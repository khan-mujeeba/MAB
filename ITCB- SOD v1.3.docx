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7DEE" w:rsidRDefault="00CF117F">
      <w:pPr>
        <w:pStyle w:val="Title"/>
        <w:numPr>
          <w:ilvl w:val="0"/>
          <w:numId w:val="0"/>
        </w:numPr>
        <w:ind w:left="720"/>
        <w:jc w:val="left"/>
        <w:rPr>
          <w:rFonts w:cs="Arial"/>
        </w:rPr>
      </w:pPr>
      <w:r>
        <w:rPr>
          <w:rFonts w:cs="Arial"/>
          <w:b w:val="0"/>
          <w:noProof/>
          <w:lang w:val="en-US"/>
        </w:rPr>
        <w:drawing>
          <wp:anchor distT="0" distB="0" distL="114300" distR="114300" simplePos="0" relativeHeight="251649024" behindDoc="1" locked="0" layoutInCell="1" allowOverlap="1">
            <wp:simplePos x="0" y="0"/>
            <wp:positionH relativeFrom="column">
              <wp:posOffset>1114425</wp:posOffset>
            </wp:positionH>
            <wp:positionV relativeFrom="paragraph">
              <wp:posOffset>175260</wp:posOffset>
            </wp:positionV>
            <wp:extent cx="3549015" cy="918210"/>
            <wp:effectExtent l="19050" t="0" r="0" b="0"/>
            <wp:wrapNone/>
            <wp:docPr id="17" name="Picture 1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22"/>
                    <pic:cNvPicPr>
                      <a:picLocks noChangeAspect="1" noChangeArrowheads="1"/>
                    </pic:cNvPicPr>
                  </pic:nvPicPr>
                  <pic:blipFill>
                    <a:blip r:embed="rId12" cstate="print"/>
                    <a:srcRect/>
                    <a:stretch>
                      <a:fillRect/>
                    </a:stretch>
                  </pic:blipFill>
                  <pic:spPr>
                    <a:xfrm>
                      <a:off x="0" y="0"/>
                      <a:ext cx="3549015" cy="918210"/>
                    </a:xfrm>
                    <a:prstGeom prst="rect">
                      <a:avLst/>
                    </a:prstGeom>
                    <a:noFill/>
                  </pic:spPr>
                </pic:pic>
              </a:graphicData>
            </a:graphic>
          </wp:anchor>
        </w:drawing>
      </w:r>
    </w:p>
    <w:p w:rsidR="008F7DEE" w:rsidRDefault="008F7DEE">
      <w:pPr>
        <w:jc w:val="center"/>
        <w:rPr>
          <w:rFonts w:cs="Arial"/>
          <w:bCs/>
          <w:sz w:val="28"/>
        </w:rPr>
      </w:pPr>
    </w:p>
    <w:p w:rsidR="008F7DEE" w:rsidRDefault="00CF117F">
      <w:pPr>
        <w:jc w:val="center"/>
        <w:rPr>
          <w:rFonts w:cs="Arial"/>
          <w:bCs/>
          <w:sz w:val="28"/>
        </w:rPr>
      </w:pPr>
      <w:r>
        <w:rPr>
          <w:rFonts w:cs="Arial"/>
          <w:bCs/>
          <w:sz w:val="28"/>
        </w:rPr>
        <w:t xml:space="preserve"> </w:t>
      </w:r>
    </w:p>
    <w:p w:rsidR="008F7DEE" w:rsidRDefault="008F7DEE">
      <w:pPr>
        <w:jc w:val="center"/>
        <w:rPr>
          <w:rFonts w:cs="Arial"/>
          <w:bCs/>
          <w:sz w:val="28"/>
        </w:rPr>
      </w:pPr>
    </w:p>
    <w:p w:rsidR="008F7DEE" w:rsidRDefault="008F7DEE">
      <w:pPr>
        <w:jc w:val="center"/>
        <w:rPr>
          <w:rFonts w:cs="Arial"/>
          <w:b/>
          <w:bCs/>
          <w:sz w:val="28"/>
        </w:rPr>
      </w:pPr>
    </w:p>
    <w:p w:rsidR="008F7DEE" w:rsidRDefault="008F7DEE">
      <w:pPr>
        <w:jc w:val="center"/>
        <w:rPr>
          <w:rFonts w:cs="Arial"/>
          <w:b/>
          <w:bCs/>
          <w:sz w:val="28"/>
        </w:rPr>
      </w:pPr>
    </w:p>
    <w:p w:rsidR="008F7DEE" w:rsidRDefault="008F7DEE">
      <w:pPr>
        <w:jc w:val="center"/>
        <w:rPr>
          <w:rFonts w:cs="Arial"/>
          <w:b/>
          <w:bCs/>
          <w:sz w:val="28"/>
        </w:rPr>
      </w:pPr>
    </w:p>
    <w:p w:rsidR="008F7DEE" w:rsidRDefault="00CF117F">
      <w:pPr>
        <w:ind w:left="0"/>
        <w:jc w:val="center"/>
        <w:rPr>
          <w:rFonts w:cs="Arial"/>
          <w:b/>
          <w:bCs/>
          <w:sz w:val="28"/>
        </w:rPr>
      </w:pPr>
      <w:r>
        <w:rPr>
          <w:rFonts w:cs="Arial"/>
          <w:b/>
          <w:bCs/>
          <w:sz w:val="28"/>
        </w:rPr>
        <w:t>IT Charge Back Application (ITCB)</w:t>
      </w:r>
    </w:p>
    <w:p w:rsidR="008F7DEE" w:rsidRDefault="00CF117F">
      <w:pPr>
        <w:ind w:left="0"/>
        <w:jc w:val="center"/>
        <w:rPr>
          <w:rFonts w:cs="Arial"/>
          <w:b/>
          <w:bCs/>
          <w:sz w:val="28"/>
        </w:rPr>
      </w:pPr>
      <w:r>
        <w:rPr>
          <w:rFonts w:cs="Arial"/>
          <w:b/>
          <w:bCs/>
          <w:sz w:val="28"/>
        </w:rPr>
        <w:t xml:space="preserve">SYSTEM OPERATION DOCUMENT </w:t>
      </w:r>
    </w:p>
    <w:p w:rsidR="008F7DEE" w:rsidRDefault="00CF117F">
      <w:pPr>
        <w:rPr>
          <w:rFonts w:cs="Arial"/>
          <w:b/>
          <w:bCs/>
          <w:sz w:val="28"/>
        </w:rPr>
      </w:pPr>
      <w:r>
        <w:rPr>
          <w:rFonts w:cs="Arial"/>
          <w:b/>
          <w:bCs/>
          <w:sz w:val="28"/>
        </w:rPr>
        <w:t xml:space="preserve">                         MAB/GROUP IT/SOD/ITCB /V1.3</w:t>
      </w:r>
    </w:p>
    <w:p w:rsidR="008F7DEE" w:rsidRDefault="008F7DEE">
      <w:pPr>
        <w:pStyle w:val="Title"/>
        <w:numPr>
          <w:ilvl w:val="0"/>
          <w:numId w:val="0"/>
        </w:numPr>
        <w:ind w:left="720"/>
        <w:jc w:val="left"/>
        <w:rPr>
          <w:rFonts w:cs="Arial"/>
        </w:rPr>
      </w:pPr>
    </w:p>
    <w:p w:rsidR="008F7DEE" w:rsidRDefault="008F7DEE">
      <w:pPr>
        <w:pStyle w:val="Title"/>
        <w:numPr>
          <w:ilvl w:val="0"/>
          <w:numId w:val="0"/>
        </w:numPr>
        <w:ind w:left="720"/>
        <w:jc w:val="left"/>
        <w:rPr>
          <w:rFonts w:cs="Arial"/>
        </w:rPr>
      </w:pPr>
    </w:p>
    <w:p w:rsidR="008F7DEE" w:rsidRDefault="008F7DEE">
      <w:pPr>
        <w:pStyle w:val="Heading5"/>
        <w:rPr>
          <w:rFonts w:cs="Arial"/>
        </w:rPr>
      </w:pPr>
    </w:p>
    <w:p w:rsidR="008F7DEE" w:rsidRDefault="008F7DEE">
      <w:pPr>
        <w:pStyle w:val="Heading5"/>
        <w:rPr>
          <w:rFonts w:cs="Arial"/>
        </w:rPr>
      </w:pPr>
    </w:p>
    <w:p w:rsidR="008F7DEE" w:rsidRDefault="008F7DEE">
      <w:pPr>
        <w:pStyle w:val="Heading5"/>
        <w:rPr>
          <w:rFonts w:cs="Arial"/>
        </w:rPr>
      </w:pPr>
    </w:p>
    <w:p w:rsidR="008F7DEE" w:rsidRDefault="008F7DEE">
      <w:pPr>
        <w:pStyle w:val="Heading5"/>
        <w:rPr>
          <w:rFonts w:cs="Arial"/>
        </w:rPr>
      </w:pPr>
    </w:p>
    <w:p w:rsidR="008F7DEE" w:rsidRDefault="008F7DEE">
      <w:pPr>
        <w:pStyle w:val="Heading5"/>
        <w:rPr>
          <w:rFonts w:cs="Arial"/>
        </w:rPr>
      </w:pPr>
    </w:p>
    <w:p w:rsidR="008F7DEE" w:rsidRDefault="00CF117F">
      <w:pPr>
        <w:pStyle w:val="Heading5"/>
        <w:rPr>
          <w:rFonts w:cs="Arial"/>
        </w:rPr>
      </w:pPr>
      <w:r>
        <w:rPr>
          <w:rFonts w:cs="Arial"/>
        </w:rPr>
        <w:t xml:space="preserve">                                               Prepared by   :</w:t>
      </w:r>
    </w:p>
    <w:p w:rsidR="008F7DEE" w:rsidRDefault="00CF117F">
      <w:pPr>
        <w:pStyle w:val="Heading5"/>
        <w:rPr>
          <w:rFonts w:cs="Arial"/>
        </w:rPr>
      </w:pPr>
      <w:r>
        <w:rPr>
          <w:rFonts w:cs="Arial"/>
        </w:rPr>
        <w:t xml:space="preserve">                                          ITCB Support Team</w:t>
      </w:r>
    </w:p>
    <w:p w:rsidR="008F7DEE" w:rsidRDefault="00CF117F">
      <w:pPr>
        <w:pStyle w:val="Heading5"/>
        <w:rPr>
          <w:rFonts w:cs="Arial"/>
        </w:rPr>
      </w:pPr>
      <w:r>
        <w:rPr>
          <w:rFonts w:cs="Arial"/>
        </w:rPr>
        <w:t xml:space="preserve">                         Application Management Services (AMS)</w:t>
      </w:r>
    </w:p>
    <w:p w:rsidR="008F7DEE" w:rsidRDefault="00CF117F">
      <w:pPr>
        <w:pStyle w:val="Heading5"/>
        <w:rPr>
          <w:rFonts w:cs="Arial"/>
        </w:rPr>
      </w:pPr>
      <w:r>
        <w:rPr>
          <w:rFonts w:cs="Arial"/>
        </w:rPr>
        <w:t xml:space="preserve">                                    Information Technology</w:t>
      </w:r>
    </w:p>
    <w:p w:rsidR="008F7DEE" w:rsidRDefault="008F7DEE">
      <w:pPr>
        <w:ind w:left="0" w:right="-36"/>
        <w:jc w:val="both"/>
        <w:rPr>
          <w:rFonts w:cs="Arial"/>
          <w:sz w:val="18"/>
          <w:szCs w:val="18"/>
          <w:lang w:val="en-GB"/>
        </w:rPr>
      </w:pPr>
    </w:p>
    <w:p w:rsidR="008F7DEE" w:rsidRDefault="008F7DEE">
      <w:pPr>
        <w:ind w:left="0" w:right="-36"/>
        <w:jc w:val="both"/>
        <w:rPr>
          <w:rFonts w:cs="Arial"/>
          <w:sz w:val="18"/>
          <w:szCs w:val="18"/>
          <w:lang w:val="en-GB"/>
        </w:rPr>
      </w:pPr>
    </w:p>
    <w:p w:rsidR="008F7DEE" w:rsidRDefault="008F7DEE">
      <w:pPr>
        <w:ind w:left="0" w:right="-36"/>
        <w:jc w:val="both"/>
        <w:rPr>
          <w:rFonts w:cs="Arial"/>
          <w:sz w:val="18"/>
          <w:szCs w:val="18"/>
          <w:lang w:val="en-GB"/>
        </w:rPr>
      </w:pPr>
    </w:p>
    <w:p w:rsidR="008F7DEE" w:rsidRDefault="008F7DEE">
      <w:pPr>
        <w:ind w:left="0" w:right="-36"/>
        <w:jc w:val="both"/>
        <w:rPr>
          <w:rFonts w:cs="Arial"/>
          <w:sz w:val="18"/>
          <w:szCs w:val="18"/>
          <w:lang w:val="en-GB"/>
        </w:rPr>
      </w:pPr>
    </w:p>
    <w:p w:rsidR="008F7DEE" w:rsidRDefault="00CF117F">
      <w:pPr>
        <w:ind w:left="0" w:right="-36"/>
        <w:jc w:val="both"/>
        <w:rPr>
          <w:rFonts w:cs="Arial"/>
          <w:sz w:val="18"/>
          <w:szCs w:val="18"/>
          <w:lang w:val="en-GB"/>
        </w:rPr>
      </w:pPr>
      <w:r>
        <w:rPr>
          <w:rFonts w:cs="Arial"/>
          <w:b/>
          <w:sz w:val="18"/>
          <w:szCs w:val="18"/>
          <w:lang w:val="en-GB"/>
        </w:rPr>
        <w:t xml:space="preserve">ALL INFORMATION CONTAINED HEREIN IS RESTRICTED AND SHALL BE KEPT </w:t>
      </w:r>
      <w:r>
        <w:rPr>
          <w:rFonts w:cs="Arial"/>
          <w:b/>
          <w:sz w:val="18"/>
          <w:szCs w:val="18"/>
          <w:lang w:val="en-GB"/>
        </w:rPr>
        <w:t>FOR INTERNAL USE ONLY</w:t>
      </w:r>
      <w:r>
        <w:rPr>
          <w:rFonts w:cs="Arial"/>
          <w:sz w:val="18"/>
          <w:szCs w:val="18"/>
          <w:lang w:val="en-GB"/>
        </w:rPr>
        <w:t xml:space="preserve">. None of this information shall be divulged to persons other than Malaysia Airlines </w:t>
      </w:r>
      <w:proofErr w:type="spellStart"/>
      <w:r>
        <w:rPr>
          <w:rFonts w:cs="Arial"/>
          <w:sz w:val="18"/>
          <w:szCs w:val="18"/>
          <w:lang w:val="en-GB"/>
        </w:rPr>
        <w:t>Berhad</w:t>
      </w:r>
      <w:proofErr w:type="spellEnd"/>
      <w:r>
        <w:rPr>
          <w:rFonts w:cs="Arial"/>
          <w:sz w:val="18"/>
          <w:szCs w:val="18"/>
          <w:lang w:val="en-GB"/>
        </w:rPr>
        <w:t xml:space="preserve"> employees and contractors authorized by the nature of their duties to receive such information, or individuals or organisations authorised by M</w:t>
      </w:r>
      <w:r>
        <w:rPr>
          <w:rFonts w:cs="Arial"/>
          <w:sz w:val="18"/>
          <w:szCs w:val="18"/>
          <w:lang w:val="en-GB"/>
        </w:rPr>
        <w:t xml:space="preserve">alaysia Airlines </w:t>
      </w:r>
      <w:proofErr w:type="spellStart"/>
      <w:r>
        <w:rPr>
          <w:rFonts w:cs="Arial"/>
          <w:sz w:val="18"/>
          <w:szCs w:val="18"/>
          <w:lang w:val="en-GB"/>
        </w:rPr>
        <w:t>Berhad</w:t>
      </w:r>
      <w:proofErr w:type="spellEnd"/>
      <w:r>
        <w:rPr>
          <w:rFonts w:cs="Arial"/>
          <w:sz w:val="18"/>
          <w:szCs w:val="18"/>
          <w:lang w:val="en-GB"/>
        </w:rPr>
        <w:t xml:space="preserve"> in accordance with existing policy regarding release of company information.</w:t>
      </w:r>
    </w:p>
    <w:p w:rsidR="008F7DEE" w:rsidRDefault="008F7DEE">
      <w:pPr>
        <w:ind w:left="0" w:right="-36"/>
        <w:jc w:val="center"/>
        <w:rPr>
          <w:rFonts w:cs="Arial"/>
          <w:sz w:val="18"/>
          <w:szCs w:val="18"/>
          <w:lang w:val="en-GB"/>
        </w:rPr>
      </w:pPr>
    </w:p>
    <w:p w:rsidR="008F7DEE" w:rsidRDefault="008F7DEE">
      <w:pPr>
        <w:rPr>
          <w:rFonts w:cs="Arial"/>
        </w:rPr>
      </w:pPr>
    </w:p>
    <w:p w:rsidR="008F7DEE" w:rsidRDefault="008F7DEE">
      <w:pPr>
        <w:rPr>
          <w:rFonts w:cs="Arial"/>
        </w:rPr>
      </w:pPr>
    </w:p>
    <w:p w:rsidR="008F7DEE" w:rsidRDefault="008F7DEE">
      <w:pPr>
        <w:rPr>
          <w:rFonts w:cs="Arial"/>
        </w:rPr>
      </w:pPr>
    </w:p>
    <w:p w:rsidR="008F7DEE" w:rsidRDefault="008F7DEE">
      <w:pPr>
        <w:rPr>
          <w:rFonts w:cs="Arial"/>
        </w:rPr>
      </w:pPr>
    </w:p>
    <w:p w:rsidR="008F7DEE" w:rsidRDefault="008F7DEE">
      <w:pPr>
        <w:rPr>
          <w:rFonts w:cs="Arial"/>
        </w:rPr>
      </w:pPr>
    </w:p>
    <w:p w:rsidR="008F7DEE" w:rsidRDefault="008F7DEE">
      <w:pPr>
        <w:rPr>
          <w:rFonts w:cs="Arial"/>
        </w:rPr>
      </w:pPr>
    </w:p>
    <w:p w:rsidR="008F7DEE" w:rsidRDefault="008F7DEE">
      <w:pPr>
        <w:rPr>
          <w:rFonts w:cs="Arial"/>
        </w:rPr>
      </w:pPr>
    </w:p>
    <w:p w:rsidR="008F7DEE" w:rsidRDefault="008F7DEE">
      <w:pPr>
        <w:rPr>
          <w:rFonts w:cs="Arial"/>
        </w:rPr>
      </w:pPr>
    </w:p>
    <w:p w:rsidR="008F7DEE" w:rsidRDefault="008F7DEE">
      <w:pPr>
        <w:rPr>
          <w:rFonts w:cs="Arial"/>
        </w:rPr>
      </w:pPr>
    </w:p>
    <w:p w:rsidR="008F7DEE" w:rsidRDefault="008F7DEE">
      <w:pPr>
        <w:rPr>
          <w:rFonts w:cs="Arial"/>
        </w:rPr>
      </w:pPr>
    </w:p>
    <w:p w:rsidR="008F7DEE" w:rsidRDefault="008F7DEE">
      <w:pPr>
        <w:rPr>
          <w:rFonts w:cs="Arial"/>
        </w:rPr>
      </w:pPr>
    </w:p>
    <w:p w:rsidR="008F7DEE" w:rsidRDefault="008F7DEE">
      <w:pPr>
        <w:rPr>
          <w:rFonts w:cs="Arial"/>
        </w:rPr>
      </w:pPr>
    </w:p>
    <w:p w:rsidR="008F7DEE" w:rsidRDefault="008F7DEE">
      <w:pPr>
        <w:rPr>
          <w:rFonts w:cs="Arial"/>
        </w:rPr>
      </w:pPr>
    </w:p>
    <w:p w:rsidR="008F7DEE" w:rsidRDefault="008F7DEE">
      <w:pPr>
        <w:rPr>
          <w:rFonts w:cs="Arial"/>
        </w:rPr>
      </w:pPr>
    </w:p>
    <w:p w:rsidR="008F7DEE" w:rsidRDefault="008F7DEE">
      <w:pPr>
        <w:rPr>
          <w:rFonts w:cs="Arial"/>
        </w:rPr>
      </w:pPr>
    </w:p>
    <w:p w:rsidR="008F7DEE" w:rsidRDefault="008F7DEE">
      <w:pPr>
        <w:rPr>
          <w:rFonts w:cs="Arial"/>
        </w:rPr>
      </w:pPr>
    </w:p>
    <w:p w:rsidR="008F7DEE" w:rsidRDefault="008F7DEE">
      <w:pPr>
        <w:rPr>
          <w:rFonts w:cs="Arial"/>
          <w:b/>
        </w:rPr>
      </w:pPr>
    </w:p>
    <w:p w:rsidR="008F7DEE" w:rsidRDefault="008F7DEE">
      <w:pPr>
        <w:rPr>
          <w:rFonts w:cs="Arial"/>
        </w:rPr>
      </w:pPr>
    </w:p>
    <w:p w:rsidR="008F7DEE" w:rsidRDefault="008F7DEE">
      <w:pPr>
        <w:jc w:val="center"/>
        <w:rPr>
          <w:rFonts w:cs="Arial"/>
          <w:b/>
          <w:bCs/>
          <w:sz w:val="28"/>
          <w:szCs w:val="28"/>
        </w:rPr>
      </w:pPr>
    </w:p>
    <w:p w:rsidR="008F7DEE" w:rsidRDefault="00CF117F">
      <w:pPr>
        <w:jc w:val="center"/>
        <w:rPr>
          <w:rFonts w:cs="Arial"/>
          <w:b/>
          <w:bCs/>
          <w:sz w:val="28"/>
          <w:szCs w:val="28"/>
        </w:rPr>
      </w:pPr>
      <w:r>
        <w:rPr>
          <w:rFonts w:cs="Arial"/>
          <w:b/>
          <w:bCs/>
          <w:sz w:val="28"/>
          <w:szCs w:val="28"/>
        </w:rPr>
        <w:t>INTENTIONALLY LEFT BLANK</w:t>
      </w:r>
    </w:p>
    <w:p w:rsidR="008F7DEE" w:rsidRDefault="008F7DEE">
      <w:pPr>
        <w:rPr>
          <w:rFonts w:cs="Arial"/>
        </w:rPr>
      </w:pPr>
    </w:p>
    <w:p w:rsidR="008F7DEE" w:rsidRDefault="008F7DEE">
      <w:pPr>
        <w:rPr>
          <w:rFonts w:cs="Arial"/>
        </w:rPr>
      </w:pPr>
    </w:p>
    <w:p w:rsidR="008F7DEE" w:rsidRDefault="008F7DEE">
      <w:pPr>
        <w:rPr>
          <w:rFonts w:cs="Arial"/>
        </w:rPr>
      </w:pPr>
    </w:p>
    <w:p w:rsidR="008F7DEE" w:rsidRDefault="008F7DEE">
      <w:pPr>
        <w:rPr>
          <w:rFonts w:cs="Arial"/>
        </w:rPr>
      </w:pPr>
    </w:p>
    <w:p w:rsidR="008F7DEE" w:rsidRDefault="008F7DEE">
      <w:pPr>
        <w:rPr>
          <w:rFonts w:cs="Arial"/>
        </w:rPr>
      </w:pPr>
    </w:p>
    <w:p w:rsidR="008F7DEE" w:rsidRDefault="008F7DEE">
      <w:pPr>
        <w:rPr>
          <w:rFonts w:cs="Arial"/>
        </w:rPr>
      </w:pPr>
    </w:p>
    <w:p w:rsidR="008F7DEE" w:rsidRDefault="008F7DEE">
      <w:pPr>
        <w:rPr>
          <w:rFonts w:cs="Arial"/>
        </w:rPr>
      </w:pPr>
    </w:p>
    <w:p w:rsidR="008F7DEE" w:rsidRDefault="008F7DEE">
      <w:pPr>
        <w:rPr>
          <w:rFonts w:cs="Arial"/>
        </w:rPr>
      </w:pPr>
    </w:p>
    <w:p w:rsidR="008F7DEE" w:rsidRDefault="008F7DEE">
      <w:pPr>
        <w:rPr>
          <w:rFonts w:cs="Arial"/>
        </w:rPr>
      </w:pPr>
    </w:p>
    <w:p w:rsidR="008F7DEE" w:rsidRDefault="008F7DEE">
      <w:pPr>
        <w:rPr>
          <w:rFonts w:cs="Arial"/>
        </w:rPr>
      </w:pPr>
    </w:p>
    <w:p w:rsidR="008F7DEE" w:rsidRDefault="008F7DEE">
      <w:pPr>
        <w:rPr>
          <w:rFonts w:cs="Arial"/>
        </w:rPr>
      </w:pPr>
    </w:p>
    <w:p w:rsidR="008F7DEE" w:rsidRDefault="008F7DEE">
      <w:pPr>
        <w:rPr>
          <w:rFonts w:cs="Arial"/>
        </w:rPr>
      </w:pPr>
    </w:p>
    <w:p w:rsidR="008F7DEE" w:rsidRDefault="008F7DEE">
      <w:pPr>
        <w:rPr>
          <w:rFonts w:cs="Arial"/>
        </w:rPr>
      </w:pPr>
    </w:p>
    <w:tbl>
      <w:tblPr>
        <w:tblW w:w="8504" w:type="dxa"/>
        <w:jc w:val="center"/>
        <w:tblLayout w:type="fixed"/>
        <w:tblLook w:val="04A0" w:firstRow="1" w:lastRow="0" w:firstColumn="1" w:lastColumn="0" w:noHBand="0" w:noVBand="1"/>
      </w:tblPr>
      <w:tblGrid>
        <w:gridCol w:w="2104"/>
        <w:gridCol w:w="244"/>
        <w:gridCol w:w="1227"/>
        <w:gridCol w:w="4685"/>
        <w:gridCol w:w="244"/>
      </w:tblGrid>
      <w:tr w:rsidR="008F7DEE">
        <w:trPr>
          <w:trHeight w:val="812"/>
          <w:jc w:val="center"/>
        </w:trPr>
        <w:tc>
          <w:tcPr>
            <w:tcW w:w="2104" w:type="dxa"/>
          </w:tcPr>
          <w:p w:rsidR="008F7DEE" w:rsidRDefault="008F7DEE">
            <w:pPr>
              <w:jc w:val="center"/>
              <w:rPr>
                <w:rFonts w:cs="Arial"/>
                <w:sz w:val="24"/>
                <w:szCs w:val="24"/>
              </w:rPr>
            </w:pPr>
          </w:p>
        </w:tc>
        <w:tc>
          <w:tcPr>
            <w:tcW w:w="1471" w:type="dxa"/>
            <w:gridSpan w:val="2"/>
          </w:tcPr>
          <w:p w:rsidR="008F7DEE" w:rsidRDefault="008F7DEE">
            <w:pPr>
              <w:jc w:val="center"/>
              <w:rPr>
                <w:rFonts w:cs="Arial"/>
                <w:sz w:val="24"/>
                <w:szCs w:val="24"/>
              </w:rPr>
            </w:pPr>
          </w:p>
        </w:tc>
        <w:tc>
          <w:tcPr>
            <w:tcW w:w="4685" w:type="dxa"/>
          </w:tcPr>
          <w:p w:rsidR="008F7DEE" w:rsidRDefault="008F7DEE">
            <w:pPr>
              <w:jc w:val="center"/>
              <w:rPr>
                <w:rFonts w:cs="Arial"/>
                <w:sz w:val="24"/>
                <w:szCs w:val="24"/>
              </w:rPr>
            </w:pPr>
          </w:p>
          <w:p w:rsidR="008F7DEE" w:rsidRDefault="008F7DEE">
            <w:pPr>
              <w:jc w:val="center"/>
              <w:rPr>
                <w:rFonts w:cs="Arial"/>
                <w:sz w:val="24"/>
                <w:szCs w:val="24"/>
              </w:rPr>
            </w:pPr>
          </w:p>
        </w:tc>
        <w:tc>
          <w:tcPr>
            <w:tcW w:w="244" w:type="dxa"/>
          </w:tcPr>
          <w:p w:rsidR="008F7DEE" w:rsidRDefault="008F7DEE">
            <w:pPr>
              <w:jc w:val="center"/>
              <w:rPr>
                <w:rFonts w:cs="Arial"/>
              </w:rPr>
            </w:pPr>
          </w:p>
        </w:tc>
      </w:tr>
      <w:tr w:rsidR="008F7DEE">
        <w:trPr>
          <w:trHeight w:val="375"/>
          <w:jc w:val="center"/>
        </w:trPr>
        <w:tc>
          <w:tcPr>
            <w:tcW w:w="2104" w:type="dxa"/>
          </w:tcPr>
          <w:p w:rsidR="008F7DEE" w:rsidRDefault="00CF117F">
            <w:pPr>
              <w:ind w:left="20" w:right="9"/>
              <w:jc w:val="center"/>
              <w:rPr>
                <w:rFonts w:cs="Arial"/>
              </w:rPr>
            </w:pPr>
            <w:r>
              <w:rPr>
                <w:rFonts w:cs="Arial"/>
              </w:rPr>
              <w:t>Prepared By</w:t>
            </w:r>
          </w:p>
        </w:tc>
        <w:tc>
          <w:tcPr>
            <w:tcW w:w="1471" w:type="dxa"/>
            <w:gridSpan w:val="2"/>
          </w:tcPr>
          <w:p w:rsidR="008F7DEE" w:rsidRDefault="00CF117F">
            <w:pPr>
              <w:jc w:val="center"/>
              <w:rPr>
                <w:rFonts w:cs="Arial"/>
              </w:rPr>
            </w:pPr>
            <w:r>
              <w:rPr>
                <w:rFonts w:cs="Arial"/>
              </w:rPr>
              <w:t>:</w:t>
            </w:r>
          </w:p>
        </w:tc>
        <w:tc>
          <w:tcPr>
            <w:tcW w:w="4685" w:type="dxa"/>
            <w:tcBorders>
              <w:bottom w:val="single" w:sz="4" w:space="0" w:color="auto"/>
            </w:tcBorders>
          </w:tcPr>
          <w:p w:rsidR="008F7DEE" w:rsidRDefault="008F7DEE">
            <w:pPr>
              <w:jc w:val="center"/>
              <w:rPr>
                <w:rFonts w:cs="Arial"/>
              </w:rPr>
            </w:pPr>
          </w:p>
        </w:tc>
        <w:tc>
          <w:tcPr>
            <w:tcW w:w="244" w:type="dxa"/>
          </w:tcPr>
          <w:p w:rsidR="008F7DEE" w:rsidRDefault="008F7DEE">
            <w:pPr>
              <w:jc w:val="center"/>
              <w:rPr>
                <w:rFonts w:cs="Arial"/>
              </w:rPr>
            </w:pPr>
          </w:p>
        </w:tc>
      </w:tr>
      <w:tr w:rsidR="008F7DEE">
        <w:trPr>
          <w:trHeight w:val="359"/>
          <w:jc w:val="center"/>
        </w:trPr>
        <w:tc>
          <w:tcPr>
            <w:tcW w:w="2104" w:type="dxa"/>
          </w:tcPr>
          <w:p w:rsidR="008F7DEE" w:rsidRDefault="008F7DEE">
            <w:pPr>
              <w:jc w:val="center"/>
              <w:rPr>
                <w:rFonts w:cs="Arial"/>
              </w:rPr>
            </w:pPr>
          </w:p>
        </w:tc>
        <w:tc>
          <w:tcPr>
            <w:tcW w:w="1471" w:type="dxa"/>
            <w:gridSpan w:val="2"/>
          </w:tcPr>
          <w:p w:rsidR="008F7DEE" w:rsidRDefault="008F7DEE">
            <w:pPr>
              <w:jc w:val="center"/>
              <w:rPr>
                <w:rFonts w:cs="Arial"/>
              </w:rPr>
            </w:pPr>
          </w:p>
        </w:tc>
        <w:tc>
          <w:tcPr>
            <w:tcW w:w="4685" w:type="dxa"/>
            <w:tcBorders>
              <w:top w:val="single" w:sz="4" w:space="0" w:color="auto"/>
            </w:tcBorders>
          </w:tcPr>
          <w:p w:rsidR="008F7DEE" w:rsidRDefault="00CF117F">
            <w:pPr>
              <w:suppressAutoHyphens/>
              <w:ind w:left="285" w:right="150"/>
              <w:jc w:val="center"/>
              <w:rPr>
                <w:rFonts w:cs="Arial"/>
              </w:rPr>
            </w:pPr>
            <w:proofErr w:type="spellStart"/>
            <w:r>
              <w:rPr>
                <w:rFonts w:cs="Arial"/>
              </w:rPr>
              <w:t>RajashekarReddy</w:t>
            </w:r>
            <w:proofErr w:type="spellEnd"/>
            <w:r>
              <w:rPr>
                <w:rFonts w:cs="Arial"/>
              </w:rPr>
              <w:t xml:space="preserve"> Kasireddy</w:t>
            </w:r>
          </w:p>
        </w:tc>
        <w:tc>
          <w:tcPr>
            <w:tcW w:w="244" w:type="dxa"/>
          </w:tcPr>
          <w:p w:rsidR="008F7DEE" w:rsidRDefault="008F7DEE">
            <w:pPr>
              <w:jc w:val="center"/>
              <w:rPr>
                <w:rFonts w:cs="Arial"/>
              </w:rPr>
            </w:pPr>
          </w:p>
        </w:tc>
      </w:tr>
      <w:tr w:rsidR="008F7DEE">
        <w:trPr>
          <w:trHeight w:val="359"/>
          <w:jc w:val="center"/>
        </w:trPr>
        <w:tc>
          <w:tcPr>
            <w:tcW w:w="2104" w:type="dxa"/>
          </w:tcPr>
          <w:p w:rsidR="008F7DEE" w:rsidRDefault="008F7DEE">
            <w:pPr>
              <w:jc w:val="center"/>
              <w:rPr>
                <w:rFonts w:cs="Arial"/>
              </w:rPr>
            </w:pPr>
          </w:p>
        </w:tc>
        <w:tc>
          <w:tcPr>
            <w:tcW w:w="1471" w:type="dxa"/>
            <w:gridSpan w:val="2"/>
          </w:tcPr>
          <w:p w:rsidR="008F7DEE" w:rsidRDefault="008F7DEE">
            <w:pPr>
              <w:jc w:val="center"/>
              <w:rPr>
                <w:rFonts w:cs="Arial"/>
              </w:rPr>
            </w:pPr>
          </w:p>
        </w:tc>
        <w:tc>
          <w:tcPr>
            <w:tcW w:w="4685" w:type="dxa"/>
          </w:tcPr>
          <w:p w:rsidR="008F7DEE" w:rsidRDefault="00CF117F">
            <w:pPr>
              <w:jc w:val="center"/>
              <w:rPr>
                <w:rFonts w:cs="Arial"/>
              </w:rPr>
            </w:pPr>
            <w:r>
              <w:rPr>
                <w:rFonts w:cs="Arial"/>
              </w:rPr>
              <w:t>ITCB  Support Team</w:t>
            </w:r>
          </w:p>
        </w:tc>
        <w:tc>
          <w:tcPr>
            <w:tcW w:w="244" w:type="dxa"/>
          </w:tcPr>
          <w:p w:rsidR="008F7DEE" w:rsidRDefault="008F7DEE">
            <w:pPr>
              <w:jc w:val="center"/>
              <w:rPr>
                <w:rFonts w:cs="Arial"/>
              </w:rPr>
            </w:pPr>
          </w:p>
        </w:tc>
      </w:tr>
      <w:tr w:rsidR="008F7DEE">
        <w:trPr>
          <w:trHeight w:val="359"/>
          <w:jc w:val="center"/>
        </w:trPr>
        <w:tc>
          <w:tcPr>
            <w:tcW w:w="2104" w:type="dxa"/>
          </w:tcPr>
          <w:p w:rsidR="008F7DEE" w:rsidRDefault="008F7DEE">
            <w:pPr>
              <w:jc w:val="center"/>
              <w:rPr>
                <w:rFonts w:cs="Arial"/>
              </w:rPr>
            </w:pPr>
          </w:p>
        </w:tc>
        <w:tc>
          <w:tcPr>
            <w:tcW w:w="1471" w:type="dxa"/>
            <w:gridSpan w:val="2"/>
          </w:tcPr>
          <w:p w:rsidR="008F7DEE" w:rsidRDefault="008F7DEE">
            <w:pPr>
              <w:jc w:val="center"/>
              <w:rPr>
                <w:rFonts w:cs="Arial"/>
              </w:rPr>
            </w:pPr>
          </w:p>
        </w:tc>
        <w:tc>
          <w:tcPr>
            <w:tcW w:w="4685" w:type="dxa"/>
          </w:tcPr>
          <w:p w:rsidR="008F7DEE" w:rsidRDefault="00CF117F">
            <w:pPr>
              <w:jc w:val="center"/>
              <w:rPr>
                <w:rFonts w:cs="Arial"/>
              </w:rPr>
            </w:pPr>
            <w:r>
              <w:rPr>
                <w:rFonts w:cs="Arial"/>
              </w:rPr>
              <w:t>Application Management Services</w:t>
            </w:r>
          </w:p>
          <w:p w:rsidR="008F7DEE" w:rsidRDefault="008F7DEE">
            <w:pPr>
              <w:jc w:val="center"/>
              <w:rPr>
                <w:rFonts w:cs="Arial"/>
              </w:rPr>
            </w:pPr>
          </w:p>
        </w:tc>
        <w:tc>
          <w:tcPr>
            <w:tcW w:w="244" w:type="dxa"/>
          </w:tcPr>
          <w:p w:rsidR="008F7DEE" w:rsidRDefault="008F7DEE">
            <w:pPr>
              <w:jc w:val="center"/>
              <w:rPr>
                <w:rFonts w:cs="Arial"/>
              </w:rPr>
            </w:pPr>
          </w:p>
        </w:tc>
      </w:tr>
      <w:tr w:rsidR="008F7DEE">
        <w:trPr>
          <w:trHeight w:val="375"/>
          <w:jc w:val="center"/>
        </w:trPr>
        <w:tc>
          <w:tcPr>
            <w:tcW w:w="2104" w:type="dxa"/>
          </w:tcPr>
          <w:p w:rsidR="008F7DEE" w:rsidRDefault="008F7DEE">
            <w:pPr>
              <w:jc w:val="center"/>
              <w:rPr>
                <w:rFonts w:cs="Arial"/>
              </w:rPr>
            </w:pPr>
          </w:p>
        </w:tc>
        <w:tc>
          <w:tcPr>
            <w:tcW w:w="1471" w:type="dxa"/>
            <w:gridSpan w:val="2"/>
          </w:tcPr>
          <w:p w:rsidR="008F7DEE" w:rsidRDefault="008F7DEE">
            <w:pPr>
              <w:jc w:val="center"/>
              <w:rPr>
                <w:rFonts w:cs="Arial"/>
              </w:rPr>
            </w:pPr>
          </w:p>
        </w:tc>
        <w:tc>
          <w:tcPr>
            <w:tcW w:w="4685" w:type="dxa"/>
          </w:tcPr>
          <w:p w:rsidR="008F7DEE" w:rsidRDefault="008F7DEE">
            <w:pPr>
              <w:jc w:val="center"/>
              <w:rPr>
                <w:rFonts w:cs="Arial"/>
              </w:rPr>
            </w:pPr>
          </w:p>
        </w:tc>
        <w:tc>
          <w:tcPr>
            <w:tcW w:w="244" w:type="dxa"/>
          </w:tcPr>
          <w:p w:rsidR="008F7DEE" w:rsidRDefault="008F7DEE">
            <w:pPr>
              <w:jc w:val="center"/>
              <w:rPr>
                <w:rFonts w:cs="Arial"/>
              </w:rPr>
            </w:pPr>
          </w:p>
        </w:tc>
      </w:tr>
      <w:tr w:rsidR="008F7DEE">
        <w:trPr>
          <w:trHeight w:val="593"/>
          <w:jc w:val="center"/>
        </w:trPr>
        <w:tc>
          <w:tcPr>
            <w:tcW w:w="2104" w:type="dxa"/>
          </w:tcPr>
          <w:p w:rsidR="008F7DEE" w:rsidRDefault="00CF117F">
            <w:pPr>
              <w:ind w:left="31" w:right="0"/>
              <w:jc w:val="center"/>
              <w:rPr>
                <w:rFonts w:cs="Arial"/>
              </w:rPr>
            </w:pPr>
            <w:r>
              <w:rPr>
                <w:rFonts w:cs="Arial"/>
              </w:rPr>
              <w:t>Reviewed By</w:t>
            </w:r>
          </w:p>
        </w:tc>
        <w:tc>
          <w:tcPr>
            <w:tcW w:w="1471" w:type="dxa"/>
            <w:gridSpan w:val="2"/>
          </w:tcPr>
          <w:p w:rsidR="008F7DEE" w:rsidRDefault="00CF117F">
            <w:pPr>
              <w:jc w:val="center"/>
              <w:rPr>
                <w:rFonts w:cs="Arial"/>
              </w:rPr>
            </w:pPr>
            <w:r>
              <w:rPr>
                <w:rFonts w:cs="Arial"/>
              </w:rPr>
              <w:t>:</w:t>
            </w:r>
          </w:p>
        </w:tc>
        <w:tc>
          <w:tcPr>
            <w:tcW w:w="4685" w:type="dxa"/>
            <w:tcBorders>
              <w:bottom w:val="single" w:sz="4" w:space="0" w:color="auto"/>
            </w:tcBorders>
          </w:tcPr>
          <w:p w:rsidR="008F7DEE" w:rsidRDefault="008F7DEE">
            <w:pPr>
              <w:jc w:val="center"/>
              <w:rPr>
                <w:rFonts w:cs="Arial"/>
              </w:rPr>
            </w:pPr>
          </w:p>
        </w:tc>
        <w:tc>
          <w:tcPr>
            <w:tcW w:w="244" w:type="dxa"/>
          </w:tcPr>
          <w:p w:rsidR="008F7DEE" w:rsidRDefault="008F7DEE">
            <w:pPr>
              <w:jc w:val="center"/>
              <w:rPr>
                <w:rFonts w:cs="Arial"/>
              </w:rPr>
            </w:pPr>
          </w:p>
        </w:tc>
      </w:tr>
      <w:tr w:rsidR="008F7DEE">
        <w:trPr>
          <w:trHeight w:val="359"/>
          <w:jc w:val="center"/>
        </w:trPr>
        <w:tc>
          <w:tcPr>
            <w:tcW w:w="2104" w:type="dxa"/>
          </w:tcPr>
          <w:p w:rsidR="008F7DEE" w:rsidRDefault="008F7DEE">
            <w:pPr>
              <w:jc w:val="center"/>
              <w:rPr>
                <w:rFonts w:cs="Arial"/>
              </w:rPr>
            </w:pPr>
          </w:p>
        </w:tc>
        <w:tc>
          <w:tcPr>
            <w:tcW w:w="1471" w:type="dxa"/>
            <w:gridSpan w:val="2"/>
          </w:tcPr>
          <w:p w:rsidR="008F7DEE" w:rsidRDefault="008F7DEE">
            <w:pPr>
              <w:jc w:val="center"/>
              <w:rPr>
                <w:rFonts w:cs="Arial"/>
              </w:rPr>
            </w:pPr>
          </w:p>
        </w:tc>
        <w:tc>
          <w:tcPr>
            <w:tcW w:w="4685" w:type="dxa"/>
            <w:tcBorders>
              <w:top w:val="single" w:sz="4" w:space="0" w:color="auto"/>
            </w:tcBorders>
          </w:tcPr>
          <w:tbl>
            <w:tblPr>
              <w:tblW w:w="4469" w:type="dxa"/>
              <w:tblLayout w:type="fixed"/>
              <w:tblLook w:val="04A0" w:firstRow="1" w:lastRow="0" w:firstColumn="1" w:lastColumn="0" w:noHBand="0" w:noVBand="1"/>
            </w:tblPr>
            <w:tblGrid>
              <w:gridCol w:w="4469"/>
            </w:tblGrid>
            <w:tr w:rsidR="008F7DEE">
              <w:tc>
                <w:tcPr>
                  <w:tcW w:w="4469" w:type="dxa"/>
                </w:tcPr>
                <w:p w:rsidR="008F7DEE" w:rsidRDefault="00C25E09">
                  <w:pPr>
                    <w:jc w:val="center"/>
                    <w:rPr>
                      <w:rFonts w:eastAsia="Arial" w:cs="Arial"/>
                      <w:sz w:val="22"/>
                      <w:szCs w:val="22"/>
                    </w:rPr>
                  </w:pPr>
                  <w:ins w:id="0" w:author="Muhammad Fazrin Safri" w:date="2020-08-05T15:26:00Z">
                    <w:r w:rsidRPr="00C25E09">
                      <w:rPr>
                        <w:rFonts w:eastAsia="Arial" w:cs="Arial"/>
                        <w:sz w:val="22"/>
                        <w:szCs w:val="22"/>
                      </w:rPr>
                      <w:t>Wan Mohd Husni Wan Hussein</w:t>
                    </w:r>
                  </w:ins>
                  <w:del w:id="1" w:author="Muhammad Fazrin Safri" w:date="2020-08-05T15:26:00Z">
                    <w:r w:rsidR="00CF117F" w:rsidDel="00C25E09">
                      <w:rPr>
                        <w:rFonts w:eastAsia="Arial" w:cs="Arial"/>
                        <w:sz w:val="22"/>
                        <w:szCs w:val="22"/>
                      </w:rPr>
                      <w:delText>Suman Guduru</w:delText>
                    </w:r>
                  </w:del>
                </w:p>
              </w:tc>
            </w:tr>
            <w:tr w:rsidR="008F7DEE">
              <w:tc>
                <w:tcPr>
                  <w:tcW w:w="4469" w:type="dxa"/>
                </w:tcPr>
                <w:p w:rsidR="008F7DEE" w:rsidRDefault="00C25E09">
                  <w:pPr>
                    <w:jc w:val="center"/>
                    <w:rPr>
                      <w:rFonts w:eastAsia="Arial" w:cs="Arial"/>
                      <w:sz w:val="22"/>
                      <w:szCs w:val="22"/>
                    </w:rPr>
                  </w:pPr>
                  <w:ins w:id="2" w:author="Muhammad Fazrin Safri" w:date="2020-08-05T15:27:00Z">
                    <w:r w:rsidRPr="00C25E09">
                      <w:rPr>
                        <w:rFonts w:eastAsia="Arial" w:cs="Arial"/>
                        <w:sz w:val="22"/>
                        <w:szCs w:val="22"/>
                      </w:rPr>
                      <w:t>Service Delivery Manager</w:t>
                    </w:r>
                  </w:ins>
                  <w:del w:id="3" w:author="Muhammad Fazrin Safri" w:date="2020-08-05T15:27:00Z">
                    <w:r w:rsidR="00CF117F" w:rsidDel="00C25E09">
                      <w:rPr>
                        <w:rFonts w:eastAsia="Arial" w:cs="Arial"/>
                        <w:sz w:val="22"/>
                        <w:szCs w:val="22"/>
                      </w:rPr>
                      <w:delText>OST Tower Manager</w:delText>
                    </w:r>
                  </w:del>
                </w:p>
              </w:tc>
            </w:tr>
          </w:tbl>
          <w:p w:rsidR="008F7DEE" w:rsidDel="00C25E09" w:rsidRDefault="00C25E09">
            <w:pPr>
              <w:jc w:val="center"/>
              <w:rPr>
                <w:del w:id="4" w:author="Muhammad Fazrin Safri" w:date="2020-08-05T15:27:00Z"/>
                <w:rFonts w:eastAsia="Arial" w:cs="Arial"/>
                <w:sz w:val="22"/>
                <w:szCs w:val="22"/>
              </w:rPr>
            </w:pPr>
            <w:ins w:id="5" w:author="Muhammad Fazrin Safri" w:date="2020-08-05T15:27:00Z">
              <w:r w:rsidRPr="00C25E09">
                <w:rPr>
                  <w:rFonts w:eastAsia="Arial" w:cs="Arial"/>
                  <w:sz w:val="22"/>
                  <w:szCs w:val="22"/>
                </w:rPr>
                <w:t>Application Management Services, ATOS</w:t>
              </w:r>
            </w:ins>
            <w:del w:id="6" w:author="Muhammad Fazrin Safri" w:date="2020-08-05T15:27:00Z">
              <w:r w:rsidR="00CF117F" w:rsidDel="00C25E09">
                <w:rPr>
                  <w:rFonts w:eastAsia="Arial" w:cs="Arial"/>
                  <w:sz w:val="22"/>
                  <w:szCs w:val="22"/>
                </w:rPr>
                <w:delText>Application Management Services</w:delText>
              </w:r>
            </w:del>
          </w:p>
          <w:p w:rsidR="008F7DEE" w:rsidRDefault="008F7DEE">
            <w:pPr>
              <w:jc w:val="center"/>
              <w:rPr>
                <w:rFonts w:cs="Arial"/>
              </w:rPr>
            </w:pPr>
            <w:bookmarkStart w:id="7" w:name="_GoBack"/>
            <w:bookmarkEnd w:id="7"/>
          </w:p>
        </w:tc>
        <w:tc>
          <w:tcPr>
            <w:tcW w:w="244" w:type="dxa"/>
          </w:tcPr>
          <w:p w:rsidR="008F7DEE" w:rsidRDefault="008F7DEE">
            <w:pPr>
              <w:jc w:val="center"/>
              <w:rPr>
                <w:rFonts w:cs="Arial"/>
              </w:rPr>
            </w:pPr>
          </w:p>
        </w:tc>
      </w:tr>
      <w:tr w:rsidR="008F7DEE">
        <w:trPr>
          <w:trHeight w:val="375"/>
          <w:jc w:val="center"/>
        </w:trPr>
        <w:tc>
          <w:tcPr>
            <w:tcW w:w="2104" w:type="dxa"/>
          </w:tcPr>
          <w:p w:rsidR="008F7DEE" w:rsidRDefault="008F7DEE">
            <w:pPr>
              <w:jc w:val="center"/>
              <w:rPr>
                <w:rFonts w:cs="Arial"/>
              </w:rPr>
            </w:pPr>
          </w:p>
        </w:tc>
        <w:tc>
          <w:tcPr>
            <w:tcW w:w="1471" w:type="dxa"/>
            <w:gridSpan w:val="2"/>
          </w:tcPr>
          <w:p w:rsidR="008F7DEE" w:rsidRDefault="008F7DEE">
            <w:pPr>
              <w:jc w:val="center"/>
              <w:rPr>
                <w:rFonts w:cs="Arial"/>
              </w:rPr>
            </w:pPr>
          </w:p>
        </w:tc>
        <w:tc>
          <w:tcPr>
            <w:tcW w:w="4685" w:type="dxa"/>
          </w:tcPr>
          <w:p w:rsidR="008F7DEE" w:rsidRDefault="008F7DEE">
            <w:pPr>
              <w:ind w:left="0"/>
              <w:jc w:val="center"/>
              <w:rPr>
                <w:rFonts w:cs="Arial"/>
              </w:rPr>
            </w:pPr>
          </w:p>
        </w:tc>
        <w:tc>
          <w:tcPr>
            <w:tcW w:w="244" w:type="dxa"/>
          </w:tcPr>
          <w:p w:rsidR="008F7DEE" w:rsidRDefault="008F7DEE">
            <w:pPr>
              <w:jc w:val="center"/>
              <w:rPr>
                <w:rFonts w:cs="Arial"/>
              </w:rPr>
            </w:pPr>
          </w:p>
        </w:tc>
      </w:tr>
      <w:tr w:rsidR="008F7DEE">
        <w:trPr>
          <w:gridAfter w:val="3"/>
          <w:wAfter w:w="6156" w:type="dxa"/>
          <w:trHeight w:val="733"/>
          <w:jc w:val="center"/>
        </w:trPr>
        <w:tc>
          <w:tcPr>
            <w:tcW w:w="2104" w:type="dxa"/>
          </w:tcPr>
          <w:p w:rsidR="008F7DEE" w:rsidRDefault="008F7DEE">
            <w:pPr>
              <w:ind w:left="0"/>
              <w:rPr>
                <w:rFonts w:cs="Arial"/>
              </w:rPr>
            </w:pPr>
          </w:p>
        </w:tc>
        <w:tc>
          <w:tcPr>
            <w:tcW w:w="244" w:type="dxa"/>
          </w:tcPr>
          <w:p w:rsidR="008F7DEE" w:rsidRDefault="008F7DEE">
            <w:pPr>
              <w:jc w:val="center"/>
              <w:rPr>
                <w:rFonts w:cs="Arial"/>
              </w:rPr>
            </w:pPr>
          </w:p>
        </w:tc>
      </w:tr>
      <w:tr w:rsidR="008F7DEE">
        <w:trPr>
          <w:trHeight w:val="375"/>
          <w:jc w:val="center"/>
        </w:trPr>
        <w:tc>
          <w:tcPr>
            <w:tcW w:w="2104" w:type="dxa"/>
          </w:tcPr>
          <w:p w:rsidR="008F7DEE" w:rsidRDefault="008F7DEE">
            <w:pPr>
              <w:ind w:left="31" w:right="0"/>
              <w:jc w:val="center"/>
              <w:rPr>
                <w:rFonts w:cs="Arial"/>
              </w:rPr>
            </w:pPr>
          </w:p>
        </w:tc>
        <w:tc>
          <w:tcPr>
            <w:tcW w:w="1471" w:type="dxa"/>
            <w:gridSpan w:val="2"/>
          </w:tcPr>
          <w:p w:rsidR="008F7DEE" w:rsidRDefault="00CF117F">
            <w:pPr>
              <w:jc w:val="center"/>
              <w:rPr>
                <w:rFonts w:cs="Arial"/>
              </w:rPr>
            </w:pPr>
            <w:r>
              <w:rPr>
                <w:rFonts w:cs="Arial"/>
              </w:rPr>
              <w:t>:</w:t>
            </w:r>
          </w:p>
        </w:tc>
        <w:tc>
          <w:tcPr>
            <w:tcW w:w="4685" w:type="dxa"/>
            <w:tcBorders>
              <w:bottom w:val="single" w:sz="4" w:space="0" w:color="auto"/>
            </w:tcBorders>
          </w:tcPr>
          <w:p w:rsidR="008F7DEE" w:rsidRDefault="008F7DEE">
            <w:pPr>
              <w:jc w:val="center"/>
              <w:rPr>
                <w:rFonts w:cs="Arial"/>
              </w:rPr>
            </w:pPr>
          </w:p>
        </w:tc>
        <w:tc>
          <w:tcPr>
            <w:tcW w:w="244" w:type="dxa"/>
          </w:tcPr>
          <w:p w:rsidR="008F7DEE" w:rsidRDefault="008F7DEE">
            <w:pPr>
              <w:jc w:val="center"/>
              <w:rPr>
                <w:rFonts w:cs="Arial"/>
              </w:rPr>
            </w:pPr>
          </w:p>
        </w:tc>
      </w:tr>
      <w:tr w:rsidR="008F7DEE">
        <w:trPr>
          <w:trHeight w:val="359"/>
          <w:jc w:val="center"/>
        </w:trPr>
        <w:tc>
          <w:tcPr>
            <w:tcW w:w="2104" w:type="dxa"/>
          </w:tcPr>
          <w:p w:rsidR="008F7DEE" w:rsidRDefault="008F7DEE">
            <w:pPr>
              <w:jc w:val="center"/>
              <w:rPr>
                <w:rFonts w:cs="Arial"/>
              </w:rPr>
            </w:pPr>
          </w:p>
        </w:tc>
        <w:tc>
          <w:tcPr>
            <w:tcW w:w="1471" w:type="dxa"/>
            <w:gridSpan w:val="2"/>
          </w:tcPr>
          <w:p w:rsidR="008F7DEE" w:rsidRDefault="008F7DEE">
            <w:pPr>
              <w:jc w:val="center"/>
              <w:rPr>
                <w:rFonts w:cs="Arial"/>
              </w:rPr>
            </w:pPr>
          </w:p>
        </w:tc>
        <w:tc>
          <w:tcPr>
            <w:tcW w:w="4685" w:type="dxa"/>
            <w:tcBorders>
              <w:top w:val="single" w:sz="4" w:space="0" w:color="auto"/>
            </w:tcBorders>
          </w:tcPr>
          <w:p w:rsidR="008F7DEE" w:rsidRDefault="00CF117F">
            <w:pPr>
              <w:jc w:val="center"/>
              <w:rPr>
                <w:rFonts w:cs="Arial"/>
              </w:rPr>
            </w:pPr>
            <w:r>
              <w:rPr>
                <w:rFonts w:cs="Arial"/>
              </w:rPr>
              <w:t xml:space="preserve">Mohd </w:t>
            </w:r>
            <w:proofErr w:type="spellStart"/>
            <w:r>
              <w:rPr>
                <w:rFonts w:cs="Arial"/>
              </w:rPr>
              <w:t>Nazri</w:t>
            </w:r>
            <w:proofErr w:type="spellEnd"/>
            <w:r>
              <w:rPr>
                <w:rFonts w:cs="Arial"/>
              </w:rPr>
              <w:t xml:space="preserve"> Abu </w:t>
            </w:r>
            <w:proofErr w:type="spellStart"/>
            <w:r>
              <w:rPr>
                <w:rFonts w:cs="Arial"/>
              </w:rPr>
              <w:t>Seman</w:t>
            </w:r>
            <w:proofErr w:type="spellEnd"/>
          </w:p>
        </w:tc>
        <w:tc>
          <w:tcPr>
            <w:tcW w:w="244" w:type="dxa"/>
          </w:tcPr>
          <w:p w:rsidR="008F7DEE" w:rsidRDefault="008F7DEE">
            <w:pPr>
              <w:jc w:val="center"/>
              <w:rPr>
                <w:rFonts w:cs="Arial"/>
              </w:rPr>
            </w:pPr>
          </w:p>
        </w:tc>
      </w:tr>
      <w:tr w:rsidR="008F7DEE">
        <w:trPr>
          <w:trHeight w:val="733"/>
          <w:jc w:val="center"/>
        </w:trPr>
        <w:tc>
          <w:tcPr>
            <w:tcW w:w="2104" w:type="dxa"/>
          </w:tcPr>
          <w:p w:rsidR="008F7DEE" w:rsidRDefault="008F7DEE">
            <w:pPr>
              <w:jc w:val="center"/>
              <w:rPr>
                <w:rFonts w:cs="Arial"/>
              </w:rPr>
            </w:pPr>
          </w:p>
        </w:tc>
        <w:tc>
          <w:tcPr>
            <w:tcW w:w="1471" w:type="dxa"/>
            <w:gridSpan w:val="2"/>
          </w:tcPr>
          <w:p w:rsidR="008F7DEE" w:rsidRDefault="008F7DEE">
            <w:pPr>
              <w:jc w:val="center"/>
              <w:rPr>
                <w:rFonts w:cs="Arial"/>
              </w:rPr>
            </w:pPr>
          </w:p>
        </w:tc>
        <w:tc>
          <w:tcPr>
            <w:tcW w:w="4685" w:type="dxa"/>
          </w:tcPr>
          <w:p w:rsidR="008F7DEE" w:rsidRDefault="00CF117F">
            <w:pPr>
              <w:jc w:val="center"/>
              <w:rPr>
                <w:rFonts w:cs="Arial"/>
              </w:rPr>
            </w:pPr>
            <w:r>
              <w:rPr>
                <w:rFonts w:cs="Arial"/>
              </w:rPr>
              <w:t>System owner</w:t>
            </w:r>
          </w:p>
          <w:p w:rsidR="008F7DEE" w:rsidRDefault="00CF117F">
            <w:pPr>
              <w:jc w:val="center"/>
              <w:rPr>
                <w:rFonts w:cs="Arial"/>
              </w:rPr>
            </w:pPr>
            <w:r>
              <w:rPr>
                <w:rFonts w:cs="Arial"/>
              </w:rPr>
              <w:t>Information Technology</w:t>
            </w:r>
          </w:p>
          <w:p w:rsidR="008F7DEE" w:rsidRDefault="008F7DEE">
            <w:pPr>
              <w:jc w:val="center"/>
              <w:rPr>
                <w:rFonts w:cs="Arial"/>
              </w:rPr>
            </w:pPr>
          </w:p>
        </w:tc>
        <w:tc>
          <w:tcPr>
            <w:tcW w:w="244" w:type="dxa"/>
          </w:tcPr>
          <w:p w:rsidR="008F7DEE" w:rsidRDefault="008F7DEE">
            <w:pPr>
              <w:jc w:val="center"/>
              <w:rPr>
                <w:rFonts w:cs="Arial"/>
              </w:rPr>
            </w:pPr>
          </w:p>
        </w:tc>
      </w:tr>
      <w:tr w:rsidR="008F7DEE">
        <w:trPr>
          <w:trHeight w:val="359"/>
          <w:jc w:val="center"/>
        </w:trPr>
        <w:tc>
          <w:tcPr>
            <w:tcW w:w="2104" w:type="dxa"/>
          </w:tcPr>
          <w:p w:rsidR="008F7DEE" w:rsidRDefault="008F7DEE">
            <w:pPr>
              <w:jc w:val="center"/>
              <w:rPr>
                <w:rFonts w:cs="Arial"/>
              </w:rPr>
            </w:pPr>
          </w:p>
        </w:tc>
        <w:tc>
          <w:tcPr>
            <w:tcW w:w="1471" w:type="dxa"/>
            <w:gridSpan w:val="2"/>
          </w:tcPr>
          <w:p w:rsidR="008F7DEE" w:rsidRDefault="008F7DEE">
            <w:pPr>
              <w:jc w:val="center"/>
              <w:rPr>
                <w:rFonts w:cs="Arial"/>
              </w:rPr>
            </w:pPr>
          </w:p>
          <w:p w:rsidR="008F7DEE" w:rsidRDefault="008F7DEE">
            <w:pPr>
              <w:jc w:val="center"/>
              <w:rPr>
                <w:rFonts w:cs="Arial"/>
              </w:rPr>
            </w:pPr>
          </w:p>
        </w:tc>
        <w:tc>
          <w:tcPr>
            <w:tcW w:w="4685" w:type="dxa"/>
          </w:tcPr>
          <w:p w:rsidR="008F7DEE" w:rsidRDefault="008F7DEE">
            <w:pPr>
              <w:jc w:val="center"/>
              <w:rPr>
                <w:rFonts w:cs="Arial"/>
              </w:rPr>
            </w:pPr>
          </w:p>
        </w:tc>
        <w:tc>
          <w:tcPr>
            <w:tcW w:w="244" w:type="dxa"/>
          </w:tcPr>
          <w:p w:rsidR="008F7DEE" w:rsidRDefault="008F7DEE">
            <w:pPr>
              <w:jc w:val="center"/>
              <w:rPr>
                <w:rFonts w:cs="Arial"/>
              </w:rPr>
            </w:pPr>
          </w:p>
        </w:tc>
      </w:tr>
      <w:tr w:rsidR="008F7DEE">
        <w:trPr>
          <w:trHeight w:val="359"/>
          <w:jc w:val="center"/>
        </w:trPr>
        <w:tc>
          <w:tcPr>
            <w:tcW w:w="2104" w:type="dxa"/>
          </w:tcPr>
          <w:p w:rsidR="008F7DEE" w:rsidRDefault="00CF117F">
            <w:pPr>
              <w:ind w:left="31" w:right="1"/>
              <w:jc w:val="center"/>
              <w:rPr>
                <w:rFonts w:cs="Arial"/>
              </w:rPr>
            </w:pPr>
            <w:r>
              <w:rPr>
                <w:rFonts w:cs="Arial"/>
              </w:rPr>
              <w:t>Approved By</w:t>
            </w:r>
          </w:p>
        </w:tc>
        <w:tc>
          <w:tcPr>
            <w:tcW w:w="1471" w:type="dxa"/>
            <w:gridSpan w:val="2"/>
          </w:tcPr>
          <w:p w:rsidR="008F7DEE" w:rsidRDefault="00CF117F">
            <w:pPr>
              <w:jc w:val="center"/>
              <w:rPr>
                <w:rFonts w:cs="Arial"/>
              </w:rPr>
            </w:pPr>
            <w:r>
              <w:rPr>
                <w:rFonts w:cs="Arial"/>
              </w:rPr>
              <w:t>:</w:t>
            </w:r>
          </w:p>
        </w:tc>
        <w:tc>
          <w:tcPr>
            <w:tcW w:w="4685" w:type="dxa"/>
            <w:tcBorders>
              <w:bottom w:val="single" w:sz="4" w:space="0" w:color="auto"/>
            </w:tcBorders>
          </w:tcPr>
          <w:p w:rsidR="008F7DEE" w:rsidRDefault="008F7DEE">
            <w:pPr>
              <w:jc w:val="center"/>
              <w:rPr>
                <w:rFonts w:cs="Arial"/>
              </w:rPr>
            </w:pPr>
          </w:p>
        </w:tc>
        <w:tc>
          <w:tcPr>
            <w:tcW w:w="244" w:type="dxa"/>
          </w:tcPr>
          <w:p w:rsidR="008F7DEE" w:rsidRDefault="008F7DEE">
            <w:pPr>
              <w:jc w:val="center"/>
              <w:rPr>
                <w:rFonts w:cs="Arial"/>
              </w:rPr>
            </w:pPr>
          </w:p>
        </w:tc>
      </w:tr>
      <w:tr w:rsidR="008F7DEE">
        <w:trPr>
          <w:trHeight w:val="359"/>
          <w:jc w:val="center"/>
        </w:trPr>
        <w:tc>
          <w:tcPr>
            <w:tcW w:w="2104" w:type="dxa"/>
          </w:tcPr>
          <w:p w:rsidR="008F7DEE" w:rsidRDefault="008F7DEE">
            <w:pPr>
              <w:jc w:val="center"/>
              <w:rPr>
                <w:rFonts w:cs="Arial"/>
              </w:rPr>
            </w:pPr>
          </w:p>
        </w:tc>
        <w:tc>
          <w:tcPr>
            <w:tcW w:w="1471" w:type="dxa"/>
            <w:gridSpan w:val="2"/>
          </w:tcPr>
          <w:p w:rsidR="008F7DEE" w:rsidRDefault="008F7DEE">
            <w:pPr>
              <w:jc w:val="center"/>
              <w:rPr>
                <w:rFonts w:cs="Arial"/>
              </w:rPr>
            </w:pPr>
          </w:p>
        </w:tc>
        <w:tc>
          <w:tcPr>
            <w:tcW w:w="4685" w:type="dxa"/>
            <w:tcBorders>
              <w:top w:val="single" w:sz="4" w:space="0" w:color="auto"/>
            </w:tcBorders>
          </w:tcPr>
          <w:p w:rsidR="008F7DEE" w:rsidRDefault="00CF117F">
            <w:pPr>
              <w:jc w:val="center"/>
              <w:rPr>
                <w:rFonts w:eastAsia="Arial" w:cs="Arial"/>
                <w:sz w:val="22"/>
                <w:szCs w:val="22"/>
                <w:lang w:val="en-MY"/>
              </w:rPr>
            </w:pPr>
            <w:r>
              <w:rPr>
                <w:rFonts w:eastAsia="Arial" w:cs="Arial"/>
                <w:sz w:val="22"/>
                <w:szCs w:val="22"/>
                <w:lang w:val="en-MY"/>
              </w:rPr>
              <w:t xml:space="preserve">Siti Hafsah Mohd </w:t>
            </w:r>
            <w:proofErr w:type="spellStart"/>
            <w:r>
              <w:rPr>
                <w:rFonts w:eastAsia="Arial" w:cs="Arial"/>
                <w:sz w:val="22"/>
                <w:szCs w:val="22"/>
                <w:lang w:val="en-MY"/>
              </w:rPr>
              <w:t>Desa</w:t>
            </w:r>
            <w:proofErr w:type="spellEnd"/>
          </w:p>
        </w:tc>
        <w:tc>
          <w:tcPr>
            <w:tcW w:w="244" w:type="dxa"/>
          </w:tcPr>
          <w:p w:rsidR="008F7DEE" w:rsidRDefault="008F7DEE">
            <w:pPr>
              <w:jc w:val="center"/>
              <w:rPr>
                <w:rFonts w:cs="Arial"/>
              </w:rPr>
            </w:pPr>
          </w:p>
        </w:tc>
      </w:tr>
      <w:tr w:rsidR="008F7DEE">
        <w:trPr>
          <w:trHeight w:val="375"/>
          <w:jc w:val="center"/>
        </w:trPr>
        <w:tc>
          <w:tcPr>
            <w:tcW w:w="2104" w:type="dxa"/>
          </w:tcPr>
          <w:p w:rsidR="008F7DEE" w:rsidRDefault="008F7DEE">
            <w:pPr>
              <w:jc w:val="center"/>
              <w:rPr>
                <w:rFonts w:cs="Arial"/>
              </w:rPr>
            </w:pPr>
          </w:p>
        </w:tc>
        <w:tc>
          <w:tcPr>
            <w:tcW w:w="1471" w:type="dxa"/>
            <w:gridSpan w:val="2"/>
          </w:tcPr>
          <w:p w:rsidR="008F7DEE" w:rsidRDefault="008F7DEE">
            <w:pPr>
              <w:jc w:val="center"/>
              <w:rPr>
                <w:rFonts w:cs="Arial"/>
              </w:rPr>
            </w:pPr>
          </w:p>
        </w:tc>
        <w:tc>
          <w:tcPr>
            <w:tcW w:w="4685" w:type="dxa"/>
          </w:tcPr>
          <w:p w:rsidR="008F7DEE" w:rsidRDefault="00CF117F">
            <w:pPr>
              <w:jc w:val="center"/>
              <w:rPr>
                <w:rFonts w:cs="Arial"/>
              </w:rPr>
            </w:pPr>
            <w:r>
              <w:rPr>
                <w:rFonts w:cs="Arial"/>
              </w:rPr>
              <w:t>Head IT Service Delivery Manager</w:t>
            </w:r>
          </w:p>
        </w:tc>
        <w:tc>
          <w:tcPr>
            <w:tcW w:w="244" w:type="dxa"/>
          </w:tcPr>
          <w:p w:rsidR="008F7DEE" w:rsidRDefault="008F7DEE">
            <w:pPr>
              <w:jc w:val="center"/>
              <w:rPr>
                <w:rFonts w:cs="Arial"/>
              </w:rPr>
            </w:pPr>
          </w:p>
        </w:tc>
      </w:tr>
      <w:tr w:rsidR="008F7DEE">
        <w:trPr>
          <w:trHeight w:val="359"/>
          <w:jc w:val="center"/>
        </w:trPr>
        <w:tc>
          <w:tcPr>
            <w:tcW w:w="2104" w:type="dxa"/>
          </w:tcPr>
          <w:p w:rsidR="008F7DEE" w:rsidRDefault="008F7DEE">
            <w:pPr>
              <w:jc w:val="center"/>
              <w:rPr>
                <w:rFonts w:cs="Arial"/>
              </w:rPr>
            </w:pPr>
          </w:p>
        </w:tc>
        <w:tc>
          <w:tcPr>
            <w:tcW w:w="1471" w:type="dxa"/>
            <w:gridSpan w:val="2"/>
          </w:tcPr>
          <w:p w:rsidR="008F7DEE" w:rsidRDefault="008F7DEE">
            <w:pPr>
              <w:jc w:val="center"/>
              <w:rPr>
                <w:rFonts w:cs="Arial"/>
              </w:rPr>
            </w:pPr>
          </w:p>
        </w:tc>
        <w:tc>
          <w:tcPr>
            <w:tcW w:w="4685" w:type="dxa"/>
          </w:tcPr>
          <w:p w:rsidR="008F7DEE" w:rsidRDefault="00CF117F">
            <w:pPr>
              <w:jc w:val="center"/>
              <w:rPr>
                <w:rFonts w:cs="Arial"/>
              </w:rPr>
            </w:pPr>
            <w:r>
              <w:rPr>
                <w:rFonts w:cs="Arial"/>
              </w:rPr>
              <w:t>Information Technology</w:t>
            </w:r>
          </w:p>
        </w:tc>
        <w:tc>
          <w:tcPr>
            <w:tcW w:w="244" w:type="dxa"/>
          </w:tcPr>
          <w:p w:rsidR="008F7DEE" w:rsidRDefault="008F7DEE">
            <w:pPr>
              <w:jc w:val="center"/>
              <w:rPr>
                <w:rFonts w:cs="Arial"/>
              </w:rPr>
            </w:pPr>
          </w:p>
        </w:tc>
      </w:tr>
    </w:tbl>
    <w:p w:rsidR="008F7DEE" w:rsidRDefault="008F7DEE">
      <w:pPr>
        <w:rPr>
          <w:rFonts w:cs="Arial"/>
        </w:rPr>
      </w:pPr>
    </w:p>
    <w:p w:rsidR="008F7DEE" w:rsidRDefault="008F7DEE">
      <w:pPr>
        <w:rPr>
          <w:rFonts w:cs="Arial"/>
        </w:rPr>
      </w:pPr>
    </w:p>
    <w:p w:rsidR="008F7DEE" w:rsidRDefault="008F7DEE">
      <w:pPr>
        <w:rPr>
          <w:rFonts w:cs="Arial"/>
        </w:rPr>
      </w:pPr>
    </w:p>
    <w:p w:rsidR="008F7DEE" w:rsidRDefault="008F7DEE">
      <w:pPr>
        <w:rPr>
          <w:rFonts w:cs="Arial"/>
        </w:rPr>
      </w:pPr>
    </w:p>
    <w:p w:rsidR="008F7DEE" w:rsidRDefault="008F7DEE">
      <w:pPr>
        <w:rPr>
          <w:rFonts w:cs="Arial"/>
        </w:rPr>
      </w:pPr>
    </w:p>
    <w:p w:rsidR="008F7DEE" w:rsidRDefault="008F7DEE">
      <w:pPr>
        <w:rPr>
          <w:rFonts w:cs="Arial"/>
        </w:rPr>
      </w:pPr>
    </w:p>
    <w:p w:rsidR="008F7DEE" w:rsidRDefault="008F7DEE">
      <w:pPr>
        <w:rPr>
          <w:rFonts w:cs="Arial"/>
        </w:rPr>
      </w:pPr>
    </w:p>
    <w:p w:rsidR="008F7DEE" w:rsidRDefault="008F7DEE">
      <w:pPr>
        <w:rPr>
          <w:rFonts w:cs="Arial"/>
        </w:rPr>
      </w:pPr>
    </w:p>
    <w:p w:rsidR="008F7DEE" w:rsidRDefault="008F7DEE">
      <w:pPr>
        <w:rPr>
          <w:rFonts w:cs="Arial"/>
        </w:rPr>
      </w:pPr>
    </w:p>
    <w:p w:rsidR="008F7DEE" w:rsidRDefault="008F7DEE">
      <w:pPr>
        <w:rPr>
          <w:rFonts w:cs="Arial"/>
        </w:rPr>
      </w:pPr>
    </w:p>
    <w:p w:rsidR="008F7DEE" w:rsidRDefault="008F7DEE">
      <w:pPr>
        <w:jc w:val="center"/>
        <w:rPr>
          <w:rFonts w:cs="Arial"/>
          <w:b/>
          <w:bCs/>
          <w:sz w:val="28"/>
          <w:szCs w:val="28"/>
        </w:rPr>
      </w:pPr>
    </w:p>
    <w:p w:rsidR="008F7DEE" w:rsidRDefault="008F7DEE">
      <w:pPr>
        <w:jc w:val="center"/>
        <w:rPr>
          <w:rFonts w:cs="Arial"/>
          <w:b/>
          <w:bCs/>
          <w:sz w:val="28"/>
          <w:szCs w:val="28"/>
        </w:rPr>
      </w:pPr>
    </w:p>
    <w:p w:rsidR="008F7DEE" w:rsidRDefault="008F7DEE">
      <w:pPr>
        <w:jc w:val="center"/>
        <w:rPr>
          <w:rFonts w:cs="Arial"/>
          <w:b/>
          <w:bCs/>
          <w:sz w:val="28"/>
          <w:szCs w:val="28"/>
        </w:rPr>
      </w:pPr>
    </w:p>
    <w:p w:rsidR="008F7DEE" w:rsidRDefault="008F7DEE">
      <w:pPr>
        <w:jc w:val="center"/>
        <w:rPr>
          <w:rFonts w:cs="Arial"/>
          <w:b/>
          <w:bCs/>
          <w:sz w:val="28"/>
          <w:szCs w:val="28"/>
        </w:rPr>
      </w:pPr>
    </w:p>
    <w:p w:rsidR="008F7DEE" w:rsidRDefault="00CF117F">
      <w:pPr>
        <w:jc w:val="center"/>
        <w:rPr>
          <w:rFonts w:cs="Arial"/>
          <w:b/>
          <w:bCs/>
          <w:sz w:val="28"/>
          <w:szCs w:val="28"/>
        </w:rPr>
      </w:pPr>
      <w:r>
        <w:rPr>
          <w:rFonts w:cs="Arial"/>
          <w:b/>
          <w:bCs/>
          <w:sz w:val="28"/>
          <w:szCs w:val="28"/>
        </w:rPr>
        <w:t>INTENTIONALLY LEFT BLANK</w:t>
      </w:r>
    </w:p>
    <w:p w:rsidR="008F7DEE" w:rsidRDefault="008F7DEE">
      <w:pPr>
        <w:rPr>
          <w:rFonts w:cs="Arial"/>
        </w:rPr>
      </w:pPr>
    </w:p>
    <w:p w:rsidR="008F7DEE" w:rsidRDefault="008F7DEE">
      <w:pPr>
        <w:rPr>
          <w:rFonts w:cs="Arial"/>
        </w:rPr>
        <w:sectPr w:rsidR="008F7DEE">
          <w:headerReference w:type="even" r:id="rId13"/>
          <w:headerReference w:type="default" r:id="rId14"/>
          <w:footerReference w:type="even" r:id="rId15"/>
          <w:footerReference w:type="default" r:id="rId16"/>
          <w:type w:val="oddPage"/>
          <w:pgSz w:w="11909" w:h="16834"/>
          <w:pgMar w:top="360" w:right="648" w:bottom="360" w:left="1296" w:header="216" w:footer="367" w:gutter="0"/>
          <w:pgNumType w:fmt="lowerRoman" w:start="1"/>
          <w:cols w:space="720"/>
        </w:sectPr>
      </w:pPr>
    </w:p>
    <w:p w:rsidR="008F7DEE" w:rsidRDefault="00CF117F">
      <w:pPr>
        <w:spacing w:line="360" w:lineRule="auto"/>
        <w:ind w:left="0"/>
        <w:rPr>
          <w:rFonts w:cs="Arial"/>
          <w:b/>
        </w:rPr>
      </w:pPr>
      <w:r>
        <w:rPr>
          <w:rFonts w:cs="Arial"/>
          <w:b/>
        </w:rPr>
        <w:lastRenderedPageBreak/>
        <w:t>TABLE OF CONTENTS</w:t>
      </w:r>
    </w:p>
    <w:p w:rsidR="008F7DEE" w:rsidRDefault="00CF117F">
      <w:pPr>
        <w:tabs>
          <w:tab w:val="left" w:pos="6095"/>
          <w:tab w:val="left" w:pos="6313"/>
          <w:tab w:val="right" w:pos="9360"/>
        </w:tabs>
        <w:spacing w:line="360" w:lineRule="auto"/>
        <w:ind w:left="0"/>
        <w:rPr>
          <w:rFonts w:cs="Arial"/>
          <w:b/>
        </w:rPr>
      </w:pPr>
      <w:r>
        <w:rPr>
          <w:rFonts w:cs="Arial"/>
          <w:b/>
        </w:rPr>
        <w:t>Contents</w:t>
      </w:r>
      <w:r>
        <w:rPr>
          <w:rFonts w:cs="Arial"/>
          <w:b/>
        </w:rPr>
        <w:tab/>
      </w:r>
      <w:r>
        <w:rPr>
          <w:rFonts w:cs="Arial"/>
          <w:b/>
        </w:rPr>
        <w:tab/>
        <w:t xml:space="preserve">              Page</w:t>
      </w:r>
    </w:p>
    <w:p w:rsidR="008F7DEE" w:rsidRDefault="00CF117F">
      <w:pPr>
        <w:pStyle w:val="TOC9"/>
        <w:rPr>
          <w:rFonts w:asciiTheme="minorHAnsi" w:eastAsiaTheme="minorEastAsia" w:hAnsiTheme="minorHAnsi" w:cstheme="minorBidi"/>
          <w:b w:val="0"/>
          <w:sz w:val="22"/>
          <w:szCs w:val="22"/>
        </w:rPr>
      </w:pPr>
      <w:r>
        <w:fldChar w:fldCharType="begin"/>
      </w:r>
      <w:r>
        <w:instrText xml:space="preserve"> TOC \o "1-3" \h \z \u \t "Heading 8,8,Heading 9,9" </w:instrText>
      </w:r>
      <w:r>
        <w:fldChar w:fldCharType="separate"/>
      </w:r>
      <w:hyperlink w:anchor="_Toc519766493" w:history="1">
        <w:r>
          <w:rPr>
            <w:rStyle w:val="Hyperlink"/>
            <w:rFonts w:cs="Arial"/>
          </w:rPr>
          <w:t>PART 1</w:t>
        </w:r>
        <w:r>
          <w:rPr>
            <w:rFonts w:asciiTheme="minorHAnsi" w:eastAsiaTheme="minorEastAsia" w:hAnsiTheme="minorHAnsi" w:cstheme="minorBidi"/>
            <w:b w:val="0"/>
            <w:sz w:val="22"/>
            <w:szCs w:val="22"/>
          </w:rPr>
          <w:tab/>
        </w:r>
        <w:r>
          <w:rPr>
            <w:rStyle w:val="Hyperlink"/>
            <w:rFonts w:cs="Arial"/>
          </w:rPr>
          <w:t>- MANUAL ADMINISTRATION</w:t>
        </w:r>
        <w:r>
          <w:tab/>
        </w:r>
        <w:r>
          <w:fldChar w:fldCharType="begin"/>
        </w:r>
        <w:r>
          <w:instrText xml:space="preserve"> PAGEREF _Toc519766493 \h </w:instrText>
        </w:r>
        <w:r>
          <w:fldChar w:fldCharType="separate"/>
        </w:r>
        <w:r>
          <w:t>1-1</w:t>
        </w:r>
        <w:r>
          <w:fldChar w:fldCharType="end"/>
        </w:r>
      </w:hyperlink>
    </w:p>
    <w:p w:rsidR="008F7DEE" w:rsidRDefault="00CF117F">
      <w:pPr>
        <w:pStyle w:val="TOC1"/>
        <w:rPr>
          <w:rFonts w:asciiTheme="minorHAnsi" w:eastAsiaTheme="minorEastAsia" w:hAnsiTheme="minorHAnsi" w:cstheme="minorBidi"/>
          <w:b w:val="0"/>
          <w:bCs w:val="0"/>
          <w:sz w:val="22"/>
          <w:szCs w:val="22"/>
          <w:lang w:val="en-US"/>
        </w:rPr>
      </w:pPr>
      <w:hyperlink w:anchor="_Toc519766494" w:history="1">
        <w:r>
          <w:rPr>
            <w:rStyle w:val="Hyperlink"/>
          </w:rPr>
          <w:t>1.1.</w:t>
        </w:r>
        <w:r>
          <w:rPr>
            <w:rFonts w:asciiTheme="minorHAnsi" w:eastAsiaTheme="minorEastAsia" w:hAnsiTheme="minorHAnsi" w:cstheme="minorBidi"/>
            <w:b w:val="0"/>
            <w:bCs w:val="0"/>
            <w:sz w:val="22"/>
            <w:szCs w:val="22"/>
            <w:lang w:val="en-US"/>
          </w:rPr>
          <w:tab/>
        </w:r>
        <w:r>
          <w:rPr>
            <w:rStyle w:val="Hyperlink"/>
          </w:rPr>
          <w:t xml:space="preserve">RECORD </w:t>
        </w:r>
        <w:r>
          <w:rPr>
            <w:rStyle w:val="Hyperlink"/>
          </w:rPr>
          <w:t>OF REVISION</w:t>
        </w:r>
        <w:r>
          <w:tab/>
        </w:r>
        <w:r>
          <w:fldChar w:fldCharType="begin"/>
        </w:r>
        <w:r>
          <w:instrText xml:space="preserve"> PAGEREF _Toc519766494 \h </w:instrText>
        </w:r>
        <w:r>
          <w:fldChar w:fldCharType="separate"/>
        </w:r>
        <w:r>
          <w:t>1-2</w:t>
        </w:r>
        <w:r>
          <w:fldChar w:fldCharType="end"/>
        </w:r>
      </w:hyperlink>
    </w:p>
    <w:p w:rsidR="008F7DEE" w:rsidRDefault="00CF117F">
      <w:pPr>
        <w:pStyle w:val="TOC1"/>
        <w:rPr>
          <w:rFonts w:asciiTheme="minorHAnsi" w:eastAsiaTheme="minorEastAsia" w:hAnsiTheme="minorHAnsi" w:cstheme="minorBidi"/>
          <w:b w:val="0"/>
          <w:bCs w:val="0"/>
          <w:sz w:val="22"/>
          <w:szCs w:val="22"/>
          <w:lang w:val="en-US"/>
        </w:rPr>
      </w:pPr>
      <w:hyperlink w:anchor="_Toc519766495" w:history="1">
        <w:r>
          <w:rPr>
            <w:rStyle w:val="Hyperlink"/>
          </w:rPr>
          <w:t>1.2.</w:t>
        </w:r>
        <w:r>
          <w:rPr>
            <w:rFonts w:asciiTheme="minorHAnsi" w:eastAsiaTheme="minorEastAsia" w:hAnsiTheme="minorHAnsi" w:cstheme="minorBidi"/>
            <w:b w:val="0"/>
            <w:bCs w:val="0"/>
            <w:sz w:val="22"/>
            <w:szCs w:val="22"/>
            <w:lang w:val="en-US"/>
          </w:rPr>
          <w:tab/>
        </w:r>
        <w:r>
          <w:rPr>
            <w:rStyle w:val="Hyperlink"/>
          </w:rPr>
          <w:t>LIST OF EFFECTIVE PAGES</w:t>
        </w:r>
        <w:r>
          <w:tab/>
        </w:r>
        <w:r>
          <w:fldChar w:fldCharType="begin"/>
        </w:r>
        <w:r>
          <w:instrText xml:space="preserve"> PAGEREF _Toc519766495 \h </w:instrText>
        </w:r>
        <w:r>
          <w:fldChar w:fldCharType="separate"/>
        </w:r>
        <w:r>
          <w:t>1-3</w:t>
        </w:r>
        <w:r>
          <w:fldChar w:fldCharType="end"/>
        </w:r>
      </w:hyperlink>
    </w:p>
    <w:p w:rsidR="008F7DEE" w:rsidRDefault="00CF117F">
      <w:pPr>
        <w:pStyle w:val="TOC1"/>
        <w:rPr>
          <w:rFonts w:asciiTheme="minorHAnsi" w:eastAsiaTheme="minorEastAsia" w:hAnsiTheme="minorHAnsi" w:cstheme="minorBidi"/>
          <w:b w:val="0"/>
          <w:bCs w:val="0"/>
          <w:sz w:val="22"/>
          <w:szCs w:val="22"/>
          <w:lang w:val="en-US"/>
        </w:rPr>
      </w:pPr>
      <w:hyperlink w:anchor="_Toc519766496" w:history="1">
        <w:r>
          <w:rPr>
            <w:rStyle w:val="Hyperlink"/>
          </w:rPr>
          <w:t>1.3.</w:t>
        </w:r>
        <w:r>
          <w:rPr>
            <w:rFonts w:asciiTheme="minorHAnsi" w:eastAsiaTheme="minorEastAsia" w:hAnsiTheme="minorHAnsi" w:cstheme="minorBidi"/>
            <w:b w:val="0"/>
            <w:bCs w:val="0"/>
            <w:sz w:val="22"/>
            <w:szCs w:val="22"/>
            <w:lang w:val="en-US"/>
          </w:rPr>
          <w:tab/>
        </w:r>
        <w:r>
          <w:rPr>
            <w:rStyle w:val="Hyperlink"/>
          </w:rPr>
          <w:t>DISTRIBUTION LIST</w:t>
        </w:r>
        <w:r>
          <w:tab/>
        </w:r>
        <w:r>
          <w:fldChar w:fldCharType="begin"/>
        </w:r>
        <w:r>
          <w:instrText xml:space="preserve"> PAGEREF _Toc519766496 \h </w:instrText>
        </w:r>
        <w:r>
          <w:fldChar w:fldCharType="separate"/>
        </w:r>
        <w:r>
          <w:t>1-4</w:t>
        </w:r>
        <w:r>
          <w:fldChar w:fldCharType="end"/>
        </w:r>
      </w:hyperlink>
    </w:p>
    <w:p w:rsidR="008F7DEE" w:rsidRDefault="00CF117F">
      <w:pPr>
        <w:pStyle w:val="TOC1"/>
        <w:rPr>
          <w:rFonts w:asciiTheme="minorHAnsi" w:eastAsiaTheme="minorEastAsia" w:hAnsiTheme="minorHAnsi" w:cstheme="minorBidi"/>
          <w:b w:val="0"/>
          <w:bCs w:val="0"/>
          <w:sz w:val="22"/>
          <w:szCs w:val="22"/>
          <w:lang w:val="en-US"/>
        </w:rPr>
      </w:pPr>
      <w:hyperlink w:anchor="_Toc519766497" w:history="1">
        <w:r>
          <w:rPr>
            <w:rStyle w:val="Hyperlink"/>
          </w:rPr>
          <w:t>1.4.</w:t>
        </w:r>
        <w:r>
          <w:rPr>
            <w:rFonts w:asciiTheme="minorHAnsi" w:eastAsiaTheme="minorEastAsia" w:hAnsiTheme="minorHAnsi" w:cstheme="minorBidi"/>
            <w:b w:val="0"/>
            <w:bCs w:val="0"/>
            <w:sz w:val="22"/>
            <w:szCs w:val="22"/>
            <w:lang w:val="en-US"/>
          </w:rPr>
          <w:tab/>
        </w:r>
        <w:r>
          <w:rPr>
            <w:rStyle w:val="Hyperlink"/>
          </w:rPr>
          <w:t>LIST OF ABBREVIATIONS</w:t>
        </w:r>
        <w:r>
          <w:tab/>
        </w:r>
        <w:r>
          <w:fldChar w:fldCharType="begin"/>
        </w:r>
        <w:r>
          <w:instrText xml:space="preserve"> PAGEREF _Toc519766497 \h </w:instrText>
        </w:r>
        <w:r>
          <w:fldChar w:fldCharType="separate"/>
        </w:r>
        <w:r>
          <w:t>1-4</w:t>
        </w:r>
        <w:r>
          <w:fldChar w:fldCharType="end"/>
        </w:r>
      </w:hyperlink>
    </w:p>
    <w:p w:rsidR="008F7DEE" w:rsidRDefault="00CF117F">
      <w:pPr>
        <w:pStyle w:val="TOC1"/>
        <w:rPr>
          <w:rFonts w:asciiTheme="minorHAnsi" w:eastAsiaTheme="minorEastAsia" w:hAnsiTheme="minorHAnsi" w:cstheme="minorBidi"/>
          <w:b w:val="0"/>
          <w:bCs w:val="0"/>
          <w:sz w:val="22"/>
          <w:szCs w:val="22"/>
          <w:lang w:val="en-US"/>
        </w:rPr>
      </w:pPr>
      <w:hyperlink w:anchor="_Toc519766498" w:history="1">
        <w:r>
          <w:rPr>
            <w:rStyle w:val="Hyperlink"/>
          </w:rPr>
          <w:t>1.5.</w:t>
        </w:r>
        <w:r>
          <w:rPr>
            <w:rFonts w:asciiTheme="minorHAnsi" w:eastAsiaTheme="minorEastAsia" w:hAnsiTheme="minorHAnsi" w:cstheme="minorBidi"/>
            <w:b w:val="0"/>
            <w:bCs w:val="0"/>
            <w:sz w:val="22"/>
            <w:szCs w:val="22"/>
            <w:lang w:val="en-US"/>
          </w:rPr>
          <w:tab/>
        </w:r>
        <w:r>
          <w:rPr>
            <w:rStyle w:val="Hyperlink"/>
          </w:rPr>
          <w:t>CONDITION OF USE</w:t>
        </w:r>
        <w:r>
          <w:tab/>
        </w:r>
        <w:r>
          <w:fldChar w:fldCharType="begin"/>
        </w:r>
        <w:r>
          <w:instrText xml:space="preserve"> PAGEREF _Toc519766498 \h </w:instrText>
        </w:r>
        <w:r>
          <w:fldChar w:fldCharType="separate"/>
        </w:r>
        <w:r>
          <w:t>1-5</w:t>
        </w:r>
        <w:r>
          <w:fldChar w:fldCharType="end"/>
        </w:r>
      </w:hyperlink>
    </w:p>
    <w:p w:rsidR="008F7DEE" w:rsidRDefault="00CF117F">
      <w:pPr>
        <w:pStyle w:val="TOC1"/>
        <w:rPr>
          <w:rFonts w:asciiTheme="minorHAnsi" w:eastAsiaTheme="minorEastAsia" w:hAnsiTheme="minorHAnsi" w:cstheme="minorBidi"/>
          <w:b w:val="0"/>
          <w:bCs w:val="0"/>
          <w:sz w:val="22"/>
          <w:szCs w:val="22"/>
          <w:lang w:val="en-US"/>
        </w:rPr>
      </w:pPr>
      <w:hyperlink w:anchor="_Toc519766499" w:history="1">
        <w:r>
          <w:rPr>
            <w:rStyle w:val="Hyperlink"/>
          </w:rPr>
          <w:t>1.6.</w:t>
        </w:r>
        <w:r>
          <w:rPr>
            <w:rFonts w:asciiTheme="minorHAnsi" w:eastAsiaTheme="minorEastAsia" w:hAnsiTheme="minorHAnsi" w:cstheme="minorBidi"/>
            <w:b w:val="0"/>
            <w:bCs w:val="0"/>
            <w:sz w:val="22"/>
            <w:szCs w:val="22"/>
            <w:lang w:val="en-US"/>
          </w:rPr>
          <w:tab/>
        </w:r>
        <w:r>
          <w:rPr>
            <w:rStyle w:val="Hyperlink"/>
          </w:rPr>
          <w:t>CONTROL OF MANUAL</w:t>
        </w:r>
        <w:r>
          <w:tab/>
        </w:r>
        <w:r>
          <w:fldChar w:fldCharType="begin"/>
        </w:r>
        <w:r>
          <w:instrText xml:space="preserve"> PAGEREF _Toc519766499 \h </w:instrText>
        </w:r>
        <w:r>
          <w:fldChar w:fldCharType="separate"/>
        </w:r>
        <w:r>
          <w:t>1-5</w:t>
        </w:r>
        <w:r>
          <w:fldChar w:fldCharType="end"/>
        </w:r>
      </w:hyperlink>
    </w:p>
    <w:p w:rsidR="008F7DEE" w:rsidRDefault="00CF117F">
      <w:pPr>
        <w:pStyle w:val="TOC9"/>
        <w:rPr>
          <w:rFonts w:asciiTheme="minorHAnsi" w:eastAsiaTheme="minorEastAsia" w:hAnsiTheme="minorHAnsi" w:cstheme="minorBidi"/>
          <w:b w:val="0"/>
          <w:sz w:val="22"/>
          <w:szCs w:val="22"/>
        </w:rPr>
      </w:pPr>
      <w:hyperlink w:anchor="_Toc519766500" w:history="1">
        <w:r>
          <w:rPr>
            <w:rStyle w:val="Hyperlink"/>
            <w:rFonts w:cs="Arial"/>
          </w:rPr>
          <w:t>PART 2</w:t>
        </w:r>
        <w:r>
          <w:rPr>
            <w:rFonts w:asciiTheme="minorHAnsi" w:eastAsiaTheme="minorEastAsia" w:hAnsiTheme="minorHAnsi" w:cstheme="minorBidi"/>
            <w:b w:val="0"/>
            <w:sz w:val="22"/>
            <w:szCs w:val="22"/>
          </w:rPr>
          <w:tab/>
        </w:r>
        <w:r>
          <w:rPr>
            <w:rStyle w:val="Hyperlink"/>
            <w:rFonts w:cs="Arial"/>
          </w:rPr>
          <w:t>- MANUAL BACKGROUND</w:t>
        </w:r>
        <w:r>
          <w:tab/>
        </w:r>
        <w:r>
          <w:fldChar w:fldCharType="begin"/>
        </w:r>
        <w:r>
          <w:instrText xml:space="preserve"> PAGEREF _Toc519766500 \h </w:instrText>
        </w:r>
        <w:r>
          <w:fldChar w:fldCharType="separate"/>
        </w:r>
        <w:r>
          <w:t>2-1</w:t>
        </w:r>
        <w:r>
          <w:fldChar w:fldCharType="end"/>
        </w:r>
      </w:hyperlink>
    </w:p>
    <w:p w:rsidR="008F7DEE" w:rsidRDefault="00CF117F">
      <w:pPr>
        <w:pStyle w:val="TOC1"/>
        <w:rPr>
          <w:rFonts w:asciiTheme="minorHAnsi" w:eastAsiaTheme="minorEastAsia" w:hAnsiTheme="minorHAnsi" w:cstheme="minorBidi"/>
          <w:b w:val="0"/>
          <w:bCs w:val="0"/>
          <w:sz w:val="22"/>
          <w:szCs w:val="22"/>
          <w:lang w:val="en-US"/>
        </w:rPr>
      </w:pPr>
      <w:hyperlink w:anchor="_Toc519766501" w:history="1">
        <w:r>
          <w:rPr>
            <w:rStyle w:val="Hyperlink"/>
          </w:rPr>
          <w:t>2.1</w:t>
        </w:r>
        <w:r>
          <w:rPr>
            <w:rFonts w:asciiTheme="minorHAnsi" w:eastAsiaTheme="minorEastAsia" w:hAnsiTheme="minorHAnsi" w:cstheme="minorBidi"/>
            <w:b w:val="0"/>
            <w:bCs w:val="0"/>
            <w:sz w:val="22"/>
            <w:szCs w:val="22"/>
            <w:lang w:val="en-US"/>
          </w:rPr>
          <w:tab/>
        </w:r>
        <w:r>
          <w:rPr>
            <w:rStyle w:val="Hyperlink"/>
          </w:rPr>
          <w:t>INTRODUCTION</w:t>
        </w:r>
        <w:r>
          <w:tab/>
        </w:r>
        <w:r>
          <w:fldChar w:fldCharType="begin"/>
        </w:r>
        <w:r>
          <w:instrText xml:space="preserve"> PAGEREF _Toc519766501 \h </w:instrText>
        </w:r>
        <w:r>
          <w:fldChar w:fldCharType="separate"/>
        </w:r>
        <w:r>
          <w:t>2-2</w:t>
        </w:r>
        <w:r>
          <w:fldChar w:fldCharType="end"/>
        </w:r>
      </w:hyperlink>
    </w:p>
    <w:p w:rsidR="008F7DEE" w:rsidRDefault="00CF117F">
      <w:pPr>
        <w:pStyle w:val="TOC1"/>
        <w:rPr>
          <w:rFonts w:asciiTheme="minorHAnsi" w:eastAsiaTheme="minorEastAsia" w:hAnsiTheme="minorHAnsi" w:cstheme="minorBidi"/>
          <w:b w:val="0"/>
          <w:bCs w:val="0"/>
          <w:sz w:val="22"/>
          <w:szCs w:val="22"/>
          <w:lang w:val="en-US"/>
        </w:rPr>
      </w:pPr>
      <w:hyperlink w:anchor="_Toc519766502" w:history="1">
        <w:r>
          <w:rPr>
            <w:rStyle w:val="Hyperlink"/>
          </w:rPr>
          <w:t>2.2</w:t>
        </w:r>
        <w:r>
          <w:rPr>
            <w:rFonts w:asciiTheme="minorHAnsi" w:eastAsiaTheme="minorEastAsia" w:hAnsiTheme="minorHAnsi" w:cstheme="minorBidi"/>
            <w:b w:val="0"/>
            <w:bCs w:val="0"/>
            <w:sz w:val="22"/>
            <w:szCs w:val="22"/>
            <w:lang w:val="en-US"/>
          </w:rPr>
          <w:tab/>
        </w:r>
        <w:r>
          <w:rPr>
            <w:rStyle w:val="Hyperlink"/>
          </w:rPr>
          <w:t>PURPOSE</w:t>
        </w:r>
        <w:r>
          <w:tab/>
        </w:r>
        <w:r>
          <w:fldChar w:fldCharType="begin"/>
        </w:r>
        <w:r>
          <w:instrText xml:space="preserve"> PAGEREF _Toc519766502 \h </w:instrText>
        </w:r>
        <w:r>
          <w:fldChar w:fldCharType="separate"/>
        </w:r>
        <w:r>
          <w:t>2-2</w:t>
        </w:r>
        <w:r>
          <w:fldChar w:fldCharType="end"/>
        </w:r>
      </w:hyperlink>
    </w:p>
    <w:p w:rsidR="008F7DEE" w:rsidRDefault="00CF117F">
      <w:pPr>
        <w:pStyle w:val="TOC1"/>
        <w:rPr>
          <w:rFonts w:asciiTheme="minorHAnsi" w:eastAsiaTheme="minorEastAsia" w:hAnsiTheme="minorHAnsi" w:cstheme="minorBidi"/>
          <w:b w:val="0"/>
          <w:bCs w:val="0"/>
          <w:sz w:val="22"/>
          <w:szCs w:val="22"/>
          <w:lang w:val="en-US"/>
        </w:rPr>
      </w:pPr>
      <w:hyperlink w:anchor="_Toc519766503" w:history="1">
        <w:r>
          <w:rPr>
            <w:rStyle w:val="Hyperlink"/>
          </w:rPr>
          <w:t>2.3</w:t>
        </w:r>
        <w:r>
          <w:rPr>
            <w:rFonts w:asciiTheme="minorHAnsi" w:eastAsiaTheme="minorEastAsia" w:hAnsiTheme="minorHAnsi" w:cstheme="minorBidi"/>
            <w:b w:val="0"/>
            <w:bCs w:val="0"/>
            <w:sz w:val="22"/>
            <w:szCs w:val="22"/>
            <w:lang w:val="en-US"/>
          </w:rPr>
          <w:tab/>
        </w:r>
        <w:r>
          <w:rPr>
            <w:rStyle w:val="Hyperlink"/>
          </w:rPr>
          <w:t>SCOPE AND APPLICATION</w:t>
        </w:r>
        <w:r>
          <w:tab/>
        </w:r>
        <w:r>
          <w:fldChar w:fldCharType="begin"/>
        </w:r>
        <w:r>
          <w:instrText xml:space="preserve"> PAGEREF _Toc519766503 \h </w:instrText>
        </w:r>
        <w:r>
          <w:fldChar w:fldCharType="separate"/>
        </w:r>
        <w:r>
          <w:t>2-2</w:t>
        </w:r>
        <w:r>
          <w:fldChar w:fldCharType="end"/>
        </w:r>
      </w:hyperlink>
    </w:p>
    <w:p w:rsidR="008F7DEE" w:rsidRDefault="00CF117F">
      <w:pPr>
        <w:pStyle w:val="TOC1"/>
        <w:rPr>
          <w:rFonts w:asciiTheme="minorHAnsi" w:eastAsiaTheme="minorEastAsia" w:hAnsiTheme="minorHAnsi" w:cstheme="minorBidi"/>
          <w:b w:val="0"/>
          <w:bCs w:val="0"/>
          <w:sz w:val="22"/>
          <w:szCs w:val="22"/>
          <w:lang w:val="en-US"/>
        </w:rPr>
      </w:pPr>
      <w:hyperlink w:anchor="_Toc519766504" w:history="1">
        <w:r>
          <w:rPr>
            <w:rStyle w:val="Hyperlink"/>
          </w:rPr>
          <w:t>2.4</w:t>
        </w:r>
        <w:r>
          <w:rPr>
            <w:rFonts w:asciiTheme="minorHAnsi" w:eastAsiaTheme="minorEastAsia" w:hAnsiTheme="minorHAnsi" w:cstheme="minorBidi"/>
            <w:b w:val="0"/>
            <w:bCs w:val="0"/>
            <w:sz w:val="22"/>
            <w:szCs w:val="22"/>
            <w:lang w:val="en-US"/>
          </w:rPr>
          <w:tab/>
        </w:r>
        <w:r>
          <w:rPr>
            <w:rStyle w:val="Hyperlink"/>
          </w:rPr>
          <w:t>TERMINOLOGY</w:t>
        </w:r>
        <w:r>
          <w:tab/>
        </w:r>
        <w:r>
          <w:fldChar w:fldCharType="begin"/>
        </w:r>
        <w:r>
          <w:instrText xml:space="preserve"> PAGEREF _Toc519766504 \h </w:instrText>
        </w:r>
        <w:r>
          <w:fldChar w:fldCharType="separate"/>
        </w:r>
        <w:r>
          <w:t>2-2</w:t>
        </w:r>
        <w:r>
          <w:fldChar w:fldCharType="end"/>
        </w:r>
      </w:hyperlink>
    </w:p>
    <w:p w:rsidR="008F7DEE" w:rsidRDefault="00CF117F">
      <w:pPr>
        <w:pStyle w:val="TOC1"/>
        <w:rPr>
          <w:rFonts w:asciiTheme="minorHAnsi" w:eastAsiaTheme="minorEastAsia" w:hAnsiTheme="minorHAnsi" w:cstheme="minorBidi"/>
          <w:b w:val="0"/>
          <w:bCs w:val="0"/>
          <w:sz w:val="22"/>
          <w:szCs w:val="22"/>
          <w:lang w:val="en-US"/>
        </w:rPr>
      </w:pPr>
      <w:hyperlink w:anchor="_Toc519766505" w:history="1">
        <w:r>
          <w:rPr>
            <w:rStyle w:val="Hyperlink"/>
          </w:rPr>
          <w:t>2.5</w:t>
        </w:r>
        <w:r>
          <w:rPr>
            <w:rFonts w:asciiTheme="minorHAnsi" w:eastAsiaTheme="minorEastAsia" w:hAnsiTheme="minorHAnsi" w:cstheme="minorBidi"/>
            <w:b w:val="0"/>
            <w:bCs w:val="0"/>
            <w:sz w:val="22"/>
            <w:szCs w:val="22"/>
            <w:lang w:val="en-US"/>
          </w:rPr>
          <w:tab/>
        </w:r>
        <w:r>
          <w:rPr>
            <w:rStyle w:val="Hyperlink"/>
          </w:rPr>
          <w:t>REFERENCES</w:t>
        </w:r>
        <w:r>
          <w:tab/>
        </w:r>
        <w:r>
          <w:fldChar w:fldCharType="begin"/>
        </w:r>
        <w:r>
          <w:instrText xml:space="preserve"> PAGEREF _Toc519766505 \h </w:instrText>
        </w:r>
        <w:r>
          <w:fldChar w:fldCharType="separate"/>
        </w:r>
        <w:r>
          <w:t>2-3</w:t>
        </w:r>
        <w:r>
          <w:fldChar w:fldCharType="end"/>
        </w:r>
      </w:hyperlink>
    </w:p>
    <w:p w:rsidR="008F7DEE" w:rsidRDefault="00CF117F">
      <w:pPr>
        <w:pStyle w:val="TOC9"/>
        <w:rPr>
          <w:rFonts w:asciiTheme="minorHAnsi" w:eastAsiaTheme="minorEastAsia" w:hAnsiTheme="minorHAnsi" w:cstheme="minorBidi"/>
          <w:b w:val="0"/>
          <w:sz w:val="22"/>
          <w:szCs w:val="22"/>
        </w:rPr>
      </w:pPr>
      <w:hyperlink w:anchor="_Toc519766506" w:history="1">
        <w:r>
          <w:rPr>
            <w:rStyle w:val="Hyperlink"/>
            <w:rFonts w:cs="Arial"/>
          </w:rPr>
          <w:t>PART 3</w:t>
        </w:r>
        <w:r>
          <w:rPr>
            <w:rFonts w:asciiTheme="minorHAnsi" w:eastAsiaTheme="minorEastAsia" w:hAnsiTheme="minorHAnsi" w:cstheme="minorBidi"/>
            <w:b w:val="0"/>
            <w:sz w:val="22"/>
            <w:szCs w:val="22"/>
          </w:rPr>
          <w:tab/>
        </w:r>
        <w:r>
          <w:rPr>
            <w:rStyle w:val="Hyperlink"/>
            <w:rFonts w:cs="Arial"/>
          </w:rPr>
          <w:t>– OVE</w:t>
        </w:r>
        <w:r>
          <w:rPr>
            <w:rStyle w:val="Hyperlink"/>
            <w:rFonts w:cs="Arial"/>
          </w:rPr>
          <w:t>RVIEW OF BUSINESS PROCESS</w:t>
        </w:r>
        <w:r>
          <w:tab/>
        </w:r>
        <w:r>
          <w:fldChar w:fldCharType="begin"/>
        </w:r>
        <w:r>
          <w:instrText xml:space="preserve"> PAGEREF _Toc519766506 \h </w:instrText>
        </w:r>
        <w:r>
          <w:fldChar w:fldCharType="separate"/>
        </w:r>
        <w:r>
          <w:t>3-1</w:t>
        </w:r>
        <w:r>
          <w:fldChar w:fldCharType="end"/>
        </w:r>
      </w:hyperlink>
    </w:p>
    <w:p w:rsidR="008F7DEE" w:rsidRDefault="00CF117F">
      <w:pPr>
        <w:pStyle w:val="TOC1"/>
        <w:rPr>
          <w:rFonts w:asciiTheme="minorHAnsi" w:eastAsiaTheme="minorEastAsia" w:hAnsiTheme="minorHAnsi" w:cstheme="minorBidi"/>
          <w:b w:val="0"/>
          <w:bCs w:val="0"/>
          <w:sz w:val="22"/>
          <w:szCs w:val="22"/>
          <w:lang w:val="en-US"/>
        </w:rPr>
      </w:pPr>
      <w:hyperlink w:anchor="_Toc519766507" w:history="1">
        <w:r>
          <w:rPr>
            <w:rStyle w:val="Hyperlink"/>
          </w:rPr>
          <w:t>3.1</w:t>
        </w:r>
        <w:r>
          <w:rPr>
            <w:rFonts w:asciiTheme="minorHAnsi" w:eastAsiaTheme="minorEastAsia" w:hAnsiTheme="minorHAnsi" w:cstheme="minorBidi"/>
            <w:b w:val="0"/>
            <w:bCs w:val="0"/>
            <w:sz w:val="22"/>
            <w:szCs w:val="22"/>
            <w:lang w:val="en-US"/>
          </w:rPr>
          <w:tab/>
        </w:r>
        <w:r>
          <w:rPr>
            <w:rStyle w:val="Hyperlink"/>
          </w:rPr>
          <w:t>OVERVIEW OF BUSINESS PROCESS</w:t>
        </w:r>
        <w:r>
          <w:tab/>
        </w:r>
        <w:r>
          <w:fldChar w:fldCharType="begin"/>
        </w:r>
        <w:r>
          <w:instrText xml:space="preserve"> PAGEREF _Toc519766507 \h </w:instrText>
        </w:r>
        <w:r>
          <w:fldChar w:fldCharType="separate"/>
        </w:r>
        <w:r>
          <w:t>3-2</w:t>
        </w:r>
        <w:r>
          <w:fldChar w:fldCharType="end"/>
        </w:r>
      </w:hyperlink>
    </w:p>
    <w:p w:rsidR="008F7DEE" w:rsidRDefault="00CF117F">
      <w:pPr>
        <w:pStyle w:val="TOC9"/>
        <w:rPr>
          <w:rFonts w:asciiTheme="minorHAnsi" w:eastAsiaTheme="minorEastAsia" w:hAnsiTheme="minorHAnsi" w:cstheme="minorBidi"/>
          <w:b w:val="0"/>
          <w:sz w:val="22"/>
          <w:szCs w:val="22"/>
        </w:rPr>
      </w:pPr>
      <w:hyperlink w:anchor="_Toc519766508" w:history="1">
        <w:r>
          <w:rPr>
            <w:rStyle w:val="Hyperlink"/>
            <w:rFonts w:cs="Arial"/>
            <w:lang w:val="en-GB"/>
          </w:rPr>
          <w:t>PART 4</w:t>
        </w:r>
        <w:r>
          <w:rPr>
            <w:rFonts w:asciiTheme="minorHAnsi" w:eastAsiaTheme="minorEastAsia" w:hAnsiTheme="minorHAnsi" w:cstheme="minorBidi"/>
            <w:b w:val="0"/>
            <w:sz w:val="22"/>
            <w:szCs w:val="22"/>
          </w:rPr>
          <w:tab/>
        </w:r>
        <w:r>
          <w:rPr>
            <w:rStyle w:val="Hyperlink"/>
            <w:rFonts w:cs="Arial"/>
          </w:rPr>
          <w:t>- MANUAL CONTENT TITLE</w:t>
        </w:r>
        <w:r>
          <w:tab/>
        </w:r>
        <w:r>
          <w:fldChar w:fldCharType="begin"/>
        </w:r>
        <w:r>
          <w:instrText xml:space="preserve"> PAGEREF _Toc519766508 \h </w:instrText>
        </w:r>
        <w:r>
          <w:fldChar w:fldCharType="separate"/>
        </w:r>
        <w:r>
          <w:t>4-1</w:t>
        </w:r>
        <w:r>
          <w:fldChar w:fldCharType="end"/>
        </w:r>
      </w:hyperlink>
    </w:p>
    <w:p w:rsidR="008F7DEE" w:rsidRDefault="00CF117F">
      <w:pPr>
        <w:pStyle w:val="TOC1"/>
        <w:rPr>
          <w:rFonts w:asciiTheme="minorHAnsi" w:eastAsiaTheme="minorEastAsia" w:hAnsiTheme="minorHAnsi" w:cstheme="minorBidi"/>
          <w:b w:val="0"/>
          <w:bCs w:val="0"/>
          <w:sz w:val="22"/>
          <w:szCs w:val="22"/>
          <w:lang w:val="en-US"/>
        </w:rPr>
      </w:pPr>
      <w:hyperlink w:anchor="_Toc519766509" w:history="1">
        <w:r>
          <w:rPr>
            <w:rStyle w:val="Hyperlink"/>
            <w:caps/>
          </w:rPr>
          <w:t>4.1</w:t>
        </w:r>
        <w:r>
          <w:rPr>
            <w:rFonts w:asciiTheme="minorHAnsi" w:eastAsiaTheme="minorEastAsia" w:hAnsiTheme="minorHAnsi" w:cstheme="minorBidi"/>
            <w:b w:val="0"/>
            <w:bCs w:val="0"/>
            <w:sz w:val="22"/>
            <w:szCs w:val="22"/>
            <w:lang w:val="en-US"/>
          </w:rPr>
          <w:tab/>
        </w:r>
        <w:r>
          <w:rPr>
            <w:rStyle w:val="Hyperlink"/>
            <w:caps/>
          </w:rPr>
          <w:t>Systems overview</w:t>
        </w:r>
        <w:r>
          <w:tab/>
        </w:r>
        <w:r>
          <w:fldChar w:fldCharType="begin"/>
        </w:r>
        <w:r>
          <w:instrText xml:space="preserve"> PAGEREF _Toc519766509 \h </w:instrText>
        </w:r>
        <w:r>
          <w:fldChar w:fldCharType="separate"/>
        </w:r>
        <w:r>
          <w:t>4-2</w:t>
        </w:r>
        <w:r>
          <w:fldChar w:fldCharType="end"/>
        </w:r>
      </w:hyperlink>
    </w:p>
    <w:p w:rsidR="008F7DEE" w:rsidRDefault="00CF117F">
      <w:pPr>
        <w:pStyle w:val="TOC1"/>
        <w:rPr>
          <w:rFonts w:asciiTheme="minorHAnsi" w:eastAsiaTheme="minorEastAsia" w:hAnsiTheme="minorHAnsi" w:cstheme="minorBidi"/>
          <w:b w:val="0"/>
          <w:bCs w:val="0"/>
          <w:sz w:val="22"/>
          <w:szCs w:val="22"/>
          <w:lang w:val="en-US"/>
        </w:rPr>
      </w:pPr>
      <w:hyperlink w:anchor="_Toc519766510" w:history="1">
        <w:r>
          <w:rPr>
            <w:rStyle w:val="Hyperlink"/>
          </w:rPr>
          <w:t xml:space="preserve">4.2 </w:t>
        </w:r>
        <w:r>
          <w:rPr>
            <w:rFonts w:asciiTheme="minorHAnsi" w:eastAsiaTheme="minorEastAsia" w:hAnsiTheme="minorHAnsi" w:cstheme="minorBidi"/>
            <w:b w:val="0"/>
            <w:bCs w:val="0"/>
            <w:sz w:val="22"/>
            <w:szCs w:val="22"/>
            <w:lang w:val="en-US"/>
          </w:rPr>
          <w:tab/>
        </w:r>
        <w:r>
          <w:rPr>
            <w:rStyle w:val="Hyperlink"/>
            <w:lang w:val="en-US"/>
          </w:rPr>
          <w:t>SYSTEM CONCEPT DESIGN</w:t>
        </w:r>
        <w:r>
          <w:tab/>
        </w:r>
        <w:r>
          <w:fldChar w:fldCharType="begin"/>
        </w:r>
        <w:r>
          <w:instrText xml:space="preserve"> PAGEREF _Toc519766510 \h </w:instrText>
        </w:r>
        <w:r>
          <w:fldChar w:fldCharType="separate"/>
        </w:r>
        <w:r>
          <w:t>4-3</w:t>
        </w:r>
        <w:r>
          <w:fldChar w:fldCharType="end"/>
        </w:r>
      </w:hyperlink>
    </w:p>
    <w:p w:rsidR="008F7DEE" w:rsidRDefault="00CF117F">
      <w:pPr>
        <w:pStyle w:val="TOC1"/>
        <w:rPr>
          <w:rFonts w:asciiTheme="minorHAnsi" w:eastAsiaTheme="minorEastAsia" w:hAnsiTheme="minorHAnsi" w:cstheme="minorBidi"/>
          <w:b w:val="0"/>
          <w:bCs w:val="0"/>
          <w:sz w:val="22"/>
          <w:szCs w:val="22"/>
          <w:lang w:val="en-US"/>
        </w:rPr>
      </w:pPr>
      <w:hyperlink w:anchor="_Toc519766511" w:history="1">
        <w:r>
          <w:rPr>
            <w:rStyle w:val="Hyperlink"/>
          </w:rPr>
          <w:t>4.3</w:t>
        </w:r>
        <w:r>
          <w:rPr>
            <w:rFonts w:asciiTheme="minorHAnsi" w:eastAsiaTheme="minorEastAsia" w:hAnsiTheme="minorHAnsi" w:cstheme="minorBidi"/>
            <w:b w:val="0"/>
            <w:bCs w:val="0"/>
            <w:sz w:val="22"/>
            <w:szCs w:val="22"/>
            <w:lang w:val="en-US"/>
          </w:rPr>
          <w:tab/>
        </w:r>
        <w:r>
          <w:rPr>
            <w:rStyle w:val="Hyperlink"/>
            <w:lang w:val="en-US"/>
          </w:rPr>
          <w:t>INTERFACES</w:t>
        </w:r>
        <w:r>
          <w:tab/>
        </w:r>
        <w:r>
          <w:fldChar w:fldCharType="begin"/>
        </w:r>
        <w:r>
          <w:instrText xml:space="preserve"> PAGEREF _Toc519766511 \h </w:instrText>
        </w:r>
        <w:r>
          <w:fldChar w:fldCharType="separate"/>
        </w:r>
        <w:r>
          <w:t>4-4</w:t>
        </w:r>
        <w:r>
          <w:fldChar w:fldCharType="end"/>
        </w:r>
      </w:hyperlink>
    </w:p>
    <w:p w:rsidR="008F7DEE" w:rsidRDefault="00CF117F">
      <w:pPr>
        <w:pStyle w:val="TOC2"/>
        <w:rPr>
          <w:rFonts w:asciiTheme="minorHAnsi" w:eastAsiaTheme="minorEastAsia" w:hAnsiTheme="minorHAnsi" w:cstheme="minorBidi"/>
          <w:sz w:val="22"/>
          <w:szCs w:val="22"/>
        </w:rPr>
      </w:pPr>
      <w:hyperlink w:anchor="_Toc519766512" w:history="1">
        <w:r>
          <w:rPr>
            <w:rStyle w:val="Hyperlink"/>
          </w:rPr>
          <w:t>4.3.1</w:t>
        </w:r>
        <w:r>
          <w:rPr>
            <w:rFonts w:asciiTheme="minorHAnsi" w:eastAsiaTheme="minorEastAsia" w:hAnsiTheme="minorHAnsi" w:cstheme="minorBidi"/>
            <w:sz w:val="22"/>
            <w:szCs w:val="22"/>
          </w:rPr>
          <w:tab/>
        </w:r>
        <w:r>
          <w:rPr>
            <w:rStyle w:val="Hyperlink"/>
          </w:rPr>
          <w:t>User Interfaces</w:t>
        </w:r>
        <w:r>
          <w:tab/>
        </w:r>
        <w:r>
          <w:fldChar w:fldCharType="begin"/>
        </w:r>
        <w:r>
          <w:instrText xml:space="preserve"> PAGEREF _Toc519766512 \h </w:instrText>
        </w:r>
        <w:r>
          <w:fldChar w:fldCharType="separate"/>
        </w:r>
        <w:r>
          <w:t>4-4</w:t>
        </w:r>
        <w:r>
          <w:fldChar w:fldCharType="end"/>
        </w:r>
      </w:hyperlink>
    </w:p>
    <w:p w:rsidR="008F7DEE" w:rsidRDefault="00CF117F">
      <w:pPr>
        <w:pStyle w:val="TOC2"/>
        <w:rPr>
          <w:rFonts w:asciiTheme="minorHAnsi" w:eastAsiaTheme="minorEastAsia" w:hAnsiTheme="minorHAnsi" w:cstheme="minorBidi"/>
          <w:sz w:val="22"/>
          <w:szCs w:val="22"/>
        </w:rPr>
      </w:pPr>
      <w:hyperlink w:anchor="_Toc519766513" w:history="1">
        <w:r>
          <w:rPr>
            <w:rStyle w:val="Hyperlink"/>
          </w:rPr>
          <w:t xml:space="preserve">4.3.2 </w:t>
        </w:r>
        <w:r>
          <w:rPr>
            <w:rFonts w:asciiTheme="minorHAnsi" w:eastAsiaTheme="minorEastAsia" w:hAnsiTheme="minorHAnsi" w:cstheme="minorBidi"/>
            <w:sz w:val="22"/>
            <w:szCs w:val="22"/>
          </w:rPr>
          <w:tab/>
        </w:r>
        <w:r>
          <w:rPr>
            <w:rStyle w:val="Hyperlink"/>
          </w:rPr>
          <w:t>System Interfaces</w:t>
        </w:r>
        <w:r>
          <w:tab/>
        </w:r>
        <w:r>
          <w:fldChar w:fldCharType="begin"/>
        </w:r>
        <w:r>
          <w:instrText xml:space="preserve"> PAGEREF _Toc519766513 \h </w:instrText>
        </w:r>
        <w:r>
          <w:fldChar w:fldCharType="separate"/>
        </w:r>
        <w:r>
          <w:t>4-4</w:t>
        </w:r>
        <w:r>
          <w:fldChar w:fldCharType="end"/>
        </w:r>
      </w:hyperlink>
    </w:p>
    <w:p w:rsidR="008F7DEE" w:rsidRDefault="00CF117F">
      <w:pPr>
        <w:pStyle w:val="TOC1"/>
        <w:rPr>
          <w:rFonts w:asciiTheme="minorHAnsi" w:eastAsiaTheme="minorEastAsia" w:hAnsiTheme="minorHAnsi" w:cstheme="minorBidi"/>
          <w:b w:val="0"/>
          <w:bCs w:val="0"/>
          <w:sz w:val="22"/>
          <w:szCs w:val="22"/>
          <w:lang w:val="en-US"/>
        </w:rPr>
      </w:pPr>
      <w:hyperlink w:anchor="_Toc519766514" w:history="1">
        <w:r>
          <w:rPr>
            <w:rStyle w:val="Hyperlink"/>
          </w:rPr>
          <w:t>4.4</w:t>
        </w:r>
        <w:r>
          <w:rPr>
            <w:rFonts w:asciiTheme="minorHAnsi" w:eastAsiaTheme="minorEastAsia" w:hAnsiTheme="minorHAnsi" w:cstheme="minorBidi"/>
            <w:b w:val="0"/>
            <w:bCs w:val="0"/>
            <w:sz w:val="22"/>
            <w:szCs w:val="22"/>
            <w:lang w:val="en-US"/>
          </w:rPr>
          <w:tab/>
        </w:r>
        <w:r>
          <w:rPr>
            <w:rStyle w:val="Hyperlink"/>
            <w:lang w:val="en-US"/>
          </w:rPr>
          <w:t>WARRANTY AND MAINTENAN</w:t>
        </w:r>
        <w:r>
          <w:rPr>
            <w:rStyle w:val="Hyperlink"/>
            <w:lang w:val="en-US"/>
          </w:rPr>
          <w:t>CE PERIOD</w:t>
        </w:r>
        <w:r>
          <w:tab/>
        </w:r>
        <w:r>
          <w:fldChar w:fldCharType="begin"/>
        </w:r>
        <w:r>
          <w:instrText xml:space="preserve"> PAGEREF _Toc519766514 \h </w:instrText>
        </w:r>
        <w:r>
          <w:fldChar w:fldCharType="separate"/>
        </w:r>
        <w:r>
          <w:t>4-4</w:t>
        </w:r>
        <w:r>
          <w:fldChar w:fldCharType="end"/>
        </w:r>
      </w:hyperlink>
    </w:p>
    <w:p w:rsidR="008F7DEE" w:rsidRDefault="00CF117F">
      <w:pPr>
        <w:pStyle w:val="TOC1"/>
        <w:rPr>
          <w:rFonts w:asciiTheme="minorHAnsi" w:eastAsiaTheme="minorEastAsia" w:hAnsiTheme="minorHAnsi" w:cstheme="minorBidi"/>
          <w:b w:val="0"/>
          <w:bCs w:val="0"/>
          <w:sz w:val="22"/>
          <w:szCs w:val="22"/>
          <w:lang w:val="en-US"/>
        </w:rPr>
      </w:pPr>
      <w:hyperlink w:anchor="_Toc519766515" w:history="1">
        <w:r>
          <w:rPr>
            <w:rStyle w:val="Hyperlink"/>
          </w:rPr>
          <w:t>4.5</w:t>
        </w:r>
        <w:r>
          <w:rPr>
            <w:rFonts w:asciiTheme="minorHAnsi" w:eastAsiaTheme="minorEastAsia" w:hAnsiTheme="minorHAnsi" w:cstheme="minorBidi"/>
            <w:b w:val="0"/>
            <w:bCs w:val="0"/>
            <w:sz w:val="22"/>
            <w:szCs w:val="22"/>
            <w:lang w:val="en-US"/>
          </w:rPr>
          <w:tab/>
        </w:r>
        <w:r>
          <w:rPr>
            <w:rStyle w:val="Hyperlink"/>
            <w:lang w:val="en-US"/>
          </w:rPr>
          <w:t>ROLES AND RESPONSIBILITIES</w:t>
        </w:r>
        <w:r>
          <w:tab/>
        </w:r>
        <w:r>
          <w:fldChar w:fldCharType="begin"/>
        </w:r>
        <w:r>
          <w:instrText xml:space="preserve"> PAGEREF _Toc519766515 \h </w:instrText>
        </w:r>
        <w:r>
          <w:fldChar w:fldCharType="separate"/>
        </w:r>
        <w:r>
          <w:t>4-4</w:t>
        </w:r>
        <w:r>
          <w:fldChar w:fldCharType="end"/>
        </w:r>
      </w:hyperlink>
    </w:p>
    <w:p w:rsidR="008F7DEE" w:rsidRDefault="00CF117F">
      <w:pPr>
        <w:pStyle w:val="TOC2"/>
        <w:rPr>
          <w:rFonts w:asciiTheme="minorHAnsi" w:eastAsiaTheme="minorEastAsia" w:hAnsiTheme="minorHAnsi" w:cstheme="minorBidi"/>
          <w:sz w:val="22"/>
          <w:szCs w:val="22"/>
        </w:rPr>
      </w:pPr>
      <w:hyperlink w:anchor="_Toc519766516" w:history="1">
        <w:r>
          <w:rPr>
            <w:rStyle w:val="Hyperlink"/>
          </w:rPr>
          <w:t>4.6.1</w:t>
        </w:r>
        <w:r>
          <w:rPr>
            <w:rFonts w:asciiTheme="minorHAnsi" w:eastAsiaTheme="minorEastAsia" w:hAnsiTheme="minorHAnsi" w:cstheme="minorBidi"/>
            <w:sz w:val="22"/>
            <w:szCs w:val="22"/>
          </w:rPr>
          <w:tab/>
        </w:r>
        <w:r>
          <w:rPr>
            <w:rStyle w:val="Hyperlink"/>
          </w:rPr>
          <w:t>Hardware specifications</w:t>
        </w:r>
        <w:r>
          <w:tab/>
        </w:r>
        <w:r>
          <w:fldChar w:fldCharType="begin"/>
        </w:r>
        <w:r>
          <w:instrText xml:space="preserve"> PAGEREF _Toc519766516 \h </w:instrText>
        </w:r>
        <w:r>
          <w:fldChar w:fldCharType="separate"/>
        </w:r>
        <w:r>
          <w:t>4-5</w:t>
        </w:r>
        <w:r>
          <w:fldChar w:fldCharType="end"/>
        </w:r>
      </w:hyperlink>
    </w:p>
    <w:p w:rsidR="008F7DEE" w:rsidRDefault="00CF117F">
      <w:pPr>
        <w:pStyle w:val="TOC2"/>
        <w:rPr>
          <w:rFonts w:asciiTheme="minorHAnsi" w:eastAsiaTheme="minorEastAsia" w:hAnsiTheme="minorHAnsi" w:cstheme="minorBidi"/>
          <w:sz w:val="22"/>
          <w:szCs w:val="22"/>
        </w:rPr>
      </w:pPr>
      <w:hyperlink w:anchor="_Toc519766517" w:history="1">
        <w:r>
          <w:rPr>
            <w:rStyle w:val="Hyperlink"/>
          </w:rPr>
          <w:t>4.6.2</w:t>
        </w:r>
        <w:r>
          <w:rPr>
            <w:rFonts w:asciiTheme="minorHAnsi" w:eastAsiaTheme="minorEastAsia" w:hAnsiTheme="minorHAnsi" w:cstheme="minorBidi"/>
            <w:sz w:val="22"/>
            <w:szCs w:val="22"/>
          </w:rPr>
          <w:tab/>
        </w:r>
        <w:r>
          <w:rPr>
            <w:rStyle w:val="Hyperlink"/>
          </w:rPr>
          <w:t>Software specifications</w:t>
        </w:r>
        <w:r>
          <w:tab/>
        </w:r>
        <w:r>
          <w:fldChar w:fldCharType="begin"/>
        </w:r>
        <w:r>
          <w:instrText xml:space="preserve"> PAGEREF _Toc519766517 \h </w:instrText>
        </w:r>
        <w:r>
          <w:fldChar w:fldCharType="separate"/>
        </w:r>
        <w:r>
          <w:t>4-6</w:t>
        </w:r>
        <w:r>
          <w:fldChar w:fldCharType="end"/>
        </w:r>
      </w:hyperlink>
    </w:p>
    <w:p w:rsidR="008F7DEE" w:rsidRDefault="00CF117F">
      <w:pPr>
        <w:pStyle w:val="TOC2"/>
        <w:rPr>
          <w:rFonts w:asciiTheme="minorHAnsi" w:eastAsiaTheme="minorEastAsia" w:hAnsiTheme="minorHAnsi" w:cstheme="minorBidi"/>
          <w:sz w:val="22"/>
          <w:szCs w:val="22"/>
        </w:rPr>
      </w:pPr>
      <w:hyperlink w:anchor="_Toc519766518" w:history="1">
        <w:r>
          <w:rPr>
            <w:rStyle w:val="Hyperlink"/>
          </w:rPr>
          <w:t>4.6.3</w:t>
        </w:r>
        <w:r>
          <w:rPr>
            <w:rFonts w:asciiTheme="minorHAnsi" w:eastAsiaTheme="minorEastAsia" w:hAnsiTheme="minorHAnsi" w:cstheme="minorBidi"/>
            <w:sz w:val="22"/>
            <w:szCs w:val="22"/>
          </w:rPr>
          <w:tab/>
        </w:r>
        <w:r>
          <w:rPr>
            <w:rStyle w:val="Hyperlink"/>
          </w:rPr>
          <w:t>Communication / Network Specification</w:t>
        </w:r>
        <w:r>
          <w:tab/>
        </w:r>
        <w:r>
          <w:fldChar w:fldCharType="begin"/>
        </w:r>
        <w:r>
          <w:instrText xml:space="preserve"> PAGEREF _Toc519766518 \h </w:instrText>
        </w:r>
        <w:r>
          <w:fldChar w:fldCharType="separate"/>
        </w:r>
        <w:r>
          <w:t>4-6</w:t>
        </w:r>
        <w:r>
          <w:fldChar w:fldCharType="end"/>
        </w:r>
      </w:hyperlink>
    </w:p>
    <w:p w:rsidR="008F7DEE" w:rsidRDefault="00CF117F">
      <w:pPr>
        <w:pStyle w:val="TOC2"/>
        <w:rPr>
          <w:rFonts w:asciiTheme="minorHAnsi" w:eastAsiaTheme="minorEastAsia" w:hAnsiTheme="minorHAnsi" w:cstheme="minorBidi"/>
          <w:sz w:val="22"/>
          <w:szCs w:val="22"/>
        </w:rPr>
      </w:pPr>
      <w:hyperlink w:anchor="_Toc519766519" w:history="1">
        <w:r>
          <w:rPr>
            <w:rStyle w:val="Hyperlink"/>
          </w:rPr>
          <w:t>4.6.4</w:t>
        </w:r>
        <w:r>
          <w:rPr>
            <w:rFonts w:asciiTheme="minorHAnsi" w:eastAsiaTheme="minorEastAsia" w:hAnsiTheme="minorHAnsi" w:cstheme="minorBidi"/>
            <w:sz w:val="22"/>
            <w:szCs w:val="22"/>
          </w:rPr>
          <w:tab/>
        </w:r>
        <w:r>
          <w:rPr>
            <w:rStyle w:val="Hyperlink"/>
          </w:rPr>
          <w:t>User and Equipment Locations</w:t>
        </w:r>
        <w:r>
          <w:tab/>
        </w:r>
        <w:r>
          <w:fldChar w:fldCharType="begin"/>
        </w:r>
        <w:r>
          <w:instrText xml:space="preserve"> PAGEREF _Toc519766519 \h </w:instrText>
        </w:r>
        <w:r>
          <w:fldChar w:fldCharType="separate"/>
        </w:r>
        <w:r>
          <w:t>4-7</w:t>
        </w:r>
        <w:r>
          <w:fldChar w:fldCharType="end"/>
        </w:r>
      </w:hyperlink>
    </w:p>
    <w:p w:rsidR="008F7DEE" w:rsidRDefault="00CF117F">
      <w:pPr>
        <w:pStyle w:val="TOC2"/>
        <w:rPr>
          <w:rFonts w:asciiTheme="minorHAnsi" w:eastAsiaTheme="minorEastAsia" w:hAnsiTheme="minorHAnsi" w:cstheme="minorBidi"/>
          <w:sz w:val="22"/>
          <w:szCs w:val="22"/>
        </w:rPr>
      </w:pPr>
      <w:hyperlink w:anchor="_Toc519766520" w:history="1">
        <w:r>
          <w:rPr>
            <w:rStyle w:val="Hyperlink"/>
          </w:rPr>
          <w:t xml:space="preserve">4.6.5    </w:t>
        </w:r>
        <w:r>
          <w:rPr>
            <w:rStyle w:val="Hyperlink"/>
          </w:rPr>
          <w:t xml:space="preserve">    File Management</w:t>
        </w:r>
        <w:r>
          <w:tab/>
        </w:r>
        <w:r>
          <w:fldChar w:fldCharType="begin"/>
        </w:r>
        <w:r>
          <w:instrText xml:space="preserve"> PAGEREF _Toc519766520 \h </w:instrText>
        </w:r>
        <w:r>
          <w:fldChar w:fldCharType="separate"/>
        </w:r>
        <w:r>
          <w:t>4-7</w:t>
        </w:r>
        <w:r>
          <w:fldChar w:fldCharType="end"/>
        </w:r>
      </w:hyperlink>
    </w:p>
    <w:p w:rsidR="008F7DEE" w:rsidRDefault="00CF117F">
      <w:pPr>
        <w:pStyle w:val="TOC3"/>
        <w:rPr>
          <w:rFonts w:asciiTheme="minorHAnsi" w:eastAsiaTheme="minorEastAsia" w:hAnsiTheme="minorHAnsi" w:cstheme="minorBidi"/>
          <w:sz w:val="22"/>
          <w:szCs w:val="22"/>
        </w:rPr>
      </w:pPr>
      <w:hyperlink w:anchor="_Toc519766521" w:history="1">
        <w:r>
          <w:rPr>
            <w:rStyle w:val="Hyperlink"/>
            <w:rFonts w:cs="Arial"/>
          </w:rPr>
          <w:t>4.6.5.1        Libraries and Files</w:t>
        </w:r>
        <w:r>
          <w:tab/>
        </w:r>
        <w:r>
          <w:fldChar w:fldCharType="begin"/>
        </w:r>
        <w:r>
          <w:instrText xml:space="preserve"> PAGEREF _Toc519766521 \h </w:instrText>
        </w:r>
        <w:r>
          <w:fldChar w:fldCharType="separate"/>
        </w:r>
        <w:r>
          <w:t>4-7</w:t>
        </w:r>
        <w:r>
          <w:fldChar w:fldCharType="end"/>
        </w:r>
      </w:hyperlink>
    </w:p>
    <w:p w:rsidR="008F7DEE" w:rsidRDefault="00CF117F">
      <w:pPr>
        <w:pStyle w:val="TOC3"/>
        <w:rPr>
          <w:rFonts w:asciiTheme="minorHAnsi" w:eastAsiaTheme="minorEastAsia" w:hAnsiTheme="minorHAnsi" w:cstheme="minorBidi"/>
          <w:sz w:val="22"/>
          <w:szCs w:val="22"/>
        </w:rPr>
      </w:pPr>
      <w:hyperlink w:anchor="_Toc519766522" w:history="1">
        <w:r>
          <w:rPr>
            <w:rStyle w:val="Hyperlink"/>
            <w:rFonts w:cs="Arial"/>
          </w:rPr>
          <w:t>4.6.5.2        DBMS Setup</w:t>
        </w:r>
        <w:r>
          <w:tab/>
        </w:r>
        <w:r>
          <w:fldChar w:fldCharType="begin"/>
        </w:r>
        <w:r>
          <w:instrText xml:space="preserve"> PAGEREF _Toc519766522 \h </w:instrText>
        </w:r>
        <w:r>
          <w:fldChar w:fldCharType="separate"/>
        </w:r>
        <w:r>
          <w:t>4-7</w:t>
        </w:r>
        <w:r>
          <w:fldChar w:fldCharType="end"/>
        </w:r>
      </w:hyperlink>
    </w:p>
    <w:p w:rsidR="008F7DEE" w:rsidRDefault="00CF117F">
      <w:pPr>
        <w:pStyle w:val="TOC1"/>
        <w:rPr>
          <w:rFonts w:asciiTheme="minorHAnsi" w:eastAsiaTheme="minorEastAsia" w:hAnsiTheme="minorHAnsi" w:cstheme="minorBidi"/>
          <w:b w:val="0"/>
          <w:bCs w:val="0"/>
          <w:sz w:val="22"/>
          <w:szCs w:val="22"/>
          <w:lang w:val="en-US"/>
        </w:rPr>
      </w:pPr>
      <w:hyperlink w:anchor="_Toc519766523" w:history="1">
        <w:r>
          <w:rPr>
            <w:rStyle w:val="Hyperlink"/>
          </w:rPr>
          <w:t>4.7</w:t>
        </w:r>
        <w:r>
          <w:rPr>
            <w:rFonts w:asciiTheme="minorHAnsi" w:eastAsiaTheme="minorEastAsia" w:hAnsiTheme="minorHAnsi" w:cstheme="minorBidi"/>
            <w:b w:val="0"/>
            <w:bCs w:val="0"/>
            <w:sz w:val="22"/>
            <w:szCs w:val="22"/>
            <w:lang w:val="en-US"/>
          </w:rPr>
          <w:tab/>
        </w:r>
        <w:r>
          <w:rPr>
            <w:rStyle w:val="Hyperlink"/>
            <w:lang w:val="en-US"/>
          </w:rPr>
          <w:t>TECHNICAL OPERATIONS GUIDE</w:t>
        </w:r>
        <w:r>
          <w:tab/>
        </w:r>
        <w:r>
          <w:fldChar w:fldCharType="begin"/>
        </w:r>
        <w:r>
          <w:instrText xml:space="preserve"> PAGEREF </w:instrText>
        </w:r>
        <w:r>
          <w:instrText xml:space="preserve">_Toc519766523 \h </w:instrText>
        </w:r>
        <w:r>
          <w:fldChar w:fldCharType="separate"/>
        </w:r>
        <w:r>
          <w:t>4-7</w:t>
        </w:r>
        <w:r>
          <w:fldChar w:fldCharType="end"/>
        </w:r>
      </w:hyperlink>
    </w:p>
    <w:p w:rsidR="008F7DEE" w:rsidRDefault="00CF117F">
      <w:pPr>
        <w:pStyle w:val="TOC2"/>
        <w:rPr>
          <w:rFonts w:asciiTheme="minorHAnsi" w:eastAsiaTheme="minorEastAsia" w:hAnsiTheme="minorHAnsi" w:cstheme="minorBidi"/>
          <w:sz w:val="22"/>
          <w:szCs w:val="22"/>
        </w:rPr>
      </w:pPr>
      <w:hyperlink w:anchor="_Toc519766524" w:history="1">
        <w:r>
          <w:rPr>
            <w:rStyle w:val="Hyperlink"/>
            <w:lang w:eastAsia="ar-SA"/>
          </w:rPr>
          <w:t>4.7.1      Installation Procedures</w:t>
        </w:r>
        <w:r>
          <w:tab/>
        </w:r>
        <w:r>
          <w:fldChar w:fldCharType="begin"/>
        </w:r>
        <w:r>
          <w:instrText xml:space="preserve"> PAGEREF _Toc519766524 \h </w:instrText>
        </w:r>
        <w:r>
          <w:fldChar w:fldCharType="separate"/>
        </w:r>
        <w:r>
          <w:t>4-7</w:t>
        </w:r>
        <w:r>
          <w:fldChar w:fldCharType="end"/>
        </w:r>
      </w:hyperlink>
    </w:p>
    <w:p w:rsidR="008F7DEE" w:rsidRDefault="00CF117F">
      <w:pPr>
        <w:pStyle w:val="TOC2"/>
        <w:rPr>
          <w:rFonts w:asciiTheme="minorHAnsi" w:eastAsiaTheme="minorEastAsia" w:hAnsiTheme="minorHAnsi" w:cstheme="minorBidi"/>
          <w:sz w:val="22"/>
          <w:szCs w:val="22"/>
        </w:rPr>
      </w:pPr>
      <w:hyperlink w:anchor="_Toc519766525" w:history="1">
        <w:r>
          <w:rPr>
            <w:rStyle w:val="Hyperlink"/>
          </w:rPr>
          <w:t>4.7.2      Monthly Reboot Server</w:t>
        </w:r>
        <w:r>
          <w:tab/>
        </w:r>
        <w:r>
          <w:fldChar w:fldCharType="begin"/>
        </w:r>
        <w:r>
          <w:instrText xml:space="preserve"> PAGEREF _Toc519766525 \h </w:instrText>
        </w:r>
        <w:r>
          <w:fldChar w:fldCharType="separate"/>
        </w:r>
        <w:r>
          <w:t>4-8</w:t>
        </w:r>
        <w:r>
          <w:fldChar w:fldCharType="end"/>
        </w:r>
      </w:hyperlink>
    </w:p>
    <w:p w:rsidR="008F7DEE" w:rsidRDefault="00CF117F">
      <w:pPr>
        <w:pStyle w:val="TOC2"/>
        <w:rPr>
          <w:rFonts w:asciiTheme="minorHAnsi" w:eastAsiaTheme="minorEastAsia" w:hAnsiTheme="minorHAnsi" w:cstheme="minorBidi"/>
          <w:sz w:val="22"/>
          <w:szCs w:val="22"/>
        </w:rPr>
      </w:pPr>
      <w:hyperlink w:anchor="_Toc519766526" w:history="1">
        <w:r>
          <w:rPr>
            <w:rStyle w:val="Hyperlink"/>
          </w:rPr>
          <w:t>4.7.3</w:t>
        </w:r>
        <w:r>
          <w:rPr>
            <w:rFonts w:asciiTheme="minorHAnsi" w:eastAsiaTheme="minorEastAsia" w:hAnsiTheme="minorHAnsi" w:cstheme="minorBidi"/>
            <w:sz w:val="22"/>
            <w:szCs w:val="22"/>
          </w:rPr>
          <w:tab/>
        </w:r>
        <w:r>
          <w:rPr>
            <w:rStyle w:val="Hyperlink"/>
          </w:rPr>
          <w:t>Backup and Recovery</w:t>
        </w:r>
        <w:r>
          <w:tab/>
        </w:r>
        <w:r>
          <w:fldChar w:fldCharType="begin"/>
        </w:r>
        <w:r>
          <w:instrText xml:space="preserve"> PAGEREF _Toc519766526 \h </w:instrText>
        </w:r>
        <w:r>
          <w:fldChar w:fldCharType="separate"/>
        </w:r>
        <w:r>
          <w:t>4-8</w:t>
        </w:r>
        <w:r>
          <w:fldChar w:fldCharType="end"/>
        </w:r>
      </w:hyperlink>
    </w:p>
    <w:p w:rsidR="008F7DEE" w:rsidRDefault="00CF117F">
      <w:pPr>
        <w:pStyle w:val="TOC2"/>
        <w:rPr>
          <w:rFonts w:asciiTheme="minorHAnsi" w:eastAsiaTheme="minorEastAsia" w:hAnsiTheme="minorHAnsi" w:cstheme="minorBidi"/>
          <w:sz w:val="22"/>
          <w:szCs w:val="22"/>
        </w:rPr>
      </w:pPr>
      <w:hyperlink w:anchor="_Toc519766527" w:history="1">
        <w:r>
          <w:rPr>
            <w:rStyle w:val="Hyperlink"/>
          </w:rPr>
          <w:t>4.7.4     System Startup and Restart</w:t>
        </w:r>
        <w:r>
          <w:tab/>
        </w:r>
        <w:r>
          <w:fldChar w:fldCharType="begin"/>
        </w:r>
        <w:r>
          <w:instrText xml:space="preserve"> PAGEREF _Toc519766527 \h </w:instrText>
        </w:r>
        <w:r>
          <w:fldChar w:fldCharType="separate"/>
        </w:r>
        <w:r>
          <w:t>4-8</w:t>
        </w:r>
        <w:r>
          <w:fldChar w:fldCharType="end"/>
        </w:r>
      </w:hyperlink>
    </w:p>
    <w:p w:rsidR="008F7DEE" w:rsidRDefault="00CF117F">
      <w:pPr>
        <w:pStyle w:val="TOC3"/>
        <w:rPr>
          <w:rFonts w:asciiTheme="minorHAnsi" w:eastAsiaTheme="minorEastAsia" w:hAnsiTheme="minorHAnsi" w:cstheme="minorBidi"/>
          <w:sz w:val="22"/>
          <w:szCs w:val="22"/>
        </w:rPr>
      </w:pPr>
      <w:hyperlink w:anchor="_Toc519766528" w:history="1">
        <w:r>
          <w:rPr>
            <w:rStyle w:val="Hyperlink"/>
            <w:rFonts w:cs="Arial"/>
          </w:rPr>
          <w:t>4.7.4.1        Production Server</w:t>
        </w:r>
        <w:r>
          <w:tab/>
        </w:r>
        <w:r>
          <w:fldChar w:fldCharType="begin"/>
        </w:r>
        <w:r>
          <w:instrText xml:space="preserve"> PAGEREF _Toc519766528 \h </w:instrText>
        </w:r>
        <w:r>
          <w:fldChar w:fldCharType="separate"/>
        </w:r>
        <w:r>
          <w:t>4-8</w:t>
        </w:r>
        <w:r>
          <w:fldChar w:fldCharType="end"/>
        </w:r>
      </w:hyperlink>
    </w:p>
    <w:p w:rsidR="008F7DEE" w:rsidRDefault="00CF117F">
      <w:pPr>
        <w:pStyle w:val="TOC3"/>
        <w:rPr>
          <w:rFonts w:asciiTheme="minorHAnsi" w:eastAsiaTheme="minorEastAsia" w:hAnsiTheme="minorHAnsi" w:cstheme="minorBidi"/>
          <w:sz w:val="22"/>
          <w:szCs w:val="22"/>
        </w:rPr>
      </w:pPr>
      <w:hyperlink w:anchor="_Toc519766529" w:history="1">
        <w:r>
          <w:rPr>
            <w:rStyle w:val="Hyperlink"/>
            <w:rFonts w:cs="Arial"/>
          </w:rPr>
          <w:t>4.7.4.2        UAT Server</w:t>
        </w:r>
        <w:r>
          <w:tab/>
        </w:r>
        <w:r>
          <w:fldChar w:fldCharType="begin"/>
        </w:r>
        <w:r>
          <w:instrText xml:space="preserve"> PAGEREF _Toc519766529 \</w:instrText>
        </w:r>
        <w:r>
          <w:instrText xml:space="preserve">h </w:instrText>
        </w:r>
        <w:r>
          <w:fldChar w:fldCharType="separate"/>
        </w:r>
        <w:r>
          <w:t>4-9</w:t>
        </w:r>
        <w:r>
          <w:fldChar w:fldCharType="end"/>
        </w:r>
      </w:hyperlink>
    </w:p>
    <w:p w:rsidR="008F7DEE" w:rsidRDefault="00CF117F">
      <w:pPr>
        <w:pStyle w:val="TOC2"/>
        <w:rPr>
          <w:rFonts w:asciiTheme="minorHAnsi" w:eastAsiaTheme="minorEastAsia" w:hAnsiTheme="minorHAnsi" w:cstheme="minorBidi"/>
          <w:sz w:val="22"/>
          <w:szCs w:val="22"/>
        </w:rPr>
      </w:pPr>
      <w:hyperlink w:anchor="_Toc519766530" w:history="1">
        <w:r>
          <w:rPr>
            <w:rStyle w:val="Hyperlink"/>
          </w:rPr>
          <w:t>4.7.5     System Shutdown</w:t>
        </w:r>
        <w:r>
          <w:tab/>
        </w:r>
        <w:r>
          <w:fldChar w:fldCharType="begin"/>
        </w:r>
        <w:r>
          <w:instrText xml:space="preserve"> PAGEREF _Toc519766530 \h </w:instrText>
        </w:r>
        <w:r>
          <w:fldChar w:fldCharType="separate"/>
        </w:r>
        <w:r>
          <w:t>4-9</w:t>
        </w:r>
        <w:r>
          <w:fldChar w:fldCharType="end"/>
        </w:r>
      </w:hyperlink>
    </w:p>
    <w:p w:rsidR="008F7DEE" w:rsidRDefault="00CF117F">
      <w:pPr>
        <w:pStyle w:val="TOC2"/>
        <w:rPr>
          <w:rFonts w:asciiTheme="minorHAnsi" w:eastAsiaTheme="minorEastAsia" w:hAnsiTheme="minorHAnsi" w:cstheme="minorBidi"/>
          <w:sz w:val="22"/>
          <w:szCs w:val="22"/>
        </w:rPr>
      </w:pPr>
      <w:hyperlink w:anchor="_Toc519766531" w:history="1">
        <w:r>
          <w:rPr>
            <w:rStyle w:val="Hyperlink"/>
          </w:rPr>
          <w:t>4.7.6</w:t>
        </w:r>
        <w:r>
          <w:rPr>
            <w:rFonts w:asciiTheme="minorHAnsi" w:eastAsiaTheme="minorEastAsia" w:hAnsiTheme="minorHAnsi" w:cstheme="minorBidi"/>
            <w:sz w:val="22"/>
            <w:szCs w:val="22"/>
          </w:rPr>
          <w:tab/>
        </w:r>
        <w:r>
          <w:rPr>
            <w:rStyle w:val="Hyperlink"/>
          </w:rPr>
          <w:t>Monitoring Tools</w:t>
        </w:r>
        <w:r>
          <w:tab/>
        </w:r>
        <w:r>
          <w:fldChar w:fldCharType="begin"/>
        </w:r>
        <w:r>
          <w:instrText xml:space="preserve"> PAGEREF _Toc519766531 \h </w:instrText>
        </w:r>
        <w:r>
          <w:fldChar w:fldCharType="separate"/>
        </w:r>
        <w:r>
          <w:t>4-9</w:t>
        </w:r>
        <w:r>
          <w:fldChar w:fldCharType="end"/>
        </w:r>
      </w:hyperlink>
    </w:p>
    <w:p w:rsidR="008F7DEE" w:rsidRDefault="00CF117F">
      <w:pPr>
        <w:pStyle w:val="TOC3"/>
        <w:rPr>
          <w:rFonts w:asciiTheme="minorHAnsi" w:eastAsiaTheme="minorEastAsia" w:hAnsiTheme="minorHAnsi" w:cstheme="minorBidi"/>
          <w:sz w:val="22"/>
          <w:szCs w:val="22"/>
        </w:rPr>
      </w:pPr>
      <w:hyperlink w:anchor="_Toc519766532" w:history="1">
        <w:r>
          <w:rPr>
            <w:rStyle w:val="Hyperlink"/>
            <w:rFonts w:cs="Arial"/>
          </w:rPr>
          <w:t>4.7.</w:t>
        </w:r>
        <w:r>
          <w:rPr>
            <w:rStyle w:val="Hyperlink"/>
            <w:rFonts w:cs="Arial"/>
          </w:rPr>
          <w:t>6.1        Application Monitoring Checklist</w:t>
        </w:r>
        <w:r>
          <w:tab/>
        </w:r>
        <w:r>
          <w:fldChar w:fldCharType="begin"/>
        </w:r>
        <w:r>
          <w:instrText xml:space="preserve"> PAGEREF _Toc519766532 \h </w:instrText>
        </w:r>
        <w:r>
          <w:fldChar w:fldCharType="separate"/>
        </w:r>
        <w:r>
          <w:t>4-9</w:t>
        </w:r>
        <w:r>
          <w:fldChar w:fldCharType="end"/>
        </w:r>
      </w:hyperlink>
    </w:p>
    <w:p w:rsidR="008F7DEE" w:rsidRDefault="00CF117F">
      <w:pPr>
        <w:pStyle w:val="TOC2"/>
        <w:rPr>
          <w:rFonts w:asciiTheme="minorHAnsi" w:eastAsiaTheme="minorEastAsia" w:hAnsiTheme="minorHAnsi" w:cstheme="minorBidi"/>
          <w:sz w:val="22"/>
          <w:szCs w:val="22"/>
        </w:rPr>
      </w:pPr>
      <w:hyperlink w:anchor="_Toc519766533" w:history="1">
        <w:r>
          <w:rPr>
            <w:rStyle w:val="Hyperlink"/>
          </w:rPr>
          <w:t>4.7.7        Source Code Version Control</w:t>
        </w:r>
        <w:r>
          <w:tab/>
        </w:r>
        <w:r>
          <w:fldChar w:fldCharType="begin"/>
        </w:r>
        <w:r>
          <w:instrText xml:space="preserve"> PAGEREF _Toc519766533 \h </w:instrText>
        </w:r>
        <w:r>
          <w:fldChar w:fldCharType="separate"/>
        </w:r>
        <w:r>
          <w:t>4-9</w:t>
        </w:r>
        <w:r>
          <w:fldChar w:fldCharType="end"/>
        </w:r>
      </w:hyperlink>
    </w:p>
    <w:p w:rsidR="008F7DEE" w:rsidRDefault="00CF117F">
      <w:pPr>
        <w:pStyle w:val="TOC2"/>
        <w:rPr>
          <w:rFonts w:asciiTheme="minorHAnsi" w:eastAsiaTheme="minorEastAsia" w:hAnsiTheme="minorHAnsi" w:cstheme="minorBidi"/>
          <w:sz w:val="22"/>
          <w:szCs w:val="22"/>
        </w:rPr>
      </w:pPr>
      <w:hyperlink w:anchor="_Toc519766534" w:history="1">
        <w:r>
          <w:rPr>
            <w:rStyle w:val="Hyperlink"/>
          </w:rPr>
          <w:t>4.7.11</w:t>
        </w:r>
        <w:r>
          <w:rPr>
            <w:rFonts w:asciiTheme="minorHAnsi" w:eastAsiaTheme="minorEastAsia" w:hAnsiTheme="minorHAnsi" w:cstheme="minorBidi"/>
            <w:sz w:val="22"/>
            <w:szCs w:val="22"/>
          </w:rPr>
          <w:tab/>
        </w:r>
        <w:r>
          <w:rPr>
            <w:rStyle w:val="Hyperlink"/>
          </w:rPr>
          <w:t xml:space="preserve"> Baseline Performance Information</w:t>
        </w:r>
        <w:r>
          <w:tab/>
        </w:r>
        <w:r>
          <w:fldChar w:fldCharType="begin"/>
        </w:r>
        <w:r>
          <w:instrText xml:space="preserve"> PAGEREF _Toc519766534 \h </w:instrText>
        </w:r>
        <w:r>
          <w:fldChar w:fldCharType="separate"/>
        </w:r>
        <w:r>
          <w:t>4-9</w:t>
        </w:r>
        <w:r>
          <w:fldChar w:fldCharType="end"/>
        </w:r>
      </w:hyperlink>
    </w:p>
    <w:p w:rsidR="008F7DEE" w:rsidRDefault="00CF117F">
      <w:pPr>
        <w:pStyle w:val="TOC2"/>
        <w:rPr>
          <w:rFonts w:asciiTheme="minorHAnsi" w:eastAsiaTheme="minorEastAsia" w:hAnsiTheme="minorHAnsi" w:cstheme="minorBidi"/>
          <w:sz w:val="22"/>
          <w:szCs w:val="22"/>
        </w:rPr>
      </w:pPr>
      <w:hyperlink w:anchor="_Toc519766535" w:history="1">
        <w:r>
          <w:rPr>
            <w:rStyle w:val="Hyperlink"/>
          </w:rPr>
          <w:t>4.8.1</w:t>
        </w:r>
        <w:r>
          <w:rPr>
            <w:rFonts w:asciiTheme="minorHAnsi" w:eastAsiaTheme="minorEastAsia" w:hAnsiTheme="minorHAnsi" w:cstheme="minorBidi"/>
            <w:sz w:val="22"/>
            <w:szCs w:val="22"/>
          </w:rPr>
          <w:tab/>
        </w:r>
        <w:r>
          <w:rPr>
            <w:rStyle w:val="Hyperlink"/>
          </w:rPr>
          <w:t>Problem Logging</w:t>
        </w:r>
        <w:r>
          <w:tab/>
        </w:r>
        <w:r>
          <w:fldChar w:fldCharType="begin"/>
        </w:r>
        <w:r>
          <w:instrText xml:space="preserve"> PAGEREF _Toc519766535 \h </w:instrText>
        </w:r>
        <w:r>
          <w:fldChar w:fldCharType="separate"/>
        </w:r>
        <w:r>
          <w:t>4-10</w:t>
        </w:r>
        <w:r>
          <w:fldChar w:fldCharType="end"/>
        </w:r>
      </w:hyperlink>
    </w:p>
    <w:p w:rsidR="008F7DEE" w:rsidRDefault="00CF117F">
      <w:pPr>
        <w:pStyle w:val="TOC2"/>
        <w:rPr>
          <w:rFonts w:asciiTheme="minorHAnsi" w:eastAsiaTheme="minorEastAsia" w:hAnsiTheme="minorHAnsi" w:cstheme="minorBidi"/>
          <w:sz w:val="22"/>
          <w:szCs w:val="22"/>
        </w:rPr>
      </w:pPr>
      <w:hyperlink w:anchor="_Toc519766536" w:history="1">
        <w:r>
          <w:rPr>
            <w:rStyle w:val="Hyperlink"/>
          </w:rPr>
          <w:t>4.8.</w:t>
        </w:r>
        <w:r>
          <w:rPr>
            <w:rStyle w:val="Hyperlink"/>
          </w:rPr>
          <w:t>3</w:t>
        </w:r>
        <w:r>
          <w:rPr>
            <w:rFonts w:asciiTheme="minorHAnsi" w:eastAsiaTheme="minorEastAsia" w:hAnsiTheme="minorHAnsi" w:cstheme="minorBidi"/>
            <w:sz w:val="22"/>
            <w:szCs w:val="22"/>
          </w:rPr>
          <w:tab/>
        </w:r>
        <w:r>
          <w:rPr>
            <w:rStyle w:val="Hyperlink"/>
          </w:rPr>
          <w:t>Application / Technical Support</w:t>
        </w:r>
        <w:r>
          <w:tab/>
        </w:r>
        <w:r>
          <w:fldChar w:fldCharType="begin"/>
        </w:r>
        <w:r>
          <w:instrText xml:space="preserve"> PAGEREF _Toc519766536 \h </w:instrText>
        </w:r>
        <w:r>
          <w:fldChar w:fldCharType="separate"/>
        </w:r>
        <w:r>
          <w:t>4-11</w:t>
        </w:r>
        <w:r>
          <w:fldChar w:fldCharType="end"/>
        </w:r>
      </w:hyperlink>
    </w:p>
    <w:p w:rsidR="008F7DEE" w:rsidRDefault="00CF117F">
      <w:pPr>
        <w:pStyle w:val="TOC2"/>
        <w:rPr>
          <w:rFonts w:asciiTheme="minorHAnsi" w:eastAsiaTheme="minorEastAsia" w:hAnsiTheme="minorHAnsi" w:cstheme="minorBidi"/>
          <w:sz w:val="22"/>
          <w:szCs w:val="22"/>
        </w:rPr>
      </w:pPr>
      <w:hyperlink w:anchor="_Toc519766537" w:history="1">
        <w:r>
          <w:rPr>
            <w:rStyle w:val="Hyperlink"/>
          </w:rPr>
          <w:t>4.8.4     Incident Management</w:t>
        </w:r>
        <w:r>
          <w:tab/>
        </w:r>
        <w:r>
          <w:fldChar w:fldCharType="begin"/>
        </w:r>
        <w:r>
          <w:instrText xml:space="preserve"> PAGEREF _Toc519766537 \h </w:instrText>
        </w:r>
        <w:r>
          <w:fldChar w:fldCharType="separate"/>
        </w:r>
        <w:r>
          <w:t>4-11</w:t>
        </w:r>
        <w:r>
          <w:fldChar w:fldCharType="end"/>
        </w:r>
      </w:hyperlink>
    </w:p>
    <w:p w:rsidR="008F7DEE" w:rsidRDefault="00CF117F">
      <w:pPr>
        <w:pStyle w:val="TOC2"/>
        <w:rPr>
          <w:rFonts w:asciiTheme="minorHAnsi" w:eastAsiaTheme="minorEastAsia" w:hAnsiTheme="minorHAnsi" w:cstheme="minorBidi"/>
          <w:sz w:val="22"/>
          <w:szCs w:val="22"/>
        </w:rPr>
      </w:pPr>
      <w:hyperlink w:anchor="_Toc519766538" w:history="1">
        <w:r>
          <w:rPr>
            <w:rStyle w:val="Hyperlink"/>
          </w:rPr>
          <w:t>4.8.5</w:t>
        </w:r>
        <w:r>
          <w:rPr>
            <w:rFonts w:asciiTheme="minorHAnsi" w:eastAsiaTheme="minorEastAsia" w:hAnsiTheme="minorHAnsi" w:cstheme="minorBidi"/>
            <w:sz w:val="22"/>
            <w:szCs w:val="22"/>
          </w:rPr>
          <w:tab/>
        </w:r>
        <w:r>
          <w:rPr>
            <w:rStyle w:val="Hyperlink"/>
          </w:rPr>
          <w:t>Escalation Matrix</w:t>
        </w:r>
        <w:r>
          <w:tab/>
        </w:r>
        <w:r>
          <w:fldChar w:fldCharType="begin"/>
        </w:r>
        <w:r>
          <w:instrText xml:space="preserve"> PAGEREF _Toc519766538 \h </w:instrText>
        </w:r>
        <w:r>
          <w:fldChar w:fldCharType="separate"/>
        </w:r>
        <w:r>
          <w:t>4-11</w:t>
        </w:r>
        <w:r>
          <w:fldChar w:fldCharType="end"/>
        </w:r>
      </w:hyperlink>
    </w:p>
    <w:p w:rsidR="008F7DEE" w:rsidRDefault="00CF117F">
      <w:pPr>
        <w:pStyle w:val="TOC1"/>
        <w:rPr>
          <w:rFonts w:asciiTheme="minorHAnsi" w:eastAsiaTheme="minorEastAsia" w:hAnsiTheme="minorHAnsi" w:cstheme="minorBidi"/>
          <w:b w:val="0"/>
          <w:bCs w:val="0"/>
          <w:sz w:val="22"/>
          <w:szCs w:val="22"/>
          <w:lang w:val="en-US"/>
        </w:rPr>
      </w:pPr>
      <w:hyperlink w:anchor="_Toc519766539" w:history="1">
        <w:r>
          <w:rPr>
            <w:rStyle w:val="Hyperlink"/>
            <w:caps/>
          </w:rPr>
          <w:t>4.9</w:t>
        </w:r>
        <w:r>
          <w:rPr>
            <w:rFonts w:asciiTheme="minorHAnsi" w:eastAsiaTheme="minorEastAsia" w:hAnsiTheme="minorHAnsi" w:cstheme="minorBidi"/>
            <w:b w:val="0"/>
            <w:bCs w:val="0"/>
            <w:sz w:val="22"/>
            <w:szCs w:val="22"/>
            <w:lang w:val="en-US"/>
          </w:rPr>
          <w:tab/>
        </w:r>
        <w:r>
          <w:rPr>
            <w:rStyle w:val="Hyperlink"/>
            <w:caps/>
          </w:rPr>
          <w:t>User guide</w:t>
        </w:r>
        <w:r>
          <w:tab/>
        </w:r>
        <w:r>
          <w:fldChar w:fldCharType="begin"/>
        </w:r>
        <w:r>
          <w:instrText xml:space="preserve"> PAGEREF _Toc</w:instrText>
        </w:r>
        <w:r>
          <w:instrText xml:space="preserve">519766539 \h </w:instrText>
        </w:r>
        <w:r>
          <w:fldChar w:fldCharType="separate"/>
        </w:r>
        <w:r>
          <w:t>4-13</w:t>
        </w:r>
        <w:r>
          <w:fldChar w:fldCharType="end"/>
        </w:r>
      </w:hyperlink>
    </w:p>
    <w:p w:rsidR="008F7DEE" w:rsidRDefault="00CF117F">
      <w:pPr>
        <w:pStyle w:val="TOC2"/>
        <w:rPr>
          <w:rFonts w:asciiTheme="minorHAnsi" w:eastAsiaTheme="minorEastAsia" w:hAnsiTheme="minorHAnsi" w:cstheme="minorBidi"/>
          <w:sz w:val="22"/>
          <w:szCs w:val="22"/>
        </w:rPr>
      </w:pPr>
      <w:hyperlink w:anchor="_Toc519766540" w:history="1">
        <w:r>
          <w:rPr>
            <w:rStyle w:val="Hyperlink"/>
          </w:rPr>
          <w:t>4.9.1</w:t>
        </w:r>
        <w:r>
          <w:rPr>
            <w:rFonts w:asciiTheme="minorHAnsi" w:eastAsiaTheme="minorEastAsia" w:hAnsiTheme="minorHAnsi" w:cstheme="minorBidi"/>
            <w:sz w:val="22"/>
            <w:szCs w:val="22"/>
          </w:rPr>
          <w:tab/>
        </w:r>
        <w:r>
          <w:rPr>
            <w:rStyle w:val="Hyperlink"/>
          </w:rPr>
          <w:t>Accessing the Application</w:t>
        </w:r>
        <w:r>
          <w:tab/>
        </w:r>
        <w:r>
          <w:fldChar w:fldCharType="begin"/>
        </w:r>
        <w:r>
          <w:instrText xml:space="preserve"> PAGEREF _Toc519766540 \h </w:instrText>
        </w:r>
        <w:r>
          <w:fldChar w:fldCharType="separate"/>
        </w:r>
        <w:r>
          <w:t>4-13</w:t>
        </w:r>
        <w:r>
          <w:fldChar w:fldCharType="end"/>
        </w:r>
      </w:hyperlink>
    </w:p>
    <w:p w:rsidR="008F7DEE" w:rsidRDefault="00CF117F">
      <w:pPr>
        <w:pStyle w:val="TOC2"/>
        <w:rPr>
          <w:rFonts w:asciiTheme="minorHAnsi" w:eastAsiaTheme="minorEastAsia" w:hAnsiTheme="minorHAnsi" w:cstheme="minorBidi"/>
          <w:sz w:val="22"/>
          <w:szCs w:val="22"/>
        </w:rPr>
      </w:pPr>
      <w:hyperlink w:anchor="_Toc519766541" w:history="1">
        <w:r>
          <w:rPr>
            <w:rStyle w:val="Hyperlink"/>
            <w:lang w:val="en-GB"/>
          </w:rPr>
          <w:t>4.12.1</w:t>
        </w:r>
        <w:r>
          <w:rPr>
            <w:rFonts w:asciiTheme="minorHAnsi" w:eastAsiaTheme="minorEastAsia" w:hAnsiTheme="minorHAnsi" w:cstheme="minorBidi"/>
            <w:sz w:val="22"/>
            <w:szCs w:val="22"/>
          </w:rPr>
          <w:tab/>
        </w:r>
        <w:r>
          <w:rPr>
            <w:rStyle w:val="Hyperlink"/>
            <w:lang w:val="en-GB"/>
          </w:rPr>
          <w:t>AUDIT AND COMPLIANCE REQUIREMENTS</w:t>
        </w:r>
        <w:r>
          <w:tab/>
        </w:r>
        <w:r>
          <w:fldChar w:fldCharType="begin"/>
        </w:r>
        <w:r>
          <w:instrText xml:space="preserve"> PAGEREF _Toc519766541 \h </w:instrText>
        </w:r>
        <w:r>
          <w:fldChar w:fldCharType="separate"/>
        </w:r>
        <w:r>
          <w:t>4-13</w:t>
        </w:r>
        <w:r>
          <w:fldChar w:fldCharType="end"/>
        </w:r>
      </w:hyperlink>
    </w:p>
    <w:p w:rsidR="008F7DEE" w:rsidRDefault="00CF117F">
      <w:pPr>
        <w:pStyle w:val="TOC2"/>
        <w:rPr>
          <w:rFonts w:asciiTheme="minorHAnsi" w:eastAsiaTheme="minorEastAsia" w:hAnsiTheme="minorHAnsi" w:cstheme="minorBidi"/>
          <w:sz w:val="22"/>
          <w:szCs w:val="22"/>
        </w:rPr>
      </w:pPr>
      <w:hyperlink w:anchor="_Toc519766542" w:history="1">
        <w:r>
          <w:rPr>
            <w:rStyle w:val="Hyperlink"/>
            <w:lang w:val="en-GB"/>
          </w:rPr>
          <w:t>4.12.2 PASSWORD POLICY COMPLIANCE</w:t>
        </w:r>
        <w:r>
          <w:tab/>
        </w:r>
        <w:r>
          <w:fldChar w:fldCharType="begin"/>
        </w:r>
        <w:r>
          <w:instrText xml:space="preserve"> PAGEREF _Toc519766542 \h </w:instrText>
        </w:r>
        <w:r>
          <w:fldChar w:fldCharType="separate"/>
        </w:r>
        <w:r>
          <w:t>4-13</w:t>
        </w:r>
        <w:r>
          <w:fldChar w:fldCharType="end"/>
        </w:r>
      </w:hyperlink>
    </w:p>
    <w:p w:rsidR="008F7DEE" w:rsidRDefault="00CF117F">
      <w:pPr>
        <w:pStyle w:val="TOC2"/>
        <w:rPr>
          <w:rFonts w:asciiTheme="minorHAnsi" w:eastAsiaTheme="minorEastAsia" w:hAnsiTheme="minorHAnsi" w:cstheme="minorBidi"/>
          <w:sz w:val="22"/>
          <w:szCs w:val="22"/>
        </w:rPr>
      </w:pPr>
      <w:hyperlink w:anchor="_Toc519766543" w:history="1">
        <w:r>
          <w:rPr>
            <w:rStyle w:val="Hyperlink"/>
          </w:rPr>
          <w:t>4.12.3   User Access Matrix</w:t>
        </w:r>
        <w:r>
          <w:tab/>
        </w:r>
        <w:r>
          <w:fldChar w:fldCharType="begin"/>
        </w:r>
        <w:r>
          <w:instrText xml:space="preserve"> PAGEREF _Toc519766543 \h </w:instrText>
        </w:r>
        <w:r>
          <w:fldChar w:fldCharType="separate"/>
        </w:r>
        <w:r>
          <w:t>4-14</w:t>
        </w:r>
        <w:r>
          <w:fldChar w:fldCharType="end"/>
        </w:r>
      </w:hyperlink>
    </w:p>
    <w:p w:rsidR="008F7DEE" w:rsidRDefault="00CF117F">
      <w:pPr>
        <w:pStyle w:val="TOC1"/>
        <w:rPr>
          <w:rFonts w:asciiTheme="minorHAnsi" w:eastAsiaTheme="minorEastAsia" w:hAnsiTheme="minorHAnsi" w:cstheme="minorBidi"/>
          <w:b w:val="0"/>
          <w:bCs w:val="0"/>
          <w:sz w:val="22"/>
          <w:szCs w:val="22"/>
          <w:lang w:val="en-US"/>
        </w:rPr>
      </w:pPr>
      <w:hyperlink w:anchor="_Toc519766544" w:history="1">
        <w:r>
          <w:rPr>
            <w:rStyle w:val="Hyperlink"/>
            <w:caps/>
          </w:rPr>
          <w:t>AppendiX</w:t>
        </w:r>
        <w:r>
          <w:tab/>
        </w:r>
        <w:r>
          <w:fldChar w:fldCharType="begin"/>
        </w:r>
        <w:r>
          <w:instrText xml:space="preserve"> PAGEREF _Toc519766544 \h </w:instrText>
        </w:r>
        <w:r>
          <w:fldChar w:fldCharType="separate"/>
        </w:r>
        <w:r>
          <w:t>i</w:t>
        </w:r>
        <w:r>
          <w:fldChar w:fldCharType="end"/>
        </w:r>
      </w:hyperlink>
    </w:p>
    <w:p w:rsidR="008F7DEE" w:rsidRDefault="00CF117F">
      <w:pPr>
        <w:rPr>
          <w:rFonts w:cs="Arial"/>
        </w:rPr>
      </w:pPr>
      <w:r>
        <w:rPr>
          <w:rFonts w:cs="Arial"/>
          <w:bCs/>
          <w:lang w:val="en-GB"/>
        </w:rPr>
        <w:fldChar w:fldCharType="end"/>
      </w:r>
    </w:p>
    <w:p w:rsidR="008F7DEE" w:rsidRDefault="008F7DEE">
      <w:pPr>
        <w:rPr>
          <w:rFonts w:cs="Arial"/>
        </w:rPr>
      </w:pPr>
    </w:p>
    <w:p w:rsidR="008F7DEE" w:rsidRDefault="00CF117F">
      <w:pPr>
        <w:tabs>
          <w:tab w:val="left" w:pos="3120"/>
        </w:tabs>
        <w:rPr>
          <w:rFonts w:cs="Arial"/>
          <w:sz w:val="22"/>
          <w:szCs w:val="22"/>
        </w:rPr>
      </w:pPr>
      <w:r>
        <w:rPr>
          <w:rFonts w:cs="Arial"/>
          <w:sz w:val="22"/>
          <w:szCs w:val="22"/>
        </w:rPr>
        <w:tab/>
      </w:r>
    </w:p>
    <w:p w:rsidR="008F7DEE" w:rsidRDefault="008F7DEE">
      <w:pPr>
        <w:rPr>
          <w:rFonts w:cs="Arial"/>
          <w:sz w:val="22"/>
          <w:szCs w:val="22"/>
        </w:rPr>
      </w:pPr>
    </w:p>
    <w:p w:rsidR="008F7DEE" w:rsidRDefault="008F7DEE">
      <w:pPr>
        <w:rPr>
          <w:rFonts w:cs="Arial"/>
          <w:sz w:val="22"/>
          <w:szCs w:val="22"/>
        </w:rPr>
      </w:pPr>
    </w:p>
    <w:p w:rsidR="008F7DEE" w:rsidRDefault="008F7DEE">
      <w:pPr>
        <w:rPr>
          <w:rFonts w:cs="Arial"/>
          <w:sz w:val="22"/>
          <w:szCs w:val="22"/>
        </w:rPr>
      </w:pPr>
    </w:p>
    <w:p w:rsidR="008F7DEE" w:rsidRDefault="008F7DEE">
      <w:pPr>
        <w:rPr>
          <w:rFonts w:cs="Arial"/>
        </w:rPr>
      </w:pPr>
    </w:p>
    <w:p w:rsidR="008F7DEE" w:rsidRDefault="008F7DEE">
      <w:pPr>
        <w:rPr>
          <w:rFonts w:cs="Arial"/>
        </w:rPr>
      </w:pPr>
    </w:p>
    <w:p w:rsidR="008F7DEE" w:rsidRDefault="008F7DEE">
      <w:pPr>
        <w:rPr>
          <w:rFonts w:cs="Arial"/>
        </w:rPr>
      </w:pPr>
    </w:p>
    <w:p w:rsidR="008F7DEE" w:rsidRDefault="008F7DEE">
      <w:pPr>
        <w:rPr>
          <w:rFonts w:cs="Arial"/>
        </w:rPr>
      </w:pPr>
    </w:p>
    <w:p w:rsidR="008F7DEE" w:rsidRDefault="008F7DEE">
      <w:pPr>
        <w:rPr>
          <w:rFonts w:cs="Arial"/>
        </w:rPr>
      </w:pPr>
    </w:p>
    <w:p w:rsidR="008F7DEE" w:rsidRDefault="00CF117F">
      <w:pPr>
        <w:tabs>
          <w:tab w:val="left" w:pos="1309"/>
        </w:tabs>
        <w:rPr>
          <w:rFonts w:cs="Arial"/>
        </w:rPr>
      </w:pPr>
      <w:r>
        <w:rPr>
          <w:rFonts w:cs="Arial"/>
        </w:rPr>
        <w:tab/>
      </w:r>
    </w:p>
    <w:p w:rsidR="008F7DEE" w:rsidRDefault="008F7DEE">
      <w:pPr>
        <w:rPr>
          <w:rFonts w:cs="Arial"/>
        </w:rPr>
      </w:pPr>
    </w:p>
    <w:p w:rsidR="008F7DEE" w:rsidRDefault="008F7DEE">
      <w:pPr>
        <w:rPr>
          <w:rFonts w:cs="Arial"/>
        </w:rPr>
        <w:sectPr w:rsidR="008F7DEE">
          <w:headerReference w:type="even" r:id="rId17"/>
          <w:headerReference w:type="default" r:id="rId18"/>
          <w:footerReference w:type="even" r:id="rId19"/>
          <w:footerReference w:type="default" r:id="rId20"/>
          <w:type w:val="oddPage"/>
          <w:pgSz w:w="11909" w:h="16834"/>
          <w:pgMar w:top="360" w:right="648" w:bottom="360" w:left="1296" w:header="216" w:footer="367" w:gutter="0"/>
          <w:pgNumType w:fmt="lowerRoman" w:start="1"/>
          <w:cols w:space="720"/>
        </w:sectPr>
      </w:pPr>
    </w:p>
    <w:p w:rsidR="008F7DEE" w:rsidRDefault="008F7DEE">
      <w:pPr>
        <w:rPr>
          <w:rFonts w:cs="Arial"/>
        </w:rPr>
      </w:pPr>
    </w:p>
    <w:p w:rsidR="008F7DEE" w:rsidRDefault="008F7DEE">
      <w:pPr>
        <w:rPr>
          <w:rFonts w:cs="Arial"/>
        </w:rPr>
      </w:pPr>
    </w:p>
    <w:p w:rsidR="008F7DEE" w:rsidRDefault="008F7DEE">
      <w:pPr>
        <w:rPr>
          <w:rFonts w:cs="Arial"/>
        </w:rPr>
      </w:pPr>
    </w:p>
    <w:p w:rsidR="008F7DEE" w:rsidRDefault="008F7DEE">
      <w:pPr>
        <w:rPr>
          <w:rFonts w:cs="Arial"/>
        </w:rPr>
      </w:pPr>
    </w:p>
    <w:p w:rsidR="008F7DEE" w:rsidRDefault="008F7DEE">
      <w:pPr>
        <w:rPr>
          <w:rFonts w:cs="Arial"/>
        </w:rPr>
      </w:pPr>
    </w:p>
    <w:p w:rsidR="008F7DEE" w:rsidRDefault="008F7DEE">
      <w:pPr>
        <w:rPr>
          <w:rFonts w:cs="Arial"/>
        </w:rPr>
      </w:pPr>
    </w:p>
    <w:p w:rsidR="008F7DEE" w:rsidRDefault="008F7DEE">
      <w:pPr>
        <w:rPr>
          <w:rFonts w:cs="Arial"/>
        </w:rPr>
      </w:pPr>
    </w:p>
    <w:p w:rsidR="008F7DEE" w:rsidRDefault="008F7DEE">
      <w:pPr>
        <w:rPr>
          <w:rFonts w:cs="Arial"/>
        </w:rPr>
      </w:pPr>
    </w:p>
    <w:p w:rsidR="008F7DEE" w:rsidRDefault="008F7DEE">
      <w:pPr>
        <w:rPr>
          <w:rFonts w:cs="Arial"/>
        </w:rPr>
      </w:pPr>
    </w:p>
    <w:p w:rsidR="008F7DEE" w:rsidRDefault="008F7DEE">
      <w:pPr>
        <w:rPr>
          <w:rFonts w:cs="Arial"/>
        </w:rPr>
      </w:pPr>
    </w:p>
    <w:p w:rsidR="008F7DEE" w:rsidRDefault="008F7DEE">
      <w:pPr>
        <w:rPr>
          <w:rFonts w:cs="Arial"/>
        </w:rPr>
      </w:pPr>
    </w:p>
    <w:p w:rsidR="008F7DEE" w:rsidRDefault="008F7DEE">
      <w:pPr>
        <w:rPr>
          <w:rFonts w:cs="Arial"/>
        </w:rPr>
      </w:pPr>
    </w:p>
    <w:p w:rsidR="008F7DEE" w:rsidRDefault="008F7DEE">
      <w:pPr>
        <w:rPr>
          <w:rFonts w:cs="Arial"/>
        </w:rPr>
      </w:pPr>
    </w:p>
    <w:p w:rsidR="008F7DEE" w:rsidRDefault="008F7DEE">
      <w:pPr>
        <w:rPr>
          <w:rFonts w:cs="Arial"/>
        </w:rPr>
      </w:pPr>
    </w:p>
    <w:p w:rsidR="008F7DEE" w:rsidRDefault="008F7DEE">
      <w:pPr>
        <w:rPr>
          <w:rFonts w:cs="Arial"/>
        </w:rPr>
      </w:pPr>
    </w:p>
    <w:p w:rsidR="008F7DEE" w:rsidRDefault="008F7DEE">
      <w:pPr>
        <w:rPr>
          <w:rFonts w:cs="Arial"/>
        </w:rPr>
      </w:pPr>
    </w:p>
    <w:p w:rsidR="008F7DEE" w:rsidRDefault="008F7DEE">
      <w:pPr>
        <w:rPr>
          <w:rFonts w:cs="Arial"/>
        </w:rPr>
      </w:pPr>
    </w:p>
    <w:p w:rsidR="008F7DEE" w:rsidRDefault="008F7DEE">
      <w:pPr>
        <w:jc w:val="center"/>
        <w:rPr>
          <w:rFonts w:cs="Arial"/>
          <w:b/>
          <w:sz w:val="28"/>
          <w:szCs w:val="28"/>
        </w:rPr>
      </w:pPr>
    </w:p>
    <w:p w:rsidR="008F7DEE" w:rsidRDefault="008F7DEE">
      <w:pPr>
        <w:jc w:val="center"/>
        <w:rPr>
          <w:rFonts w:cs="Arial"/>
          <w:b/>
          <w:sz w:val="28"/>
          <w:szCs w:val="28"/>
        </w:rPr>
      </w:pPr>
    </w:p>
    <w:p w:rsidR="008F7DEE" w:rsidRDefault="00CF117F">
      <w:pPr>
        <w:pStyle w:val="Heading9"/>
        <w:rPr>
          <w:rFonts w:cs="Arial"/>
        </w:rPr>
      </w:pPr>
      <w:bookmarkStart w:id="8" w:name="_Toc519766493"/>
      <w:bookmarkStart w:id="9" w:name="_Toc283739249"/>
      <w:bookmarkStart w:id="10" w:name="_Toc418858318"/>
      <w:r>
        <w:rPr>
          <w:rFonts w:cs="Arial"/>
        </w:rPr>
        <w:t>- MANUAL ADMINISTRATION</w:t>
      </w:r>
      <w:bookmarkEnd w:id="8"/>
      <w:bookmarkEnd w:id="9"/>
      <w:bookmarkEnd w:id="10"/>
    </w:p>
    <w:p w:rsidR="008F7DEE" w:rsidRDefault="008F7DEE">
      <w:pPr>
        <w:rPr>
          <w:rFonts w:cs="Arial"/>
          <w:lang w:val="en-GB"/>
        </w:rPr>
      </w:pPr>
    </w:p>
    <w:p w:rsidR="008F7DEE" w:rsidRDefault="00CF117F">
      <w:pPr>
        <w:ind w:firstLine="360"/>
        <w:rPr>
          <w:rFonts w:cs="Arial"/>
        </w:rPr>
      </w:pPr>
      <w:r>
        <w:rPr>
          <w:rFonts w:cs="Arial"/>
        </w:rPr>
        <w:br w:type="page"/>
      </w:r>
    </w:p>
    <w:p w:rsidR="008F7DEE" w:rsidRDefault="00CF117F">
      <w:pPr>
        <w:pStyle w:val="Heading1"/>
        <w:numPr>
          <w:ilvl w:val="1"/>
          <w:numId w:val="9"/>
        </w:numPr>
        <w:tabs>
          <w:tab w:val="left" w:pos="720"/>
        </w:tabs>
        <w:ind w:left="720" w:hanging="720"/>
        <w:rPr>
          <w:rFonts w:cs="Arial"/>
          <w:sz w:val="20"/>
        </w:rPr>
      </w:pPr>
      <w:bookmarkStart w:id="11" w:name="_Toc445287674"/>
      <w:bookmarkStart w:id="12" w:name="_Toc216835053"/>
      <w:bookmarkStart w:id="13" w:name="_Toc355105692"/>
      <w:bookmarkStart w:id="14" w:name="_Toc283218702"/>
      <w:bookmarkStart w:id="15" w:name="_Toc519766494"/>
      <w:bookmarkStart w:id="16" w:name="_Toc289672058"/>
      <w:bookmarkStart w:id="17" w:name="_Toc283645905"/>
      <w:r>
        <w:rPr>
          <w:rFonts w:cs="Arial"/>
          <w:sz w:val="20"/>
        </w:rPr>
        <w:lastRenderedPageBreak/>
        <w:t xml:space="preserve">RECORD OF </w:t>
      </w:r>
      <w:r>
        <w:rPr>
          <w:rFonts w:cs="Arial"/>
          <w:sz w:val="20"/>
        </w:rPr>
        <w:t>REVISION</w:t>
      </w:r>
      <w:bookmarkEnd w:id="11"/>
      <w:bookmarkEnd w:id="12"/>
      <w:bookmarkEnd w:id="13"/>
      <w:bookmarkEnd w:id="14"/>
      <w:bookmarkEnd w:id="15"/>
      <w:bookmarkEnd w:id="16"/>
      <w:bookmarkEnd w:id="17"/>
    </w:p>
    <w:p w:rsidR="008F7DEE" w:rsidRDefault="008F7DEE">
      <w:pPr>
        <w:pStyle w:val="Header"/>
        <w:jc w:val="both"/>
        <w:rPr>
          <w:rFonts w:cs="Arial"/>
          <w:b/>
          <w:bCs/>
        </w:rPr>
      </w:pPr>
    </w:p>
    <w:tbl>
      <w:tblPr>
        <w:tblW w:w="100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3576"/>
        <w:gridCol w:w="992"/>
        <w:gridCol w:w="992"/>
        <w:gridCol w:w="1701"/>
        <w:gridCol w:w="1843"/>
      </w:tblGrid>
      <w:tr w:rsidR="008F7DEE">
        <w:trPr>
          <w:tblHeader/>
        </w:trPr>
        <w:tc>
          <w:tcPr>
            <w:tcW w:w="900" w:type="dxa"/>
            <w:vAlign w:val="center"/>
          </w:tcPr>
          <w:p w:rsidR="008F7DEE" w:rsidRDefault="00CF117F">
            <w:pPr>
              <w:pStyle w:val="Header"/>
              <w:tabs>
                <w:tab w:val="clear" w:pos="4320"/>
                <w:tab w:val="clear" w:pos="8640"/>
                <w:tab w:val="left" w:pos="702"/>
              </w:tabs>
              <w:spacing w:before="40" w:after="40"/>
              <w:ind w:left="72" w:right="-18"/>
              <w:jc w:val="center"/>
              <w:rPr>
                <w:rFonts w:cs="Arial"/>
                <w:b/>
                <w:bCs/>
                <w:lang w:val="en-GB"/>
              </w:rPr>
            </w:pPr>
            <w:r>
              <w:rPr>
                <w:rFonts w:cs="Arial"/>
                <w:b/>
                <w:bCs/>
                <w:lang w:val="en-GB"/>
              </w:rPr>
              <w:t>No.</w:t>
            </w:r>
          </w:p>
        </w:tc>
        <w:tc>
          <w:tcPr>
            <w:tcW w:w="3576" w:type="dxa"/>
            <w:vAlign w:val="center"/>
          </w:tcPr>
          <w:p w:rsidR="008F7DEE" w:rsidRDefault="00CF117F">
            <w:pPr>
              <w:pStyle w:val="Header"/>
              <w:tabs>
                <w:tab w:val="clear" w:pos="4320"/>
                <w:tab w:val="clear" w:pos="8640"/>
              </w:tabs>
              <w:spacing w:before="40" w:after="40"/>
              <w:ind w:left="0" w:right="1"/>
              <w:rPr>
                <w:rFonts w:cs="Arial"/>
                <w:b/>
                <w:bCs/>
                <w:lang w:val="en-GB"/>
              </w:rPr>
            </w:pPr>
            <w:r>
              <w:rPr>
                <w:rFonts w:cs="Arial"/>
                <w:b/>
                <w:bCs/>
                <w:lang w:val="en-GB"/>
              </w:rPr>
              <w:t>Description Of Changes</w:t>
            </w:r>
          </w:p>
        </w:tc>
        <w:tc>
          <w:tcPr>
            <w:tcW w:w="992" w:type="dxa"/>
            <w:vAlign w:val="center"/>
          </w:tcPr>
          <w:p w:rsidR="008F7DEE" w:rsidRDefault="00CF117F">
            <w:pPr>
              <w:pStyle w:val="Header"/>
              <w:tabs>
                <w:tab w:val="clear" w:pos="4320"/>
                <w:tab w:val="clear" w:pos="8640"/>
                <w:tab w:val="left" w:pos="1313"/>
              </w:tabs>
              <w:spacing w:before="40" w:after="40"/>
              <w:ind w:left="53" w:right="-18"/>
              <w:jc w:val="center"/>
              <w:rPr>
                <w:rFonts w:cs="Arial"/>
                <w:b/>
                <w:bCs/>
                <w:lang w:val="en-GB"/>
              </w:rPr>
            </w:pPr>
            <w:r>
              <w:rPr>
                <w:rFonts w:cs="Arial"/>
                <w:b/>
                <w:bCs/>
                <w:lang w:val="en-GB"/>
              </w:rPr>
              <w:t>Issue No.</w:t>
            </w:r>
          </w:p>
        </w:tc>
        <w:tc>
          <w:tcPr>
            <w:tcW w:w="992" w:type="dxa"/>
            <w:vAlign w:val="center"/>
          </w:tcPr>
          <w:p w:rsidR="008F7DEE" w:rsidRDefault="00CF117F">
            <w:pPr>
              <w:pStyle w:val="Header"/>
              <w:tabs>
                <w:tab w:val="clear" w:pos="4320"/>
                <w:tab w:val="clear" w:pos="8640"/>
                <w:tab w:val="left" w:pos="1313"/>
              </w:tabs>
              <w:spacing w:before="40" w:after="40"/>
              <w:ind w:left="53" w:right="-18"/>
              <w:jc w:val="center"/>
              <w:rPr>
                <w:rFonts w:cs="Arial"/>
                <w:b/>
                <w:bCs/>
                <w:lang w:val="en-GB"/>
              </w:rPr>
            </w:pPr>
            <w:r>
              <w:rPr>
                <w:rFonts w:cs="Arial"/>
                <w:b/>
                <w:bCs/>
                <w:lang w:val="en-GB"/>
              </w:rPr>
              <w:t>Rev. No.</w:t>
            </w:r>
          </w:p>
        </w:tc>
        <w:tc>
          <w:tcPr>
            <w:tcW w:w="1701" w:type="dxa"/>
            <w:vAlign w:val="center"/>
          </w:tcPr>
          <w:p w:rsidR="008F7DEE" w:rsidRDefault="00CF117F">
            <w:pPr>
              <w:pStyle w:val="Header"/>
              <w:tabs>
                <w:tab w:val="clear" w:pos="4320"/>
                <w:tab w:val="clear" w:pos="8640"/>
                <w:tab w:val="left" w:pos="2188"/>
              </w:tabs>
              <w:spacing w:before="40" w:after="40"/>
              <w:ind w:left="0" w:right="0"/>
              <w:jc w:val="center"/>
              <w:rPr>
                <w:rFonts w:cs="Arial"/>
                <w:b/>
                <w:bCs/>
                <w:lang w:val="en-GB"/>
              </w:rPr>
            </w:pPr>
            <w:r>
              <w:rPr>
                <w:rFonts w:cs="Arial"/>
                <w:b/>
                <w:bCs/>
                <w:lang w:val="en-GB"/>
              </w:rPr>
              <w:t>Author</w:t>
            </w:r>
          </w:p>
        </w:tc>
        <w:tc>
          <w:tcPr>
            <w:tcW w:w="1843" w:type="dxa"/>
            <w:vAlign w:val="center"/>
          </w:tcPr>
          <w:p w:rsidR="008F7DEE" w:rsidRDefault="00CF117F">
            <w:pPr>
              <w:pStyle w:val="Header"/>
              <w:tabs>
                <w:tab w:val="clear" w:pos="4320"/>
                <w:tab w:val="clear" w:pos="8640"/>
              </w:tabs>
              <w:spacing w:before="40" w:after="40"/>
              <w:ind w:left="8" w:right="0"/>
              <w:rPr>
                <w:rFonts w:cs="Arial"/>
                <w:b/>
                <w:bCs/>
                <w:lang w:val="en-GB"/>
              </w:rPr>
            </w:pPr>
            <w:r>
              <w:rPr>
                <w:rFonts w:cs="Arial"/>
                <w:b/>
                <w:bCs/>
                <w:lang w:val="en-GB"/>
              </w:rPr>
              <w:t>Effective Date</w:t>
            </w:r>
          </w:p>
        </w:tc>
      </w:tr>
      <w:tr w:rsidR="008F7DEE">
        <w:trPr>
          <w:trHeight w:val="432"/>
        </w:trPr>
        <w:tc>
          <w:tcPr>
            <w:tcW w:w="900" w:type="dxa"/>
            <w:vAlign w:val="center"/>
          </w:tcPr>
          <w:p w:rsidR="008F7DEE" w:rsidRDefault="00CF117F">
            <w:pPr>
              <w:pStyle w:val="Header"/>
              <w:tabs>
                <w:tab w:val="left" w:pos="192"/>
                <w:tab w:val="left" w:pos="412"/>
                <w:tab w:val="left" w:pos="512"/>
                <w:tab w:val="left" w:pos="612"/>
              </w:tabs>
              <w:spacing w:before="40" w:after="40"/>
              <w:ind w:left="72" w:right="72"/>
              <w:rPr>
                <w:rFonts w:cs="Arial"/>
                <w:bCs/>
                <w:lang w:val="en-GB"/>
              </w:rPr>
            </w:pPr>
            <w:r>
              <w:rPr>
                <w:rFonts w:cs="Arial"/>
                <w:lang w:val="en-GB"/>
              </w:rPr>
              <w:t>1</w:t>
            </w:r>
          </w:p>
        </w:tc>
        <w:tc>
          <w:tcPr>
            <w:tcW w:w="3576" w:type="dxa"/>
            <w:vAlign w:val="center"/>
          </w:tcPr>
          <w:p w:rsidR="008F7DEE" w:rsidRDefault="00CF117F">
            <w:pPr>
              <w:pStyle w:val="Header"/>
              <w:spacing w:before="40" w:after="40"/>
              <w:ind w:left="0" w:right="1"/>
              <w:rPr>
                <w:rFonts w:cs="Arial"/>
                <w:bCs/>
                <w:lang w:val="en-GB"/>
              </w:rPr>
            </w:pPr>
            <w:r>
              <w:rPr>
                <w:rFonts w:cs="Arial"/>
                <w:bCs/>
                <w:lang w:val="en-GB"/>
              </w:rPr>
              <w:t>Initial Revision</w:t>
            </w:r>
          </w:p>
        </w:tc>
        <w:tc>
          <w:tcPr>
            <w:tcW w:w="992" w:type="dxa"/>
            <w:vAlign w:val="center"/>
          </w:tcPr>
          <w:p w:rsidR="008F7DEE" w:rsidRDefault="00CF117F">
            <w:pPr>
              <w:pStyle w:val="Header"/>
              <w:spacing w:before="40" w:after="40"/>
              <w:ind w:left="0" w:right="1"/>
              <w:jc w:val="center"/>
              <w:rPr>
                <w:rFonts w:cs="Arial"/>
                <w:bCs/>
                <w:lang w:val="en-GB"/>
              </w:rPr>
            </w:pPr>
            <w:r>
              <w:rPr>
                <w:rFonts w:cs="Arial"/>
                <w:bCs/>
                <w:lang w:val="en-GB"/>
              </w:rPr>
              <w:t>1</w:t>
            </w:r>
          </w:p>
        </w:tc>
        <w:tc>
          <w:tcPr>
            <w:tcW w:w="992" w:type="dxa"/>
            <w:vAlign w:val="center"/>
          </w:tcPr>
          <w:p w:rsidR="008F7DEE" w:rsidRDefault="00CF117F">
            <w:pPr>
              <w:pStyle w:val="Header"/>
              <w:snapToGrid w:val="0"/>
              <w:spacing w:before="40" w:after="40"/>
              <w:ind w:left="0" w:right="1"/>
              <w:jc w:val="center"/>
              <w:rPr>
                <w:rFonts w:cs="Arial"/>
              </w:rPr>
            </w:pPr>
            <w:r>
              <w:rPr>
                <w:rFonts w:cs="Arial"/>
              </w:rPr>
              <w:t>0</w:t>
            </w:r>
          </w:p>
        </w:tc>
        <w:tc>
          <w:tcPr>
            <w:tcW w:w="1701" w:type="dxa"/>
            <w:vAlign w:val="center"/>
          </w:tcPr>
          <w:p w:rsidR="008F7DEE" w:rsidRDefault="00CF117F">
            <w:pPr>
              <w:pStyle w:val="Header"/>
              <w:snapToGrid w:val="0"/>
              <w:spacing w:before="40" w:after="40"/>
              <w:ind w:left="0" w:right="1"/>
              <w:jc w:val="center"/>
              <w:rPr>
                <w:rFonts w:cs="Arial"/>
              </w:rPr>
            </w:pPr>
            <w:proofErr w:type="spellStart"/>
            <w:r>
              <w:rPr>
                <w:rFonts w:cs="Arial"/>
                <w:bCs/>
                <w:lang w:val="en-GB"/>
              </w:rPr>
              <w:t>Asish</w:t>
            </w:r>
            <w:proofErr w:type="spellEnd"/>
            <w:r>
              <w:rPr>
                <w:rFonts w:cs="Arial"/>
                <w:bCs/>
                <w:lang w:val="en-GB"/>
              </w:rPr>
              <w:t xml:space="preserve"> P Mathew</w:t>
            </w:r>
          </w:p>
        </w:tc>
        <w:tc>
          <w:tcPr>
            <w:tcW w:w="1843" w:type="dxa"/>
            <w:vAlign w:val="center"/>
          </w:tcPr>
          <w:p w:rsidR="008F7DEE" w:rsidRDefault="00CF117F">
            <w:pPr>
              <w:pStyle w:val="Header"/>
              <w:spacing w:before="40" w:after="40"/>
              <w:ind w:left="0" w:right="1"/>
              <w:jc w:val="center"/>
              <w:rPr>
                <w:rFonts w:cs="Arial"/>
              </w:rPr>
            </w:pPr>
            <w:r>
              <w:rPr>
                <w:rFonts w:cs="Arial"/>
              </w:rPr>
              <w:t>16/05/16</w:t>
            </w:r>
          </w:p>
        </w:tc>
      </w:tr>
      <w:tr w:rsidR="008F7DEE">
        <w:trPr>
          <w:trHeight w:val="432"/>
        </w:trPr>
        <w:tc>
          <w:tcPr>
            <w:tcW w:w="900" w:type="dxa"/>
            <w:vAlign w:val="center"/>
          </w:tcPr>
          <w:p w:rsidR="008F7DEE" w:rsidRDefault="00CF117F">
            <w:pPr>
              <w:pStyle w:val="Header"/>
              <w:tabs>
                <w:tab w:val="left" w:pos="192"/>
                <w:tab w:val="left" w:pos="412"/>
                <w:tab w:val="left" w:pos="512"/>
                <w:tab w:val="left" w:pos="612"/>
              </w:tabs>
              <w:spacing w:before="40" w:after="40"/>
              <w:ind w:left="72" w:right="72"/>
              <w:rPr>
                <w:rFonts w:cs="Arial"/>
                <w:bCs/>
                <w:lang w:val="en-GB"/>
              </w:rPr>
            </w:pPr>
            <w:r>
              <w:rPr>
                <w:rFonts w:cs="Arial"/>
                <w:lang w:val="en-GB"/>
              </w:rPr>
              <w:t>2</w:t>
            </w:r>
          </w:p>
        </w:tc>
        <w:tc>
          <w:tcPr>
            <w:tcW w:w="3576" w:type="dxa"/>
            <w:vAlign w:val="center"/>
          </w:tcPr>
          <w:p w:rsidR="008F7DEE" w:rsidRDefault="00CF117F">
            <w:pPr>
              <w:pStyle w:val="Header"/>
              <w:spacing w:before="40" w:after="40"/>
              <w:ind w:left="0" w:right="1"/>
              <w:rPr>
                <w:rFonts w:cs="Arial"/>
                <w:bCs/>
                <w:lang w:val="en-GB"/>
              </w:rPr>
            </w:pPr>
            <w:r>
              <w:rPr>
                <w:rFonts w:cs="Arial"/>
                <w:bCs/>
                <w:lang w:val="en-GB"/>
              </w:rPr>
              <w:t>Updated server details</w:t>
            </w:r>
          </w:p>
        </w:tc>
        <w:tc>
          <w:tcPr>
            <w:tcW w:w="992" w:type="dxa"/>
            <w:vAlign w:val="center"/>
          </w:tcPr>
          <w:p w:rsidR="008F7DEE" w:rsidRDefault="00CF117F">
            <w:pPr>
              <w:pStyle w:val="Header"/>
              <w:spacing w:before="40" w:after="40"/>
              <w:ind w:left="0" w:right="1"/>
              <w:jc w:val="center"/>
              <w:rPr>
                <w:rFonts w:cs="Arial"/>
                <w:bCs/>
                <w:lang w:val="en-GB"/>
              </w:rPr>
            </w:pPr>
            <w:r>
              <w:rPr>
                <w:rFonts w:cs="Arial"/>
                <w:bCs/>
                <w:lang w:val="en-GB"/>
              </w:rPr>
              <w:t>1</w:t>
            </w:r>
          </w:p>
        </w:tc>
        <w:tc>
          <w:tcPr>
            <w:tcW w:w="992" w:type="dxa"/>
            <w:vAlign w:val="center"/>
          </w:tcPr>
          <w:p w:rsidR="008F7DEE" w:rsidRDefault="00CF117F">
            <w:pPr>
              <w:pStyle w:val="Header"/>
              <w:snapToGrid w:val="0"/>
              <w:spacing w:before="40" w:after="40"/>
              <w:ind w:left="0" w:right="1"/>
              <w:jc w:val="center"/>
              <w:rPr>
                <w:rFonts w:cs="Arial"/>
              </w:rPr>
            </w:pPr>
            <w:r>
              <w:rPr>
                <w:rFonts w:cs="Arial"/>
              </w:rPr>
              <w:t>1</w:t>
            </w:r>
          </w:p>
        </w:tc>
        <w:tc>
          <w:tcPr>
            <w:tcW w:w="1701" w:type="dxa"/>
            <w:vAlign w:val="center"/>
          </w:tcPr>
          <w:p w:rsidR="008F7DEE" w:rsidRDefault="00CF117F">
            <w:pPr>
              <w:pStyle w:val="Header"/>
              <w:snapToGrid w:val="0"/>
              <w:spacing w:before="40" w:after="40"/>
              <w:ind w:left="0" w:right="1"/>
              <w:jc w:val="center"/>
              <w:rPr>
                <w:rFonts w:cs="Arial"/>
              </w:rPr>
            </w:pPr>
            <w:proofErr w:type="spellStart"/>
            <w:r>
              <w:rPr>
                <w:rFonts w:cs="Arial"/>
                <w:bCs/>
                <w:lang w:val="en-GB"/>
              </w:rPr>
              <w:t>Febin</w:t>
            </w:r>
            <w:proofErr w:type="spellEnd"/>
            <w:r>
              <w:rPr>
                <w:rFonts w:cs="Arial"/>
                <w:bCs/>
                <w:lang w:val="en-GB"/>
              </w:rPr>
              <w:t xml:space="preserve"> </w:t>
            </w:r>
            <w:proofErr w:type="spellStart"/>
            <w:r>
              <w:rPr>
                <w:rFonts w:cs="Arial"/>
                <w:bCs/>
                <w:lang w:val="en-GB"/>
              </w:rPr>
              <w:t>Tomy</w:t>
            </w:r>
            <w:proofErr w:type="spellEnd"/>
          </w:p>
        </w:tc>
        <w:tc>
          <w:tcPr>
            <w:tcW w:w="1843" w:type="dxa"/>
            <w:vAlign w:val="center"/>
          </w:tcPr>
          <w:p w:rsidR="008F7DEE" w:rsidRDefault="00CF117F">
            <w:pPr>
              <w:pStyle w:val="Header"/>
              <w:spacing w:before="40" w:after="40"/>
              <w:ind w:left="0" w:right="1"/>
              <w:jc w:val="center"/>
              <w:rPr>
                <w:rFonts w:cs="Arial"/>
              </w:rPr>
            </w:pPr>
            <w:r>
              <w:rPr>
                <w:rFonts w:cs="Arial"/>
              </w:rPr>
              <w:t>11/11/17</w:t>
            </w:r>
          </w:p>
        </w:tc>
      </w:tr>
      <w:tr w:rsidR="008F7DEE">
        <w:trPr>
          <w:trHeight w:val="432"/>
        </w:trPr>
        <w:tc>
          <w:tcPr>
            <w:tcW w:w="900" w:type="dxa"/>
            <w:vAlign w:val="center"/>
          </w:tcPr>
          <w:p w:rsidR="008F7DEE" w:rsidRDefault="00CF117F">
            <w:pPr>
              <w:pStyle w:val="Header"/>
              <w:tabs>
                <w:tab w:val="left" w:pos="192"/>
                <w:tab w:val="left" w:pos="412"/>
                <w:tab w:val="left" w:pos="512"/>
                <w:tab w:val="left" w:pos="612"/>
              </w:tabs>
              <w:spacing w:before="40" w:after="40"/>
              <w:ind w:left="72" w:right="72"/>
              <w:rPr>
                <w:rFonts w:cs="Arial"/>
                <w:lang w:val="en-GB"/>
              </w:rPr>
            </w:pPr>
            <w:r>
              <w:rPr>
                <w:rFonts w:cs="Arial"/>
                <w:lang w:val="en-GB"/>
              </w:rPr>
              <w:t>3</w:t>
            </w:r>
          </w:p>
        </w:tc>
        <w:tc>
          <w:tcPr>
            <w:tcW w:w="3576" w:type="dxa"/>
            <w:vAlign w:val="center"/>
          </w:tcPr>
          <w:p w:rsidR="008F7DEE" w:rsidRDefault="00CF117F">
            <w:pPr>
              <w:pStyle w:val="Header"/>
              <w:spacing w:before="40" w:after="40"/>
              <w:ind w:left="0" w:right="1"/>
              <w:rPr>
                <w:rFonts w:cs="Arial"/>
                <w:bCs/>
                <w:lang w:val="en-GB"/>
              </w:rPr>
            </w:pPr>
            <w:r>
              <w:rPr>
                <w:rFonts w:cs="Arial"/>
                <w:bCs/>
                <w:lang w:val="en-GB"/>
              </w:rPr>
              <w:t>Updated cloud details</w:t>
            </w:r>
          </w:p>
        </w:tc>
        <w:tc>
          <w:tcPr>
            <w:tcW w:w="992" w:type="dxa"/>
            <w:vAlign w:val="center"/>
          </w:tcPr>
          <w:p w:rsidR="008F7DEE" w:rsidRDefault="00CF117F">
            <w:pPr>
              <w:pStyle w:val="Header"/>
              <w:spacing w:before="40" w:after="40"/>
              <w:ind w:left="0" w:right="1"/>
              <w:jc w:val="center"/>
              <w:rPr>
                <w:rFonts w:cs="Arial"/>
                <w:bCs/>
                <w:lang w:val="en-GB"/>
              </w:rPr>
            </w:pPr>
            <w:r>
              <w:rPr>
                <w:rFonts w:cs="Arial"/>
                <w:bCs/>
                <w:lang w:val="en-GB"/>
              </w:rPr>
              <w:t>1</w:t>
            </w:r>
          </w:p>
        </w:tc>
        <w:tc>
          <w:tcPr>
            <w:tcW w:w="992" w:type="dxa"/>
            <w:vAlign w:val="center"/>
          </w:tcPr>
          <w:p w:rsidR="008F7DEE" w:rsidRDefault="00CF117F">
            <w:pPr>
              <w:pStyle w:val="Header"/>
              <w:snapToGrid w:val="0"/>
              <w:spacing w:before="40" w:after="40"/>
              <w:ind w:left="0" w:right="1"/>
              <w:jc w:val="center"/>
              <w:rPr>
                <w:rFonts w:cs="Arial"/>
              </w:rPr>
            </w:pPr>
            <w:r>
              <w:rPr>
                <w:rFonts w:cs="Arial"/>
              </w:rPr>
              <w:t>2</w:t>
            </w:r>
          </w:p>
        </w:tc>
        <w:tc>
          <w:tcPr>
            <w:tcW w:w="1701" w:type="dxa"/>
            <w:vAlign w:val="center"/>
          </w:tcPr>
          <w:p w:rsidR="008F7DEE" w:rsidRDefault="00CF117F">
            <w:pPr>
              <w:pStyle w:val="Header"/>
              <w:snapToGrid w:val="0"/>
              <w:spacing w:before="40" w:after="40"/>
              <w:ind w:left="0" w:right="1"/>
              <w:jc w:val="center"/>
              <w:rPr>
                <w:rFonts w:cs="Arial"/>
                <w:bCs/>
                <w:lang w:val="en-GB"/>
              </w:rPr>
            </w:pPr>
            <w:proofErr w:type="spellStart"/>
            <w:r>
              <w:rPr>
                <w:rFonts w:cs="Arial"/>
                <w:bCs/>
                <w:lang w:val="en-GB"/>
              </w:rPr>
              <w:t>Nirmalkumar</w:t>
            </w:r>
            <w:proofErr w:type="spellEnd"/>
          </w:p>
        </w:tc>
        <w:tc>
          <w:tcPr>
            <w:tcW w:w="1843" w:type="dxa"/>
            <w:vAlign w:val="center"/>
          </w:tcPr>
          <w:p w:rsidR="008F7DEE" w:rsidRDefault="00CF117F">
            <w:pPr>
              <w:pStyle w:val="Header"/>
              <w:spacing w:before="40" w:after="40"/>
              <w:ind w:left="0" w:right="1"/>
              <w:jc w:val="center"/>
              <w:rPr>
                <w:rFonts w:cs="Arial"/>
              </w:rPr>
            </w:pPr>
            <w:r>
              <w:rPr>
                <w:rFonts w:cs="Arial"/>
              </w:rPr>
              <w:t>21/04/18</w:t>
            </w:r>
          </w:p>
        </w:tc>
      </w:tr>
      <w:tr w:rsidR="008F7DEE">
        <w:trPr>
          <w:trHeight w:val="432"/>
        </w:trPr>
        <w:tc>
          <w:tcPr>
            <w:tcW w:w="900" w:type="dxa"/>
            <w:vAlign w:val="center"/>
          </w:tcPr>
          <w:p w:rsidR="008F7DEE" w:rsidRDefault="00CF117F">
            <w:pPr>
              <w:pStyle w:val="Header"/>
              <w:tabs>
                <w:tab w:val="left" w:pos="192"/>
                <w:tab w:val="left" w:pos="412"/>
                <w:tab w:val="left" w:pos="512"/>
                <w:tab w:val="left" w:pos="612"/>
              </w:tabs>
              <w:spacing w:before="40" w:after="40"/>
              <w:ind w:left="72" w:right="72"/>
              <w:rPr>
                <w:rFonts w:cs="Arial"/>
                <w:lang w:val="en-GB"/>
              </w:rPr>
            </w:pPr>
            <w:r>
              <w:rPr>
                <w:rFonts w:cs="Arial"/>
                <w:lang w:val="en-GB"/>
              </w:rPr>
              <w:t>4</w:t>
            </w:r>
          </w:p>
        </w:tc>
        <w:tc>
          <w:tcPr>
            <w:tcW w:w="3576" w:type="dxa"/>
            <w:vAlign w:val="center"/>
          </w:tcPr>
          <w:p w:rsidR="008F7DEE" w:rsidRDefault="00CF117F">
            <w:pPr>
              <w:pStyle w:val="Header"/>
              <w:spacing w:before="40" w:after="40"/>
              <w:ind w:left="0" w:right="1"/>
              <w:rPr>
                <w:rFonts w:cs="Arial"/>
                <w:bCs/>
                <w:lang w:val="en-GB"/>
              </w:rPr>
            </w:pPr>
            <w:r>
              <w:rPr>
                <w:rFonts w:cs="Arial"/>
                <w:bCs/>
                <w:lang w:val="en-GB"/>
              </w:rPr>
              <w:t xml:space="preserve">Updated AMS SDM </w:t>
            </w:r>
            <w:r>
              <w:rPr>
                <w:rFonts w:cs="Arial"/>
                <w:bCs/>
                <w:lang w:val="en-GB"/>
              </w:rPr>
              <w:t>details</w:t>
            </w:r>
          </w:p>
        </w:tc>
        <w:tc>
          <w:tcPr>
            <w:tcW w:w="992" w:type="dxa"/>
            <w:vAlign w:val="center"/>
          </w:tcPr>
          <w:p w:rsidR="008F7DEE" w:rsidRDefault="00CF117F">
            <w:pPr>
              <w:pStyle w:val="Header"/>
              <w:spacing w:before="40" w:after="40"/>
              <w:ind w:left="0" w:right="1"/>
              <w:jc w:val="center"/>
              <w:rPr>
                <w:rFonts w:cs="Arial"/>
                <w:bCs/>
                <w:lang w:val="en-GB"/>
              </w:rPr>
            </w:pPr>
            <w:r>
              <w:rPr>
                <w:rFonts w:cs="Arial"/>
                <w:bCs/>
                <w:lang w:val="en-GB"/>
              </w:rPr>
              <w:t>1</w:t>
            </w:r>
          </w:p>
        </w:tc>
        <w:tc>
          <w:tcPr>
            <w:tcW w:w="992" w:type="dxa"/>
            <w:vAlign w:val="center"/>
          </w:tcPr>
          <w:p w:rsidR="008F7DEE" w:rsidRDefault="00CF117F">
            <w:pPr>
              <w:pStyle w:val="Header"/>
              <w:snapToGrid w:val="0"/>
              <w:spacing w:before="40" w:after="40"/>
              <w:ind w:left="0" w:right="1"/>
              <w:jc w:val="center"/>
              <w:rPr>
                <w:rFonts w:cs="Arial"/>
              </w:rPr>
            </w:pPr>
            <w:r>
              <w:rPr>
                <w:rFonts w:cs="Arial"/>
              </w:rPr>
              <w:t>2</w:t>
            </w:r>
          </w:p>
        </w:tc>
        <w:tc>
          <w:tcPr>
            <w:tcW w:w="1701" w:type="dxa"/>
            <w:vAlign w:val="center"/>
          </w:tcPr>
          <w:p w:rsidR="008F7DEE" w:rsidRDefault="00CF117F">
            <w:pPr>
              <w:pStyle w:val="Header"/>
              <w:snapToGrid w:val="0"/>
              <w:spacing w:before="40" w:after="40"/>
              <w:ind w:left="0" w:right="1"/>
              <w:jc w:val="center"/>
              <w:rPr>
                <w:rFonts w:cs="Arial"/>
                <w:bCs/>
                <w:lang w:val="en-GB"/>
              </w:rPr>
            </w:pPr>
            <w:proofErr w:type="spellStart"/>
            <w:r>
              <w:rPr>
                <w:rFonts w:cs="Arial"/>
                <w:bCs/>
                <w:lang w:val="en-GB"/>
              </w:rPr>
              <w:t>RajashekarReddy</w:t>
            </w:r>
            <w:proofErr w:type="spellEnd"/>
            <w:r>
              <w:rPr>
                <w:rFonts w:cs="Arial"/>
                <w:bCs/>
                <w:lang w:val="en-GB"/>
              </w:rPr>
              <w:t xml:space="preserve"> Kasireddy</w:t>
            </w:r>
          </w:p>
        </w:tc>
        <w:tc>
          <w:tcPr>
            <w:tcW w:w="1843" w:type="dxa"/>
            <w:vAlign w:val="center"/>
          </w:tcPr>
          <w:p w:rsidR="008F7DEE" w:rsidRDefault="00CF117F">
            <w:pPr>
              <w:pStyle w:val="Header"/>
              <w:spacing w:before="40" w:after="40"/>
              <w:ind w:left="0" w:right="1"/>
              <w:jc w:val="center"/>
              <w:rPr>
                <w:rFonts w:cs="Arial"/>
              </w:rPr>
            </w:pPr>
            <w:r>
              <w:rPr>
                <w:rFonts w:cs="Arial"/>
              </w:rPr>
              <w:t>27/09/19</w:t>
            </w:r>
          </w:p>
        </w:tc>
      </w:tr>
      <w:tr w:rsidR="008F7DEE">
        <w:trPr>
          <w:trHeight w:val="432"/>
        </w:trPr>
        <w:tc>
          <w:tcPr>
            <w:tcW w:w="900" w:type="dxa"/>
            <w:vAlign w:val="center"/>
          </w:tcPr>
          <w:p w:rsidR="008F7DEE" w:rsidRDefault="00CF117F">
            <w:pPr>
              <w:pStyle w:val="Header"/>
              <w:tabs>
                <w:tab w:val="left" w:pos="192"/>
                <w:tab w:val="left" w:pos="412"/>
                <w:tab w:val="left" w:pos="512"/>
                <w:tab w:val="left" w:pos="612"/>
              </w:tabs>
              <w:spacing w:before="40" w:after="40"/>
              <w:ind w:left="72" w:right="72"/>
              <w:rPr>
                <w:rFonts w:cs="Arial"/>
                <w:lang w:val="en-GB"/>
              </w:rPr>
            </w:pPr>
            <w:r>
              <w:rPr>
                <w:rFonts w:cs="Arial"/>
                <w:lang w:val="en-GB"/>
              </w:rPr>
              <w:t>5</w:t>
            </w:r>
          </w:p>
        </w:tc>
        <w:tc>
          <w:tcPr>
            <w:tcW w:w="3576" w:type="dxa"/>
            <w:vAlign w:val="center"/>
          </w:tcPr>
          <w:p w:rsidR="008F7DEE" w:rsidRDefault="00CF117F">
            <w:pPr>
              <w:pStyle w:val="Header"/>
              <w:spacing w:before="40" w:after="40"/>
              <w:ind w:left="0" w:right="1"/>
              <w:rPr>
                <w:rFonts w:cs="Arial"/>
                <w:bCs/>
                <w:lang w:val="en-GB"/>
              </w:rPr>
            </w:pPr>
            <w:r>
              <w:rPr>
                <w:rFonts w:cs="Arial"/>
                <w:bCs/>
                <w:lang w:val="en-GB"/>
              </w:rPr>
              <w:t>Updated 2</w:t>
            </w:r>
            <w:r>
              <w:rPr>
                <w:rFonts w:cs="Arial"/>
                <w:bCs/>
                <w:vertAlign w:val="superscript"/>
                <w:lang w:val="en-GB"/>
              </w:rPr>
              <w:t>nd</w:t>
            </w:r>
            <w:r>
              <w:rPr>
                <w:rFonts w:cs="Arial"/>
                <w:bCs/>
                <w:lang w:val="en-GB"/>
              </w:rPr>
              <w:t xml:space="preserve"> level support details</w:t>
            </w:r>
          </w:p>
        </w:tc>
        <w:tc>
          <w:tcPr>
            <w:tcW w:w="992" w:type="dxa"/>
            <w:vAlign w:val="center"/>
          </w:tcPr>
          <w:p w:rsidR="008F7DEE" w:rsidRDefault="00CF117F">
            <w:pPr>
              <w:pStyle w:val="Header"/>
              <w:spacing w:before="40" w:after="40"/>
              <w:ind w:left="0" w:right="1"/>
              <w:jc w:val="center"/>
              <w:rPr>
                <w:rFonts w:cs="Arial"/>
                <w:bCs/>
                <w:lang w:val="en-GB"/>
              </w:rPr>
            </w:pPr>
            <w:r>
              <w:rPr>
                <w:rFonts w:cs="Arial"/>
                <w:bCs/>
                <w:lang w:val="en-GB"/>
              </w:rPr>
              <w:t>1</w:t>
            </w:r>
          </w:p>
        </w:tc>
        <w:tc>
          <w:tcPr>
            <w:tcW w:w="992" w:type="dxa"/>
            <w:vAlign w:val="center"/>
          </w:tcPr>
          <w:p w:rsidR="008F7DEE" w:rsidRDefault="00CF117F">
            <w:pPr>
              <w:pStyle w:val="Header"/>
              <w:snapToGrid w:val="0"/>
              <w:spacing w:before="40" w:after="40"/>
              <w:ind w:left="0" w:right="1"/>
              <w:jc w:val="center"/>
              <w:rPr>
                <w:rFonts w:cs="Arial"/>
              </w:rPr>
            </w:pPr>
            <w:r>
              <w:rPr>
                <w:rFonts w:cs="Arial"/>
              </w:rPr>
              <w:t>2</w:t>
            </w:r>
          </w:p>
        </w:tc>
        <w:tc>
          <w:tcPr>
            <w:tcW w:w="1701" w:type="dxa"/>
            <w:vAlign w:val="center"/>
          </w:tcPr>
          <w:p w:rsidR="008F7DEE" w:rsidRDefault="00CF117F">
            <w:pPr>
              <w:pStyle w:val="Header"/>
              <w:snapToGrid w:val="0"/>
              <w:spacing w:before="40" w:after="40"/>
              <w:ind w:left="0" w:right="1"/>
              <w:jc w:val="center"/>
              <w:rPr>
                <w:rFonts w:cs="Arial"/>
                <w:bCs/>
                <w:lang w:val="en-GB"/>
              </w:rPr>
            </w:pPr>
            <w:proofErr w:type="spellStart"/>
            <w:r>
              <w:rPr>
                <w:rFonts w:cs="Arial"/>
                <w:bCs/>
                <w:lang w:val="en-GB"/>
              </w:rPr>
              <w:t>RajashekarReddy</w:t>
            </w:r>
            <w:proofErr w:type="spellEnd"/>
            <w:r>
              <w:rPr>
                <w:rFonts w:cs="Arial"/>
                <w:bCs/>
                <w:lang w:val="en-GB"/>
              </w:rPr>
              <w:t xml:space="preserve"> Kasireddy</w:t>
            </w:r>
          </w:p>
        </w:tc>
        <w:tc>
          <w:tcPr>
            <w:tcW w:w="1843" w:type="dxa"/>
            <w:vAlign w:val="center"/>
          </w:tcPr>
          <w:p w:rsidR="008F7DEE" w:rsidRDefault="00CF117F">
            <w:pPr>
              <w:pStyle w:val="Header"/>
              <w:spacing w:before="40" w:after="40"/>
              <w:ind w:left="0" w:right="1"/>
              <w:jc w:val="center"/>
              <w:rPr>
                <w:rFonts w:cs="Arial"/>
              </w:rPr>
            </w:pPr>
            <w:r>
              <w:rPr>
                <w:rFonts w:cs="Arial"/>
              </w:rPr>
              <w:t>27/09/19</w:t>
            </w:r>
          </w:p>
        </w:tc>
      </w:tr>
      <w:tr w:rsidR="008F7DEE">
        <w:trPr>
          <w:trHeight w:val="432"/>
          <w:ins w:id="18" w:author="palash.pandit" w:date="2020-06-25T15:26:00Z"/>
        </w:trPr>
        <w:tc>
          <w:tcPr>
            <w:tcW w:w="900" w:type="dxa"/>
            <w:vAlign w:val="center"/>
          </w:tcPr>
          <w:p w:rsidR="008F7DEE" w:rsidRDefault="00CF117F">
            <w:pPr>
              <w:pStyle w:val="Header"/>
              <w:tabs>
                <w:tab w:val="left" w:pos="192"/>
                <w:tab w:val="left" w:pos="412"/>
                <w:tab w:val="left" w:pos="512"/>
                <w:tab w:val="left" w:pos="612"/>
              </w:tabs>
              <w:spacing w:before="40" w:after="40"/>
              <w:ind w:left="72" w:right="72"/>
              <w:rPr>
                <w:ins w:id="19" w:author="palash.pandit" w:date="2020-06-25T15:26:00Z"/>
                <w:rFonts w:cs="Arial"/>
                <w:lang w:val="en-IN"/>
              </w:rPr>
            </w:pPr>
            <w:ins w:id="20" w:author="palash.pandit" w:date="2020-06-25T15:26:00Z">
              <w:r>
                <w:rPr>
                  <w:rFonts w:cs="Arial"/>
                  <w:lang w:val="en-IN"/>
                </w:rPr>
                <w:t>6</w:t>
              </w:r>
            </w:ins>
          </w:p>
        </w:tc>
        <w:tc>
          <w:tcPr>
            <w:tcW w:w="3576" w:type="dxa"/>
            <w:vAlign w:val="center"/>
          </w:tcPr>
          <w:p w:rsidR="008F7DEE" w:rsidRDefault="00CF117F">
            <w:pPr>
              <w:pStyle w:val="Header"/>
              <w:spacing w:before="40" w:after="40"/>
              <w:ind w:left="0" w:right="1"/>
              <w:rPr>
                <w:ins w:id="21" w:author="palash.pandit" w:date="2020-06-25T15:26:00Z"/>
                <w:rFonts w:cs="Arial"/>
                <w:bCs/>
                <w:lang w:val="en-IN"/>
              </w:rPr>
            </w:pPr>
            <w:ins w:id="22" w:author="palash.pandit" w:date="2020-06-25T15:26:00Z">
              <w:r>
                <w:rPr>
                  <w:rFonts w:cs="Arial"/>
                  <w:bCs/>
                  <w:lang w:val="en-IN"/>
                </w:rPr>
                <w:t>Updated contract management details</w:t>
              </w:r>
            </w:ins>
          </w:p>
        </w:tc>
        <w:tc>
          <w:tcPr>
            <w:tcW w:w="992" w:type="dxa"/>
            <w:vAlign w:val="center"/>
          </w:tcPr>
          <w:p w:rsidR="008F7DEE" w:rsidRDefault="00CF117F">
            <w:pPr>
              <w:pStyle w:val="Header"/>
              <w:spacing w:before="40" w:after="40"/>
              <w:ind w:left="0" w:right="1"/>
              <w:jc w:val="center"/>
              <w:rPr>
                <w:ins w:id="23" w:author="palash.pandit" w:date="2020-06-25T15:26:00Z"/>
                <w:rFonts w:cs="Arial"/>
                <w:bCs/>
                <w:lang w:val="en-IN"/>
              </w:rPr>
            </w:pPr>
            <w:ins w:id="24" w:author="palash.pandit" w:date="2020-06-25T15:26:00Z">
              <w:r>
                <w:rPr>
                  <w:rFonts w:cs="Arial"/>
                  <w:bCs/>
                  <w:lang w:val="en-IN"/>
                </w:rPr>
                <w:t>1</w:t>
              </w:r>
            </w:ins>
          </w:p>
        </w:tc>
        <w:tc>
          <w:tcPr>
            <w:tcW w:w="992" w:type="dxa"/>
            <w:vAlign w:val="center"/>
          </w:tcPr>
          <w:p w:rsidR="008F7DEE" w:rsidRDefault="00CF117F">
            <w:pPr>
              <w:pStyle w:val="Header"/>
              <w:snapToGrid w:val="0"/>
              <w:spacing w:before="40" w:after="40"/>
              <w:ind w:left="0" w:right="1"/>
              <w:jc w:val="center"/>
              <w:rPr>
                <w:ins w:id="25" w:author="palash.pandit" w:date="2020-06-25T15:26:00Z"/>
                <w:rFonts w:cs="Arial"/>
                <w:lang w:val="en-IN"/>
              </w:rPr>
            </w:pPr>
            <w:ins w:id="26" w:author="palash.pandit" w:date="2020-06-25T15:26:00Z">
              <w:r>
                <w:rPr>
                  <w:rFonts w:cs="Arial"/>
                  <w:lang w:val="en-IN"/>
                </w:rPr>
                <w:t>3</w:t>
              </w:r>
            </w:ins>
          </w:p>
        </w:tc>
        <w:tc>
          <w:tcPr>
            <w:tcW w:w="1701" w:type="dxa"/>
            <w:vAlign w:val="center"/>
          </w:tcPr>
          <w:p w:rsidR="008F7DEE" w:rsidRDefault="00CF117F">
            <w:pPr>
              <w:pStyle w:val="Header"/>
              <w:snapToGrid w:val="0"/>
              <w:spacing w:before="40" w:after="40"/>
              <w:ind w:left="0" w:right="1"/>
              <w:jc w:val="center"/>
              <w:rPr>
                <w:ins w:id="27" w:author="palash.pandit" w:date="2020-06-25T15:26:00Z"/>
                <w:rFonts w:cs="Arial"/>
                <w:bCs/>
                <w:lang w:val="en-IN"/>
              </w:rPr>
            </w:pPr>
            <w:ins w:id="28" w:author="palash.pandit" w:date="2020-06-25T15:26:00Z">
              <w:r>
                <w:rPr>
                  <w:rFonts w:cs="Arial"/>
                  <w:bCs/>
                  <w:lang w:val="en-IN"/>
                </w:rPr>
                <w:t xml:space="preserve">Rajashekarreddy </w:t>
              </w:r>
              <w:proofErr w:type="spellStart"/>
              <w:r>
                <w:rPr>
                  <w:rFonts w:cs="Arial"/>
                  <w:bCs/>
                  <w:lang w:val="en-IN"/>
                </w:rPr>
                <w:t>Karireddy</w:t>
              </w:r>
              <w:proofErr w:type="spellEnd"/>
            </w:ins>
          </w:p>
        </w:tc>
        <w:tc>
          <w:tcPr>
            <w:tcW w:w="1843" w:type="dxa"/>
            <w:vAlign w:val="center"/>
          </w:tcPr>
          <w:p w:rsidR="008F7DEE" w:rsidRDefault="00CF117F">
            <w:pPr>
              <w:pStyle w:val="Header"/>
              <w:spacing w:before="40" w:after="40"/>
              <w:ind w:left="0" w:right="1"/>
              <w:jc w:val="center"/>
              <w:rPr>
                <w:ins w:id="29" w:author="palash.pandit" w:date="2020-06-25T15:26:00Z"/>
                <w:rFonts w:cs="Arial"/>
                <w:lang w:val="en-IN"/>
              </w:rPr>
            </w:pPr>
            <w:ins w:id="30" w:author="palash.pandit" w:date="2020-06-25T15:27:00Z">
              <w:r>
                <w:rPr>
                  <w:rFonts w:cs="Arial"/>
                  <w:lang w:val="en-IN"/>
                </w:rPr>
                <w:t>25/06/20</w:t>
              </w:r>
            </w:ins>
          </w:p>
        </w:tc>
      </w:tr>
    </w:tbl>
    <w:p w:rsidR="008F7DEE" w:rsidRDefault="00CF117F">
      <w:pPr>
        <w:rPr>
          <w:rFonts w:cs="Arial"/>
          <w:lang w:val="en-GB"/>
        </w:rPr>
      </w:pPr>
      <w:bookmarkStart w:id="31" w:name="_Toc187466027"/>
      <w:bookmarkStart w:id="32" w:name="_Toc186436392"/>
      <w:bookmarkStart w:id="33" w:name="_Toc187483942"/>
      <w:bookmarkStart w:id="34" w:name="_Toc187483223"/>
      <w:r>
        <w:rPr>
          <w:rFonts w:cs="Arial"/>
          <w:lang w:val="en-GB"/>
        </w:rPr>
        <w:br/>
      </w:r>
    </w:p>
    <w:p w:rsidR="008F7DEE" w:rsidRDefault="008F7DEE">
      <w:pPr>
        <w:rPr>
          <w:rFonts w:cs="Arial"/>
          <w:lang w:val="en-GB"/>
        </w:rPr>
      </w:pPr>
    </w:p>
    <w:p w:rsidR="008F7DEE" w:rsidRDefault="008F7DEE">
      <w:pPr>
        <w:rPr>
          <w:rFonts w:cs="Arial"/>
          <w:lang w:val="en-GB"/>
        </w:rPr>
      </w:pPr>
    </w:p>
    <w:p w:rsidR="008F7DEE" w:rsidRDefault="008F7DEE">
      <w:pPr>
        <w:rPr>
          <w:rFonts w:cs="Arial"/>
          <w:lang w:val="en-GB"/>
        </w:rPr>
      </w:pPr>
    </w:p>
    <w:p w:rsidR="008F7DEE" w:rsidRDefault="008F7DEE">
      <w:pPr>
        <w:rPr>
          <w:rFonts w:cs="Arial"/>
          <w:lang w:val="en-GB"/>
        </w:rPr>
      </w:pPr>
    </w:p>
    <w:p w:rsidR="008F7DEE" w:rsidRDefault="008F7DEE">
      <w:pPr>
        <w:rPr>
          <w:rFonts w:cs="Arial"/>
          <w:lang w:val="en-GB"/>
        </w:rPr>
      </w:pPr>
    </w:p>
    <w:p w:rsidR="008F7DEE" w:rsidRDefault="008F7DEE">
      <w:pPr>
        <w:rPr>
          <w:rFonts w:cs="Arial"/>
          <w:lang w:val="en-GB"/>
        </w:rPr>
      </w:pPr>
    </w:p>
    <w:p w:rsidR="008F7DEE" w:rsidRDefault="008F7DEE">
      <w:pPr>
        <w:rPr>
          <w:rFonts w:cs="Arial"/>
          <w:lang w:val="en-GB"/>
        </w:rPr>
      </w:pPr>
    </w:p>
    <w:p w:rsidR="008F7DEE" w:rsidRDefault="008F7DEE">
      <w:pPr>
        <w:rPr>
          <w:rFonts w:cs="Arial"/>
          <w:lang w:val="en-GB"/>
        </w:rPr>
      </w:pPr>
    </w:p>
    <w:p w:rsidR="008F7DEE" w:rsidRDefault="008F7DEE">
      <w:pPr>
        <w:rPr>
          <w:rFonts w:cs="Arial"/>
          <w:lang w:val="en-GB"/>
        </w:rPr>
      </w:pPr>
    </w:p>
    <w:p w:rsidR="008F7DEE" w:rsidRDefault="008F7DEE">
      <w:pPr>
        <w:rPr>
          <w:rFonts w:cs="Arial"/>
          <w:lang w:val="en-GB"/>
        </w:rPr>
      </w:pPr>
    </w:p>
    <w:p w:rsidR="008F7DEE" w:rsidRDefault="008F7DEE">
      <w:pPr>
        <w:rPr>
          <w:rFonts w:cs="Arial"/>
          <w:lang w:val="en-GB"/>
        </w:rPr>
      </w:pPr>
    </w:p>
    <w:p w:rsidR="008F7DEE" w:rsidRDefault="008F7DEE">
      <w:pPr>
        <w:rPr>
          <w:rFonts w:cs="Arial"/>
          <w:lang w:val="en-GB"/>
        </w:rPr>
      </w:pPr>
    </w:p>
    <w:p w:rsidR="008F7DEE" w:rsidRDefault="008F7DEE">
      <w:pPr>
        <w:rPr>
          <w:rFonts w:cs="Arial"/>
          <w:lang w:val="en-GB"/>
        </w:rPr>
      </w:pPr>
    </w:p>
    <w:p w:rsidR="008F7DEE" w:rsidRDefault="008F7DEE">
      <w:pPr>
        <w:rPr>
          <w:rFonts w:cs="Arial"/>
          <w:lang w:val="en-GB"/>
        </w:rPr>
      </w:pPr>
    </w:p>
    <w:p w:rsidR="008F7DEE" w:rsidRDefault="008F7DEE">
      <w:pPr>
        <w:rPr>
          <w:rFonts w:cs="Arial"/>
          <w:lang w:val="en-GB"/>
        </w:rPr>
      </w:pPr>
    </w:p>
    <w:p w:rsidR="008F7DEE" w:rsidRDefault="008F7DEE">
      <w:pPr>
        <w:rPr>
          <w:rFonts w:cs="Arial"/>
          <w:lang w:val="en-GB"/>
        </w:rPr>
      </w:pPr>
    </w:p>
    <w:p w:rsidR="008F7DEE" w:rsidRDefault="008F7DEE">
      <w:pPr>
        <w:rPr>
          <w:rFonts w:cs="Arial"/>
          <w:lang w:val="en-GB"/>
        </w:rPr>
      </w:pPr>
    </w:p>
    <w:p w:rsidR="008F7DEE" w:rsidRDefault="008F7DEE">
      <w:pPr>
        <w:rPr>
          <w:rFonts w:cs="Arial"/>
          <w:lang w:val="en-GB"/>
        </w:rPr>
      </w:pPr>
    </w:p>
    <w:p w:rsidR="008F7DEE" w:rsidRDefault="008F7DEE">
      <w:pPr>
        <w:rPr>
          <w:rFonts w:cs="Arial"/>
          <w:lang w:val="en-GB"/>
        </w:rPr>
      </w:pPr>
    </w:p>
    <w:p w:rsidR="008F7DEE" w:rsidRDefault="008F7DEE">
      <w:pPr>
        <w:rPr>
          <w:rFonts w:cs="Arial"/>
          <w:lang w:val="en-GB"/>
        </w:rPr>
      </w:pPr>
    </w:p>
    <w:p w:rsidR="008F7DEE" w:rsidRDefault="008F7DEE">
      <w:pPr>
        <w:rPr>
          <w:rFonts w:cs="Arial"/>
          <w:lang w:val="en-GB"/>
        </w:rPr>
      </w:pPr>
    </w:p>
    <w:p w:rsidR="008F7DEE" w:rsidRDefault="008F7DEE">
      <w:pPr>
        <w:rPr>
          <w:rFonts w:cs="Arial"/>
          <w:lang w:val="en-GB"/>
        </w:rPr>
      </w:pPr>
    </w:p>
    <w:p w:rsidR="008F7DEE" w:rsidRDefault="008F7DEE">
      <w:pPr>
        <w:rPr>
          <w:rFonts w:cs="Arial"/>
          <w:lang w:val="en-GB"/>
        </w:rPr>
      </w:pPr>
    </w:p>
    <w:p w:rsidR="008F7DEE" w:rsidRDefault="008F7DEE">
      <w:pPr>
        <w:rPr>
          <w:rFonts w:cs="Arial"/>
          <w:lang w:val="en-GB"/>
        </w:rPr>
      </w:pPr>
    </w:p>
    <w:p w:rsidR="008F7DEE" w:rsidRDefault="008F7DEE">
      <w:pPr>
        <w:rPr>
          <w:rFonts w:cs="Arial"/>
          <w:lang w:val="en-GB"/>
        </w:rPr>
      </w:pPr>
    </w:p>
    <w:p w:rsidR="008F7DEE" w:rsidRDefault="008F7DEE">
      <w:pPr>
        <w:rPr>
          <w:rFonts w:cs="Arial"/>
          <w:lang w:val="en-GB"/>
        </w:rPr>
      </w:pPr>
    </w:p>
    <w:p w:rsidR="008F7DEE" w:rsidRDefault="008F7DEE">
      <w:pPr>
        <w:rPr>
          <w:rFonts w:cs="Arial"/>
          <w:lang w:val="en-GB"/>
        </w:rPr>
      </w:pPr>
    </w:p>
    <w:p w:rsidR="008F7DEE" w:rsidRDefault="008F7DEE">
      <w:pPr>
        <w:rPr>
          <w:rFonts w:cs="Arial"/>
          <w:lang w:val="en-GB"/>
        </w:rPr>
      </w:pPr>
    </w:p>
    <w:p w:rsidR="008F7DEE" w:rsidRDefault="008F7DEE">
      <w:pPr>
        <w:rPr>
          <w:rFonts w:cs="Arial"/>
          <w:lang w:val="en-GB"/>
        </w:rPr>
      </w:pPr>
    </w:p>
    <w:p w:rsidR="008F7DEE" w:rsidRDefault="008F7DEE">
      <w:pPr>
        <w:rPr>
          <w:rFonts w:cs="Arial"/>
          <w:lang w:val="en-GB"/>
        </w:rPr>
      </w:pPr>
    </w:p>
    <w:p w:rsidR="008F7DEE" w:rsidRDefault="008F7DEE">
      <w:pPr>
        <w:rPr>
          <w:rFonts w:cs="Arial"/>
          <w:lang w:val="en-GB"/>
        </w:rPr>
      </w:pPr>
    </w:p>
    <w:p w:rsidR="008F7DEE" w:rsidRDefault="008F7DEE">
      <w:pPr>
        <w:rPr>
          <w:rFonts w:cs="Arial"/>
          <w:lang w:val="en-GB"/>
        </w:rPr>
      </w:pPr>
    </w:p>
    <w:p w:rsidR="008F7DEE" w:rsidRDefault="008F7DEE">
      <w:pPr>
        <w:ind w:left="0"/>
        <w:rPr>
          <w:rFonts w:cs="Arial"/>
          <w:lang w:val="en-GB"/>
        </w:rPr>
      </w:pPr>
    </w:p>
    <w:p w:rsidR="008F7DEE" w:rsidRDefault="00CF117F">
      <w:pPr>
        <w:pStyle w:val="Heading1"/>
        <w:numPr>
          <w:ilvl w:val="1"/>
          <w:numId w:val="9"/>
        </w:numPr>
        <w:tabs>
          <w:tab w:val="left" w:pos="720"/>
        </w:tabs>
        <w:ind w:left="720" w:hanging="720"/>
        <w:rPr>
          <w:rFonts w:cs="Arial"/>
          <w:sz w:val="20"/>
        </w:rPr>
      </w:pPr>
      <w:bookmarkStart w:id="35" w:name="_Toc519766495"/>
      <w:r>
        <w:rPr>
          <w:rFonts w:cs="Arial"/>
          <w:sz w:val="20"/>
        </w:rPr>
        <w:t xml:space="preserve">LIST OF </w:t>
      </w:r>
      <w:r>
        <w:rPr>
          <w:rFonts w:cs="Arial"/>
          <w:sz w:val="20"/>
        </w:rPr>
        <w:t>EFFECTIVE PAGES</w:t>
      </w:r>
      <w:bookmarkEnd w:id="35"/>
    </w:p>
    <w:p w:rsidR="008F7DEE" w:rsidRDefault="008F7DEE">
      <w:pPr>
        <w:ind w:left="270"/>
        <w:rPr>
          <w:rFonts w:cs="Arial"/>
          <w:lang w:val="en-GB"/>
        </w:rPr>
      </w:pPr>
    </w:p>
    <w:tbl>
      <w:tblPr>
        <w:tblW w:w="927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846"/>
        <w:gridCol w:w="846"/>
        <w:gridCol w:w="1062"/>
        <w:gridCol w:w="1080"/>
        <w:gridCol w:w="270"/>
        <w:gridCol w:w="720"/>
        <w:gridCol w:w="720"/>
        <w:gridCol w:w="810"/>
        <w:gridCol w:w="990"/>
        <w:gridCol w:w="1080"/>
      </w:tblGrid>
      <w:tr w:rsidR="008F7DEE">
        <w:trPr>
          <w:trHeight w:val="593"/>
        </w:trPr>
        <w:tc>
          <w:tcPr>
            <w:tcW w:w="846" w:type="dxa"/>
            <w:vAlign w:val="center"/>
          </w:tcPr>
          <w:p w:rsidR="008F7DEE" w:rsidRDefault="00CF117F">
            <w:pPr>
              <w:ind w:left="0" w:right="0"/>
              <w:jc w:val="center"/>
              <w:rPr>
                <w:rFonts w:cs="Arial"/>
                <w:b/>
                <w:sz w:val="18"/>
                <w:szCs w:val="18"/>
              </w:rPr>
            </w:pPr>
            <w:r>
              <w:rPr>
                <w:rFonts w:cs="Arial"/>
                <w:b/>
                <w:sz w:val="18"/>
                <w:szCs w:val="18"/>
              </w:rPr>
              <w:t>Part</w:t>
            </w:r>
          </w:p>
        </w:tc>
        <w:tc>
          <w:tcPr>
            <w:tcW w:w="846" w:type="dxa"/>
            <w:vAlign w:val="center"/>
          </w:tcPr>
          <w:p w:rsidR="008F7DEE" w:rsidRDefault="00CF117F">
            <w:pPr>
              <w:ind w:left="-63" w:right="-1"/>
              <w:jc w:val="center"/>
              <w:rPr>
                <w:rFonts w:cs="Arial"/>
                <w:b/>
                <w:sz w:val="18"/>
                <w:szCs w:val="18"/>
              </w:rPr>
            </w:pPr>
            <w:r>
              <w:rPr>
                <w:rFonts w:cs="Arial"/>
                <w:b/>
                <w:sz w:val="18"/>
                <w:szCs w:val="18"/>
              </w:rPr>
              <w:t>Page</w:t>
            </w:r>
          </w:p>
        </w:tc>
        <w:tc>
          <w:tcPr>
            <w:tcW w:w="846" w:type="dxa"/>
            <w:vAlign w:val="center"/>
          </w:tcPr>
          <w:p w:rsidR="008F7DEE" w:rsidRDefault="00CF117F">
            <w:pPr>
              <w:ind w:left="0" w:right="15"/>
              <w:jc w:val="center"/>
              <w:rPr>
                <w:rFonts w:cs="Arial"/>
                <w:b/>
                <w:sz w:val="18"/>
                <w:szCs w:val="18"/>
              </w:rPr>
            </w:pPr>
            <w:r>
              <w:rPr>
                <w:rFonts w:cs="Arial"/>
                <w:b/>
                <w:sz w:val="18"/>
                <w:szCs w:val="18"/>
              </w:rPr>
              <w:t>Issue No.</w:t>
            </w:r>
          </w:p>
        </w:tc>
        <w:tc>
          <w:tcPr>
            <w:tcW w:w="1062" w:type="dxa"/>
            <w:vAlign w:val="center"/>
          </w:tcPr>
          <w:p w:rsidR="008F7DEE" w:rsidRDefault="00CF117F">
            <w:pPr>
              <w:ind w:left="0" w:right="15"/>
              <w:jc w:val="center"/>
              <w:rPr>
                <w:rFonts w:cs="Arial"/>
                <w:b/>
                <w:sz w:val="18"/>
                <w:szCs w:val="18"/>
              </w:rPr>
            </w:pPr>
            <w:r>
              <w:rPr>
                <w:rFonts w:cs="Arial"/>
                <w:b/>
                <w:sz w:val="18"/>
                <w:szCs w:val="18"/>
              </w:rPr>
              <w:t xml:space="preserve">Revision No. </w:t>
            </w:r>
          </w:p>
        </w:tc>
        <w:tc>
          <w:tcPr>
            <w:tcW w:w="1080" w:type="dxa"/>
            <w:vAlign w:val="center"/>
          </w:tcPr>
          <w:p w:rsidR="008F7DEE" w:rsidRDefault="00CF117F">
            <w:pPr>
              <w:ind w:left="39" w:right="0"/>
              <w:jc w:val="center"/>
              <w:rPr>
                <w:rFonts w:cs="Arial"/>
                <w:b/>
                <w:sz w:val="18"/>
                <w:szCs w:val="18"/>
              </w:rPr>
            </w:pPr>
            <w:r>
              <w:rPr>
                <w:rFonts w:cs="Arial"/>
                <w:b/>
                <w:sz w:val="18"/>
                <w:szCs w:val="18"/>
              </w:rPr>
              <w:t>Effective Date</w:t>
            </w:r>
          </w:p>
        </w:tc>
        <w:tc>
          <w:tcPr>
            <w:tcW w:w="270" w:type="dxa"/>
            <w:tcBorders>
              <w:top w:val="nil"/>
              <w:bottom w:val="nil"/>
            </w:tcBorders>
          </w:tcPr>
          <w:p w:rsidR="008F7DEE" w:rsidRDefault="008F7DEE">
            <w:pPr>
              <w:ind w:left="0" w:right="0"/>
              <w:jc w:val="center"/>
              <w:rPr>
                <w:rFonts w:cs="Arial"/>
                <w:b/>
                <w:sz w:val="18"/>
                <w:szCs w:val="18"/>
              </w:rPr>
            </w:pPr>
          </w:p>
        </w:tc>
        <w:tc>
          <w:tcPr>
            <w:tcW w:w="720" w:type="dxa"/>
            <w:vAlign w:val="center"/>
          </w:tcPr>
          <w:p w:rsidR="008F7DEE" w:rsidRDefault="00CF117F">
            <w:pPr>
              <w:ind w:left="0" w:right="0"/>
              <w:jc w:val="center"/>
              <w:rPr>
                <w:rFonts w:cs="Arial"/>
                <w:b/>
                <w:sz w:val="18"/>
                <w:szCs w:val="18"/>
              </w:rPr>
            </w:pPr>
            <w:r>
              <w:rPr>
                <w:rFonts w:cs="Arial"/>
                <w:b/>
                <w:sz w:val="18"/>
                <w:szCs w:val="18"/>
              </w:rPr>
              <w:t>Part</w:t>
            </w:r>
          </w:p>
        </w:tc>
        <w:tc>
          <w:tcPr>
            <w:tcW w:w="720" w:type="dxa"/>
            <w:vAlign w:val="center"/>
          </w:tcPr>
          <w:p w:rsidR="008F7DEE" w:rsidRDefault="00CF117F">
            <w:pPr>
              <w:ind w:left="-63" w:right="-1"/>
              <w:jc w:val="center"/>
              <w:rPr>
                <w:rFonts w:cs="Arial"/>
                <w:b/>
                <w:sz w:val="18"/>
                <w:szCs w:val="18"/>
              </w:rPr>
            </w:pPr>
            <w:r>
              <w:rPr>
                <w:rFonts w:cs="Arial"/>
                <w:b/>
                <w:sz w:val="18"/>
                <w:szCs w:val="18"/>
              </w:rPr>
              <w:t>Page</w:t>
            </w:r>
          </w:p>
        </w:tc>
        <w:tc>
          <w:tcPr>
            <w:tcW w:w="810" w:type="dxa"/>
            <w:vAlign w:val="center"/>
          </w:tcPr>
          <w:p w:rsidR="008F7DEE" w:rsidRDefault="00CF117F">
            <w:pPr>
              <w:ind w:left="0" w:right="15"/>
              <w:jc w:val="center"/>
              <w:rPr>
                <w:rFonts w:cs="Arial"/>
                <w:b/>
                <w:sz w:val="18"/>
                <w:szCs w:val="18"/>
              </w:rPr>
            </w:pPr>
            <w:r>
              <w:rPr>
                <w:rFonts w:cs="Arial"/>
                <w:b/>
                <w:sz w:val="18"/>
                <w:szCs w:val="18"/>
              </w:rPr>
              <w:t>Issue No.</w:t>
            </w:r>
          </w:p>
        </w:tc>
        <w:tc>
          <w:tcPr>
            <w:tcW w:w="990" w:type="dxa"/>
            <w:vAlign w:val="center"/>
          </w:tcPr>
          <w:p w:rsidR="008F7DEE" w:rsidRDefault="00CF117F">
            <w:pPr>
              <w:ind w:left="0" w:right="15"/>
              <w:jc w:val="center"/>
              <w:rPr>
                <w:rFonts w:cs="Arial"/>
                <w:b/>
                <w:sz w:val="18"/>
                <w:szCs w:val="18"/>
              </w:rPr>
            </w:pPr>
            <w:r>
              <w:rPr>
                <w:rFonts w:cs="Arial"/>
                <w:b/>
                <w:sz w:val="18"/>
                <w:szCs w:val="18"/>
              </w:rPr>
              <w:t xml:space="preserve">Revision No. </w:t>
            </w:r>
          </w:p>
        </w:tc>
        <w:tc>
          <w:tcPr>
            <w:tcW w:w="1080" w:type="dxa"/>
            <w:vAlign w:val="center"/>
          </w:tcPr>
          <w:p w:rsidR="008F7DEE" w:rsidRDefault="00CF117F">
            <w:pPr>
              <w:ind w:left="39" w:right="0"/>
              <w:jc w:val="center"/>
              <w:rPr>
                <w:rFonts w:cs="Arial"/>
                <w:b/>
                <w:sz w:val="18"/>
                <w:szCs w:val="18"/>
              </w:rPr>
            </w:pPr>
            <w:r>
              <w:rPr>
                <w:rFonts w:cs="Arial"/>
                <w:b/>
                <w:sz w:val="18"/>
                <w:szCs w:val="18"/>
              </w:rPr>
              <w:t>Effective Date</w:t>
            </w:r>
          </w:p>
        </w:tc>
      </w:tr>
      <w:tr w:rsidR="008F7DEE">
        <w:trPr>
          <w:trHeight w:val="422"/>
        </w:trPr>
        <w:tc>
          <w:tcPr>
            <w:tcW w:w="846" w:type="dxa"/>
            <w:vAlign w:val="center"/>
          </w:tcPr>
          <w:p w:rsidR="008F7DEE" w:rsidRDefault="00CF117F">
            <w:pPr>
              <w:ind w:left="-108" w:right="-108"/>
              <w:jc w:val="center"/>
              <w:rPr>
                <w:rFonts w:cs="Arial"/>
                <w:sz w:val="18"/>
                <w:szCs w:val="18"/>
              </w:rPr>
            </w:pPr>
            <w:r>
              <w:rPr>
                <w:rFonts w:cs="Arial"/>
                <w:sz w:val="18"/>
                <w:szCs w:val="18"/>
              </w:rPr>
              <w:t>1</w:t>
            </w:r>
          </w:p>
        </w:tc>
        <w:tc>
          <w:tcPr>
            <w:tcW w:w="846" w:type="dxa"/>
            <w:vAlign w:val="center"/>
          </w:tcPr>
          <w:p w:rsidR="008F7DEE" w:rsidRDefault="00CF117F">
            <w:pPr>
              <w:ind w:left="-63" w:right="-108"/>
              <w:jc w:val="center"/>
              <w:rPr>
                <w:rFonts w:cs="Arial"/>
                <w:sz w:val="18"/>
                <w:szCs w:val="18"/>
              </w:rPr>
            </w:pPr>
            <w:r>
              <w:rPr>
                <w:rFonts w:cs="Arial"/>
                <w:sz w:val="18"/>
                <w:szCs w:val="18"/>
              </w:rPr>
              <w:t>1-1</w:t>
            </w:r>
          </w:p>
        </w:tc>
        <w:tc>
          <w:tcPr>
            <w:tcW w:w="846" w:type="dxa"/>
            <w:vAlign w:val="center"/>
          </w:tcPr>
          <w:p w:rsidR="008F7DEE" w:rsidRDefault="00CF117F">
            <w:pPr>
              <w:ind w:left="-108" w:right="-108"/>
              <w:jc w:val="center"/>
              <w:rPr>
                <w:rFonts w:cs="Arial"/>
                <w:sz w:val="18"/>
                <w:szCs w:val="18"/>
              </w:rPr>
            </w:pPr>
            <w:r>
              <w:rPr>
                <w:rFonts w:cs="Arial"/>
                <w:sz w:val="18"/>
                <w:szCs w:val="18"/>
              </w:rPr>
              <w:t>1</w:t>
            </w:r>
          </w:p>
        </w:tc>
        <w:tc>
          <w:tcPr>
            <w:tcW w:w="1062" w:type="dxa"/>
            <w:vAlign w:val="center"/>
          </w:tcPr>
          <w:p w:rsidR="008F7DEE" w:rsidRDefault="00CF117F">
            <w:pPr>
              <w:ind w:left="-108" w:right="-108"/>
              <w:jc w:val="center"/>
              <w:rPr>
                <w:rFonts w:cs="Arial"/>
                <w:sz w:val="18"/>
                <w:szCs w:val="18"/>
              </w:rPr>
            </w:pPr>
            <w:r>
              <w:rPr>
                <w:rFonts w:cs="Arial"/>
                <w:sz w:val="18"/>
                <w:szCs w:val="18"/>
              </w:rPr>
              <w:t>1</w:t>
            </w:r>
          </w:p>
        </w:tc>
        <w:tc>
          <w:tcPr>
            <w:tcW w:w="1080" w:type="dxa"/>
            <w:vAlign w:val="center"/>
          </w:tcPr>
          <w:p w:rsidR="008F7DEE" w:rsidRDefault="00CF117F">
            <w:pPr>
              <w:ind w:left="-108" w:right="-108"/>
              <w:jc w:val="center"/>
              <w:rPr>
                <w:rFonts w:cs="Arial"/>
                <w:sz w:val="18"/>
                <w:szCs w:val="18"/>
              </w:rPr>
            </w:pPr>
            <w:r>
              <w:rPr>
                <w:rFonts w:cs="Arial"/>
                <w:sz w:val="18"/>
                <w:szCs w:val="18"/>
              </w:rPr>
              <w:t>16-05-16</w:t>
            </w:r>
          </w:p>
        </w:tc>
        <w:tc>
          <w:tcPr>
            <w:tcW w:w="270" w:type="dxa"/>
            <w:tcBorders>
              <w:top w:val="nil"/>
              <w:bottom w:val="nil"/>
            </w:tcBorders>
          </w:tcPr>
          <w:p w:rsidR="008F7DEE" w:rsidRDefault="008F7DEE">
            <w:pPr>
              <w:ind w:left="0" w:right="-108"/>
              <w:jc w:val="center"/>
              <w:rPr>
                <w:rFonts w:cs="Arial"/>
                <w:sz w:val="18"/>
                <w:szCs w:val="18"/>
              </w:rPr>
            </w:pPr>
          </w:p>
        </w:tc>
        <w:tc>
          <w:tcPr>
            <w:tcW w:w="720" w:type="dxa"/>
            <w:vAlign w:val="center"/>
          </w:tcPr>
          <w:p w:rsidR="008F7DEE" w:rsidRDefault="008F7DEE">
            <w:pPr>
              <w:ind w:left="-108" w:right="-108"/>
              <w:jc w:val="center"/>
              <w:rPr>
                <w:rFonts w:cs="Arial"/>
                <w:sz w:val="18"/>
                <w:szCs w:val="18"/>
              </w:rPr>
            </w:pPr>
          </w:p>
        </w:tc>
        <w:tc>
          <w:tcPr>
            <w:tcW w:w="720" w:type="dxa"/>
            <w:vAlign w:val="center"/>
          </w:tcPr>
          <w:p w:rsidR="008F7DEE" w:rsidRDefault="008F7DEE">
            <w:pPr>
              <w:ind w:left="-63" w:right="-108"/>
              <w:jc w:val="center"/>
              <w:rPr>
                <w:rFonts w:cs="Arial"/>
                <w:sz w:val="18"/>
                <w:szCs w:val="18"/>
              </w:rPr>
            </w:pPr>
          </w:p>
        </w:tc>
        <w:tc>
          <w:tcPr>
            <w:tcW w:w="810" w:type="dxa"/>
            <w:vAlign w:val="center"/>
          </w:tcPr>
          <w:p w:rsidR="008F7DEE" w:rsidRDefault="008F7DEE">
            <w:pPr>
              <w:ind w:left="-108" w:right="-108"/>
              <w:jc w:val="center"/>
              <w:rPr>
                <w:rFonts w:cs="Arial"/>
                <w:sz w:val="18"/>
                <w:szCs w:val="18"/>
              </w:rPr>
            </w:pPr>
          </w:p>
        </w:tc>
        <w:tc>
          <w:tcPr>
            <w:tcW w:w="990" w:type="dxa"/>
            <w:vAlign w:val="center"/>
          </w:tcPr>
          <w:p w:rsidR="008F7DEE" w:rsidRDefault="008F7DEE">
            <w:pPr>
              <w:ind w:left="-108" w:right="-108"/>
              <w:jc w:val="center"/>
              <w:rPr>
                <w:rFonts w:cs="Arial"/>
                <w:sz w:val="18"/>
                <w:szCs w:val="18"/>
              </w:rPr>
            </w:pPr>
          </w:p>
        </w:tc>
        <w:tc>
          <w:tcPr>
            <w:tcW w:w="1080" w:type="dxa"/>
            <w:vAlign w:val="center"/>
          </w:tcPr>
          <w:p w:rsidR="008F7DEE" w:rsidRDefault="008F7DEE">
            <w:pPr>
              <w:ind w:left="-108" w:right="-108"/>
              <w:jc w:val="center"/>
              <w:rPr>
                <w:rFonts w:cs="Arial"/>
                <w:sz w:val="18"/>
                <w:szCs w:val="18"/>
              </w:rPr>
            </w:pPr>
          </w:p>
        </w:tc>
      </w:tr>
      <w:tr w:rsidR="008F7DEE">
        <w:trPr>
          <w:trHeight w:val="359"/>
        </w:trPr>
        <w:tc>
          <w:tcPr>
            <w:tcW w:w="846" w:type="dxa"/>
            <w:vAlign w:val="center"/>
          </w:tcPr>
          <w:p w:rsidR="008F7DEE" w:rsidRDefault="008F7DEE">
            <w:pPr>
              <w:jc w:val="center"/>
              <w:rPr>
                <w:rFonts w:cs="Arial"/>
                <w:sz w:val="18"/>
                <w:szCs w:val="18"/>
              </w:rPr>
            </w:pPr>
          </w:p>
        </w:tc>
        <w:tc>
          <w:tcPr>
            <w:tcW w:w="846" w:type="dxa"/>
            <w:vAlign w:val="center"/>
          </w:tcPr>
          <w:p w:rsidR="008F7DEE" w:rsidRDefault="00CF117F">
            <w:pPr>
              <w:ind w:left="-63" w:right="-108"/>
              <w:jc w:val="center"/>
              <w:rPr>
                <w:rFonts w:cs="Arial"/>
                <w:sz w:val="18"/>
                <w:szCs w:val="18"/>
              </w:rPr>
            </w:pPr>
            <w:r>
              <w:rPr>
                <w:rFonts w:cs="Arial"/>
                <w:sz w:val="18"/>
                <w:szCs w:val="18"/>
              </w:rPr>
              <w:t>1-2</w:t>
            </w:r>
          </w:p>
        </w:tc>
        <w:tc>
          <w:tcPr>
            <w:tcW w:w="846" w:type="dxa"/>
            <w:vAlign w:val="center"/>
          </w:tcPr>
          <w:p w:rsidR="008F7DEE" w:rsidRDefault="00CF117F">
            <w:pPr>
              <w:ind w:left="-108" w:right="-108"/>
              <w:jc w:val="center"/>
              <w:rPr>
                <w:rFonts w:cs="Arial"/>
                <w:sz w:val="18"/>
                <w:szCs w:val="18"/>
              </w:rPr>
            </w:pPr>
            <w:r>
              <w:rPr>
                <w:rFonts w:cs="Arial"/>
                <w:sz w:val="18"/>
                <w:szCs w:val="18"/>
              </w:rPr>
              <w:t>1</w:t>
            </w:r>
          </w:p>
        </w:tc>
        <w:tc>
          <w:tcPr>
            <w:tcW w:w="1062" w:type="dxa"/>
            <w:vAlign w:val="center"/>
          </w:tcPr>
          <w:p w:rsidR="008F7DEE" w:rsidRDefault="00CF117F">
            <w:pPr>
              <w:ind w:left="-108" w:right="-108"/>
              <w:jc w:val="center"/>
              <w:rPr>
                <w:rFonts w:cs="Arial"/>
                <w:sz w:val="18"/>
                <w:szCs w:val="18"/>
              </w:rPr>
            </w:pPr>
            <w:r>
              <w:rPr>
                <w:rFonts w:cs="Arial"/>
                <w:sz w:val="18"/>
                <w:szCs w:val="18"/>
              </w:rPr>
              <w:t>1</w:t>
            </w:r>
          </w:p>
        </w:tc>
        <w:tc>
          <w:tcPr>
            <w:tcW w:w="1080" w:type="dxa"/>
            <w:vAlign w:val="center"/>
          </w:tcPr>
          <w:p w:rsidR="008F7DEE" w:rsidRDefault="00CF117F">
            <w:pPr>
              <w:ind w:left="-108" w:right="-108"/>
              <w:jc w:val="center"/>
              <w:rPr>
                <w:rFonts w:cs="Arial"/>
                <w:sz w:val="18"/>
                <w:szCs w:val="18"/>
              </w:rPr>
            </w:pPr>
            <w:r>
              <w:rPr>
                <w:rFonts w:cs="Arial"/>
                <w:sz w:val="18"/>
                <w:szCs w:val="18"/>
              </w:rPr>
              <w:t>16-05-16</w:t>
            </w:r>
          </w:p>
        </w:tc>
        <w:tc>
          <w:tcPr>
            <w:tcW w:w="270" w:type="dxa"/>
            <w:tcBorders>
              <w:top w:val="nil"/>
              <w:bottom w:val="nil"/>
            </w:tcBorders>
          </w:tcPr>
          <w:p w:rsidR="008F7DEE" w:rsidRDefault="008F7DEE">
            <w:pPr>
              <w:jc w:val="center"/>
              <w:rPr>
                <w:rFonts w:cs="Arial"/>
                <w:sz w:val="18"/>
                <w:szCs w:val="18"/>
              </w:rPr>
            </w:pPr>
          </w:p>
        </w:tc>
        <w:tc>
          <w:tcPr>
            <w:tcW w:w="720" w:type="dxa"/>
            <w:vAlign w:val="center"/>
          </w:tcPr>
          <w:p w:rsidR="008F7DEE" w:rsidRDefault="008F7DEE">
            <w:pPr>
              <w:ind w:left="-108" w:right="-108"/>
              <w:jc w:val="center"/>
              <w:rPr>
                <w:rFonts w:cs="Arial"/>
                <w:sz w:val="18"/>
                <w:szCs w:val="18"/>
              </w:rPr>
            </w:pPr>
          </w:p>
        </w:tc>
        <w:tc>
          <w:tcPr>
            <w:tcW w:w="720" w:type="dxa"/>
            <w:vAlign w:val="center"/>
          </w:tcPr>
          <w:p w:rsidR="008F7DEE" w:rsidRDefault="008F7DEE">
            <w:pPr>
              <w:ind w:left="-63" w:right="-108"/>
              <w:jc w:val="center"/>
              <w:rPr>
                <w:rFonts w:cs="Arial"/>
                <w:sz w:val="18"/>
                <w:szCs w:val="18"/>
              </w:rPr>
            </w:pPr>
          </w:p>
        </w:tc>
        <w:tc>
          <w:tcPr>
            <w:tcW w:w="810" w:type="dxa"/>
            <w:vAlign w:val="center"/>
          </w:tcPr>
          <w:p w:rsidR="008F7DEE" w:rsidRDefault="008F7DEE">
            <w:pPr>
              <w:ind w:left="-108" w:right="-108"/>
              <w:jc w:val="center"/>
              <w:rPr>
                <w:rFonts w:cs="Arial"/>
                <w:sz w:val="18"/>
                <w:szCs w:val="18"/>
              </w:rPr>
            </w:pPr>
          </w:p>
        </w:tc>
        <w:tc>
          <w:tcPr>
            <w:tcW w:w="990" w:type="dxa"/>
            <w:vAlign w:val="center"/>
          </w:tcPr>
          <w:p w:rsidR="008F7DEE" w:rsidRDefault="008F7DEE">
            <w:pPr>
              <w:ind w:left="-108" w:right="-108"/>
              <w:jc w:val="center"/>
              <w:rPr>
                <w:rFonts w:cs="Arial"/>
                <w:sz w:val="18"/>
                <w:szCs w:val="18"/>
              </w:rPr>
            </w:pPr>
          </w:p>
        </w:tc>
        <w:tc>
          <w:tcPr>
            <w:tcW w:w="1080" w:type="dxa"/>
            <w:vAlign w:val="center"/>
          </w:tcPr>
          <w:p w:rsidR="008F7DEE" w:rsidRDefault="008F7DEE">
            <w:pPr>
              <w:ind w:left="-108" w:right="-108"/>
              <w:jc w:val="center"/>
              <w:rPr>
                <w:rFonts w:cs="Arial"/>
                <w:sz w:val="18"/>
                <w:szCs w:val="18"/>
              </w:rPr>
            </w:pPr>
          </w:p>
        </w:tc>
      </w:tr>
      <w:tr w:rsidR="008F7DEE">
        <w:trPr>
          <w:trHeight w:val="359"/>
        </w:trPr>
        <w:tc>
          <w:tcPr>
            <w:tcW w:w="846" w:type="dxa"/>
            <w:vAlign w:val="center"/>
          </w:tcPr>
          <w:p w:rsidR="008F7DEE" w:rsidRDefault="008F7DEE">
            <w:pPr>
              <w:jc w:val="center"/>
              <w:rPr>
                <w:rFonts w:cs="Arial"/>
                <w:sz w:val="18"/>
                <w:szCs w:val="18"/>
              </w:rPr>
            </w:pPr>
          </w:p>
        </w:tc>
        <w:tc>
          <w:tcPr>
            <w:tcW w:w="846" w:type="dxa"/>
            <w:vAlign w:val="center"/>
          </w:tcPr>
          <w:p w:rsidR="008F7DEE" w:rsidRDefault="00CF117F">
            <w:pPr>
              <w:ind w:left="-63" w:right="-108"/>
              <w:jc w:val="center"/>
              <w:rPr>
                <w:rFonts w:cs="Arial"/>
                <w:sz w:val="18"/>
                <w:szCs w:val="18"/>
              </w:rPr>
            </w:pPr>
            <w:r>
              <w:rPr>
                <w:rFonts w:cs="Arial"/>
                <w:sz w:val="18"/>
                <w:szCs w:val="18"/>
              </w:rPr>
              <w:t>1-2</w:t>
            </w:r>
          </w:p>
        </w:tc>
        <w:tc>
          <w:tcPr>
            <w:tcW w:w="846" w:type="dxa"/>
            <w:vAlign w:val="center"/>
          </w:tcPr>
          <w:p w:rsidR="008F7DEE" w:rsidRDefault="00CF117F">
            <w:pPr>
              <w:ind w:left="-108" w:right="-108"/>
              <w:jc w:val="center"/>
              <w:rPr>
                <w:rFonts w:cs="Arial"/>
                <w:sz w:val="18"/>
                <w:szCs w:val="18"/>
              </w:rPr>
            </w:pPr>
            <w:r>
              <w:rPr>
                <w:rFonts w:cs="Arial"/>
                <w:sz w:val="18"/>
                <w:szCs w:val="18"/>
              </w:rPr>
              <w:t>1</w:t>
            </w:r>
          </w:p>
        </w:tc>
        <w:tc>
          <w:tcPr>
            <w:tcW w:w="1062" w:type="dxa"/>
            <w:vAlign w:val="center"/>
          </w:tcPr>
          <w:p w:rsidR="008F7DEE" w:rsidRDefault="00CF117F">
            <w:pPr>
              <w:ind w:left="-108" w:right="-108"/>
              <w:jc w:val="center"/>
              <w:rPr>
                <w:rFonts w:cs="Arial"/>
                <w:sz w:val="18"/>
                <w:szCs w:val="18"/>
              </w:rPr>
            </w:pPr>
            <w:r>
              <w:rPr>
                <w:rFonts w:cs="Arial"/>
                <w:sz w:val="18"/>
                <w:szCs w:val="18"/>
              </w:rPr>
              <w:t>2</w:t>
            </w:r>
          </w:p>
        </w:tc>
        <w:tc>
          <w:tcPr>
            <w:tcW w:w="1080" w:type="dxa"/>
            <w:vAlign w:val="center"/>
          </w:tcPr>
          <w:p w:rsidR="008F7DEE" w:rsidRDefault="00CF117F">
            <w:pPr>
              <w:ind w:left="-108" w:right="-108"/>
              <w:jc w:val="center"/>
              <w:rPr>
                <w:rFonts w:cs="Arial"/>
                <w:sz w:val="18"/>
                <w:szCs w:val="18"/>
              </w:rPr>
            </w:pPr>
            <w:r>
              <w:rPr>
                <w:rFonts w:cs="Arial"/>
                <w:sz w:val="18"/>
                <w:szCs w:val="18"/>
              </w:rPr>
              <w:t>27-09-19</w:t>
            </w:r>
          </w:p>
        </w:tc>
        <w:tc>
          <w:tcPr>
            <w:tcW w:w="270" w:type="dxa"/>
            <w:tcBorders>
              <w:top w:val="nil"/>
              <w:bottom w:val="nil"/>
            </w:tcBorders>
          </w:tcPr>
          <w:p w:rsidR="008F7DEE" w:rsidRDefault="008F7DEE">
            <w:pPr>
              <w:jc w:val="center"/>
              <w:rPr>
                <w:rFonts w:cs="Arial"/>
                <w:sz w:val="18"/>
                <w:szCs w:val="18"/>
              </w:rPr>
            </w:pPr>
          </w:p>
        </w:tc>
        <w:tc>
          <w:tcPr>
            <w:tcW w:w="720" w:type="dxa"/>
            <w:vAlign w:val="center"/>
          </w:tcPr>
          <w:p w:rsidR="008F7DEE" w:rsidRDefault="008F7DEE">
            <w:pPr>
              <w:ind w:left="-108" w:right="-108"/>
              <w:jc w:val="center"/>
              <w:rPr>
                <w:rFonts w:cs="Arial"/>
                <w:sz w:val="18"/>
                <w:szCs w:val="18"/>
              </w:rPr>
            </w:pPr>
          </w:p>
        </w:tc>
        <w:tc>
          <w:tcPr>
            <w:tcW w:w="720" w:type="dxa"/>
            <w:vAlign w:val="center"/>
          </w:tcPr>
          <w:p w:rsidR="008F7DEE" w:rsidRDefault="008F7DEE">
            <w:pPr>
              <w:ind w:left="-63" w:right="-108"/>
              <w:jc w:val="center"/>
              <w:rPr>
                <w:rFonts w:cs="Arial"/>
                <w:sz w:val="18"/>
                <w:szCs w:val="18"/>
              </w:rPr>
            </w:pPr>
          </w:p>
        </w:tc>
        <w:tc>
          <w:tcPr>
            <w:tcW w:w="810" w:type="dxa"/>
            <w:vAlign w:val="center"/>
          </w:tcPr>
          <w:p w:rsidR="008F7DEE" w:rsidRDefault="008F7DEE">
            <w:pPr>
              <w:ind w:left="-108" w:right="-108"/>
              <w:jc w:val="center"/>
              <w:rPr>
                <w:rFonts w:cs="Arial"/>
                <w:sz w:val="18"/>
                <w:szCs w:val="18"/>
              </w:rPr>
            </w:pPr>
          </w:p>
        </w:tc>
        <w:tc>
          <w:tcPr>
            <w:tcW w:w="990" w:type="dxa"/>
            <w:vAlign w:val="center"/>
          </w:tcPr>
          <w:p w:rsidR="008F7DEE" w:rsidRDefault="008F7DEE">
            <w:pPr>
              <w:ind w:left="-108" w:right="-108"/>
              <w:jc w:val="center"/>
              <w:rPr>
                <w:rFonts w:cs="Arial"/>
                <w:sz w:val="18"/>
                <w:szCs w:val="18"/>
              </w:rPr>
            </w:pPr>
          </w:p>
        </w:tc>
        <w:tc>
          <w:tcPr>
            <w:tcW w:w="1080" w:type="dxa"/>
            <w:vAlign w:val="center"/>
          </w:tcPr>
          <w:p w:rsidR="008F7DEE" w:rsidRDefault="008F7DEE">
            <w:pPr>
              <w:ind w:left="-108" w:right="-108"/>
              <w:jc w:val="center"/>
              <w:rPr>
                <w:rFonts w:cs="Arial"/>
                <w:sz w:val="18"/>
                <w:szCs w:val="18"/>
              </w:rPr>
            </w:pPr>
          </w:p>
        </w:tc>
      </w:tr>
      <w:tr w:rsidR="008F7DEE">
        <w:trPr>
          <w:trHeight w:val="431"/>
        </w:trPr>
        <w:tc>
          <w:tcPr>
            <w:tcW w:w="846" w:type="dxa"/>
            <w:vAlign w:val="center"/>
          </w:tcPr>
          <w:p w:rsidR="008F7DEE" w:rsidRDefault="008F7DEE">
            <w:pPr>
              <w:ind w:left="0" w:right="-108"/>
              <w:jc w:val="center"/>
              <w:rPr>
                <w:rFonts w:cs="Arial"/>
                <w:sz w:val="18"/>
                <w:szCs w:val="18"/>
              </w:rPr>
            </w:pPr>
          </w:p>
        </w:tc>
        <w:tc>
          <w:tcPr>
            <w:tcW w:w="846" w:type="dxa"/>
            <w:vAlign w:val="center"/>
          </w:tcPr>
          <w:p w:rsidR="008F7DEE" w:rsidRDefault="00CF117F">
            <w:pPr>
              <w:ind w:left="-63" w:right="-108"/>
              <w:jc w:val="center"/>
              <w:rPr>
                <w:rFonts w:cs="Arial"/>
                <w:sz w:val="18"/>
                <w:szCs w:val="18"/>
              </w:rPr>
            </w:pPr>
            <w:r>
              <w:rPr>
                <w:rFonts w:cs="Arial"/>
                <w:sz w:val="18"/>
                <w:szCs w:val="18"/>
              </w:rPr>
              <w:t>1-3</w:t>
            </w:r>
          </w:p>
        </w:tc>
        <w:tc>
          <w:tcPr>
            <w:tcW w:w="846" w:type="dxa"/>
            <w:vAlign w:val="center"/>
          </w:tcPr>
          <w:p w:rsidR="008F7DEE" w:rsidRDefault="00CF117F">
            <w:pPr>
              <w:ind w:left="-108" w:right="-108"/>
              <w:jc w:val="center"/>
              <w:rPr>
                <w:rFonts w:cs="Arial"/>
                <w:sz w:val="18"/>
                <w:szCs w:val="18"/>
              </w:rPr>
            </w:pPr>
            <w:r>
              <w:rPr>
                <w:rFonts w:cs="Arial"/>
                <w:sz w:val="18"/>
                <w:szCs w:val="18"/>
              </w:rPr>
              <w:t>1</w:t>
            </w:r>
          </w:p>
        </w:tc>
        <w:tc>
          <w:tcPr>
            <w:tcW w:w="1062" w:type="dxa"/>
            <w:vAlign w:val="center"/>
          </w:tcPr>
          <w:p w:rsidR="008F7DEE" w:rsidRDefault="00CF117F">
            <w:pPr>
              <w:ind w:left="-108" w:right="-108"/>
              <w:jc w:val="center"/>
              <w:rPr>
                <w:rFonts w:cs="Arial"/>
                <w:sz w:val="18"/>
                <w:szCs w:val="18"/>
              </w:rPr>
            </w:pPr>
            <w:r>
              <w:rPr>
                <w:rFonts w:cs="Arial"/>
                <w:sz w:val="18"/>
                <w:szCs w:val="18"/>
              </w:rPr>
              <w:t>1</w:t>
            </w:r>
          </w:p>
        </w:tc>
        <w:tc>
          <w:tcPr>
            <w:tcW w:w="1080" w:type="dxa"/>
            <w:vAlign w:val="center"/>
          </w:tcPr>
          <w:p w:rsidR="008F7DEE" w:rsidRDefault="00CF117F">
            <w:pPr>
              <w:ind w:left="-108" w:right="-108"/>
              <w:jc w:val="center"/>
              <w:rPr>
                <w:rFonts w:cs="Arial"/>
                <w:sz w:val="18"/>
                <w:szCs w:val="18"/>
              </w:rPr>
            </w:pPr>
            <w:r>
              <w:rPr>
                <w:rFonts w:cs="Arial"/>
                <w:sz w:val="18"/>
                <w:szCs w:val="18"/>
              </w:rPr>
              <w:t>16-05-16</w:t>
            </w:r>
          </w:p>
        </w:tc>
        <w:tc>
          <w:tcPr>
            <w:tcW w:w="270" w:type="dxa"/>
            <w:tcBorders>
              <w:top w:val="nil"/>
              <w:bottom w:val="nil"/>
            </w:tcBorders>
          </w:tcPr>
          <w:p w:rsidR="008F7DEE" w:rsidRDefault="008F7DEE">
            <w:pPr>
              <w:ind w:left="0" w:right="-108"/>
              <w:jc w:val="center"/>
              <w:rPr>
                <w:rFonts w:cs="Arial"/>
                <w:sz w:val="18"/>
                <w:szCs w:val="18"/>
              </w:rPr>
            </w:pPr>
          </w:p>
        </w:tc>
        <w:tc>
          <w:tcPr>
            <w:tcW w:w="720" w:type="dxa"/>
            <w:vAlign w:val="center"/>
          </w:tcPr>
          <w:p w:rsidR="008F7DEE" w:rsidRDefault="008F7DEE">
            <w:pPr>
              <w:ind w:left="-108" w:right="-108"/>
              <w:jc w:val="center"/>
              <w:rPr>
                <w:rFonts w:cs="Arial"/>
                <w:sz w:val="18"/>
                <w:szCs w:val="18"/>
              </w:rPr>
            </w:pPr>
          </w:p>
        </w:tc>
        <w:tc>
          <w:tcPr>
            <w:tcW w:w="720" w:type="dxa"/>
            <w:vAlign w:val="center"/>
          </w:tcPr>
          <w:p w:rsidR="008F7DEE" w:rsidRDefault="008F7DEE">
            <w:pPr>
              <w:ind w:left="-63" w:right="-108"/>
              <w:jc w:val="center"/>
              <w:rPr>
                <w:rFonts w:cs="Arial"/>
                <w:sz w:val="18"/>
                <w:szCs w:val="18"/>
              </w:rPr>
            </w:pPr>
          </w:p>
        </w:tc>
        <w:tc>
          <w:tcPr>
            <w:tcW w:w="810" w:type="dxa"/>
            <w:vAlign w:val="center"/>
          </w:tcPr>
          <w:p w:rsidR="008F7DEE" w:rsidRDefault="008F7DEE">
            <w:pPr>
              <w:ind w:left="-108" w:right="-108"/>
              <w:jc w:val="center"/>
              <w:rPr>
                <w:rFonts w:cs="Arial"/>
                <w:sz w:val="18"/>
                <w:szCs w:val="18"/>
              </w:rPr>
            </w:pPr>
          </w:p>
        </w:tc>
        <w:tc>
          <w:tcPr>
            <w:tcW w:w="990" w:type="dxa"/>
            <w:vAlign w:val="center"/>
          </w:tcPr>
          <w:p w:rsidR="008F7DEE" w:rsidRDefault="008F7DEE">
            <w:pPr>
              <w:ind w:left="-108" w:right="-108"/>
              <w:jc w:val="center"/>
              <w:rPr>
                <w:rFonts w:cs="Arial"/>
                <w:sz w:val="18"/>
                <w:szCs w:val="18"/>
              </w:rPr>
            </w:pPr>
          </w:p>
        </w:tc>
        <w:tc>
          <w:tcPr>
            <w:tcW w:w="1080" w:type="dxa"/>
            <w:vAlign w:val="center"/>
          </w:tcPr>
          <w:p w:rsidR="008F7DEE" w:rsidRDefault="008F7DEE">
            <w:pPr>
              <w:ind w:left="-108" w:right="-108"/>
              <w:jc w:val="center"/>
              <w:rPr>
                <w:rFonts w:cs="Arial"/>
                <w:sz w:val="18"/>
                <w:szCs w:val="18"/>
              </w:rPr>
            </w:pPr>
          </w:p>
        </w:tc>
      </w:tr>
      <w:tr w:rsidR="008F7DEE">
        <w:trPr>
          <w:trHeight w:val="440"/>
        </w:trPr>
        <w:tc>
          <w:tcPr>
            <w:tcW w:w="846" w:type="dxa"/>
            <w:vAlign w:val="center"/>
          </w:tcPr>
          <w:p w:rsidR="008F7DEE" w:rsidRDefault="008F7DEE">
            <w:pPr>
              <w:ind w:left="0" w:right="-108"/>
              <w:jc w:val="center"/>
              <w:rPr>
                <w:rFonts w:cs="Arial"/>
                <w:sz w:val="18"/>
                <w:szCs w:val="18"/>
              </w:rPr>
            </w:pPr>
          </w:p>
        </w:tc>
        <w:tc>
          <w:tcPr>
            <w:tcW w:w="846" w:type="dxa"/>
            <w:vAlign w:val="center"/>
          </w:tcPr>
          <w:p w:rsidR="008F7DEE" w:rsidRDefault="00CF117F">
            <w:pPr>
              <w:ind w:left="-63" w:right="-108"/>
              <w:jc w:val="center"/>
              <w:rPr>
                <w:rFonts w:cs="Arial"/>
                <w:sz w:val="18"/>
                <w:szCs w:val="18"/>
              </w:rPr>
            </w:pPr>
            <w:r>
              <w:rPr>
                <w:rFonts w:cs="Arial"/>
                <w:sz w:val="18"/>
                <w:szCs w:val="18"/>
              </w:rPr>
              <w:t>1-4</w:t>
            </w:r>
          </w:p>
        </w:tc>
        <w:tc>
          <w:tcPr>
            <w:tcW w:w="846" w:type="dxa"/>
            <w:vAlign w:val="center"/>
          </w:tcPr>
          <w:p w:rsidR="008F7DEE" w:rsidRDefault="00CF117F">
            <w:pPr>
              <w:ind w:left="-108" w:right="-108"/>
              <w:jc w:val="center"/>
              <w:rPr>
                <w:rFonts w:cs="Arial"/>
                <w:sz w:val="18"/>
                <w:szCs w:val="18"/>
              </w:rPr>
            </w:pPr>
            <w:r>
              <w:rPr>
                <w:rFonts w:cs="Arial"/>
                <w:sz w:val="18"/>
                <w:szCs w:val="18"/>
              </w:rPr>
              <w:t>1</w:t>
            </w:r>
          </w:p>
        </w:tc>
        <w:tc>
          <w:tcPr>
            <w:tcW w:w="1062" w:type="dxa"/>
            <w:vAlign w:val="center"/>
          </w:tcPr>
          <w:p w:rsidR="008F7DEE" w:rsidRDefault="00CF117F">
            <w:pPr>
              <w:ind w:left="-108" w:right="-108"/>
              <w:jc w:val="center"/>
              <w:rPr>
                <w:rFonts w:cs="Arial"/>
                <w:sz w:val="18"/>
                <w:szCs w:val="18"/>
              </w:rPr>
            </w:pPr>
            <w:r>
              <w:rPr>
                <w:rFonts w:cs="Arial"/>
                <w:sz w:val="18"/>
                <w:szCs w:val="18"/>
              </w:rPr>
              <w:t>2</w:t>
            </w:r>
          </w:p>
        </w:tc>
        <w:tc>
          <w:tcPr>
            <w:tcW w:w="1080" w:type="dxa"/>
            <w:vAlign w:val="center"/>
          </w:tcPr>
          <w:p w:rsidR="008F7DEE" w:rsidRDefault="00CF117F">
            <w:pPr>
              <w:ind w:left="-108" w:right="-108"/>
              <w:jc w:val="center"/>
              <w:rPr>
                <w:rFonts w:cs="Arial"/>
                <w:sz w:val="18"/>
                <w:szCs w:val="18"/>
              </w:rPr>
            </w:pPr>
            <w:r>
              <w:rPr>
                <w:rFonts w:cs="Arial"/>
                <w:sz w:val="18"/>
                <w:szCs w:val="18"/>
              </w:rPr>
              <w:t>27-09-19</w:t>
            </w:r>
          </w:p>
        </w:tc>
        <w:tc>
          <w:tcPr>
            <w:tcW w:w="270" w:type="dxa"/>
            <w:tcBorders>
              <w:top w:val="nil"/>
              <w:bottom w:val="nil"/>
            </w:tcBorders>
          </w:tcPr>
          <w:p w:rsidR="008F7DEE" w:rsidRDefault="008F7DEE">
            <w:pPr>
              <w:ind w:left="0" w:right="-108"/>
              <w:jc w:val="center"/>
              <w:rPr>
                <w:rFonts w:cs="Arial"/>
                <w:sz w:val="18"/>
                <w:szCs w:val="18"/>
              </w:rPr>
            </w:pPr>
          </w:p>
        </w:tc>
        <w:tc>
          <w:tcPr>
            <w:tcW w:w="720" w:type="dxa"/>
            <w:vAlign w:val="center"/>
          </w:tcPr>
          <w:p w:rsidR="008F7DEE" w:rsidRDefault="008F7DEE">
            <w:pPr>
              <w:ind w:left="-108" w:right="-108"/>
              <w:jc w:val="center"/>
              <w:rPr>
                <w:rFonts w:cs="Arial"/>
                <w:sz w:val="18"/>
                <w:szCs w:val="18"/>
              </w:rPr>
            </w:pPr>
          </w:p>
        </w:tc>
        <w:tc>
          <w:tcPr>
            <w:tcW w:w="720" w:type="dxa"/>
            <w:vAlign w:val="center"/>
          </w:tcPr>
          <w:p w:rsidR="008F7DEE" w:rsidRDefault="008F7DEE">
            <w:pPr>
              <w:ind w:left="-63" w:right="-108"/>
              <w:jc w:val="center"/>
              <w:rPr>
                <w:rFonts w:cs="Arial"/>
                <w:sz w:val="18"/>
                <w:szCs w:val="18"/>
              </w:rPr>
            </w:pPr>
          </w:p>
        </w:tc>
        <w:tc>
          <w:tcPr>
            <w:tcW w:w="810" w:type="dxa"/>
            <w:vAlign w:val="center"/>
          </w:tcPr>
          <w:p w:rsidR="008F7DEE" w:rsidRDefault="008F7DEE">
            <w:pPr>
              <w:ind w:left="-108" w:right="-108"/>
              <w:jc w:val="center"/>
              <w:rPr>
                <w:rFonts w:cs="Arial"/>
                <w:sz w:val="18"/>
                <w:szCs w:val="18"/>
              </w:rPr>
            </w:pPr>
          </w:p>
        </w:tc>
        <w:tc>
          <w:tcPr>
            <w:tcW w:w="990" w:type="dxa"/>
            <w:vAlign w:val="center"/>
          </w:tcPr>
          <w:p w:rsidR="008F7DEE" w:rsidRDefault="008F7DEE">
            <w:pPr>
              <w:ind w:left="-108" w:right="-108"/>
              <w:jc w:val="center"/>
              <w:rPr>
                <w:rFonts w:cs="Arial"/>
                <w:sz w:val="18"/>
                <w:szCs w:val="18"/>
              </w:rPr>
            </w:pPr>
          </w:p>
        </w:tc>
        <w:tc>
          <w:tcPr>
            <w:tcW w:w="1080" w:type="dxa"/>
            <w:vAlign w:val="center"/>
          </w:tcPr>
          <w:p w:rsidR="008F7DEE" w:rsidRDefault="008F7DEE">
            <w:pPr>
              <w:ind w:left="-108" w:right="-108"/>
              <w:jc w:val="center"/>
              <w:rPr>
                <w:rFonts w:cs="Arial"/>
                <w:sz w:val="18"/>
                <w:szCs w:val="18"/>
              </w:rPr>
            </w:pPr>
          </w:p>
        </w:tc>
      </w:tr>
      <w:tr w:rsidR="008F7DEE">
        <w:trPr>
          <w:trHeight w:val="449"/>
        </w:trPr>
        <w:tc>
          <w:tcPr>
            <w:tcW w:w="846" w:type="dxa"/>
            <w:vAlign w:val="center"/>
          </w:tcPr>
          <w:p w:rsidR="008F7DEE" w:rsidRDefault="008F7DEE">
            <w:pPr>
              <w:ind w:left="0" w:right="-108"/>
              <w:jc w:val="center"/>
              <w:rPr>
                <w:rFonts w:cs="Arial"/>
                <w:sz w:val="18"/>
                <w:szCs w:val="18"/>
              </w:rPr>
            </w:pPr>
          </w:p>
        </w:tc>
        <w:tc>
          <w:tcPr>
            <w:tcW w:w="846" w:type="dxa"/>
            <w:vAlign w:val="center"/>
          </w:tcPr>
          <w:p w:rsidR="008F7DEE" w:rsidRDefault="00CF117F">
            <w:pPr>
              <w:ind w:left="-63" w:right="-108"/>
              <w:jc w:val="center"/>
              <w:rPr>
                <w:rFonts w:cs="Arial"/>
                <w:sz w:val="18"/>
                <w:szCs w:val="18"/>
              </w:rPr>
            </w:pPr>
            <w:r>
              <w:rPr>
                <w:rFonts w:cs="Arial"/>
                <w:sz w:val="18"/>
                <w:szCs w:val="18"/>
              </w:rPr>
              <w:t>1-5</w:t>
            </w:r>
          </w:p>
        </w:tc>
        <w:tc>
          <w:tcPr>
            <w:tcW w:w="846" w:type="dxa"/>
            <w:vAlign w:val="center"/>
          </w:tcPr>
          <w:p w:rsidR="008F7DEE" w:rsidRDefault="00CF117F">
            <w:pPr>
              <w:ind w:left="-108" w:right="-108"/>
              <w:jc w:val="center"/>
              <w:rPr>
                <w:rFonts w:cs="Arial"/>
                <w:sz w:val="18"/>
                <w:szCs w:val="18"/>
              </w:rPr>
            </w:pPr>
            <w:r>
              <w:rPr>
                <w:rFonts w:cs="Arial"/>
                <w:sz w:val="18"/>
                <w:szCs w:val="18"/>
              </w:rPr>
              <w:t>1</w:t>
            </w:r>
          </w:p>
        </w:tc>
        <w:tc>
          <w:tcPr>
            <w:tcW w:w="1062" w:type="dxa"/>
            <w:vAlign w:val="center"/>
          </w:tcPr>
          <w:p w:rsidR="008F7DEE" w:rsidRDefault="00CF117F">
            <w:pPr>
              <w:ind w:left="-108" w:right="-108"/>
              <w:jc w:val="center"/>
              <w:rPr>
                <w:rFonts w:cs="Arial"/>
                <w:sz w:val="18"/>
                <w:szCs w:val="18"/>
              </w:rPr>
            </w:pPr>
            <w:r>
              <w:rPr>
                <w:rFonts w:cs="Arial"/>
                <w:sz w:val="18"/>
                <w:szCs w:val="18"/>
              </w:rPr>
              <w:t>1</w:t>
            </w:r>
          </w:p>
        </w:tc>
        <w:tc>
          <w:tcPr>
            <w:tcW w:w="1080" w:type="dxa"/>
            <w:vAlign w:val="center"/>
          </w:tcPr>
          <w:p w:rsidR="008F7DEE" w:rsidRDefault="00CF117F">
            <w:pPr>
              <w:ind w:left="-108" w:right="-108"/>
              <w:jc w:val="center"/>
              <w:rPr>
                <w:rFonts w:cs="Arial"/>
                <w:sz w:val="18"/>
                <w:szCs w:val="18"/>
              </w:rPr>
            </w:pPr>
            <w:r>
              <w:rPr>
                <w:rFonts w:cs="Arial"/>
                <w:sz w:val="18"/>
                <w:szCs w:val="18"/>
              </w:rPr>
              <w:t>16-05-16</w:t>
            </w:r>
          </w:p>
        </w:tc>
        <w:tc>
          <w:tcPr>
            <w:tcW w:w="270" w:type="dxa"/>
            <w:tcBorders>
              <w:top w:val="nil"/>
              <w:bottom w:val="nil"/>
            </w:tcBorders>
          </w:tcPr>
          <w:p w:rsidR="008F7DEE" w:rsidRDefault="008F7DEE">
            <w:pPr>
              <w:ind w:left="0" w:right="-108"/>
              <w:jc w:val="center"/>
              <w:rPr>
                <w:rFonts w:cs="Arial"/>
                <w:sz w:val="18"/>
                <w:szCs w:val="18"/>
              </w:rPr>
            </w:pPr>
          </w:p>
        </w:tc>
        <w:tc>
          <w:tcPr>
            <w:tcW w:w="720" w:type="dxa"/>
            <w:vAlign w:val="center"/>
          </w:tcPr>
          <w:p w:rsidR="008F7DEE" w:rsidRDefault="008F7DEE">
            <w:pPr>
              <w:ind w:left="-108" w:right="-108"/>
              <w:jc w:val="center"/>
              <w:rPr>
                <w:rFonts w:cs="Arial"/>
                <w:sz w:val="18"/>
                <w:szCs w:val="18"/>
              </w:rPr>
            </w:pPr>
          </w:p>
        </w:tc>
        <w:tc>
          <w:tcPr>
            <w:tcW w:w="720" w:type="dxa"/>
            <w:vAlign w:val="center"/>
          </w:tcPr>
          <w:p w:rsidR="008F7DEE" w:rsidRDefault="008F7DEE">
            <w:pPr>
              <w:ind w:left="-63" w:right="-108"/>
              <w:jc w:val="center"/>
              <w:rPr>
                <w:rFonts w:cs="Arial"/>
                <w:sz w:val="18"/>
                <w:szCs w:val="18"/>
              </w:rPr>
            </w:pPr>
          </w:p>
        </w:tc>
        <w:tc>
          <w:tcPr>
            <w:tcW w:w="810" w:type="dxa"/>
            <w:vAlign w:val="center"/>
          </w:tcPr>
          <w:p w:rsidR="008F7DEE" w:rsidRDefault="008F7DEE">
            <w:pPr>
              <w:ind w:left="-108" w:right="-108"/>
              <w:jc w:val="center"/>
              <w:rPr>
                <w:rFonts w:cs="Arial"/>
                <w:sz w:val="18"/>
                <w:szCs w:val="18"/>
              </w:rPr>
            </w:pPr>
          </w:p>
        </w:tc>
        <w:tc>
          <w:tcPr>
            <w:tcW w:w="990" w:type="dxa"/>
            <w:vAlign w:val="center"/>
          </w:tcPr>
          <w:p w:rsidR="008F7DEE" w:rsidRDefault="008F7DEE">
            <w:pPr>
              <w:ind w:left="-108" w:right="-108"/>
              <w:jc w:val="center"/>
              <w:rPr>
                <w:rFonts w:cs="Arial"/>
                <w:sz w:val="18"/>
                <w:szCs w:val="18"/>
              </w:rPr>
            </w:pPr>
          </w:p>
        </w:tc>
        <w:tc>
          <w:tcPr>
            <w:tcW w:w="1080" w:type="dxa"/>
            <w:vAlign w:val="center"/>
          </w:tcPr>
          <w:p w:rsidR="008F7DEE" w:rsidRDefault="008F7DEE">
            <w:pPr>
              <w:ind w:left="-108" w:right="-108"/>
              <w:jc w:val="center"/>
              <w:rPr>
                <w:rFonts w:cs="Arial"/>
                <w:sz w:val="18"/>
                <w:szCs w:val="18"/>
              </w:rPr>
            </w:pPr>
          </w:p>
        </w:tc>
      </w:tr>
      <w:tr w:rsidR="008F7DEE">
        <w:trPr>
          <w:trHeight w:val="440"/>
        </w:trPr>
        <w:tc>
          <w:tcPr>
            <w:tcW w:w="846" w:type="dxa"/>
            <w:vAlign w:val="center"/>
          </w:tcPr>
          <w:p w:rsidR="008F7DEE" w:rsidRDefault="008F7DEE">
            <w:pPr>
              <w:ind w:left="-108" w:right="-108"/>
              <w:jc w:val="center"/>
              <w:rPr>
                <w:rFonts w:cs="Arial"/>
                <w:sz w:val="18"/>
                <w:szCs w:val="18"/>
              </w:rPr>
            </w:pPr>
          </w:p>
        </w:tc>
        <w:tc>
          <w:tcPr>
            <w:tcW w:w="846" w:type="dxa"/>
            <w:vAlign w:val="center"/>
          </w:tcPr>
          <w:p w:rsidR="008F7DEE" w:rsidRDefault="00CF117F">
            <w:pPr>
              <w:ind w:left="-63" w:right="-108"/>
              <w:jc w:val="center"/>
              <w:rPr>
                <w:rFonts w:cs="Arial"/>
                <w:sz w:val="18"/>
                <w:szCs w:val="18"/>
              </w:rPr>
            </w:pPr>
            <w:r>
              <w:rPr>
                <w:rFonts w:cs="Arial"/>
                <w:sz w:val="18"/>
                <w:szCs w:val="18"/>
              </w:rPr>
              <w:t>1-6</w:t>
            </w:r>
          </w:p>
        </w:tc>
        <w:tc>
          <w:tcPr>
            <w:tcW w:w="846" w:type="dxa"/>
            <w:vAlign w:val="center"/>
          </w:tcPr>
          <w:p w:rsidR="008F7DEE" w:rsidRDefault="00CF117F">
            <w:pPr>
              <w:ind w:left="-108" w:right="-108"/>
              <w:jc w:val="center"/>
              <w:rPr>
                <w:rFonts w:cs="Arial"/>
                <w:sz w:val="18"/>
                <w:szCs w:val="18"/>
              </w:rPr>
            </w:pPr>
            <w:r>
              <w:rPr>
                <w:rFonts w:cs="Arial"/>
                <w:sz w:val="18"/>
                <w:szCs w:val="18"/>
              </w:rPr>
              <w:t>1</w:t>
            </w:r>
          </w:p>
        </w:tc>
        <w:tc>
          <w:tcPr>
            <w:tcW w:w="1062" w:type="dxa"/>
            <w:vAlign w:val="center"/>
          </w:tcPr>
          <w:p w:rsidR="008F7DEE" w:rsidRDefault="00CF117F">
            <w:pPr>
              <w:ind w:left="-108" w:right="-108"/>
              <w:jc w:val="center"/>
              <w:rPr>
                <w:rFonts w:cs="Arial"/>
                <w:sz w:val="18"/>
                <w:szCs w:val="18"/>
              </w:rPr>
            </w:pPr>
            <w:r>
              <w:rPr>
                <w:rFonts w:cs="Arial"/>
                <w:sz w:val="18"/>
                <w:szCs w:val="18"/>
              </w:rPr>
              <w:t>1</w:t>
            </w:r>
          </w:p>
        </w:tc>
        <w:tc>
          <w:tcPr>
            <w:tcW w:w="1080" w:type="dxa"/>
            <w:vAlign w:val="center"/>
          </w:tcPr>
          <w:p w:rsidR="008F7DEE" w:rsidRDefault="00CF117F">
            <w:pPr>
              <w:ind w:left="-108" w:right="-108"/>
              <w:jc w:val="center"/>
              <w:rPr>
                <w:rFonts w:cs="Arial"/>
                <w:sz w:val="18"/>
                <w:szCs w:val="18"/>
              </w:rPr>
            </w:pPr>
            <w:r>
              <w:rPr>
                <w:rFonts w:cs="Arial"/>
                <w:sz w:val="18"/>
                <w:szCs w:val="18"/>
              </w:rPr>
              <w:t>16-05-16</w:t>
            </w:r>
          </w:p>
        </w:tc>
        <w:tc>
          <w:tcPr>
            <w:tcW w:w="270" w:type="dxa"/>
            <w:tcBorders>
              <w:top w:val="nil"/>
              <w:bottom w:val="nil"/>
            </w:tcBorders>
          </w:tcPr>
          <w:p w:rsidR="008F7DEE" w:rsidRDefault="008F7DEE">
            <w:pPr>
              <w:ind w:left="-108" w:right="-108"/>
              <w:jc w:val="center"/>
              <w:rPr>
                <w:rFonts w:cs="Arial"/>
                <w:sz w:val="18"/>
                <w:szCs w:val="18"/>
              </w:rPr>
            </w:pPr>
          </w:p>
        </w:tc>
        <w:tc>
          <w:tcPr>
            <w:tcW w:w="720" w:type="dxa"/>
            <w:vAlign w:val="center"/>
          </w:tcPr>
          <w:p w:rsidR="008F7DEE" w:rsidRDefault="008F7DEE">
            <w:pPr>
              <w:ind w:left="-108" w:right="-108"/>
              <w:jc w:val="center"/>
              <w:rPr>
                <w:rFonts w:cs="Arial"/>
                <w:sz w:val="18"/>
                <w:szCs w:val="18"/>
              </w:rPr>
            </w:pPr>
          </w:p>
        </w:tc>
        <w:tc>
          <w:tcPr>
            <w:tcW w:w="720" w:type="dxa"/>
            <w:vAlign w:val="center"/>
          </w:tcPr>
          <w:p w:rsidR="008F7DEE" w:rsidRDefault="008F7DEE">
            <w:pPr>
              <w:ind w:left="-63" w:right="-108"/>
              <w:jc w:val="center"/>
              <w:rPr>
                <w:rFonts w:cs="Arial"/>
                <w:sz w:val="18"/>
                <w:szCs w:val="18"/>
              </w:rPr>
            </w:pPr>
          </w:p>
        </w:tc>
        <w:tc>
          <w:tcPr>
            <w:tcW w:w="810" w:type="dxa"/>
            <w:vAlign w:val="center"/>
          </w:tcPr>
          <w:p w:rsidR="008F7DEE" w:rsidRDefault="008F7DEE">
            <w:pPr>
              <w:ind w:left="-108" w:right="-108"/>
              <w:jc w:val="center"/>
              <w:rPr>
                <w:rFonts w:cs="Arial"/>
                <w:sz w:val="18"/>
                <w:szCs w:val="18"/>
              </w:rPr>
            </w:pPr>
          </w:p>
        </w:tc>
        <w:tc>
          <w:tcPr>
            <w:tcW w:w="990" w:type="dxa"/>
            <w:vAlign w:val="center"/>
          </w:tcPr>
          <w:p w:rsidR="008F7DEE" w:rsidRDefault="008F7DEE">
            <w:pPr>
              <w:ind w:left="-108" w:right="-108"/>
              <w:jc w:val="center"/>
              <w:rPr>
                <w:rFonts w:cs="Arial"/>
                <w:sz w:val="18"/>
                <w:szCs w:val="18"/>
              </w:rPr>
            </w:pPr>
          </w:p>
        </w:tc>
        <w:tc>
          <w:tcPr>
            <w:tcW w:w="1080" w:type="dxa"/>
            <w:vAlign w:val="center"/>
          </w:tcPr>
          <w:p w:rsidR="008F7DEE" w:rsidRDefault="008F7DEE">
            <w:pPr>
              <w:ind w:left="-108" w:right="-108"/>
              <w:jc w:val="center"/>
              <w:rPr>
                <w:rFonts w:cs="Arial"/>
                <w:sz w:val="18"/>
                <w:szCs w:val="18"/>
              </w:rPr>
            </w:pPr>
          </w:p>
        </w:tc>
      </w:tr>
      <w:tr w:rsidR="008F7DEE">
        <w:trPr>
          <w:trHeight w:val="431"/>
        </w:trPr>
        <w:tc>
          <w:tcPr>
            <w:tcW w:w="846" w:type="dxa"/>
            <w:vAlign w:val="center"/>
          </w:tcPr>
          <w:p w:rsidR="008F7DEE" w:rsidRDefault="00CF117F">
            <w:pPr>
              <w:ind w:left="-108" w:right="-108"/>
              <w:jc w:val="center"/>
              <w:rPr>
                <w:rFonts w:cs="Arial"/>
                <w:sz w:val="18"/>
                <w:szCs w:val="18"/>
              </w:rPr>
            </w:pPr>
            <w:r>
              <w:rPr>
                <w:rFonts w:cs="Arial"/>
                <w:sz w:val="18"/>
                <w:szCs w:val="18"/>
              </w:rPr>
              <w:t>2</w:t>
            </w:r>
          </w:p>
        </w:tc>
        <w:tc>
          <w:tcPr>
            <w:tcW w:w="846" w:type="dxa"/>
            <w:vAlign w:val="center"/>
          </w:tcPr>
          <w:p w:rsidR="008F7DEE" w:rsidRDefault="00CF117F">
            <w:pPr>
              <w:ind w:left="-63" w:right="-108"/>
              <w:jc w:val="center"/>
              <w:rPr>
                <w:rFonts w:cs="Arial"/>
                <w:sz w:val="18"/>
                <w:szCs w:val="18"/>
              </w:rPr>
            </w:pPr>
            <w:r>
              <w:rPr>
                <w:rFonts w:cs="Arial"/>
                <w:sz w:val="18"/>
                <w:szCs w:val="18"/>
              </w:rPr>
              <w:t>2-1</w:t>
            </w:r>
          </w:p>
        </w:tc>
        <w:tc>
          <w:tcPr>
            <w:tcW w:w="846" w:type="dxa"/>
            <w:vAlign w:val="center"/>
          </w:tcPr>
          <w:p w:rsidR="008F7DEE" w:rsidRDefault="00CF117F">
            <w:pPr>
              <w:ind w:left="-108" w:right="-108"/>
              <w:jc w:val="center"/>
              <w:rPr>
                <w:rFonts w:cs="Arial"/>
                <w:sz w:val="18"/>
                <w:szCs w:val="18"/>
              </w:rPr>
            </w:pPr>
            <w:r>
              <w:rPr>
                <w:rFonts w:cs="Arial"/>
                <w:sz w:val="18"/>
                <w:szCs w:val="18"/>
              </w:rPr>
              <w:t>1</w:t>
            </w:r>
          </w:p>
        </w:tc>
        <w:tc>
          <w:tcPr>
            <w:tcW w:w="1062" w:type="dxa"/>
            <w:vAlign w:val="center"/>
          </w:tcPr>
          <w:p w:rsidR="008F7DEE" w:rsidRDefault="00CF117F">
            <w:pPr>
              <w:ind w:left="-108" w:right="-108"/>
              <w:jc w:val="center"/>
              <w:rPr>
                <w:rFonts w:cs="Arial"/>
                <w:sz w:val="18"/>
                <w:szCs w:val="18"/>
              </w:rPr>
            </w:pPr>
            <w:r>
              <w:rPr>
                <w:rFonts w:cs="Arial"/>
                <w:sz w:val="18"/>
                <w:szCs w:val="18"/>
              </w:rPr>
              <w:t>2</w:t>
            </w:r>
          </w:p>
        </w:tc>
        <w:tc>
          <w:tcPr>
            <w:tcW w:w="1080" w:type="dxa"/>
            <w:vAlign w:val="center"/>
          </w:tcPr>
          <w:p w:rsidR="008F7DEE" w:rsidRDefault="00CF117F">
            <w:pPr>
              <w:ind w:left="-108" w:right="-108"/>
              <w:jc w:val="center"/>
              <w:rPr>
                <w:rFonts w:cs="Arial"/>
                <w:sz w:val="18"/>
                <w:szCs w:val="18"/>
              </w:rPr>
            </w:pPr>
            <w:r>
              <w:rPr>
                <w:rFonts w:cs="Arial"/>
                <w:sz w:val="18"/>
                <w:szCs w:val="18"/>
              </w:rPr>
              <w:t>11-11-17</w:t>
            </w:r>
          </w:p>
        </w:tc>
        <w:tc>
          <w:tcPr>
            <w:tcW w:w="270" w:type="dxa"/>
            <w:tcBorders>
              <w:top w:val="nil"/>
              <w:bottom w:val="nil"/>
            </w:tcBorders>
          </w:tcPr>
          <w:p w:rsidR="008F7DEE" w:rsidRDefault="008F7DEE">
            <w:pPr>
              <w:ind w:left="-108" w:right="-108"/>
              <w:jc w:val="center"/>
              <w:rPr>
                <w:rFonts w:cs="Arial"/>
                <w:sz w:val="18"/>
                <w:szCs w:val="18"/>
              </w:rPr>
            </w:pPr>
          </w:p>
        </w:tc>
        <w:tc>
          <w:tcPr>
            <w:tcW w:w="720" w:type="dxa"/>
            <w:vAlign w:val="center"/>
          </w:tcPr>
          <w:p w:rsidR="008F7DEE" w:rsidRDefault="008F7DEE">
            <w:pPr>
              <w:ind w:left="-108" w:right="-108"/>
              <w:jc w:val="center"/>
              <w:rPr>
                <w:rFonts w:cs="Arial"/>
                <w:sz w:val="18"/>
                <w:szCs w:val="18"/>
              </w:rPr>
            </w:pPr>
          </w:p>
        </w:tc>
        <w:tc>
          <w:tcPr>
            <w:tcW w:w="720" w:type="dxa"/>
            <w:vAlign w:val="center"/>
          </w:tcPr>
          <w:p w:rsidR="008F7DEE" w:rsidRDefault="008F7DEE">
            <w:pPr>
              <w:ind w:left="-63" w:right="-108"/>
              <w:jc w:val="center"/>
              <w:rPr>
                <w:rFonts w:cs="Arial"/>
                <w:sz w:val="18"/>
                <w:szCs w:val="18"/>
              </w:rPr>
            </w:pPr>
          </w:p>
        </w:tc>
        <w:tc>
          <w:tcPr>
            <w:tcW w:w="810" w:type="dxa"/>
            <w:vAlign w:val="center"/>
          </w:tcPr>
          <w:p w:rsidR="008F7DEE" w:rsidRDefault="008F7DEE">
            <w:pPr>
              <w:ind w:left="-108" w:right="-108"/>
              <w:jc w:val="center"/>
              <w:rPr>
                <w:rFonts w:cs="Arial"/>
                <w:sz w:val="18"/>
                <w:szCs w:val="18"/>
              </w:rPr>
            </w:pPr>
          </w:p>
        </w:tc>
        <w:tc>
          <w:tcPr>
            <w:tcW w:w="990" w:type="dxa"/>
            <w:vAlign w:val="center"/>
          </w:tcPr>
          <w:p w:rsidR="008F7DEE" w:rsidRDefault="008F7DEE">
            <w:pPr>
              <w:ind w:left="-108" w:right="-108"/>
              <w:jc w:val="center"/>
              <w:rPr>
                <w:rFonts w:cs="Arial"/>
                <w:sz w:val="18"/>
                <w:szCs w:val="18"/>
              </w:rPr>
            </w:pPr>
          </w:p>
        </w:tc>
        <w:tc>
          <w:tcPr>
            <w:tcW w:w="1080" w:type="dxa"/>
            <w:vAlign w:val="center"/>
          </w:tcPr>
          <w:p w:rsidR="008F7DEE" w:rsidRDefault="008F7DEE">
            <w:pPr>
              <w:ind w:left="-108" w:right="-108"/>
              <w:jc w:val="center"/>
              <w:rPr>
                <w:rFonts w:cs="Arial"/>
                <w:sz w:val="18"/>
                <w:szCs w:val="18"/>
              </w:rPr>
            </w:pPr>
          </w:p>
        </w:tc>
      </w:tr>
      <w:tr w:rsidR="008F7DEE">
        <w:trPr>
          <w:trHeight w:val="431"/>
        </w:trPr>
        <w:tc>
          <w:tcPr>
            <w:tcW w:w="846" w:type="dxa"/>
            <w:vAlign w:val="center"/>
          </w:tcPr>
          <w:p w:rsidR="008F7DEE" w:rsidRDefault="008F7DEE">
            <w:pPr>
              <w:ind w:left="-108" w:right="-108"/>
              <w:jc w:val="center"/>
              <w:rPr>
                <w:rFonts w:cs="Arial"/>
                <w:sz w:val="18"/>
                <w:szCs w:val="18"/>
              </w:rPr>
            </w:pPr>
          </w:p>
        </w:tc>
        <w:tc>
          <w:tcPr>
            <w:tcW w:w="846" w:type="dxa"/>
            <w:vAlign w:val="center"/>
          </w:tcPr>
          <w:p w:rsidR="008F7DEE" w:rsidRDefault="00CF117F">
            <w:pPr>
              <w:ind w:left="-63" w:right="-108"/>
              <w:jc w:val="center"/>
              <w:rPr>
                <w:rFonts w:cs="Arial"/>
                <w:sz w:val="18"/>
                <w:szCs w:val="18"/>
              </w:rPr>
            </w:pPr>
            <w:r>
              <w:rPr>
                <w:rFonts w:cs="Arial"/>
                <w:sz w:val="18"/>
                <w:szCs w:val="18"/>
              </w:rPr>
              <w:t>2-2</w:t>
            </w:r>
          </w:p>
        </w:tc>
        <w:tc>
          <w:tcPr>
            <w:tcW w:w="846" w:type="dxa"/>
            <w:vAlign w:val="center"/>
          </w:tcPr>
          <w:p w:rsidR="008F7DEE" w:rsidRDefault="00CF117F">
            <w:pPr>
              <w:ind w:left="-108" w:right="-108"/>
              <w:jc w:val="center"/>
              <w:rPr>
                <w:rFonts w:cs="Arial"/>
                <w:sz w:val="18"/>
                <w:szCs w:val="18"/>
              </w:rPr>
            </w:pPr>
            <w:r>
              <w:rPr>
                <w:rFonts w:cs="Arial"/>
                <w:sz w:val="18"/>
                <w:szCs w:val="18"/>
              </w:rPr>
              <w:t>1</w:t>
            </w:r>
          </w:p>
        </w:tc>
        <w:tc>
          <w:tcPr>
            <w:tcW w:w="1062" w:type="dxa"/>
            <w:vAlign w:val="center"/>
          </w:tcPr>
          <w:p w:rsidR="008F7DEE" w:rsidRDefault="00CF117F">
            <w:pPr>
              <w:ind w:left="-108" w:right="-108"/>
              <w:jc w:val="center"/>
              <w:rPr>
                <w:rFonts w:cs="Arial"/>
                <w:sz w:val="18"/>
                <w:szCs w:val="18"/>
              </w:rPr>
            </w:pPr>
            <w:r>
              <w:rPr>
                <w:rFonts w:cs="Arial"/>
                <w:sz w:val="18"/>
                <w:szCs w:val="18"/>
              </w:rPr>
              <w:t>2</w:t>
            </w:r>
          </w:p>
        </w:tc>
        <w:tc>
          <w:tcPr>
            <w:tcW w:w="1080" w:type="dxa"/>
            <w:vAlign w:val="center"/>
          </w:tcPr>
          <w:p w:rsidR="008F7DEE" w:rsidRDefault="00CF117F">
            <w:pPr>
              <w:ind w:left="-108" w:right="-108"/>
              <w:jc w:val="center"/>
              <w:rPr>
                <w:rFonts w:cs="Arial"/>
                <w:sz w:val="18"/>
                <w:szCs w:val="18"/>
              </w:rPr>
            </w:pPr>
            <w:r>
              <w:rPr>
                <w:rFonts w:cs="Arial"/>
                <w:sz w:val="18"/>
                <w:szCs w:val="18"/>
              </w:rPr>
              <w:t>11-11-17</w:t>
            </w:r>
          </w:p>
        </w:tc>
        <w:tc>
          <w:tcPr>
            <w:tcW w:w="270" w:type="dxa"/>
            <w:tcBorders>
              <w:top w:val="nil"/>
              <w:bottom w:val="nil"/>
            </w:tcBorders>
          </w:tcPr>
          <w:p w:rsidR="008F7DEE" w:rsidRDefault="008F7DEE">
            <w:pPr>
              <w:ind w:left="-108" w:right="-108"/>
              <w:jc w:val="center"/>
              <w:rPr>
                <w:rFonts w:cs="Arial"/>
                <w:sz w:val="18"/>
                <w:szCs w:val="18"/>
              </w:rPr>
            </w:pPr>
          </w:p>
        </w:tc>
        <w:tc>
          <w:tcPr>
            <w:tcW w:w="720" w:type="dxa"/>
            <w:vAlign w:val="center"/>
          </w:tcPr>
          <w:p w:rsidR="008F7DEE" w:rsidRDefault="008F7DEE">
            <w:pPr>
              <w:ind w:left="-108" w:right="-108"/>
              <w:jc w:val="center"/>
              <w:rPr>
                <w:rFonts w:cs="Arial"/>
                <w:sz w:val="18"/>
                <w:szCs w:val="18"/>
              </w:rPr>
            </w:pPr>
          </w:p>
        </w:tc>
        <w:tc>
          <w:tcPr>
            <w:tcW w:w="720" w:type="dxa"/>
            <w:vAlign w:val="center"/>
          </w:tcPr>
          <w:p w:rsidR="008F7DEE" w:rsidRDefault="008F7DEE">
            <w:pPr>
              <w:ind w:left="-63" w:right="-108"/>
              <w:jc w:val="center"/>
              <w:rPr>
                <w:rFonts w:cs="Arial"/>
                <w:sz w:val="18"/>
                <w:szCs w:val="18"/>
              </w:rPr>
            </w:pPr>
          </w:p>
        </w:tc>
        <w:tc>
          <w:tcPr>
            <w:tcW w:w="810" w:type="dxa"/>
            <w:vAlign w:val="center"/>
          </w:tcPr>
          <w:p w:rsidR="008F7DEE" w:rsidRDefault="008F7DEE">
            <w:pPr>
              <w:ind w:left="-108" w:right="-108"/>
              <w:jc w:val="center"/>
              <w:rPr>
                <w:rFonts w:cs="Arial"/>
                <w:sz w:val="18"/>
                <w:szCs w:val="18"/>
              </w:rPr>
            </w:pPr>
          </w:p>
        </w:tc>
        <w:tc>
          <w:tcPr>
            <w:tcW w:w="990" w:type="dxa"/>
            <w:vAlign w:val="center"/>
          </w:tcPr>
          <w:p w:rsidR="008F7DEE" w:rsidRDefault="008F7DEE">
            <w:pPr>
              <w:ind w:left="-108" w:right="-108"/>
              <w:jc w:val="center"/>
              <w:rPr>
                <w:rFonts w:cs="Arial"/>
                <w:sz w:val="18"/>
                <w:szCs w:val="18"/>
              </w:rPr>
            </w:pPr>
          </w:p>
        </w:tc>
        <w:tc>
          <w:tcPr>
            <w:tcW w:w="1080" w:type="dxa"/>
            <w:vAlign w:val="center"/>
          </w:tcPr>
          <w:p w:rsidR="008F7DEE" w:rsidRDefault="008F7DEE">
            <w:pPr>
              <w:ind w:left="-108" w:right="-108"/>
              <w:jc w:val="center"/>
              <w:rPr>
                <w:rFonts w:cs="Arial"/>
                <w:sz w:val="18"/>
                <w:szCs w:val="18"/>
              </w:rPr>
            </w:pPr>
          </w:p>
        </w:tc>
      </w:tr>
      <w:tr w:rsidR="008F7DEE">
        <w:trPr>
          <w:trHeight w:val="431"/>
        </w:trPr>
        <w:tc>
          <w:tcPr>
            <w:tcW w:w="846" w:type="dxa"/>
            <w:vAlign w:val="center"/>
          </w:tcPr>
          <w:p w:rsidR="008F7DEE" w:rsidRDefault="008F7DEE">
            <w:pPr>
              <w:ind w:left="-108" w:right="-108"/>
              <w:jc w:val="center"/>
              <w:rPr>
                <w:rFonts w:cs="Arial"/>
                <w:sz w:val="18"/>
                <w:szCs w:val="18"/>
              </w:rPr>
            </w:pPr>
          </w:p>
        </w:tc>
        <w:tc>
          <w:tcPr>
            <w:tcW w:w="846" w:type="dxa"/>
            <w:vAlign w:val="center"/>
          </w:tcPr>
          <w:p w:rsidR="008F7DEE" w:rsidRDefault="00CF117F">
            <w:pPr>
              <w:ind w:left="-63" w:right="-108"/>
              <w:jc w:val="center"/>
              <w:rPr>
                <w:rFonts w:cs="Arial"/>
                <w:sz w:val="18"/>
                <w:szCs w:val="18"/>
              </w:rPr>
            </w:pPr>
            <w:r>
              <w:rPr>
                <w:rFonts w:cs="Arial"/>
                <w:sz w:val="18"/>
                <w:szCs w:val="18"/>
              </w:rPr>
              <w:t>2-3</w:t>
            </w:r>
          </w:p>
        </w:tc>
        <w:tc>
          <w:tcPr>
            <w:tcW w:w="846" w:type="dxa"/>
            <w:vAlign w:val="center"/>
          </w:tcPr>
          <w:p w:rsidR="008F7DEE" w:rsidRDefault="00CF117F">
            <w:pPr>
              <w:ind w:left="-108" w:right="-108"/>
              <w:jc w:val="center"/>
              <w:rPr>
                <w:rFonts w:cs="Arial"/>
                <w:sz w:val="18"/>
                <w:szCs w:val="18"/>
              </w:rPr>
            </w:pPr>
            <w:r>
              <w:rPr>
                <w:rFonts w:cs="Arial"/>
                <w:sz w:val="18"/>
                <w:szCs w:val="18"/>
              </w:rPr>
              <w:t>1</w:t>
            </w:r>
          </w:p>
        </w:tc>
        <w:tc>
          <w:tcPr>
            <w:tcW w:w="1062" w:type="dxa"/>
            <w:vAlign w:val="center"/>
          </w:tcPr>
          <w:p w:rsidR="008F7DEE" w:rsidRDefault="00CF117F">
            <w:pPr>
              <w:ind w:left="-108" w:right="-108"/>
              <w:jc w:val="center"/>
              <w:rPr>
                <w:rFonts w:cs="Arial"/>
                <w:sz w:val="18"/>
                <w:szCs w:val="18"/>
              </w:rPr>
            </w:pPr>
            <w:r>
              <w:rPr>
                <w:rFonts w:cs="Arial"/>
                <w:sz w:val="18"/>
                <w:szCs w:val="18"/>
              </w:rPr>
              <w:t>2</w:t>
            </w:r>
          </w:p>
        </w:tc>
        <w:tc>
          <w:tcPr>
            <w:tcW w:w="1080" w:type="dxa"/>
            <w:vAlign w:val="center"/>
          </w:tcPr>
          <w:p w:rsidR="008F7DEE" w:rsidRDefault="00CF117F">
            <w:pPr>
              <w:ind w:left="-108" w:right="-108"/>
              <w:jc w:val="center"/>
              <w:rPr>
                <w:rFonts w:cs="Arial"/>
                <w:sz w:val="18"/>
                <w:szCs w:val="18"/>
              </w:rPr>
            </w:pPr>
            <w:r>
              <w:rPr>
                <w:rFonts w:cs="Arial"/>
                <w:sz w:val="18"/>
                <w:szCs w:val="18"/>
              </w:rPr>
              <w:t>11-11-17</w:t>
            </w:r>
          </w:p>
        </w:tc>
        <w:tc>
          <w:tcPr>
            <w:tcW w:w="270" w:type="dxa"/>
            <w:tcBorders>
              <w:top w:val="nil"/>
              <w:bottom w:val="nil"/>
            </w:tcBorders>
          </w:tcPr>
          <w:p w:rsidR="008F7DEE" w:rsidRDefault="008F7DEE">
            <w:pPr>
              <w:ind w:left="-108" w:right="-108"/>
              <w:jc w:val="center"/>
              <w:rPr>
                <w:rFonts w:cs="Arial"/>
                <w:sz w:val="18"/>
                <w:szCs w:val="18"/>
              </w:rPr>
            </w:pPr>
          </w:p>
        </w:tc>
        <w:tc>
          <w:tcPr>
            <w:tcW w:w="720" w:type="dxa"/>
            <w:vAlign w:val="center"/>
          </w:tcPr>
          <w:p w:rsidR="008F7DEE" w:rsidRDefault="008F7DEE">
            <w:pPr>
              <w:ind w:left="-108" w:right="-108"/>
              <w:jc w:val="center"/>
              <w:rPr>
                <w:rFonts w:cs="Arial"/>
                <w:sz w:val="18"/>
                <w:szCs w:val="18"/>
              </w:rPr>
            </w:pPr>
          </w:p>
        </w:tc>
        <w:tc>
          <w:tcPr>
            <w:tcW w:w="720" w:type="dxa"/>
            <w:vAlign w:val="center"/>
          </w:tcPr>
          <w:p w:rsidR="008F7DEE" w:rsidRDefault="008F7DEE">
            <w:pPr>
              <w:ind w:left="-63" w:right="-108"/>
              <w:jc w:val="center"/>
              <w:rPr>
                <w:rFonts w:cs="Arial"/>
                <w:sz w:val="18"/>
                <w:szCs w:val="18"/>
              </w:rPr>
            </w:pPr>
          </w:p>
        </w:tc>
        <w:tc>
          <w:tcPr>
            <w:tcW w:w="810" w:type="dxa"/>
            <w:vAlign w:val="center"/>
          </w:tcPr>
          <w:p w:rsidR="008F7DEE" w:rsidRDefault="008F7DEE">
            <w:pPr>
              <w:ind w:left="-108" w:right="-108"/>
              <w:jc w:val="center"/>
              <w:rPr>
                <w:rFonts w:cs="Arial"/>
                <w:sz w:val="18"/>
                <w:szCs w:val="18"/>
              </w:rPr>
            </w:pPr>
          </w:p>
        </w:tc>
        <w:tc>
          <w:tcPr>
            <w:tcW w:w="990" w:type="dxa"/>
            <w:vAlign w:val="center"/>
          </w:tcPr>
          <w:p w:rsidR="008F7DEE" w:rsidRDefault="008F7DEE">
            <w:pPr>
              <w:ind w:left="-108" w:right="-108"/>
              <w:jc w:val="center"/>
              <w:rPr>
                <w:rFonts w:cs="Arial"/>
                <w:sz w:val="18"/>
                <w:szCs w:val="18"/>
              </w:rPr>
            </w:pPr>
          </w:p>
        </w:tc>
        <w:tc>
          <w:tcPr>
            <w:tcW w:w="1080" w:type="dxa"/>
            <w:vAlign w:val="center"/>
          </w:tcPr>
          <w:p w:rsidR="008F7DEE" w:rsidRDefault="008F7DEE">
            <w:pPr>
              <w:ind w:left="-108" w:right="-108"/>
              <w:jc w:val="center"/>
              <w:rPr>
                <w:rFonts w:cs="Arial"/>
                <w:sz w:val="18"/>
                <w:szCs w:val="18"/>
              </w:rPr>
            </w:pPr>
          </w:p>
        </w:tc>
      </w:tr>
      <w:tr w:rsidR="008F7DEE">
        <w:trPr>
          <w:trHeight w:val="431"/>
        </w:trPr>
        <w:tc>
          <w:tcPr>
            <w:tcW w:w="846" w:type="dxa"/>
            <w:vAlign w:val="center"/>
          </w:tcPr>
          <w:p w:rsidR="008F7DEE" w:rsidRDefault="00CF117F">
            <w:pPr>
              <w:ind w:left="-108" w:right="-108"/>
              <w:jc w:val="center"/>
              <w:rPr>
                <w:rFonts w:cs="Arial"/>
                <w:sz w:val="18"/>
                <w:szCs w:val="18"/>
              </w:rPr>
            </w:pPr>
            <w:r>
              <w:rPr>
                <w:rFonts w:cs="Arial"/>
                <w:sz w:val="18"/>
                <w:szCs w:val="18"/>
              </w:rPr>
              <w:t>3</w:t>
            </w:r>
          </w:p>
        </w:tc>
        <w:tc>
          <w:tcPr>
            <w:tcW w:w="846" w:type="dxa"/>
            <w:vAlign w:val="center"/>
          </w:tcPr>
          <w:p w:rsidR="008F7DEE" w:rsidRDefault="00CF117F">
            <w:pPr>
              <w:ind w:left="-63" w:right="-108"/>
              <w:jc w:val="center"/>
              <w:rPr>
                <w:rFonts w:cs="Arial"/>
                <w:sz w:val="18"/>
                <w:szCs w:val="18"/>
              </w:rPr>
            </w:pPr>
            <w:r>
              <w:rPr>
                <w:rFonts w:cs="Arial"/>
                <w:sz w:val="18"/>
                <w:szCs w:val="18"/>
              </w:rPr>
              <w:t>3-1</w:t>
            </w:r>
          </w:p>
        </w:tc>
        <w:tc>
          <w:tcPr>
            <w:tcW w:w="846" w:type="dxa"/>
            <w:vAlign w:val="center"/>
          </w:tcPr>
          <w:p w:rsidR="008F7DEE" w:rsidRDefault="00CF117F">
            <w:pPr>
              <w:ind w:left="-108" w:right="-108"/>
              <w:jc w:val="center"/>
              <w:rPr>
                <w:rFonts w:cs="Arial"/>
                <w:sz w:val="18"/>
                <w:szCs w:val="18"/>
              </w:rPr>
            </w:pPr>
            <w:r>
              <w:rPr>
                <w:rFonts w:cs="Arial"/>
                <w:sz w:val="18"/>
                <w:szCs w:val="18"/>
              </w:rPr>
              <w:t>1</w:t>
            </w:r>
          </w:p>
        </w:tc>
        <w:tc>
          <w:tcPr>
            <w:tcW w:w="1062" w:type="dxa"/>
            <w:vAlign w:val="center"/>
          </w:tcPr>
          <w:p w:rsidR="008F7DEE" w:rsidRDefault="00CF117F">
            <w:pPr>
              <w:ind w:left="-108" w:right="-108"/>
              <w:jc w:val="center"/>
              <w:rPr>
                <w:rFonts w:cs="Arial"/>
                <w:sz w:val="18"/>
                <w:szCs w:val="18"/>
              </w:rPr>
            </w:pPr>
            <w:r>
              <w:rPr>
                <w:rFonts w:cs="Arial"/>
                <w:sz w:val="18"/>
                <w:szCs w:val="18"/>
              </w:rPr>
              <w:t>2</w:t>
            </w:r>
          </w:p>
        </w:tc>
        <w:tc>
          <w:tcPr>
            <w:tcW w:w="1080" w:type="dxa"/>
            <w:vAlign w:val="center"/>
          </w:tcPr>
          <w:p w:rsidR="008F7DEE" w:rsidRDefault="00CF117F">
            <w:pPr>
              <w:ind w:left="-108" w:right="-108"/>
              <w:jc w:val="center"/>
              <w:rPr>
                <w:rFonts w:cs="Arial"/>
                <w:sz w:val="18"/>
                <w:szCs w:val="18"/>
              </w:rPr>
            </w:pPr>
            <w:r>
              <w:rPr>
                <w:rFonts w:cs="Arial"/>
                <w:sz w:val="18"/>
                <w:szCs w:val="18"/>
              </w:rPr>
              <w:t>11-11-17</w:t>
            </w:r>
          </w:p>
        </w:tc>
        <w:tc>
          <w:tcPr>
            <w:tcW w:w="270" w:type="dxa"/>
            <w:tcBorders>
              <w:top w:val="nil"/>
              <w:bottom w:val="nil"/>
            </w:tcBorders>
          </w:tcPr>
          <w:p w:rsidR="008F7DEE" w:rsidRDefault="008F7DEE">
            <w:pPr>
              <w:ind w:left="-108" w:right="-108"/>
              <w:jc w:val="center"/>
              <w:rPr>
                <w:rFonts w:cs="Arial"/>
                <w:sz w:val="18"/>
                <w:szCs w:val="18"/>
              </w:rPr>
            </w:pPr>
          </w:p>
        </w:tc>
        <w:tc>
          <w:tcPr>
            <w:tcW w:w="720" w:type="dxa"/>
            <w:vAlign w:val="center"/>
          </w:tcPr>
          <w:p w:rsidR="008F7DEE" w:rsidRDefault="008F7DEE">
            <w:pPr>
              <w:ind w:left="-108" w:right="-108"/>
              <w:jc w:val="center"/>
              <w:rPr>
                <w:rFonts w:cs="Arial"/>
                <w:sz w:val="18"/>
                <w:szCs w:val="18"/>
              </w:rPr>
            </w:pPr>
          </w:p>
        </w:tc>
        <w:tc>
          <w:tcPr>
            <w:tcW w:w="720" w:type="dxa"/>
            <w:vAlign w:val="center"/>
          </w:tcPr>
          <w:p w:rsidR="008F7DEE" w:rsidRDefault="008F7DEE">
            <w:pPr>
              <w:ind w:left="-63" w:right="-108"/>
              <w:jc w:val="center"/>
              <w:rPr>
                <w:rFonts w:cs="Arial"/>
                <w:sz w:val="18"/>
                <w:szCs w:val="18"/>
              </w:rPr>
            </w:pPr>
          </w:p>
        </w:tc>
        <w:tc>
          <w:tcPr>
            <w:tcW w:w="810" w:type="dxa"/>
            <w:vAlign w:val="center"/>
          </w:tcPr>
          <w:p w:rsidR="008F7DEE" w:rsidRDefault="008F7DEE">
            <w:pPr>
              <w:ind w:left="-108" w:right="-108"/>
              <w:jc w:val="center"/>
              <w:rPr>
                <w:rFonts w:cs="Arial"/>
                <w:sz w:val="18"/>
                <w:szCs w:val="18"/>
              </w:rPr>
            </w:pPr>
          </w:p>
        </w:tc>
        <w:tc>
          <w:tcPr>
            <w:tcW w:w="990" w:type="dxa"/>
            <w:vAlign w:val="center"/>
          </w:tcPr>
          <w:p w:rsidR="008F7DEE" w:rsidRDefault="008F7DEE">
            <w:pPr>
              <w:ind w:left="-108" w:right="-108"/>
              <w:jc w:val="center"/>
              <w:rPr>
                <w:rFonts w:cs="Arial"/>
                <w:sz w:val="18"/>
                <w:szCs w:val="18"/>
              </w:rPr>
            </w:pPr>
          </w:p>
        </w:tc>
        <w:tc>
          <w:tcPr>
            <w:tcW w:w="1080" w:type="dxa"/>
            <w:vAlign w:val="center"/>
          </w:tcPr>
          <w:p w:rsidR="008F7DEE" w:rsidRDefault="008F7DEE">
            <w:pPr>
              <w:ind w:left="-108" w:right="-108"/>
              <w:jc w:val="center"/>
              <w:rPr>
                <w:rFonts w:cs="Arial"/>
                <w:sz w:val="18"/>
                <w:szCs w:val="18"/>
              </w:rPr>
            </w:pPr>
          </w:p>
        </w:tc>
      </w:tr>
      <w:tr w:rsidR="008F7DEE">
        <w:trPr>
          <w:trHeight w:val="431"/>
        </w:trPr>
        <w:tc>
          <w:tcPr>
            <w:tcW w:w="846" w:type="dxa"/>
            <w:vAlign w:val="center"/>
          </w:tcPr>
          <w:p w:rsidR="008F7DEE" w:rsidRDefault="008F7DEE">
            <w:pPr>
              <w:ind w:left="-108" w:right="-108"/>
              <w:jc w:val="center"/>
              <w:rPr>
                <w:rFonts w:cs="Arial"/>
                <w:sz w:val="18"/>
                <w:szCs w:val="18"/>
              </w:rPr>
            </w:pPr>
          </w:p>
        </w:tc>
        <w:tc>
          <w:tcPr>
            <w:tcW w:w="846" w:type="dxa"/>
            <w:vAlign w:val="center"/>
          </w:tcPr>
          <w:p w:rsidR="008F7DEE" w:rsidRDefault="00CF117F">
            <w:pPr>
              <w:ind w:left="-63" w:right="-108"/>
              <w:jc w:val="center"/>
              <w:rPr>
                <w:rFonts w:cs="Arial"/>
                <w:sz w:val="18"/>
                <w:szCs w:val="18"/>
              </w:rPr>
            </w:pPr>
            <w:r>
              <w:rPr>
                <w:rFonts w:cs="Arial"/>
                <w:sz w:val="18"/>
                <w:szCs w:val="18"/>
              </w:rPr>
              <w:t>3-2</w:t>
            </w:r>
          </w:p>
        </w:tc>
        <w:tc>
          <w:tcPr>
            <w:tcW w:w="846" w:type="dxa"/>
            <w:vAlign w:val="center"/>
          </w:tcPr>
          <w:p w:rsidR="008F7DEE" w:rsidRDefault="00CF117F">
            <w:pPr>
              <w:ind w:left="-108" w:right="-108"/>
              <w:jc w:val="center"/>
              <w:rPr>
                <w:rFonts w:cs="Arial"/>
                <w:sz w:val="18"/>
                <w:szCs w:val="18"/>
              </w:rPr>
            </w:pPr>
            <w:r>
              <w:rPr>
                <w:rFonts w:cs="Arial"/>
                <w:sz w:val="18"/>
                <w:szCs w:val="18"/>
              </w:rPr>
              <w:t>1</w:t>
            </w:r>
          </w:p>
        </w:tc>
        <w:tc>
          <w:tcPr>
            <w:tcW w:w="1062" w:type="dxa"/>
            <w:vAlign w:val="center"/>
          </w:tcPr>
          <w:p w:rsidR="008F7DEE" w:rsidRDefault="00CF117F">
            <w:pPr>
              <w:ind w:left="-108" w:right="-108"/>
              <w:jc w:val="center"/>
              <w:rPr>
                <w:rFonts w:cs="Arial"/>
                <w:sz w:val="18"/>
                <w:szCs w:val="18"/>
              </w:rPr>
            </w:pPr>
            <w:r>
              <w:rPr>
                <w:rFonts w:cs="Arial"/>
                <w:sz w:val="18"/>
                <w:szCs w:val="18"/>
              </w:rPr>
              <w:t>2</w:t>
            </w:r>
          </w:p>
        </w:tc>
        <w:tc>
          <w:tcPr>
            <w:tcW w:w="1080" w:type="dxa"/>
            <w:vAlign w:val="center"/>
          </w:tcPr>
          <w:p w:rsidR="008F7DEE" w:rsidRDefault="00CF117F">
            <w:pPr>
              <w:ind w:left="-108" w:right="-108"/>
              <w:jc w:val="center"/>
              <w:rPr>
                <w:rFonts w:cs="Arial"/>
                <w:sz w:val="18"/>
                <w:szCs w:val="18"/>
              </w:rPr>
            </w:pPr>
            <w:r>
              <w:rPr>
                <w:rFonts w:cs="Arial"/>
                <w:sz w:val="18"/>
                <w:szCs w:val="18"/>
              </w:rPr>
              <w:t>11-11-17</w:t>
            </w:r>
          </w:p>
        </w:tc>
        <w:tc>
          <w:tcPr>
            <w:tcW w:w="270" w:type="dxa"/>
            <w:tcBorders>
              <w:top w:val="nil"/>
              <w:bottom w:val="nil"/>
            </w:tcBorders>
          </w:tcPr>
          <w:p w:rsidR="008F7DEE" w:rsidRDefault="008F7DEE">
            <w:pPr>
              <w:ind w:left="-108" w:right="-108"/>
              <w:jc w:val="center"/>
              <w:rPr>
                <w:rFonts w:cs="Arial"/>
                <w:sz w:val="18"/>
                <w:szCs w:val="18"/>
              </w:rPr>
            </w:pPr>
          </w:p>
        </w:tc>
        <w:tc>
          <w:tcPr>
            <w:tcW w:w="720" w:type="dxa"/>
            <w:vAlign w:val="center"/>
          </w:tcPr>
          <w:p w:rsidR="008F7DEE" w:rsidRDefault="008F7DEE">
            <w:pPr>
              <w:ind w:left="-108" w:right="-108"/>
              <w:jc w:val="center"/>
              <w:rPr>
                <w:rFonts w:cs="Arial"/>
                <w:sz w:val="18"/>
                <w:szCs w:val="18"/>
              </w:rPr>
            </w:pPr>
          </w:p>
        </w:tc>
        <w:tc>
          <w:tcPr>
            <w:tcW w:w="720" w:type="dxa"/>
            <w:vAlign w:val="center"/>
          </w:tcPr>
          <w:p w:rsidR="008F7DEE" w:rsidRDefault="008F7DEE">
            <w:pPr>
              <w:ind w:left="-63" w:right="-108"/>
              <w:jc w:val="center"/>
              <w:rPr>
                <w:rFonts w:cs="Arial"/>
                <w:sz w:val="18"/>
                <w:szCs w:val="18"/>
              </w:rPr>
            </w:pPr>
          </w:p>
        </w:tc>
        <w:tc>
          <w:tcPr>
            <w:tcW w:w="810" w:type="dxa"/>
            <w:vAlign w:val="center"/>
          </w:tcPr>
          <w:p w:rsidR="008F7DEE" w:rsidRDefault="008F7DEE">
            <w:pPr>
              <w:ind w:left="-108" w:right="-108"/>
              <w:jc w:val="center"/>
              <w:rPr>
                <w:rFonts w:cs="Arial"/>
                <w:sz w:val="18"/>
                <w:szCs w:val="18"/>
              </w:rPr>
            </w:pPr>
          </w:p>
        </w:tc>
        <w:tc>
          <w:tcPr>
            <w:tcW w:w="990" w:type="dxa"/>
            <w:vAlign w:val="center"/>
          </w:tcPr>
          <w:p w:rsidR="008F7DEE" w:rsidRDefault="008F7DEE">
            <w:pPr>
              <w:ind w:left="-108" w:right="-108"/>
              <w:jc w:val="center"/>
              <w:rPr>
                <w:rFonts w:cs="Arial"/>
                <w:sz w:val="18"/>
                <w:szCs w:val="18"/>
              </w:rPr>
            </w:pPr>
          </w:p>
        </w:tc>
        <w:tc>
          <w:tcPr>
            <w:tcW w:w="1080" w:type="dxa"/>
            <w:vAlign w:val="center"/>
          </w:tcPr>
          <w:p w:rsidR="008F7DEE" w:rsidRDefault="008F7DEE">
            <w:pPr>
              <w:ind w:left="-108" w:right="-108"/>
              <w:jc w:val="center"/>
              <w:rPr>
                <w:rFonts w:cs="Arial"/>
                <w:sz w:val="18"/>
                <w:szCs w:val="18"/>
              </w:rPr>
            </w:pPr>
          </w:p>
        </w:tc>
      </w:tr>
      <w:tr w:rsidR="008F7DEE">
        <w:trPr>
          <w:trHeight w:val="431"/>
        </w:trPr>
        <w:tc>
          <w:tcPr>
            <w:tcW w:w="846" w:type="dxa"/>
            <w:vAlign w:val="center"/>
          </w:tcPr>
          <w:p w:rsidR="008F7DEE" w:rsidRDefault="00CF117F">
            <w:pPr>
              <w:ind w:left="-108" w:right="-108"/>
              <w:jc w:val="center"/>
              <w:rPr>
                <w:rFonts w:cs="Arial"/>
                <w:sz w:val="18"/>
                <w:szCs w:val="18"/>
              </w:rPr>
            </w:pPr>
            <w:r>
              <w:rPr>
                <w:rFonts w:cs="Arial"/>
                <w:sz w:val="18"/>
                <w:szCs w:val="18"/>
              </w:rPr>
              <w:t>4</w:t>
            </w:r>
          </w:p>
        </w:tc>
        <w:tc>
          <w:tcPr>
            <w:tcW w:w="846" w:type="dxa"/>
            <w:vAlign w:val="center"/>
          </w:tcPr>
          <w:p w:rsidR="008F7DEE" w:rsidRDefault="00CF117F">
            <w:pPr>
              <w:ind w:left="-63" w:right="-108"/>
              <w:jc w:val="center"/>
              <w:rPr>
                <w:rFonts w:cs="Arial"/>
                <w:sz w:val="18"/>
                <w:szCs w:val="18"/>
              </w:rPr>
            </w:pPr>
            <w:r>
              <w:rPr>
                <w:rFonts w:cs="Arial"/>
                <w:sz w:val="18"/>
                <w:szCs w:val="18"/>
              </w:rPr>
              <w:t>4-1</w:t>
            </w:r>
          </w:p>
        </w:tc>
        <w:tc>
          <w:tcPr>
            <w:tcW w:w="846" w:type="dxa"/>
            <w:vAlign w:val="center"/>
          </w:tcPr>
          <w:p w:rsidR="008F7DEE" w:rsidRDefault="00CF117F">
            <w:pPr>
              <w:ind w:left="-108" w:right="-108"/>
              <w:jc w:val="center"/>
              <w:rPr>
                <w:rFonts w:cs="Arial"/>
                <w:sz w:val="18"/>
                <w:szCs w:val="18"/>
              </w:rPr>
            </w:pPr>
            <w:r>
              <w:rPr>
                <w:rFonts w:cs="Arial"/>
                <w:sz w:val="18"/>
                <w:szCs w:val="18"/>
              </w:rPr>
              <w:t>1</w:t>
            </w:r>
          </w:p>
        </w:tc>
        <w:tc>
          <w:tcPr>
            <w:tcW w:w="1062" w:type="dxa"/>
            <w:vAlign w:val="center"/>
          </w:tcPr>
          <w:p w:rsidR="008F7DEE" w:rsidRDefault="00CF117F">
            <w:pPr>
              <w:ind w:left="-108" w:right="-108"/>
              <w:jc w:val="center"/>
              <w:rPr>
                <w:rFonts w:cs="Arial"/>
                <w:sz w:val="18"/>
                <w:szCs w:val="18"/>
              </w:rPr>
            </w:pPr>
            <w:r>
              <w:rPr>
                <w:rFonts w:cs="Arial"/>
                <w:sz w:val="18"/>
                <w:szCs w:val="18"/>
              </w:rPr>
              <w:t>2</w:t>
            </w:r>
          </w:p>
        </w:tc>
        <w:tc>
          <w:tcPr>
            <w:tcW w:w="1080" w:type="dxa"/>
            <w:vAlign w:val="center"/>
          </w:tcPr>
          <w:p w:rsidR="008F7DEE" w:rsidRDefault="00CF117F">
            <w:pPr>
              <w:ind w:left="-108" w:right="-108"/>
              <w:jc w:val="center"/>
              <w:rPr>
                <w:rFonts w:cs="Arial"/>
                <w:sz w:val="18"/>
                <w:szCs w:val="18"/>
              </w:rPr>
            </w:pPr>
            <w:r>
              <w:rPr>
                <w:rFonts w:cs="Arial"/>
                <w:sz w:val="18"/>
                <w:szCs w:val="18"/>
              </w:rPr>
              <w:t>16-05-16</w:t>
            </w:r>
          </w:p>
        </w:tc>
        <w:tc>
          <w:tcPr>
            <w:tcW w:w="270" w:type="dxa"/>
            <w:tcBorders>
              <w:top w:val="nil"/>
              <w:bottom w:val="nil"/>
            </w:tcBorders>
          </w:tcPr>
          <w:p w:rsidR="008F7DEE" w:rsidRDefault="008F7DEE">
            <w:pPr>
              <w:ind w:left="-108" w:right="-108"/>
              <w:jc w:val="center"/>
              <w:rPr>
                <w:rFonts w:cs="Arial"/>
                <w:sz w:val="18"/>
                <w:szCs w:val="18"/>
              </w:rPr>
            </w:pPr>
          </w:p>
        </w:tc>
        <w:tc>
          <w:tcPr>
            <w:tcW w:w="720" w:type="dxa"/>
            <w:vAlign w:val="center"/>
          </w:tcPr>
          <w:p w:rsidR="008F7DEE" w:rsidRDefault="008F7DEE">
            <w:pPr>
              <w:ind w:left="-108" w:right="-108"/>
              <w:jc w:val="center"/>
              <w:rPr>
                <w:rFonts w:cs="Arial"/>
                <w:sz w:val="18"/>
                <w:szCs w:val="18"/>
              </w:rPr>
            </w:pPr>
          </w:p>
        </w:tc>
        <w:tc>
          <w:tcPr>
            <w:tcW w:w="720" w:type="dxa"/>
            <w:vAlign w:val="center"/>
          </w:tcPr>
          <w:p w:rsidR="008F7DEE" w:rsidRDefault="008F7DEE">
            <w:pPr>
              <w:ind w:left="-63" w:right="-108"/>
              <w:jc w:val="center"/>
              <w:rPr>
                <w:rFonts w:cs="Arial"/>
                <w:sz w:val="18"/>
                <w:szCs w:val="18"/>
              </w:rPr>
            </w:pPr>
          </w:p>
        </w:tc>
        <w:tc>
          <w:tcPr>
            <w:tcW w:w="810" w:type="dxa"/>
            <w:vAlign w:val="center"/>
          </w:tcPr>
          <w:p w:rsidR="008F7DEE" w:rsidRDefault="008F7DEE">
            <w:pPr>
              <w:ind w:left="-108" w:right="-108"/>
              <w:jc w:val="center"/>
              <w:rPr>
                <w:rFonts w:cs="Arial"/>
                <w:sz w:val="18"/>
                <w:szCs w:val="18"/>
              </w:rPr>
            </w:pPr>
          </w:p>
        </w:tc>
        <w:tc>
          <w:tcPr>
            <w:tcW w:w="990" w:type="dxa"/>
            <w:vAlign w:val="center"/>
          </w:tcPr>
          <w:p w:rsidR="008F7DEE" w:rsidRDefault="008F7DEE">
            <w:pPr>
              <w:ind w:left="-108" w:right="-108"/>
              <w:jc w:val="center"/>
              <w:rPr>
                <w:rFonts w:cs="Arial"/>
                <w:sz w:val="18"/>
                <w:szCs w:val="18"/>
              </w:rPr>
            </w:pPr>
          </w:p>
        </w:tc>
        <w:tc>
          <w:tcPr>
            <w:tcW w:w="1080" w:type="dxa"/>
            <w:vAlign w:val="center"/>
          </w:tcPr>
          <w:p w:rsidR="008F7DEE" w:rsidRDefault="008F7DEE">
            <w:pPr>
              <w:ind w:left="-108" w:right="-108"/>
              <w:jc w:val="center"/>
              <w:rPr>
                <w:rFonts w:cs="Arial"/>
                <w:sz w:val="18"/>
                <w:szCs w:val="18"/>
              </w:rPr>
            </w:pPr>
          </w:p>
        </w:tc>
      </w:tr>
      <w:tr w:rsidR="008F7DEE">
        <w:trPr>
          <w:trHeight w:val="431"/>
        </w:trPr>
        <w:tc>
          <w:tcPr>
            <w:tcW w:w="846" w:type="dxa"/>
            <w:vAlign w:val="center"/>
          </w:tcPr>
          <w:p w:rsidR="008F7DEE" w:rsidRDefault="008F7DEE">
            <w:pPr>
              <w:ind w:left="-108" w:right="-108"/>
              <w:jc w:val="center"/>
              <w:rPr>
                <w:rFonts w:cs="Arial"/>
                <w:sz w:val="18"/>
                <w:szCs w:val="18"/>
              </w:rPr>
            </w:pPr>
          </w:p>
        </w:tc>
        <w:tc>
          <w:tcPr>
            <w:tcW w:w="846" w:type="dxa"/>
            <w:vAlign w:val="center"/>
          </w:tcPr>
          <w:p w:rsidR="008F7DEE" w:rsidRDefault="00CF117F">
            <w:pPr>
              <w:ind w:left="-63" w:right="-108"/>
              <w:jc w:val="center"/>
              <w:rPr>
                <w:rFonts w:cs="Arial"/>
                <w:sz w:val="18"/>
                <w:szCs w:val="18"/>
              </w:rPr>
            </w:pPr>
            <w:r>
              <w:rPr>
                <w:rFonts w:cs="Arial"/>
                <w:sz w:val="18"/>
                <w:szCs w:val="18"/>
              </w:rPr>
              <w:t>4-2</w:t>
            </w:r>
          </w:p>
        </w:tc>
        <w:tc>
          <w:tcPr>
            <w:tcW w:w="846" w:type="dxa"/>
            <w:vAlign w:val="center"/>
          </w:tcPr>
          <w:p w:rsidR="008F7DEE" w:rsidRDefault="00CF117F">
            <w:pPr>
              <w:ind w:left="-108" w:right="-108"/>
              <w:jc w:val="center"/>
              <w:rPr>
                <w:rFonts w:cs="Arial"/>
                <w:sz w:val="18"/>
                <w:szCs w:val="18"/>
              </w:rPr>
            </w:pPr>
            <w:r>
              <w:rPr>
                <w:rFonts w:cs="Arial"/>
                <w:sz w:val="18"/>
                <w:szCs w:val="18"/>
              </w:rPr>
              <w:t>1</w:t>
            </w:r>
          </w:p>
        </w:tc>
        <w:tc>
          <w:tcPr>
            <w:tcW w:w="1062" w:type="dxa"/>
            <w:vAlign w:val="center"/>
          </w:tcPr>
          <w:p w:rsidR="008F7DEE" w:rsidRDefault="00CF117F">
            <w:pPr>
              <w:ind w:left="-108" w:right="-108"/>
              <w:jc w:val="center"/>
              <w:rPr>
                <w:rFonts w:cs="Arial"/>
                <w:sz w:val="18"/>
                <w:szCs w:val="18"/>
              </w:rPr>
            </w:pPr>
            <w:r>
              <w:rPr>
                <w:rFonts w:cs="Arial"/>
                <w:sz w:val="18"/>
                <w:szCs w:val="18"/>
              </w:rPr>
              <w:t>2</w:t>
            </w:r>
          </w:p>
        </w:tc>
        <w:tc>
          <w:tcPr>
            <w:tcW w:w="1080" w:type="dxa"/>
            <w:vAlign w:val="center"/>
          </w:tcPr>
          <w:p w:rsidR="008F7DEE" w:rsidRDefault="00CF117F">
            <w:pPr>
              <w:ind w:left="-108" w:right="-108"/>
              <w:jc w:val="center"/>
              <w:rPr>
                <w:rFonts w:cs="Arial"/>
                <w:sz w:val="18"/>
                <w:szCs w:val="18"/>
              </w:rPr>
            </w:pPr>
            <w:r>
              <w:rPr>
                <w:rFonts w:cs="Arial"/>
                <w:sz w:val="18"/>
                <w:szCs w:val="18"/>
              </w:rPr>
              <w:t>16-05-16</w:t>
            </w:r>
          </w:p>
        </w:tc>
        <w:tc>
          <w:tcPr>
            <w:tcW w:w="270" w:type="dxa"/>
            <w:tcBorders>
              <w:top w:val="nil"/>
              <w:bottom w:val="nil"/>
            </w:tcBorders>
          </w:tcPr>
          <w:p w:rsidR="008F7DEE" w:rsidRDefault="008F7DEE">
            <w:pPr>
              <w:ind w:left="-108" w:right="-108"/>
              <w:jc w:val="center"/>
              <w:rPr>
                <w:rFonts w:cs="Arial"/>
                <w:sz w:val="18"/>
                <w:szCs w:val="18"/>
              </w:rPr>
            </w:pPr>
          </w:p>
        </w:tc>
        <w:tc>
          <w:tcPr>
            <w:tcW w:w="720" w:type="dxa"/>
            <w:vAlign w:val="center"/>
          </w:tcPr>
          <w:p w:rsidR="008F7DEE" w:rsidRDefault="008F7DEE">
            <w:pPr>
              <w:ind w:left="-108" w:right="-108"/>
              <w:jc w:val="center"/>
              <w:rPr>
                <w:rFonts w:cs="Arial"/>
                <w:sz w:val="18"/>
                <w:szCs w:val="18"/>
              </w:rPr>
            </w:pPr>
          </w:p>
        </w:tc>
        <w:tc>
          <w:tcPr>
            <w:tcW w:w="720" w:type="dxa"/>
            <w:vAlign w:val="center"/>
          </w:tcPr>
          <w:p w:rsidR="008F7DEE" w:rsidRDefault="008F7DEE">
            <w:pPr>
              <w:ind w:left="-63" w:right="-108"/>
              <w:jc w:val="center"/>
              <w:rPr>
                <w:rFonts w:cs="Arial"/>
                <w:sz w:val="18"/>
                <w:szCs w:val="18"/>
              </w:rPr>
            </w:pPr>
          </w:p>
        </w:tc>
        <w:tc>
          <w:tcPr>
            <w:tcW w:w="810" w:type="dxa"/>
            <w:vAlign w:val="center"/>
          </w:tcPr>
          <w:p w:rsidR="008F7DEE" w:rsidRDefault="008F7DEE">
            <w:pPr>
              <w:ind w:left="-108" w:right="-108"/>
              <w:jc w:val="center"/>
              <w:rPr>
                <w:rFonts w:cs="Arial"/>
                <w:sz w:val="18"/>
                <w:szCs w:val="18"/>
              </w:rPr>
            </w:pPr>
          </w:p>
        </w:tc>
        <w:tc>
          <w:tcPr>
            <w:tcW w:w="990" w:type="dxa"/>
            <w:vAlign w:val="center"/>
          </w:tcPr>
          <w:p w:rsidR="008F7DEE" w:rsidRDefault="008F7DEE">
            <w:pPr>
              <w:ind w:left="-108" w:right="-108"/>
              <w:jc w:val="center"/>
              <w:rPr>
                <w:rFonts w:cs="Arial"/>
                <w:sz w:val="18"/>
                <w:szCs w:val="18"/>
              </w:rPr>
            </w:pPr>
          </w:p>
        </w:tc>
        <w:tc>
          <w:tcPr>
            <w:tcW w:w="1080" w:type="dxa"/>
            <w:vAlign w:val="center"/>
          </w:tcPr>
          <w:p w:rsidR="008F7DEE" w:rsidRDefault="008F7DEE">
            <w:pPr>
              <w:ind w:left="-108" w:right="-108"/>
              <w:jc w:val="center"/>
              <w:rPr>
                <w:rFonts w:cs="Arial"/>
                <w:sz w:val="18"/>
                <w:szCs w:val="18"/>
              </w:rPr>
            </w:pPr>
          </w:p>
        </w:tc>
      </w:tr>
      <w:tr w:rsidR="008F7DEE">
        <w:trPr>
          <w:trHeight w:val="431"/>
        </w:trPr>
        <w:tc>
          <w:tcPr>
            <w:tcW w:w="846" w:type="dxa"/>
            <w:vAlign w:val="center"/>
          </w:tcPr>
          <w:p w:rsidR="008F7DEE" w:rsidRDefault="008F7DEE">
            <w:pPr>
              <w:ind w:left="-108" w:right="-108"/>
              <w:jc w:val="center"/>
              <w:rPr>
                <w:rFonts w:cs="Arial"/>
                <w:sz w:val="18"/>
                <w:szCs w:val="18"/>
              </w:rPr>
            </w:pPr>
          </w:p>
        </w:tc>
        <w:tc>
          <w:tcPr>
            <w:tcW w:w="846" w:type="dxa"/>
            <w:vAlign w:val="center"/>
          </w:tcPr>
          <w:p w:rsidR="008F7DEE" w:rsidRDefault="00CF117F">
            <w:pPr>
              <w:ind w:left="-63" w:right="-108"/>
              <w:jc w:val="center"/>
              <w:rPr>
                <w:rFonts w:cs="Arial"/>
                <w:sz w:val="18"/>
                <w:szCs w:val="18"/>
              </w:rPr>
            </w:pPr>
            <w:r>
              <w:rPr>
                <w:rFonts w:cs="Arial"/>
                <w:sz w:val="18"/>
                <w:szCs w:val="18"/>
              </w:rPr>
              <w:t>4-3</w:t>
            </w:r>
          </w:p>
        </w:tc>
        <w:tc>
          <w:tcPr>
            <w:tcW w:w="846" w:type="dxa"/>
            <w:vAlign w:val="center"/>
          </w:tcPr>
          <w:p w:rsidR="008F7DEE" w:rsidRDefault="00CF117F">
            <w:pPr>
              <w:ind w:left="-108" w:right="-108"/>
              <w:jc w:val="center"/>
              <w:rPr>
                <w:rFonts w:cs="Arial"/>
                <w:sz w:val="18"/>
                <w:szCs w:val="18"/>
              </w:rPr>
            </w:pPr>
            <w:r>
              <w:rPr>
                <w:rFonts w:cs="Arial"/>
                <w:sz w:val="18"/>
                <w:szCs w:val="18"/>
              </w:rPr>
              <w:t>1</w:t>
            </w:r>
          </w:p>
        </w:tc>
        <w:tc>
          <w:tcPr>
            <w:tcW w:w="1062" w:type="dxa"/>
            <w:vAlign w:val="center"/>
          </w:tcPr>
          <w:p w:rsidR="008F7DEE" w:rsidRDefault="00CF117F">
            <w:pPr>
              <w:ind w:left="-108" w:right="-108"/>
              <w:jc w:val="center"/>
              <w:rPr>
                <w:rFonts w:cs="Arial"/>
                <w:sz w:val="18"/>
                <w:szCs w:val="18"/>
              </w:rPr>
            </w:pPr>
            <w:r>
              <w:rPr>
                <w:rFonts w:cs="Arial"/>
                <w:sz w:val="18"/>
                <w:szCs w:val="18"/>
              </w:rPr>
              <w:t>2</w:t>
            </w:r>
          </w:p>
        </w:tc>
        <w:tc>
          <w:tcPr>
            <w:tcW w:w="1080" w:type="dxa"/>
            <w:vAlign w:val="center"/>
          </w:tcPr>
          <w:p w:rsidR="008F7DEE" w:rsidRDefault="00CF117F">
            <w:pPr>
              <w:ind w:left="-108" w:right="-108"/>
              <w:jc w:val="center"/>
              <w:rPr>
                <w:rFonts w:cs="Arial"/>
                <w:sz w:val="18"/>
                <w:szCs w:val="18"/>
              </w:rPr>
            </w:pPr>
            <w:r>
              <w:rPr>
                <w:rFonts w:cs="Arial"/>
                <w:sz w:val="18"/>
                <w:szCs w:val="18"/>
              </w:rPr>
              <w:t>21-04-18</w:t>
            </w:r>
          </w:p>
        </w:tc>
        <w:tc>
          <w:tcPr>
            <w:tcW w:w="270" w:type="dxa"/>
            <w:tcBorders>
              <w:top w:val="nil"/>
              <w:bottom w:val="nil"/>
            </w:tcBorders>
          </w:tcPr>
          <w:p w:rsidR="008F7DEE" w:rsidRDefault="008F7DEE">
            <w:pPr>
              <w:ind w:left="-108" w:right="-108"/>
              <w:jc w:val="center"/>
              <w:rPr>
                <w:rFonts w:cs="Arial"/>
                <w:sz w:val="18"/>
                <w:szCs w:val="18"/>
              </w:rPr>
            </w:pPr>
          </w:p>
        </w:tc>
        <w:tc>
          <w:tcPr>
            <w:tcW w:w="720" w:type="dxa"/>
            <w:vAlign w:val="center"/>
          </w:tcPr>
          <w:p w:rsidR="008F7DEE" w:rsidRDefault="008F7DEE">
            <w:pPr>
              <w:ind w:left="-108" w:right="-108"/>
              <w:jc w:val="center"/>
              <w:rPr>
                <w:rFonts w:cs="Arial"/>
                <w:sz w:val="18"/>
                <w:szCs w:val="18"/>
              </w:rPr>
            </w:pPr>
          </w:p>
        </w:tc>
        <w:tc>
          <w:tcPr>
            <w:tcW w:w="720" w:type="dxa"/>
            <w:vAlign w:val="center"/>
          </w:tcPr>
          <w:p w:rsidR="008F7DEE" w:rsidRDefault="008F7DEE">
            <w:pPr>
              <w:ind w:left="-108" w:right="-108"/>
              <w:jc w:val="center"/>
              <w:rPr>
                <w:rFonts w:cs="Arial"/>
                <w:sz w:val="18"/>
                <w:szCs w:val="18"/>
              </w:rPr>
            </w:pPr>
          </w:p>
        </w:tc>
        <w:tc>
          <w:tcPr>
            <w:tcW w:w="810" w:type="dxa"/>
            <w:vAlign w:val="center"/>
          </w:tcPr>
          <w:p w:rsidR="008F7DEE" w:rsidRDefault="008F7DEE">
            <w:pPr>
              <w:ind w:left="-108" w:right="-108"/>
              <w:jc w:val="center"/>
              <w:rPr>
                <w:rFonts w:cs="Arial"/>
                <w:sz w:val="18"/>
                <w:szCs w:val="18"/>
              </w:rPr>
            </w:pPr>
          </w:p>
        </w:tc>
        <w:tc>
          <w:tcPr>
            <w:tcW w:w="990" w:type="dxa"/>
            <w:vAlign w:val="center"/>
          </w:tcPr>
          <w:p w:rsidR="008F7DEE" w:rsidRDefault="008F7DEE">
            <w:pPr>
              <w:ind w:left="-108" w:right="-108"/>
              <w:jc w:val="center"/>
              <w:rPr>
                <w:rFonts w:cs="Arial"/>
                <w:sz w:val="18"/>
                <w:szCs w:val="18"/>
              </w:rPr>
            </w:pPr>
          </w:p>
        </w:tc>
        <w:tc>
          <w:tcPr>
            <w:tcW w:w="1080" w:type="dxa"/>
            <w:vAlign w:val="center"/>
          </w:tcPr>
          <w:p w:rsidR="008F7DEE" w:rsidRDefault="008F7DEE">
            <w:pPr>
              <w:ind w:left="-108" w:right="-108"/>
              <w:jc w:val="center"/>
              <w:rPr>
                <w:rFonts w:cs="Arial"/>
                <w:sz w:val="18"/>
                <w:szCs w:val="18"/>
              </w:rPr>
            </w:pPr>
          </w:p>
        </w:tc>
      </w:tr>
      <w:tr w:rsidR="008F7DEE">
        <w:trPr>
          <w:trHeight w:val="431"/>
        </w:trPr>
        <w:tc>
          <w:tcPr>
            <w:tcW w:w="846" w:type="dxa"/>
            <w:vAlign w:val="center"/>
          </w:tcPr>
          <w:p w:rsidR="008F7DEE" w:rsidRDefault="008F7DEE">
            <w:pPr>
              <w:ind w:left="-108" w:right="-108"/>
              <w:jc w:val="center"/>
              <w:rPr>
                <w:rFonts w:cs="Arial"/>
                <w:sz w:val="18"/>
                <w:szCs w:val="18"/>
              </w:rPr>
            </w:pPr>
          </w:p>
        </w:tc>
        <w:tc>
          <w:tcPr>
            <w:tcW w:w="846" w:type="dxa"/>
            <w:vAlign w:val="center"/>
          </w:tcPr>
          <w:p w:rsidR="008F7DEE" w:rsidRDefault="00CF117F">
            <w:pPr>
              <w:ind w:left="-63" w:right="-108"/>
              <w:jc w:val="center"/>
              <w:rPr>
                <w:rFonts w:cs="Arial"/>
                <w:sz w:val="18"/>
                <w:szCs w:val="18"/>
              </w:rPr>
            </w:pPr>
            <w:r>
              <w:rPr>
                <w:rFonts w:cs="Arial"/>
                <w:sz w:val="18"/>
                <w:szCs w:val="18"/>
              </w:rPr>
              <w:t>4-4</w:t>
            </w:r>
          </w:p>
        </w:tc>
        <w:tc>
          <w:tcPr>
            <w:tcW w:w="846" w:type="dxa"/>
            <w:vAlign w:val="center"/>
          </w:tcPr>
          <w:p w:rsidR="008F7DEE" w:rsidRDefault="00CF117F">
            <w:pPr>
              <w:ind w:left="-108" w:right="-108"/>
              <w:jc w:val="center"/>
              <w:rPr>
                <w:rFonts w:cs="Arial"/>
                <w:sz w:val="18"/>
                <w:szCs w:val="18"/>
              </w:rPr>
            </w:pPr>
            <w:r>
              <w:rPr>
                <w:rFonts w:cs="Arial"/>
                <w:sz w:val="18"/>
                <w:szCs w:val="18"/>
              </w:rPr>
              <w:t>1</w:t>
            </w:r>
          </w:p>
        </w:tc>
        <w:tc>
          <w:tcPr>
            <w:tcW w:w="1062" w:type="dxa"/>
            <w:vAlign w:val="center"/>
          </w:tcPr>
          <w:p w:rsidR="008F7DEE" w:rsidRDefault="00CF117F">
            <w:pPr>
              <w:ind w:left="-108" w:right="-108"/>
              <w:jc w:val="center"/>
              <w:rPr>
                <w:rFonts w:cs="Arial"/>
                <w:sz w:val="18"/>
                <w:szCs w:val="18"/>
              </w:rPr>
            </w:pPr>
            <w:r>
              <w:rPr>
                <w:rFonts w:cs="Arial"/>
                <w:sz w:val="18"/>
                <w:szCs w:val="18"/>
              </w:rPr>
              <w:t>2</w:t>
            </w:r>
          </w:p>
        </w:tc>
        <w:tc>
          <w:tcPr>
            <w:tcW w:w="1080" w:type="dxa"/>
            <w:vAlign w:val="center"/>
          </w:tcPr>
          <w:p w:rsidR="008F7DEE" w:rsidRDefault="00CF117F">
            <w:pPr>
              <w:ind w:left="-108" w:right="-108"/>
              <w:jc w:val="center"/>
              <w:rPr>
                <w:rFonts w:cs="Arial"/>
                <w:sz w:val="18"/>
                <w:szCs w:val="18"/>
              </w:rPr>
            </w:pPr>
            <w:r>
              <w:rPr>
                <w:rFonts w:cs="Arial"/>
                <w:sz w:val="18"/>
                <w:szCs w:val="18"/>
              </w:rPr>
              <w:t>21-04-18</w:t>
            </w:r>
          </w:p>
        </w:tc>
        <w:tc>
          <w:tcPr>
            <w:tcW w:w="270" w:type="dxa"/>
            <w:tcBorders>
              <w:top w:val="nil"/>
              <w:bottom w:val="nil"/>
            </w:tcBorders>
          </w:tcPr>
          <w:p w:rsidR="008F7DEE" w:rsidRDefault="008F7DEE">
            <w:pPr>
              <w:ind w:left="-108" w:right="-108"/>
              <w:jc w:val="center"/>
              <w:rPr>
                <w:rFonts w:cs="Arial"/>
                <w:sz w:val="18"/>
                <w:szCs w:val="18"/>
              </w:rPr>
            </w:pPr>
          </w:p>
        </w:tc>
        <w:tc>
          <w:tcPr>
            <w:tcW w:w="720" w:type="dxa"/>
            <w:vAlign w:val="center"/>
          </w:tcPr>
          <w:p w:rsidR="008F7DEE" w:rsidRDefault="008F7DEE">
            <w:pPr>
              <w:ind w:left="-108" w:right="-108"/>
              <w:jc w:val="center"/>
              <w:rPr>
                <w:rFonts w:cs="Arial"/>
                <w:sz w:val="18"/>
                <w:szCs w:val="18"/>
              </w:rPr>
            </w:pPr>
          </w:p>
        </w:tc>
        <w:tc>
          <w:tcPr>
            <w:tcW w:w="720" w:type="dxa"/>
            <w:vAlign w:val="center"/>
          </w:tcPr>
          <w:p w:rsidR="008F7DEE" w:rsidRDefault="008F7DEE">
            <w:pPr>
              <w:ind w:left="-108" w:right="-108"/>
              <w:jc w:val="center"/>
              <w:rPr>
                <w:rFonts w:cs="Arial"/>
                <w:sz w:val="18"/>
                <w:szCs w:val="18"/>
              </w:rPr>
            </w:pPr>
          </w:p>
        </w:tc>
        <w:tc>
          <w:tcPr>
            <w:tcW w:w="810" w:type="dxa"/>
            <w:vAlign w:val="center"/>
          </w:tcPr>
          <w:p w:rsidR="008F7DEE" w:rsidRDefault="008F7DEE">
            <w:pPr>
              <w:ind w:left="-108" w:right="-108"/>
              <w:jc w:val="center"/>
              <w:rPr>
                <w:rFonts w:cs="Arial"/>
                <w:sz w:val="18"/>
                <w:szCs w:val="18"/>
              </w:rPr>
            </w:pPr>
          </w:p>
        </w:tc>
        <w:tc>
          <w:tcPr>
            <w:tcW w:w="990" w:type="dxa"/>
            <w:vAlign w:val="center"/>
          </w:tcPr>
          <w:p w:rsidR="008F7DEE" w:rsidRDefault="008F7DEE">
            <w:pPr>
              <w:ind w:left="-108" w:right="-108"/>
              <w:jc w:val="center"/>
              <w:rPr>
                <w:rFonts w:cs="Arial"/>
                <w:sz w:val="18"/>
                <w:szCs w:val="18"/>
              </w:rPr>
            </w:pPr>
          </w:p>
        </w:tc>
        <w:tc>
          <w:tcPr>
            <w:tcW w:w="1080" w:type="dxa"/>
            <w:vAlign w:val="center"/>
          </w:tcPr>
          <w:p w:rsidR="008F7DEE" w:rsidRDefault="008F7DEE">
            <w:pPr>
              <w:ind w:left="-108" w:right="-108"/>
              <w:jc w:val="center"/>
              <w:rPr>
                <w:rFonts w:cs="Arial"/>
                <w:sz w:val="18"/>
                <w:szCs w:val="18"/>
              </w:rPr>
            </w:pPr>
          </w:p>
        </w:tc>
      </w:tr>
      <w:tr w:rsidR="008F7DEE">
        <w:trPr>
          <w:trHeight w:val="431"/>
        </w:trPr>
        <w:tc>
          <w:tcPr>
            <w:tcW w:w="846" w:type="dxa"/>
            <w:vAlign w:val="center"/>
          </w:tcPr>
          <w:p w:rsidR="008F7DEE" w:rsidRDefault="008F7DEE">
            <w:pPr>
              <w:ind w:left="-108" w:right="-108"/>
              <w:jc w:val="center"/>
              <w:rPr>
                <w:rFonts w:cs="Arial"/>
                <w:sz w:val="18"/>
                <w:szCs w:val="18"/>
              </w:rPr>
            </w:pPr>
          </w:p>
        </w:tc>
        <w:tc>
          <w:tcPr>
            <w:tcW w:w="846" w:type="dxa"/>
            <w:vAlign w:val="center"/>
          </w:tcPr>
          <w:p w:rsidR="008F7DEE" w:rsidRDefault="00CF117F">
            <w:pPr>
              <w:ind w:left="-63" w:right="-108"/>
              <w:jc w:val="center"/>
              <w:rPr>
                <w:rFonts w:cs="Arial"/>
                <w:sz w:val="18"/>
                <w:szCs w:val="18"/>
              </w:rPr>
            </w:pPr>
            <w:r>
              <w:rPr>
                <w:rFonts w:cs="Arial"/>
                <w:sz w:val="18"/>
                <w:szCs w:val="18"/>
              </w:rPr>
              <w:t>4-5</w:t>
            </w:r>
          </w:p>
        </w:tc>
        <w:tc>
          <w:tcPr>
            <w:tcW w:w="846" w:type="dxa"/>
            <w:vAlign w:val="center"/>
          </w:tcPr>
          <w:p w:rsidR="008F7DEE" w:rsidRDefault="00CF117F">
            <w:pPr>
              <w:ind w:left="-108" w:right="-108"/>
              <w:jc w:val="center"/>
              <w:rPr>
                <w:rFonts w:cs="Arial"/>
                <w:sz w:val="18"/>
                <w:szCs w:val="18"/>
              </w:rPr>
            </w:pPr>
            <w:r>
              <w:rPr>
                <w:rFonts w:cs="Arial"/>
                <w:sz w:val="18"/>
                <w:szCs w:val="18"/>
              </w:rPr>
              <w:t>1</w:t>
            </w:r>
          </w:p>
        </w:tc>
        <w:tc>
          <w:tcPr>
            <w:tcW w:w="1062" w:type="dxa"/>
            <w:vAlign w:val="center"/>
          </w:tcPr>
          <w:p w:rsidR="008F7DEE" w:rsidRDefault="00CF117F">
            <w:pPr>
              <w:ind w:left="-108" w:right="-108"/>
              <w:jc w:val="center"/>
              <w:rPr>
                <w:rFonts w:cs="Arial"/>
                <w:sz w:val="18"/>
                <w:szCs w:val="18"/>
              </w:rPr>
            </w:pPr>
            <w:r>
              <w:rPr>
                <w:rFonts w:cs="Arial"/>
                <w:sz w:val="18"/>
                <w:szCs w:val="18"/>
              </w:rPr>
              <w:t>2</w:t>
            </w:r>
          </w:p>
        </w:tc>
        <w:tc>
          <w:tcPr>
            <w:tcW w:w="1080" w:type="dxa"/>
            <w:vAlign w:val="center"/>
          </w:tcPr>
          <w:p w:rsidR="008F7DEE" w:rsidRDefault="00CF117F">
            <w:pPr>
              <w:ind w:left="-108" w:right="-108"/>
              <w:jc w:val="center"/>
              <w:rPr>
                <w:rFonts w:cs="Arial"/>
                <w:sz w:val="18"/>
                <w:szCs w:val="18"/>
              </w:rPr>
            </w:pPr>
            <w:r>
              <w:rPr>
                <w:rFonts w:cs="Arial"/>
                <w:sz w:val="18"/>
                <w:szCs w:val="18"/>
              </w:rPr>
              <w:t>21-04-18</w:t>
            </w:r>
          </w:p>
        </w:tc>
        <w:tc>
          <w:tcPr>
            <w:tcW w:w="270" w:type="dxa"/>
            <w:tcBorders>
              <w:top w:val="nil"/>
              <w:bottom w:val="nil"/>
            </w:tcBorders>
          </w:tcPr>
          <w:p w:rsidR="008F7DEE" w:rsidRDefault="008F7DEE">
            <w:pPr>
              <w:ind w:left="-108" w:right="-108"/>
              <w:jc w:val="center"/>
              <w:rPr>
                <w:rFonts w:cs="Arial"/>
                <w:sz w:val="18"/>
                <w:szCs w:val="18"/>
              </w:rPr>
            </w:pPr>
          </w:p>
        </w:tc>
        <w:tc>
          <w:tcPr>
            <w:tcW w:w="720" w:type="dxa"/>
            <w:vAlign w:val="center"/>
          </w:tcPr>
          <w:p w:rsidR="008F7DEE" w:rsidRDefault="008F7DEE">
            <w:pPr>
              <w:ind w:left="-108" w:right="-108"/>
              <w:jc w:val="center"/>
              <w:rPr>
                <w:rFonts w:cs="Arial"/>
                <w:sz w:val="18"/>
                <w:szCs w:val="18"/>
              </w:rPr>
            </w:pPr>
          </w:p>
        </w:tc>
        <w:tc>
          <w:tcPr>
            <w:tcW w:w="720" w:type="dxa"/>
            <w:vAlign w:val="center"/>
          </w:tcPr>
          <w:p w:rsidR="008F7DEE" w:rsidRDefault="008F7DEE">
            <w:pPr>
              <w:ind w:left="-108" w:right="-108"/>
              <w:jc w:val="center"/>
              <w:rPr>
                <w:rFonts w:cs="Arial"/>
                <w:sz w:val="18"/>
                <w:szCs w:val="18"/>
              </w:rPr>
            </w:pPr>
          </w:p>
        </w:tc>
        <w:tc>
          <w:tcPr>
            <w:tcW w:w="810" w:type="dxa"/>
            <w:vAlign w:val="center"/>
          </w:tcPr>
          <w:p w:rsidR="008F7DEE" w:rsidRDefault="008F7DEE">
            <w:pPr>
              <w:ind w:left="-108" w:right="-108"/>
              <w:jc w:val="center"/>
              <w:rPr>
                <w:rFonts w:cs="Arial"/>
                <w:sz w:val="18"/>
                <w:szCs w:val="18"/>
              </w:rPr>
            </w:pPr>
          </w:p>
        </w:tc>
        <w:tc>
          <w:tcPr>
            <w:tcW w:w="990" w:type="dxa"/>
            <w:vAlign w:val="center"/>
          </w:tcPr>
          <w:p w:rsidR="008F7DEE" w:rsidRDefault="008F7DEE">
            <w:pPr>
              <w:ind w:left="-108" w:right="-108"/>
              <w:jc w:val="center"/>
              <w:rPr>
                <w:rFonts w:cs="Arial"/>
                <w:sz w:val="18"/>
                <w:szCs w:val="18"/>
              </w:rPr>
            </w:pPr>
          </w:p>
        </w:tc>
        <w:tc>
          <w:tcPr>
            <w:tcW w:w="1080" w:type="dxa"/>
            <w:vAlign w:val="center"/>
          </w:tcPr>
          <w:p w:rsidR="008F7DEE" w:rsidRDefault="008F7DEE">
            <w:pPr>
              <w:ind w:left="-108" w:right="-108"/>
              <w:jc w:val="center"/>
              <w:rPr>
                <w:rFonts w:cs="Arial"/>
                <w:sz w:val="18"/>
                <w:szCs w:val="18"/>
              </w:rPr>
            </w:pPr>
          </w:p>
        </w:tc>
      </w:tr>
      <w:tr w:rsidR="008F7DEE">
        <w:trPr>
          <w:trHeight w:val="431"/>
        </w:trPr>
        <w:tc>
          <w:tcPr>
            <w:tcW w:w="846" w:type="dxa"/>
            <w:vAlign w:val="center"/>
          </w:tcPr>
          <w:p w:rsidR="008F7DEE" w:rsidRDefault="008F7DEE">
            <w:pPr>
              <w:ind w:left="-108" w:right="-108"/>
              <w:jc w:val="center"/>
              <w:rPr>
                <w:rFonts w:cs="Arial"/>
                <w:sz w:val="18"/>
                <w:szCs w:val="18"/>
              </w:rPr>
            </w:pPr>
          </w:p>
        </w:tc>
        <w:tc>
          <w:tcPr>
            <w:tcW w:w="846" w:type="dxa"/>
            <w:vAlign w:val="center"/>
          </w:tcPr>
          <w:p w:rsidR="008F7DEE" w:rsidRDefault="00CF117F">
            <w:pPr>
              <w:ind w:left="-63" w:right="-108"/>
              <w:jc w:val="center"/>
              <w:rPr>
                <w:rFonts w:cs="Arial"/>
                <w:sz w:val="18"/>
                <w:szCs w:val="18"/>
              </w:rPr>
            </w:pPr>
            <w:r>
              <w:rPr>
                <w:rFonts w:cs="Arial"/>
                <w:sz w:val="18"/>
                <w:szCs w:val="18"/>
              </w:rPr>
              <w:t>4-6</w:t>
            </w:r>
          </w:p>
        </w:tc>
        <w:tc>
          <w:tcPr>
            <w:tcW w:w="846" w:type="dxa"/>
            <w:vAlign w:val="center"/>
          </w:tcPr>
          <w:p w:rsidR="008F7DEE" w:rsidRDefault="00CF117F">
            <w:pPr>
              <w:ind w:left="-108" w:right="-108"/>
              <w:jc w:val="center"/>
              <w:rPr>
                <w:rFonts w:cs="Arial"/>
                <w:sz w:val="18"/>
                <w:szCs w:val="18"/>
              </w:rPr>
            </w:pPr>
            <w:r>
              <w:rPr>
                <w:rFonts w:cs="Arial"/>
                <w:sz w:val="18"/>
                <w:szCs w:val="18"/>
              </w:rPr>
              <w:t>1</w:t>
            </w:r>
          </w:p>
        </w:tc>
        <w:tc>
          <w:tcPr>
            <w:tcW w:w="1062" w:type="dxa"/>
            <w:vAlign w:val="center"/>
          </w:tcPr>
          <w:p w:rsidR="008F7DEE" w:rsidRDefault="00CF117F">
            <w:pPr>
              <w:ind w:left="-108" w:right="-108"/>
              <w:jc w:val="center"/>
              <w:rPr>
                <w:rFonts w:cs="Arial"/>
                <w:sz w:val="18"/>
                <w:szCs w:val="18"/>
              </w:rPr>
            </w:pPr>
            <w:r>
              <w:rPr>
                <w:rFonts w:cs="Arial"/>
                <w:sz w:val="18"/>
                <w:szCs w:val="18"/>
              </w:rPr>
              <w:t>2</w:t>
            </w:r>
          </w:p>
        </w:tc>
        <w:tc>
          <w:tcPr>
            <w:tcW w:w="1080" w:type="dxa"/>
            <w:vAlign w:val="center"/>
          </w:tcPr>
          <w:p w:rsidR="008F7DEE" w:rsidRDefault="00CF117F">
            <w:pPr>
              <w:ind w:left="-108" w:right="-108"/>
              <w:jc w:val="center"/>
              <w:rPr>
                <w:rFonts w:cs="Arial"/>
                <w:sz w:val="18"/>
                <w:szCs w:val="18"/>
              </w:rPr>
            </w:pPr>
            <w:r>
              <w:rPr>
                <w:rFonts w:cs="Arial"/>
                <w:sz w:val="18"/>
                <w:szCs w:val="18"/>
              </w:rPr>
              <w:t>21-04-18</w:t>
            </w:r>
          </w:p>
        </w:tc>
        <w:tc>
          <w:tcPr>
            <w:tcW w:w="270" w:type="dxa"/>
            <w:tcBorders>
              <w:top w:val="nil"/>
              <w:bottom w:val="nil"/>
            </w:tcBorders>
          </w:tcPr>
          <w:p w:rsidR="008F7DEE" w:rsidRDefault="008F7DEE">
            <w:pPr>
              <w:ind w:left="-108" w:right="-108"/>
              <w:jc w:val="center"/>
              <w:rPr>
                <w:rFonts w:cs="Arial"/>
                <w:sz w:val="18"/>
                <w:szCs w:val="18"/>
              </w:rPr>
            </w:pPr>
          </w:p>
        </w:tc>
        <w:tc>
          <w:tcPr>
            <w:tcW w:w="720" w:type="dxa"/>
            <w:vAlign w:val="center"/>
          </w:tcPr>
          <w:p w:rsidR="008F7DEE" w:rsidRDefault="008F7DEE">
            <w:pPr>
              <w:ind w:left="-108" w:right="-108"/>
              <w:jc w:val="center"/>
              <w:rPr>
                <w:rFonts w:cs="Arial"/>
                <w:sz w:val="18"/>
                <w:szCs w:val="18"/>
              </w:rPr>
            </w:pPr>
          </w:p>
        </w:tc>
        <w:tc>
          <w:tcPr>
            <w:tcW w:w="720" w:type="dxa"/>
            <w:vAlign w:val="center"/>
          </w:tcPr>
          <w:p w:rsidR="008F7DEE" w:rsidRDefault="008F7DEE">
            <w:pPr>
              <w:ind w:left="-108" w:right="-108"/>
              <w:jc w:val="center"/>
              <w:rPr>
                <w:rFonts w:cs="Arial"/>
                <w:sz w:val="18"/>
                <w:szCs w:val="18"/>
              </w:rPr>
            </w:pPr>
          </w:p>
        </w:tc>
        <w:tc>
          <w:tcPr>
            <w:tcW w:w="810" w:type="dxa"/>
            <w:vAlign w:val="center"/>
          </w:tcPr>
          <w:p w:rsidR="008F7DEE" w:rsidRDefault="008F7DEE">
            <w:pPr>
              <w:ind w:left="-108" w:right="-108"/>
              <w:jc w:val="center"/>
              <w:rPr>
                <w:rFonts w:cs="Arial"/>
                <w:sz w:val="18"/>
                <w:szCs w:val="18"/>
              </w:rPr>
            </w:pPr>
          </w:p>
        </w:tc>
        <w:tc>
          <w:tcPr>
            <w:tcW w:w="990" w:type="dxa"/>
            <w:vAlign w:val="center"/>
          </w:tcPr>
          <w:p w:rsidR="008F7DEE" w:rsidRDefault="008F7DEE">
            <w:pPr>
              <w:ind w:left="-108" w:right="-108"/>
              <w:jc w:val="center"/>
              <w:rPr>
                <w:rFonts w:cs="Arial"/>
                <w:sz w:val="18"/>
                <w:szCs w:val="18"/>
              </w:rPr>
            </w:pPr>
          </w:p>
        </w:tc>
        <w:tc>
          <w:tcPr>
            <w:tcW w:w="1080" w:type="dxa"/>
            <w:vAlign w:val="center"/>
          </w:tcPr>
          <w:p w:rsidR="008F7DEE" w:rsidRDefault="008F7DEE">
            <w:pPr>
              <w:ind w:left="-108" w:right="-108"/>
              <w:jc w:val="center"/>
              <w:rPr>
                <w:rFonts w:cs="Arial"/>
                <w:sz w:val="18"/>
                <w:szCs w:val="18"/>
              </w:rPr>
            </w:pPr>
          </w:p>
        </w:tc>
      </w:tr>
      <w:tr w:rsidR="008F7DEE">
        <w:trPr>
          <w:trHeight w:val="431"/>
        </w:trPr>
        <w:tc>
          <w:tcPr>
            <w:tcW w:w="846" w:type="dxa"/>
            <w:vAlign w:val="center"/>
          </w:tcPr>
          <w:p w:rsidR="008F7DEE" w:rsidRDefault="008F7DEE">
            <w:pPr>
              <w:ind w:left="-108" w:right="-108"/>
              <w:jc w:val="center"/>
              <w:rPr>
                <w:rFonts w:cs="Arial"/>
                <w:sz w:val="18"/>
                <w:szCs w:val="18"/>
              </w:rPr>
            </w:pPr>
          </w:p>
        </w:tc>
        <w:tc>
          <w:tcPr>
            <w:tcW w:w="846" w:type="dxa"/>
            <w:vAlign w:val="center"/>
          </w:tcPr>
          <w:p w:rsidR="008F7DEE" w:rsidRDefault="00CF117F">
            <w:pPr>
              <w:ind w:left="-63" w:right="-108"/>
              <w:jc w:val="center"/>
              <w:rPr>
                <w:rFonts w:cs="Arial"/>
                <w:sz w:val="18"/>
                <w:szCs w:val="18"/>
              </w:rPr>
            </w:pPr>
            <w:r>
              <w:rPr>
                <w:rFonts w:cs="Arial"/>
                <w:sz w:val="18"/>
                <w:szCs w:val="18"/>
              </w:rPr>
              <w:t>4-7</w:t>
            </w:r>
          </w:p>
        </w:tc>
        <w:tc>
          <w:tcPr>
            <w:tcW w:w="846" w:type="dxa"/>
            <w:vAlign w:val="center"/>
          </w:tcPr>
          <w:p w:rsidR="008F7DEE" w:rsidRDefault="00CF117F">
            <w:pPr>
              <w:ind w:left="-108" w:right="-108"/>
              <w:jc w:val="center"/>
              <w:rPr>
                <w:rFonts w:cs="Arial"/>
                <w:sz w:val="18"/>
                <w:szCs w:val="18"/>
              </w:rPr>
            </w:pPr>
            <w:r>
              <w:rPr>
                <w:rFonts w:cs="Arial"/>
                <w:sz w:val="18"/>
                <w:szCs w:val="18"/>
              </w:rPr>
              <w:t>1</w:t>
            </w:r>
          </w:p>
        </w:tc>
        <w:tc>
          <w:tcPr>
            <w:tcW w:w="1062" w:type="dxa"/>
            <w:vAlign w:val="center"/>
          </w:tcPr>
          <w:p w:rsidR="008F7DEE" w:rsidRDefault="00CF117F">
            <w:pPr>
              <w:ind w:left="-108" w:right="-108"/>
              <w:jc w:val="center"/>
              <w:rPr>
                <w:rFonts w:cs="Arial"/>
                <w:sz w:val="18"/>
                <w:szCs w:val="18"/>
              </w:rPr>
            </w:pPr>
            <w:r>
              <w:rPr>
                <w:rFonts w:cs="Arial"/>
                <w:sz w:val="18"/>
                <w:szCs w:val="18"/>
              </w:rPr>
              <w:t>2</w:t>
            </w:r>
          </w:p>
        </w:tc>
        <w:tc>
          <w:tcPr>
            <w:tcW w:w="1080" w:type="dxa"/>
            <w:vAlign w:val="center"/>
          </w:tcPr>
          <w:p w:rsidR="008F7DEE" w:rsidRDefault="00CF117F">
            <w:pPr>
              <w:ind w:left="-108" w:right="-108"/>
              <w:jc w:val="center"/>
              <w:rPr>
                <w:rFonts w:cs="Arial"/>
                <w:sz w:val="18"/>
                <w:szCs w:val="18"/>
              </w:rPr>
            </w:pPr>
            <w:r>
              <w:rPr>
                <w:rFonts w:cs="Arial"/>
                <w:sz w:val="18"/>
                <w:szCs w:val="18"/>
              </w:rPr>
              <w:t>21-04-18</w:t>
            </w:r>
          </w:p>
        </w:tc>
        <w:tc>
          <w:tcPr>
            <w:tcW w:w="270" w:type="dxa"/>
            <w:tcBorders>
              <w:top w:val="nil"/>
              <w:bottom w:val="nil"/>
            </w:tcBorders>
          </w:tcPr>
          <w:p w:rsidR="008F7DEE" w:rsidRDefault="008F7DEE">
            <w:pPr>
              <w:ind w:left="-108" w:right="-108"/>
              <w:jc w:val="center"/>
              <w:rPr>
                <w:rFonts w:cs="Arial"/>
                <w:sz w:val="18"/>
                <w:szCs w:val="18"/>
              </w:rPr>
            </w:pPr>
          </w:p>
        </w:tc>
        <w:tc>
          <w:tcPr>
            <w:tcW w:w="720" w:type="dxa"/>
            <w:vAlign w:val="center"/>
          </w:tcPr>
          <w:p w:rsidR="008F7DEE" w:rsidRDefault="008F7DEE">
            <w:pPr>
              <w:ind w:left="-108" w:right="-108"/>
              <w:jc w:val="center"/>
              <w:rPr>
                <w:rFonts w:cs="Arial"/>
                <w:sz w:val="18"/>
                <w:szCs w:val="18"/>
              </w:rPr>
            </w:pPr>
          </w:p>
        </w:tc>
        <w:tc>
          <w:tcPr>
            <w:tcW w:w="720" w:type="dxa"/>
            <w:vAlign w:val="center"/>
          </w:tcPr>
          <w:p w:rsidR="008F7DEE" w:rsidRDefault="008F7DEE">
            <w:pPr>
              <w:ind w:left="-108" w:right="-108"/>
              <w:jc w:val="center"/>
              <w:rPr>
                <w:rFonts w:cs="Arial"/>
                <w:sz w:val="18"/>
                <w:szCs w:val="18"/>
              </w:rPr>
            </w:pPr>
          </w:p>
        </w:tc>
        <w:tc>
          <w:tcPr>
            <w:tcW w:w="810" w:type="dxa"/>
            <w:vAlign w:val="center"/>
          </w:tcPr>
          <w:p w:rsidR="008F7DEE" w:rsidRDefault="008F7DEE">
            <w:pPr>
              <w:ind w:left="-108" w:right="-108"/>
              <w:jc w:val="center"/>
              <w:rPr>
                <w:rFonts w:cs="Arial"/>
                <w:sz w:val="18"/>
                <w:szCs w:val="18"/>
              </w:rPr>
            </w:pPr>
          </w:p>
        </w:tc>
        <w:tc>
          <w:tcPr>
            <w:tcW w:w="990" w:type="dxa"/>
            <w:vAlign w:val="center"/>
          </w:tcPr>
          <w:p w:rsidR="008F7DEE" w:rsidRDefault="008F7DEE">
            <w:pPr>
              <w:ind w:left="-108" w:right="-108"/>
              <w:jc w:val="center"/>
              <w:rPr>
                <w:rFonts w:cs="Arial"/>
                <w:sz w:val="18"/>
                <w:szCs w:val="18"/>
              </w:rPr>
            </w:pPr>
          </w:p>
        </w:tc>
        <w:tc>
          <w:tcPr>
            <w:tcW w:w="1080" w:type="dxa"/>
            <w:vAlign w:val="center"/>
          </w:tcPr>
          <w:p w:rsidR="008F7DEE" w:rsidRDefault="008F7DEE">
            <w:pPr>
              <w:ind w:left="-108" w:right="-108"/>
              <w:jc w:val="center"/>
              <w:rPr>
                <w:rFonts w:cs="Arial"/>
                <w:sz w:val="18"/>
                <w:szCs w:val="18"/>
              </w:rPr>
            </w:pPr>
          </w:p>
        </w:tc>
      </w:tr>
      <w:tr w:rsidR="008F7DEE">
        <w:trPr>
          <w:trHeight w:val="431"/>
        </w:trPr>
        <w:tc>
          <w:tcPr>
            <w:tcW w:w="846" w:type="dxa"/>
            <w:vAlign w:val="center"/>
          </w:tcPr>
          <w:p w:rsidR="008F7DEE" w:rsidRDefault="008F7DEE">
            <w:pPr>
              <w:ind w:left="-108" w:right="-108"/>
              <w:jc w:val="center"/>
              <w:rPr>
                <w:rFonts w:cs="Arial"/>
                <w:sz w:val="18"/>
                <w:szCs w:val="18"/>
              </w:rPr>
            </w:pPr>
          </w:p>
        </w:tc>
        <w:tc>
          <w:tcPr>
            <w:tcW w:w="846" w:type="dxa"/>
            <w:vAlign w:val="center"/>
          </w:tcPr>
          <w:p w:rsidR="008F7DEE" w:rsidRDefault="00CF117F">
            <w:pPr>
              <w:ind w:left="-63" w:right="-108"/>
              <w:jc w:val="center"/>
              <w:rPr>
                <w:rFonts w:cs="Arial"/>
                <w:sz w:val="18"/>
                <w:szCs w:val="18"/>
              </w:rPr>
            </w:pPr>
            <w:r>
              <w:rPr>
                <w:rFonts w:cs="Arial"/>
                <w:sz w:val="18"/>
                <w:szCs w:val="18"/>
              </w:rPr>
              <w:t>4-8</w:t>
            </w:r>
          </w:p>
        </w:tc>
        <w:tc>
          <w:tcPr>
            <w:tcW w:w="846" w:type="dxa"/>
            <w:vAlign w:val="center"/>
          </w:tcPr>
          <w:p w:rsidR="008F7DEE" w:rsidRDefault="00CF117F">
            <w:pPr>
              <w:ind w:left="-108" w:right="-108"/>
              <w:jc w:val="center"/>
              <w:rPr>
                <w:rFonts w:cs="Arial"/>
                <w:sz w:val="18"/>
                <w:szCs w:val="18"/>
              </w:rPr>
            </w:pPr>
            <w:r>
              <w:rPr>
                <w:rFonts w:cs="Arial"/>
                <w:sz w:val="18"/>
                <w:szCs w:val="18"/>
              </w:rPr>
              <w:t>1</w:t>
            </w:r>
          </w:p>
        </w:tc>
        <w:tc>
          <w:tcPr>
            <w:tcW w:w="1062" w:type="dxa"/>
            <w:vAlign w:val="center"/>
          </w:tcPr>
          <w:p w:rsidR="008F7DEE" w:rsidRDefault="00CF117F">
            <w:pPr>
              <w:ind w:left="-108" w:right="-108"/>
              <w:jc w:val="center"/>
              <w:rPr>
                <w:rFonts w:cs="Arial"/>
                <w:sz w:val="18"/>
                <w:szCs w:val="18"/>
              </w:rPr>
            </w:pPr>
            <w:r>
              <w:rPr>
                <w:rFonts w:cs="Arial"/>
                <w:sz w:val="18"/>
                <w:szCs w:val="18"/>
              </w:rPr>
              <w:t>2</w:t>
            </w:r>
          </w:p>
        </w:tc>
        <w:tc>
          <w:tcPr>
            <w:tcW w:w="1080" w:type="dxa"/>
            <w:vAlign w:val="center"/>
          </w:tcPr>
          <w:p w:rsidR="008F7DEE" w:rsidRDefault="00CF117F">
            <w:pPr>
              <w:ind w:left="-108" w:right="-108"/>
              <w:jc w:val="center"/>
              <w:rPr>
                <w:rFonts w:cs="Arial"/>
                <w:sz w:val="18"/>
                <w:szCs w:val="18"/>
              </w:rPr>
            </w:pPr>
            <w:r>
              <w:rPr>
                <w:rFonts w:cs="Arial"/>
                <w:sz w:val="18"/>
                <w:szCs w:val="18"/>
              </w:rPr>
              <w:t>21-04-18</w:t>
            </w:r>
          </w:p>
        </w:tc>
        <w:tc>
          <w:tcPr>
            <w:tcW w:w="270" w:type="dxa"/>
            <w:tcBorders>
              <w:top w:val="nil"/>
              <w:bottom w:val="nil"/>
            </w:tcBorders>
          </w:tcPr>
          <w:p w:rsidR="008F7DEE" w:rsidRDefault="008F7DEE">
            <w:pPr>
              <w:ind w:left="-108" w:right="-108"/>
              <w:jc w:val="center"/>
              <w:rPr>
                <w:rFonts w:cs="Arial"/>
                <w:sz w:val="18"/>
                <w:szCs w:val="18"/>
              </w:rPr>
            </w:pPr>
          </w:p>
        </w:tc>
        <w:tc>
          <w:tcPr>
            <w:tcW w:w="720" w:type="dxa"/>
            <w:vAlign w:val="center"/>
          </w:tcPr>
          <w:p w:rsidR="008F7DEE" w:rsidRDefault="008F7DEE">
            <w:pPr>
              <w:ind w:left="-108" w:right="-108"/>
              <w:jc w:val="center"/>
              <w:rPr>
                <w:rFonts w:cs="Arial"/>
                <w:sz w:val="18"/>
                <w:szCs w:val="18"/>
              </w:rPr>
            </w:pPr>
          </w:p>
        </w:tc>
        <w:tc>
          <w:tcPr>
            <w:tcW w:w="720" w:type="dxa"/>
            <w:vAlign w:val="center"/>
          </w:tcPr>
          <w:p w:rsidR="008F7DEE" w:rsidRDefault="008F7DEE">
            <w:pPr>
              <w:ind w:left="-108" w:right="-108"/>
              <w:jc w:val="center"/>
              <w:rPr>
                <w:rFonts w:cs="Arial"/>
                <w:sz w:val="18"/>
                <w:szCs w:val="18"/>
              </w:rPr>
            </w:pPr>
          </w:p>
        </w:tc>
        <w:tc>
          <w:tcPr>
            <w:tcW w:w="810" w:type="dxa"/>
            <w:vAlign w:val="center"/>
          </w:tcPr>
          <w:p w:rsidR="008F7DEE" w:rsidRDefault="008F7DEE">
            <w:pPr>
              <w:ind w:left="-108" w:right="-108"/>
              <w:jc w:val="center"/>
              <w:rPr>
                <w:rFonts w:cs="Arial"/>
                <w:sz w:val="18"/>
                <w:szCs w:val="18"/>
              </w:rPr>
            </w:pPr>
          </w:p>
        </w:tc>
        <w:tc>
          <w:tcPr>
            <w:tcW w:w="990" w:type="dxa"/>
            <w:vAlign w:val="center"/>
          </w:tcPr>
          <w:p w:rsidR="008F7DEE" w:rsidRDefault="008F7DEE">
            <w:pPr>
              <w:ind w:left="-108" w:right="-108"/>
              <w:jc w:val="center"/>
              <w:rPr>
                <w:rFonts w:cs="Arial"/>
                <w:sz w:val="18"/>
                <w:szCs w:val="18"/>
              </w:rPr>
            </w:pPr>
          </w:p>
        </w:tc>
        <w:tc>
          <w:tcPr>
            <w:tcW w:w="1080" w:type="dxa"/>
            <w:vAlign w:val="center"/>
          </w:tcPr>
          <w:p w:rsidR="008F7DEE" w:rsidRDefault="008F7DEE">
            <w:pPr>
              <w:ind w:left="-108" w:right="-108"/>
              <w:jc w:val="center"/>
              <w:rPr>
                <w:rFonts w:cs="Arial"/>
                <w:sz w:val="18"/>
                <w:szCs w:val="18"/>
              </w:rPr>
            </w:pPr>
          </w:p>
        </w:tc>
      </w:tr>
      <w:tr w:rsidR="008F7DEE">
        <w:trPr>
          <w:trHeight w:val="431"/>
        </w:trPr>
        <w:tc>
          <w:tcPr>
            <w:tcW w:w="846" w:type="dxa"/>
            <w:vAlign w:val="center"/>
          </w:tcPr>
          <w:p w:rsidR="008F7DEE" w:rsidRDefault="008F7DEE">
            <w:pPr>
              <w:ind w:left="-108" w:right="-108"/>
              <w:jc w:val="center"/>
              <w:rPr>
                <w:rFonts w:cs="Arial"/>
                <w:sz w:val="18"/>
                <w:szCs w:val="18"/>
              </w:rPr>
            </w:pPr>
          </w:p>
        </w:tc>
        <w:tc>
          <w:tcPr>
            <w:tcW w:w="846" w:type="dxa"/>
            <w:vAlign w:val="center"/>
          </w:tcPr>
          <w:p w:rsidR="008F7DEE" w:rsidRDefault="00CF117F">
            <w:pPr>
              <w:ind w:left="-63" w:right="-108"/>
              <w:jc w:val="center"/>
              <w:rPr>
                <w:rFonts w:cs="Arial"/>
                <w:sz w:val="18"/>
                <w:szCs w:val="18"/>
              </w:rPr>
            </w:pPr>
            <w:r>
              <w:rPr>
                <w:rFonts w:cs="Arial"/>
                <w:sz w:val="18"/>
                <w:szCs w:val="18"/>
              </w:rPr>
              <w:t>4-9</w:t>
            </w:r>
          </w:p>
        </w:tc>
        <w:tc>
          <w:tcPr>
            <w:tcW w:w="846" w:type="dxa"/>
            <w:vAlign w:val="center"/>
          </w:tcPr>
          <w:p w:rsidR="008F7DEE" w:rsidRDefault="00CF117F">
            <w:pPr>
              <w:ind w:left="-108" w:right="-108"/>
              <w:jc w:val="center"/>
              <w:rPr>
                <w:rFonts w:cs="Arial"/>
                <w:sz w:val="18"/>
                <w:szCs w:val="18"/>
              </w:rPr>
            </w:pPr>
            <w:r>
              <w:rPr>
                <w:rFonts w:cs="Arial"/>
                <w:sz w:val="18"/>
                <w:szCs w:val="18"/>
              </w:rPr>
              <w:t>1</w:t>
            </w:r>
          </w:p>
        </w:tc>
        <w:tc>
          <w:tcPr>
            <w:tcW w:w="1062" w:type="dxa"/>
            <w:vAlign w:val="center"/>
          </w:tcPr>
          <w:p w:rsidR="008F7DEE" w:rsidRDefault="00CF117F">
            <w:pPr>
              <w:ind w:left="-108" w:right="-108"/>
              <w:jc w:val="center"/>
              <w:rPr>
                <w:rFonts w:cs="Arial"/>
                <w:sz w:val="18"/>
                <w:szCs w:val="18"/>
              </w:rPr>
            </w:pPr>
            <w:r>
              <w:rPr>
                <w:rFonts w:cs="Arial"/>
                <w:sz w:val="18"/>
                <w:szCs w:val="18"/>
              </w:rPr>
              <w:t>2</w:t>
            </w:r>
          </w:p>
        </w:tc>
        <w:tc>
          <w:tcPr>
            <w:tcW w:w="1080" w:type="dxa"/>
            <w:vAlign w:val="center"/>
          </w:tcPr>
          <w:p w:rsidR="008F7DEE" w:rsidRDefault="00CF117F">
            <w:pPr>
              <w:ind w:left="-108" w:right="-108"/>
              <w:jc w:val="center"/>
              <w:rPr>
                <w:rFonts w:cs="Arial"/>
                <w:sz w:val="18"/>
                <w:szCs w:val="18"/>
              </w:rPr>
            </w:pPr>
            <w:r>
              <w:rPr>
                <w:rFonts w:cs="Arial"/>
                <w:sz w:val="18"/>
                <w:szCs w:val="18"/>
              </w:rPr>
              <w:t>21-04-18</w:t>
            </w:r>
          </w:p>
        </w:tc>
        <w:tc>
          <w:tcPr>
            <w:tcW w:w="270" w:type="dxa"/>
            <w:tcBorders>
              <w:top w:val="nil"/>
              <w:bottom w:val="nil"/>
            </w:tcBorders>
          </w:tcPr>
          <w:p w:rsidR="008F7DEE" w:rsidRDefault="008F7DEE">
            <w:pPr>
              <w:ind w:left="-108" w:right="-108"/>
              <w:jc w:val="center"/>
              <w:rPr>
                <w:rFonts w:cs="Arial"/>
                <w:sz w:val="18"/>
                <w:szCs w:val="18"/>
              </w:rPr>
            </w:pPr>
          </w:p>
        </w:tc>
        <w:tc>
          <w:tcPr>
            <w:tcW w:w="720" w:type="dxa"/>
            <w:vAlign w:val="center"/>
          </w:tcPr>
          <w:p w:rsidR="008F7DEE" w:rsidRDefault="008F7DEE">
            <w:pPr>
              <w:ind w:left="-108" w:right="-108"/>
              <w:jc w:val="center"/>
              <w:rPr>
                <w:rFonts w:cs="Arial"/>
                <w:sz w:val="18"/>
                <w:szCs w:val="18"/>
              </w:rPr>
            </w:pPr>
          </w:p>
        </w:tc>
        <w:tc>
          <w:tcPr>
            <w:tcW w:w="720" w:type="dxa"/>
            <w:vAlign w:val="center"/>
          </w:tcPr>
          <w:p w:rsidR="008F7DEE" w:rsidRDefault="008F7DEE">
            <w:pPr>
              <w:ind w:left="-108" w:right="-108"/>
              <w:jc w:val="center"/>
              <w:rPr>
                <w:rFonts w:cs="Arial"/>
                <w:sz w:val="18"/>
                <w:szCs w:val="18"/>
              </w:rPr>
            </w:pPr>
          </w:p>
        </w:tc>
        <w:tc>
          <w:tcPr>
            <w:tcW w:w="810" w:type="dxa"/>
            <w:vAlign w:val="center"/>
          </w:tcPr>
          <w:p w:rsidR="008F7DEE" w:rsidRDefault="008F7DEE">
            <w:pPr>
              <w:ind w:left="-108" w:right="-108"/>
              <w:jc w:val="center"/>
              <w:rPr>
                <w:rFonts w:cs="Arial"/>
                <w:sz w:val="18"/>
                <w:szCs w:val="18"/>
              </w:rPr>
            </w:pPr>
          </w:p>
        </w:tc>
        <w:tc>
          <w:tcPr>
            <w:tcW w:w="990" w:type="dxa"/>
            <w:vAlign w:val="center"/>
          </w:tcPr>
          <w:p w:rsidR="008F7DEE" w:rsidRDefault="008F7DEE">
            <w:pPr>
              <w:ind w:left="-108" w:right="-108"/>
              <w:jc w:val="center"/>
              <w:rPr>
                <w:rFonts w:cs="Arial"/>
                <w:sz w:val="18"/>
                <w:szCs w:val="18"/>
              </w:rPr>
            </w:pPr>
          </w:p>
        </w:tc>
        <w:tc>
          <w:tcPr>
            <w:tcW w:w="1080" w:type="dxa"/>
            <w:vAlign w:val="center"/>
          </w:tcPr>
          <w:p w:rsidR="008F7DEE" w:rsidRDefault="008F7DEE">
            <w:pPr>
              <w:ind w:left="-108" w:right="-108"/>
              <w:jc w:val="center"/>
              <w:rPr>
                <w:rFonts w:cs="Arial"/>
                <w:sz w:val="18"/>
                <w:szCs w:val="18"/>
              </w:rPr>
            </w:pPr>
          </w:p>
        </w:tc>
      </w:tr>
      <w:tr w:rsidR="008F7DEE">
        <w:trPr>
          <w:trHeight w:val="431"/>
        </w:trPr>
        <w:tc>
          <w:tcPr>
            <w:tcW w:w="846" w:type="dxa"/>
            <w:vAlign w:val="center"/>
          </w:tcPr>
          <w:p w:rsidR="008F7DEE" w:rsidRDefault="008F7DEE">
            <w:pPr>
              <w:ind w:left="-108" w:right="-108"/>
              <w:jc w:val="center"/>
              <w:rPr>
                <w:rFonts w:cs="Arial"/>
                <w:sz w:val="18"/>
                <w:szCs w:val="18"/>
              </w:rPr>
            </w:pPr>
          </w:p>
        </w:tc>
        <w:tc>
          <w:tcPr>
            <w:tcW w:w="846" w:type="dxa"/>
            <w:vAlign w:val="center"/>
          </w:tcPr>
          <w:p w:rsidR="008F7DEE" w:rsidRDefault="00CF117F">
            <w:pPr>
              <w:ind w:left="-63" w:right="-108"/>
              <w:jc w:val="center"/>
              <w:rPr>
                <w:rFonts w:cs="Arial"/>
                <w:sz w:val="18"/>
                <w:szCs w:val="18"/>
              </w:rPr>
            </w:pPr>
            <w:r>
              <w:rPr>
                <w:rFonts w:cs="Arial"/>
                <w:sz w:val="18"/>
                <w:szCs w:val="18"/>
              </w:rPr>
              <w:t>4-10</w:t>
            </w:r>
          </w:p>
        </w:tc>
        <w:tc>
          <w:tcPr>
            <w:tcW w:w="846" w:type="dxa"/>
            <w:vAlign w:val="center"/>
          </w:tcPr>
          <w:p w:rsidR="008F7DEE" w:rsidRDefault="00CF117F">
            <w:pPr>
              <w:ind w:left="-108" w:right="-108"/>
              <w:jc w:val="center"/>
              <w:rPr>
                <w:rFonts w:cs="Arial"/>
                <w:sz w:val="18"/>
                <w:szCs w:val="18"/>
              </w:rPr>
            </w:pPr>
            <w:r>
              <w:rPr>
                <w:rFonts w:cs="Arial"/>
                <w:sz w:val="18"/>
                <w:szCs w:val="18"/>
              </w:rPr>
              <w:t>1</w:t>
            </w:r>
          </w:p>
        </w:tc>
        <w:tc>
          <w:tcPr>
            <w:tcW w:w="1062" w:type="dxa"/>
            <w:vAlign w:val="center"/>
          </w:tcPr>
          <w:p w:rsidR="008F7DEE" w:rsidRDefault="00CF117F">
            <w:pPr>
              <w:ind w:left="-108" w:right="-108"/>
              <w:jc w:val="center"/>
              <w:rPr>
                <w:rFonts w:cs="Arial"/>
                <w:sz w:val="18"/>
                <w:szCs w:val="18"/>
              </w:rPr>
            </w:pPr>
            <w:ins w:id="36" w:author="palash.pandit" w:date="2020-06-25T15:27:00Z">
              <w:r>
                <w:rPr>
                  <w:rFonts w:cs="Arial"/>
                  <w:sz w:val="18"/>
                  <w:szCs w:val="18"/>
                  <w:lang w:val="en-IN"/>
                </w:rPr>
                <w:t>3</w:t>
              </w:r>
            </w:ins>
            <w:del w:id="37" w:author="palash.pandit" w:date="2020-06-25T15:27:00Z">
              <w:r>
                <w:rPr>
                  <w:rFonts w:cs="Arial"/>
                  <w:sz w:val="18"/>
                  <w:szCs w:val="18"/>
                </w:rPr>
                <w:delText>2</w:delText>
              </w:r>
            </w:del>
          </w:p>
        </w:tc>
        <w:tc>
          <w:tcPr>
            <w:tcW w:w="1080" w:type="dxa"/>
            <w:vAlign w:val="center"/>
          </w:tcPr>
          <w:p w:rsidR="008F7DEE" w:rsidRDefault="00CF117F">
            <w:pPr>
              <w:ind w:left="-108" w:right="-108"/>
              <w:jc w:val="center"/>
              <w:rPr>
                <w:rFonts w:cs="Arial"/>
                <w:sz w:val="18"/>
                <w:szCs w:val="18"/>
              </w:rPr>
            </w:pPr>
            <w:r>
              <w:rPr>
                <w:rFonts w:cs="Arial"/>
                <w:sz w:val="18"/>
                <w:szCs w:val="18"/>
              </w:rPr>
              <w:t>2</w:t>
            </w:r>
            <w:ins w:id="38" w:author="palash.pandit" w:date="2020-06-25T15:27:00Z">
              <w:r>
                <w:rPr>
                  <w:rFonts w:cs="Arial"/>
                  <w:sz w:val="18"/>
                  <w:szCs w:val="18"/>
                  <w:lang w:val="en-IN"/>
                </w:rPr>
                <w:t>5</w:t>
              </w:r>
            </w:ins>
            <w:del w:id="39" w:author="palash.pandit" w:date="2020-06-25T15:27:00Z">
              <w:r>
                <w:rPr>
                  <w:rFonts w:cs="Arial"/>
                  <w:sz w:val="18"/>
                  <w:szCs w:val="18"/>
                </w:rPr>
                <w:delText>1</w:delText>
              </w:r>
            </w:del>
            <w:r>
              <w:rPr>
                <w:rFonts w:cs="Arial"/>
                <w:sz w:val="18"/>
                <w:szCs w:val="18"/>
              </w:rPr>
              <w:t>-0</w:t>
            </w:r>
            <w:ins w:id="40" w:author="palash.pandit" w:date="2020-06-25T15:27:00Z">
              <w:r>
                <w:rPr>
                  <w:rFonts w:cs="Arial"/>
                  <w:sz w:val="18"/>
                  <w:szCs w:val="18"/>
                  <w:lang w:val="en-IN"/>
                </w:rPr>
                <w:t>6</w:t>
              </w:r>
            </w:ins>
            <w:del w:id="41" w:author="palash.pandit" w:date="2020-06-25T15:27:00Z">
              <w:r>
                <w:rPr>
                  <w:rFonts w:cs="Arial"/>
                  <w:sz w:val="18"/>
                  <w:szCs w:val="18"/>
                </w:rPr>
                <w:delText>4</w:delText>
              </w:r>
            </w:del>
            <w:r>
              <w:rPr>
                <w:rFonts w:cs="Arial"/>
                <w:sz w:val="18"/>
                <w:szCs w:val="18"/>
              </w:rPr>
              <w:t>-</w:t>
            </w:r>
            <w:ins w:id="42" w:author="palash.pandit" w:date="2020-06-25T15:27:00Z">
              <w:r>
                <w:rPr>
                  <w:rFonts w:cs="Arial"/>
                  <w:sz w:val="18"/>
                  <w:szCs w:val="18"/>
                  <w:lang w:val="en-IN"/>
                </w:rPr>
                <w:t>20</w:t>
              </w:r>
            </w:ins>
            <w:del w:id="43" w:author="palash.pandit" w:date="2020-06-25T15:27:00Z">
              <w:r>
                <w:rPr>
                  <w:rFonts w:cs="Arial"/>
                  <w:sz w:val="18"/>
                  <w:szCs w:val="18"/>
                </w:rPr>
                <w:delText>18</w:delText>
              </w:r>
            </w:del>
          </w:p>
        </w:tc>
        <w:tc>
          <w:tcPr>
            <w:tcW w:w="270" w:type="dxa"/>
            <w:tcBorders>
              <w:top w:val="nil"/>
              <w:bottom w:val="nil"/>
            </w:tcBorders>
          </w:tcPr>
          <w:p w:rsidR="008F7DEE" w:rsidRDefault="008F7DEE">
            <w:pPr>
              <w:ind w:left="-108" w:right="-108"/>
              <w:jc w:val="center"/>
              <w:rPr>
                <w:rFonts w:cs="Arial"/>
                <w:sz w:val="18"/>
                <w:szCs w:val="18"/>
              </w:rPr>
            </w:pPr>
          </w:p>
        </w:tc>
        <w:tc>
          <w:tcPr>
            <w:tcW w:w="720" w:type="dxa"/>
            <w:vAlign w:val="center"/>
          </w:tcPr>
          <w:p w:rsidR="008F7DEE" w:rsidRDefault="008F7DEE">
            <w:pPr>
              <w:ind w:left="-108" w:right="-108"/>
              <w:jc w:val="center"/>
              <w:rPr>
                <w:rFonts w:cs="Arial"/>
                <w:sz w:val="18"/>
                <w:szCs w:val="18"/>
              </w:rPr>
            </w:pPr>
          </w:p>
        </w:tc>
        <w:tc>
          <w:tcPr>
            <w:tcW w:w="720" w:type="dxa"/>
            <w:vAlign w:val="center"/>
          </w:tcPr>
          <w:p w:rsidR="008F7DEE" w:rsidRDefault="008F7DEE">
            <w:pPr>
              <w:ind w:left="-108" w:right="-108"/>
              <w:jc w:val="center"/>
              <w:rPr>
                <w:rFonts w:cs="Arial"/>
                <w:sz w:val="18"/>
                <w:szCs w:val="18"/>
              </w:rPr>
            </w:pPr>
          </w:p>
        </w:tc>
        <w:tc>
          <w:tcPr>
            <w:tcW w:w="810" w:type="dxa"/>
            <w:vAlign w:val="center"/>
          </w:tcPr>
          <w:p w:rsidR="008F7DEE" w:rsidRDefault="008F7DEE">
            <w:pPr>
              <w:ind w:left="-108" w:right="-108"/>
              <w:jc w:val="center"/>
              <w:rPr>
                <w:rFonts w:cs="Arial"/>
                <w:sz w:val="18"/>
                <w:szCs w:val="18"/>
              </w:rPr>
            </w:pPr>
          </w:p>
        </w:tc>
        <w:tc>
          <w:tcPr>
            <w:tcW w:w="990" w:type="dxa"/>
            <w:vAlign w:val="center"/>
          </w:tcPr>
          <w:p w:rsidR="008F7DEE" w:rsidRDefault="008F7DEE">
            <w:pPr>
              <w:ind w:left="-108" w:right="-108"/>
              <w:jc w:val="center"/>
              <w:rPr>
                <w:rFonts w:cs="Arial"/>
                <w:sz w:val="18"/>
                <w:szCs w:val="18"/>
              </w:rPr>
            </w:pPr>
          </w:p>
        </w:tc>
        <w:tc>
          <w:tcPr>
            <w:tcW w:w="1080" w:type="dxa"/>
            <w:vAlign w:val="center"/>
          </w:tcPr>
          <w:p w:rsidR="008F7DEE" w:rsidRDefault="008F7DEE">
            <w:pPr>
              <w:ind w:left="-108" w:right="-108"/>
              <w:jc w:val="center"/>
              <w:rPr>
                <w:rFonts w:cs="Arial"/>
                <w:sz w:val="18"/>
                <w:szCs w:val="18"/>
              </w:rPr>
            </w:pPr>
          </w:p>
        </w:tc>
      </w:tr>
      <w:tr w:rsidR="008F7DEE">
        <w:trPr>
          <w:trHeight w:val="431"/>
        </w:trPr>
        <w:tc>
          <w:tcPr>
            <w:tcW w:w="846" w:type="dxa"/>
            <w:vAlign w:val="center"/>
          </w:tcPr>
          <w:p w:rsidR="008F7DEE" w:rsidRDefault="008F7DEE">
            <w:pPr>
              <w:ind w:left="-108" w:right="-108"/>
              <w:jc w:val="center"/>
              <w:rPr>
                <w:rFonts w:cs="Arial"/>
                <w:sz w:val="18"/>
                <w:szCs w:val="18"/>
              </w:rPr>
            </w:pPr>
          </w:p>
        </w:tc>
        <w:tc>
          <w:tcPr>
            <w:tcW w:w="846" w:type="dxa"/>
            <w:vAlign w:val="center"/>
          </w:tcPr>
          <w:p w:rsidR="008F7DEE" w:rsidRDefault="00CF117F">
            <w:pPr>
              <w:ind w:left="-63" w:right="-108"/>
              <w:jc w:val="center"/>
              <w:rPr>
                <w:rFonts w:cs="Arial"/>
                <w:sz w:val="18"/>
                <w:szCs w:val="18"/>
              </w:rPr>
            </w:pPr>
            <w:r>
              <w:rPr>
                <w:rFonts w:cs="Arial"/>
                <w:sz w:val="18"/>
                <w:szCs w:val="18"/>
              </w:rPr>
              <w:t>4-11</w:t>
            </w:r>
          </w:p>
        </w:tc>
        <w:tc>
          <w:tcPr>
            <w:tcW w:w="846" w:type="dxa"/>
            <w:vAlign w:val="center"/>
          </w:tcPr>
          <w:p w:rsidR="008F7DEE" w:rsidRDefault="00CF117F">
            <w:pPr>
              <w:ind w:left="-108" w:right="-108"/>
              <w:jc w:val="center"/>
              <w:rPr>
                <w:rFonts w:cs="Arial"/>
                <w:sz w:val="18"/>
                <w:szCs w:val="18"/>
              </w:rPr>
            </w:pPr>
            <w:r>
              <w:rPr>
                <w:rFonts w:cs="Arial"/>
                <w:sz w:val="18"/>
                <w:szCs w:val="18"/>
              </w:rPr>
              <w:t>1</w:t>
            </w:r>
          </w:p>
        </w:tc>
        <w:tc>
          <w:tcPr>
            <w:tcW w:w="1062" w:type="dxa"/>
            <w:vAlign w:val="center"/>
          </w:tcPr>
          <w:p w:rsidR="008F7DEE" w:rsidRDefault="00CF117F">
            <w:pPr>
              <w:ind w:left="-108" w:right="-108"/>
              <w:jc w:val="center"/>
              <w:rPr>
                <w:rFonts w:cs="Arial"/>
                <w:sz w:val="18"/>
                <w:szCs w:val="18"/>
              </w:rPr>
            </w:pPr>
            <w:r>
              <w:rPr>
                <w:rFonts w:cs="Arial"/>
                <w:sz w:val="18"/>
                <w:szCs w:val="18"/>
              </w:rPr>
              <w:t>2</w:t>
            </w:r>
          </w:p>
        </w:tc>
        <w:tc>
          <w:tcPr>
            <w:tcW w:w="1080" w:type="dxa"/>
            <w:vAlign w:val="center"/>
          </w:tcPr>
          <w:p w:rsidR="008F7DEE" w:rsidRDefault="00CF117F">
            <w:pPr>
              <w:ind w:left="-108" w:right="-108"/>
              <w:jc w:val="center"/>
              <w:rPr>
                <w:rFonts w:cs="Arial"/>
                <w:sz w:val="18"/>
                <w:szCs w:val="18"/>
              </w:rPr>
            </w:pPr>
            <w:r>
              <w:rPr>
                <w:rFonts w:cs="Arial"/>
                <w:sz w:val="18"/>
                <w:szCs w:val="18"/>
              </w:rPr>
              <w:t>21-04-18</w:t>
            </w:r>
          </w:p>
        </w:tc>
        <w:tc>
          <w:tcPr>
            <w:tcW w:w="270" w:type="dxa"/>
            <w:tcBorders>
              <w:top w:val="nil"/>
              <w:bottom w:val="nil"/>
            </w:tcBorders>
          </w:tcPr>
          <w:p w:rsidR="008F7DEE" w:rsidRDefault="008F7DEE">
            <w:pPr>
              <w:ind w:left="-108" w:right="-108"/>
              <w:jc w:val="center"/>
              <w:rPr>
                <w:rFonts w:cs="Arial"/>
                <w:sz w:val="18"/>
                <w:szCs w:val="18"/>
              </w:rPr>
            </w:pPr>
          </w:p>
        </w:tc>
        <w:tc>
          <w:tcPr>
            <w:tcW w:w="720" w:type="dxa"/>
            <w:vAlign w:val="center"/>
          </w:tcPr>
          <w:p w:rsidR="008F7DEE" w:rsidRDefault="008F7DEE">
            <w:pPr>
              <w:ind w:left="-108" w:right="-108"/>
              <w:jc w:val="center"/>
              <w:rPr>
                <w:rFonts w:cs="Arial"/>
                <w:sz w:val="18"/>
                <w:szCs w:val="18"/>
              </w:rPr>
            </w:pPr>
          </w:p>
        </w:tc>
        <w:tc>
          <w:tcPr>
            <w:tcW w:w="720" w:type="dxa"/>
            <w:vAlign w:val="center"/>
          </w:tcPr>
          <w:p w:rsidR="008F7DEE" w:rsidRDefault="008F7DEE">
            <w:pPr>
              <w:ind w:left="-108" w:right="-108"/>
              <w:jc w:val="center"/>
              <w:rPr>
                <w:rFonts w:cs="Arial"/>
                <w:sz w:val="18"/>
                <w:szCs w:val="18"/>
              </w:rPr>
            </w:pPr>
          </w:p>
        </w:tc>
        <w:tc>
          <w:tcPr>
            <w:tcW w:w="810" w:type="dxa"/>
            <w:vAlign w:val="center"/>
          </w:tcPr>
          <w:p w:rsidR="008F7DEE" w:rsidRDefault="008F7DEE">
            <w:pPr>
              <w:ind w:left="-108" w:right="-108"/>
              <w:jc w:val="center"/>
              <w:rPr>
                <w:rFonts w:cs="Arial"/>
                <w:sz w:val="18"/>
                <w:szCs w:val="18"/>
              </w:rPr>
            </w:pPr>
          </w:p>
        </w:tc>
        <w:tc>
          <w:tcPr>
            <w:tcW w:w="990" w:type="dxa"/>
            <w:vAlign w:val="center"/>
          </w:tcPr>
          <w:p w:rsidR="008F7DEE" w:rsidRDefault="008F7DEE">
            <w:pPr>
              <w:ind w:left="-108" w:right="-108"/>
              <w:jc w:val="center"/>
              <w:rPr>
                <w:rFonts w:cs="Arial"/>
                <w:sz w:val="18"/>
                <w:szCs w:val="18"/>
              </w:rPr>
            </w:pPr>
          </w:p>
        </w:tc>
        <w:tc>
          <w:tcPr>
            <w:tcW w:w="1080" w:type="dxa"/>
            <w:vAlign w:val="center"/>
          </w:tcPr>
          <w:p w:rsidR="008F7DEE" w:rsidRDefault="008F7DEE">
            <w:pPr>
              <w:ind w:left="-108" w:right="-108"/>
              <w:jc w:val="center"/>
              <w:rPr>
                <w:rFonts w:cs="Arial"/>
                <w:sz w:val="18"/>
                <w:szCs w:val="18"/>
              </w:rPr>
            </w:pPr>
          </w:p>
        </w:tc>
      </w:tr>
      <w:tr w:rsidR="008F7DEE">
        <w:trPr>
          <w:trHeight w:val="431"/>
        </w:trPr>
        <w:tc>
          <w:tcPr>
            <w:tcW w:w="846" w:type="dxa"/>
            <w:vAlign w:val="center"/>
          </w:tcPr>
          <w:p w:rsidR="008F7DEE" w:rsidRDefault="008F7DEE">
            <w:pPr>
              <w:ind w:left="-108" w:right="-108"/>
              <w:jc w:val="center"/>
              <w:rPr>
                <w:rFonts w:cs="Arial"/>
                <w:sz w:val="18"/>
                <w:szCs w:val="18"/>
              </w:rPr>
            </w:pPr>
          </w:p>
        </w:tc>
        <w:tc>
          <w:tcPr>
            <w:tcW w:w="846" w:type="dxa"/>
            <w:vAlign w:val="center"/>
          </w:tcPr>
          <w:p w:rsidR="008F7DEE" w:rsidRDefault="00CF117F">
            <w:pPr>
              <w:ind w:left="-63" w:right="-108"/>
              <w:jc w:val="center"/>
              <w:rPr>
                <w:rFonts w:cs="Arial"/>
                <w:sz w:val="18"/>
                <w:szCs w:val="18"/>
              </w:rPr>
            </w:pPr>
            <w:r>
              <w:rPr>
                <w:rFonts w:cs="Arial"/>
                <w:sz w:val="18"/>
                <w:szCs w:val="18"/>
              </w:rPr>
              <w:t>4-12</w:t>
            </w:r>
          </w:p>
        </w:tc>
        <w:tc>
          <w:tcPr>
            <w:tcW w:w="846" w:type="dxa"/>
            <w:vAlign w:val="center"/>
          </w:tcPr>
          <w:p w:rsidR="008F7DEE" w:rsidRDefault="00CF117F">
            <w:pPr>
              <w:ind w:left="-108" w:right="-108"/>
              <w:jc w:val="center"/>
              <w:rPr>
                <w:rFonts w:cs="Arial"/>
                <w:sz w:val="18"/>
                <w:szCs w:val="18"/>
              </w:rPr>
            </w:pPr>
            <w:r>
              <w:rPr>
                <w:rFonts w:cs="Arial"/>
                <w:sz w:val="18"/>
                <w:szCs w:val="18"/>
              </w:rPr>
              <w:t>1</w:t>
            </w:r>
          </w:p>
        </w:tc>
        <w:tc>
          <w:tcPr>
            <w:tcW w:w="1062" w:type="dxa"/>
            <w:vAlign w:val="center"/>
          </w:tcPr>
          <w:p w:rsidR="008F7DEE" w:rsidRDefault="00CF117F">
            <w:pPr>
              <w:ind w:left="-108" w:right="-108"/>
              <w:jc w:val="center"/>
              <w:rPr>
                <w:rFonts w:cs="Arial"/>
                <w:sz w:val="18"/>
                <w:szCs w:val="18"/>
              </w:rPr>
            </w:pPr>
            <w:r>
              <w:rPr>
                <w:rFonts w:cs="Arial"/>
                <w:sz w:val="18"/>
                <w:szCs w:val="18"/>
              </w:rPr>
              <w:t>3</w:t>
            </w:r>
          </w:p>
        </w:tc>
        <w:tc>
          <w:tcPr>
            <w:tcW w:w="1080" w:type="dxa"/>
            <w:vAlign w:val="center"/>
          </w:tcPr>
          <w:p w:rsidR="008F7DEE" w:rsidRDefault="00CF117F">
            <w:pPr>
              <w:ind w:left="-108" w:right="-108"/>
              <w:jc w:val="center"/>
              <w:rPr>
                <w:rFonts w:cs="Arial"/>
                <w:sz w:val="18"/>
                <w:szCs w:val="18"/>
              </w:rPr>
            </w:pPr>
            <w:r>
              <w:rPr>
                <w:rFonts w:cs="Arial"/>
                <w:sz w:val="18"/>
                <w:szCs w:val="18"/>
              </w:rPr>
              <w:t>27-07-19</w:t>
            </w:r>
          </w:p>
        </w:tc>
        <w:tc>
          <w:tcPr>
            <w:tcW w:w="270" w:type="dxa"/>
            <w:tcBorders>
              <w:top w:val="nil"/>
              <w:bottom w:val="nil"/>
            </w:tcBorders>
          </w:tcPr>
          <w:p w:rsidR="008F7DEE" w:rsidRDefault="008F7DEE">
            <w:pPr>
              <w:ind w:left="-108" w:right="-108"/>
              <w:jc w:val="center"/>
              <w:rPr>
                <w:rFonts w:cs="Arial"/>
                <w:sz w:val="18"/>
                <w:szCs w:val="18"/>
              </w:rPr>
            </w:pPr>
          </w:p>
        </w:tc>
        <w:tc>
          <w:tcPr>
            <w:tcW w:w="720" w:type="dxa"/>
            <w:vAlign w:val="center"/>
          </w:tcPr>
          <w:p w:rsidR="008F7DEE" w:rsidRDefault="008F7DEE">
            <w:pPr>
              <w:ind w:left="-108" w:right="-108"/>
              <w:jc w:val="center"/>
              <w:rPr>
                <w:rFonts w:cs="Arial"/>
                <w:sz w:val="18"/>
                <w:szCs w:val="18"/>
              </w:rPr>
            </w:pPr>
          </w:p>
        </w:tc>
        <w:tc>
          <w:tcPr>
            <w:tcW w:w="720" w:type="dxa"/>
            <w:vAlign w:val="center"/>
          </w:tcPr>
          <w:p w:rsidR="008F7DEE" w:rsidRDefault="008F7DEE">
            <w:pPr>
              <w:ind w:left="-108" w:right="-108"/>
              <w:jc w:val="center"/>
              <w:rPr>
                <w:rFonts w:cs="Arial"/>
                <w:sz w:val="18"/>
                <w:szCs w:val="18"/>
              </w:rPr>
            </w:pPr>
          </w:p>
        </w:tc>
        <w:tc>
          <w:tcPr>
            <w:tcW w:w="810" w:type="dxa"/>
            <w:vAlign w:val="center"/>
          </w:tcPr>
          <w:p w:rsidR="008F7DEE" w:rsidRDefault="008F7DEE">
            <w:pPr>
              <w:ind w:left="-108" w:right="-108"/>
              <w:jc w:val="center"/>
              <w:rPr>
                <w:rFonts w:cs="Arial"/>
                <w:sz w:val="18"/>
                <w:szCs w:val="18"/>
              </w:rPr>
            </w:pPr>
          </w:p>
        </w:tc>
        <w:tc>
          <w:tcPr>
            <w:tcW w:w="990" w:type="dxa"/>
            <w:vAlign w:val="center"/>
          </w:tcPr>
          <w:p w:rsidR="008F7DEE" w:rsidRDefault="008F7DEE">
            <w:pPr>
              <w:ind w:left="-108" w:right="-108"/>
              <w:jc w:val="center"/>
              <w:rPr>
                <w:rFonts w:cs="Arial"/>
                <w:sz w:val="18"/>
                <w:szCs w:val="18"/>
              </w:rPr>
            </w:pPr>
          </w:p>
        </w:tc>
        <w:tc>
          <w:tcPr>
            <w:tcW w:w="1080" w:type="dxa"/>
            <w:vAlign w:val="center"/>
          </w:tcPr>
          <w:p w:rsidR="008F7DEE" w:rsidRDefault="008F7DEE">
            <w:pPr>
              <w:ind w:left="-108" w:right="-108"/>
              <w:jc w:val="center"/>
              <w:rPr>
                <w:rFonts w:cs="Arial"/>
                <w:sz w:val="18"/>
                <w:szCs w:val="18"/>
              </w:rPr>
            </w:pPr>
          </w:p>
        </w:tc>
      </w:tr>
      <w:tr w:rsidR="008F7DEE">
        <w:trPr>
          <w:trHeight w:val="431"/>
        </w:trPr>
        <w:tc>
          <w:tcPr>
            <w:tcW w:w="846" w:type="dxa"/>
            <w:vAlign w:val="center"/>
          </w:tcPr>
          <w:p w:rsidR="008F7DEE" w:rsidRDefault="008F7DEE">
            <w:pPr>
              <w:ind w:left="-108" w:right="-108"/>
              <w:jc w:val="center"/>
              <w:rPr>
                <w:rFonts w:cs="Arial"/>
                <w:sz w:val="18"/>
                <w:szCs w:val="18"/>
              </w:rPr>
            </w:pPr>
          </w:p>
        </w:tc>
        <w:tc>
          <w:tcPr>
            <w:tcW w:w="846" w:type="dxa"/>
            <w:vAlign w:val="center"/>
          </w:tcPr>
          <w:p w:rsidR="008F7DEE" w:rsidRDefault="00CF117F">
            <w:pPr>
              <w:ind w:left="-63" w:right="-108"/>
              <w:jc w:val="center"/>
              <w:rPr>
                <w:rFonts w:cs="Arial"/>
                <w:sz w:val="18"/>
                <w:szCs w:val="18"/>
              </w:rPr>
            </w:pPr>
            <w:r>
              <w:rPr>
                <w:rFonts w:cs="Arial"/>
                <w:sz w:val="18"/>
                <w:szCs w:val="18"/>
              </w:rPr>
              <w:t>4-13</w:t>
            </w:r>
          </w:p>
        </w:tc>
        <w:tc>
          <w:tcPr>
            <w:tcW w:w="846" w:type="dxa"/>
            <w:vAlign w:val="center"/>
          </w:tcPr>
          <w:p w:rsidR="008F7DEE" w:rsidRDefault="00CF117F">
            <w:pPr>
              <w:ind w:left="-108" w:right="-108"/>
              <w:jc w:val="center"/>
              <w:rPr>
                <w:rFonts w:cs="Arial"/>
                <w:sz w:val="18"/>
                <w:szCs w:val="18"/>
              </w:rPr>
            </w:pPr>
            <w:r>
              <w:rPr>
                <w:rFonts w:cs="Arial"/>
                <w:sz w:val="18"/>
                <w:szCs w:val="18"/>
              </w:rPr>
              <w:t>1</w:t>
            </w:r>
          </w:p>
        </w:tc>
        <w:tc>
          <w:tcPr>
            <w:tcW w:w="1062" w:type="dxa"/>
            <w:vAlign w:val="center"/>
          </w:tcPr>
          <w:p w:rsidR="008F7DEE" w:rsidRDefault="00CF117F">
            <w:pPr>
              <w:ind w:left="-108" w:right="-108"/>
              <w:jc w:val="center"/>
              <w:rPr>
                <w:rFonts w:cs="Arial"/>
                <w:sz w:val="18"/>
                <w:szCs w:val="18"/>
              </w:rPr>
            </w:pPr>
            <w:r>
              <w:rPr>
                <w:rFonts w:cs="Arial"/>
                <w:sz w:val="18"/>
                <w:szCs w:val="18"/>
              </w:rPr>
              <w:t>2</w:t>
            </w:r>
          </w:p>
        </w:tc>
        <w:tc>
          <w:tcPr>
            <w:tcW w:w="1080" w:type="dxa"/>
            <w:vAlign w:val="center"/>
          </w:tcPr>
          <w:p w:rsidR="008F7DEE" w:rsidRDefault="00CF117F">
            <w:pPr>
              <w:ind w:left="-108" w:right="-108"/>
              <w:jc w:val="center"/>
              <w:rPr>
                <w:rFonts w:cs="Arial"/>
                <w:sz w:val="18"/>
                <w:szCs w:val="18"/>
              </w:rPr>
            </w:pPr>
            <w:r>
              <w:rPr>
                <w:rFonts w:cs="Arial"/>
                <w:sz w:val="18"/>
                <w:szCs w:val="18"/>
              </w:rPr>
              <w:t>21-04-18</w:t>
            </w:r>
          </w:p>
        </w:tc>
        <w:tc>
          <w:tcPr>
            <w:tcW w:w="270" w:type="dxa"/>
            <w:tcBorders>
              <w:top w:val="nil"/>
              <w:bottom w:val="nil"/>
            </w:tcBorders>
          </w:tcPr>
          <w:p w:rsidR="008F7DEE" w:rsidRDefault="008F7DEE">
            <w:pPr>
              <w:ind w:left="-108" w:right="-108"/>
              <w:jc w:val="center"/>
              <w:rPr>
                <w:rFonts w:cs="Arial"/>
                <w:sz w:val="18"/>
                <w:szCs w:val="18"/>
              </w:rPr>
            </w:pPr>
          </w:p>
        </w:tc>
        <w:tc>
          <w:tcPr>
            <w:tcW w:w="720" w:type="dxa"/>
            <w:vAlign w:val="center"/>
          </w:tcPr>
          <w:p w:rsidR="008F7DEE" w:rsidRDefault="008F7DEE">
            <w:pPr>
              <w:ind w:left="-108" w:right="-108"/>
              <w:jc w:val="center"/>
              <w:rPr>
                <w:rFonts w:cs="Arial"/>
                <w:sz w:val="18"/>
                <w:szCs w:val="18"/>
              </w:rPr>
            </w:pPr>
          </w:p>
        </w:tc>
        <w:tc>
          <w:tcPr>
            <w:tcW w:w="720" w:type="dxa"/>
            <w:vAlign w:val="center"/>
          </w:tcPr>
          <w:p w:rsidR="008F7DEE" w:rsidRDefault="008F7DEE">
            <w:pPr>
              <w:ind w:left="-108" w:right="-108"/>
              <w:jc w:val="center"/>
              <w:rPr>
                <w:rFonts w:cs="Arial"/>
                <w:sz w:val="18"/>
                <w:szCs w:val="18"/>
              </w:rPr>
            </w:pPr>
          </w:p>
        </w:tc>
        <w:tc>
          <w:tcPr>
            <w:tcW w:w="810" w:type="dxa"/>
            <w:vAlign w:val="center"/>
          </w:tcPr>
          <w:p w:rsidR="008F7DEE" w:rsidRDefault="008F7DEE">
            <w:pPr>
              <w:ind w:left="-108" w:right="-108"/>
              <w:jc w:val="center"/>
              <w:rPr>
                <w:rFonts w:cs="Arial"/>
                <w:sz w:val="18"/>
                <w:szCs w:val="18"/>
              </w:rPr>
            </w:pPr>
          </w:p>
        </w:tc>
        <w:tc>
          <w:tcPr>
            <w:tcW w:w="990" w:type="dxa"/>
            <w:vAlign w:val="center"/>
          </w:tcPr>
          <w:p w:rsidR="008F7DEE" w:rsidRDefault="008F7DEE">
            <w:pPr>
              <w:ind w:left="-108" w:right="-108"/>
              <w:jc w:val="center"/>
              <w:rPr>
                <w:rFonts w:cs="Arial"/>
                <w:sz w:val="18"/>
                <w:szCs w:val="18"/>
              </w:rPr>
            </w:pPr>
          </w:p>
        </w:tc>
        <w:tc>
          <w:tcPr>
            <w:tcW w:w="1080" w:type="dxa"/>
            <w:vAlign w:val="center"/>
          </w:tcPr>
          <w:p w:rsidR="008F7DEE" w:rsidRDefault="008F7DEE">
            <w:pPr>
              <w:ind w:left="-108" w:right="-108"/>
              <w:jc w:val="center"/>
              <w:rPr>
                <w:rFonts w:cs="Arial"/>
                <w:sz w:val="18"/>
                <w:szCs w:val="18"/>
              </w:rPr>
            </w:pPr>
          </w:p>
        </w:tc>
      </w:tr>
      <w:tr w:rsidR="008F7DEE">
        <w:trPr>
          <w:trHeight w:val="431"/>
        </w:trPr>
        <w:tc>
          <w:tcPr>
            <w:tcW w:w="846" w:type="dxa"/>
            <w:vAlign w:val="center"/>
          </w:tcPr>
          <w:p w:rsidR="008F7DEE" w:rsidRDefault="008F7DEE">
            <w:pPr>
              <w:ind w:left="-108" w:right="-108"/>
              <w:jc w:val="center"/>
              <w:rPr>
                <w:rFonts w:cs="Arial"/>
                <w:sz w:val="18"/>
                <w:szCs w:val="18"/>
              </w:rPr>
            </w:pPr>
          </w:p>
        </w:tc>
        <w:tc>
          <w:tcPr>
            <w:tcW w:w="846" w:type="dxa"/>
            <w:vAlign w:val="center"/>
          </w:tcPr>
          <w:p w:rsidR="008F7DEE" w:rsidRDefault="00CF117F">
            <w:pPr>
              <w:ind w:left="-63" w:right="-108"/>
              <w:jc w:val="center"/>
              <w:rPr>
                <w:rFonts w:cs="Arial"/>
                <w:sz w:val="18"/>
                <w:szCs w:val="18"/>
              </w:rPr>
            </w:pPr>
            <w:r>
              <w:rPr>
                <w:rFonts w:cs="Arial"/>
                <w:sz w:val="18"/>
                <w:szCs w:val="18"/>
              </w:rPr>
              <w:t>4-14</w:t>
            </w:r>
          </w:p>
        </w:tc>
        <w:tc>
          <w:tcPr>
            <w:tcW w:w="846" w:type="dxa"/>
            <w:vAlign w:val="center"/>
          </w:tcPr>
          <w:p w:rsidR="008F7DEE" w:rsidRDefault="00CF117F">
            <w:pPr>
              <w:ind w:left="-108" w:right="-108"/>
              <w:jc w:val="center"/>
              <w:rPr>
                <w:rFonts w:cs="Arial"/>
                <w:sz w:val="18"/>
                <w:szCs w:val="18"/>
              </w:rPr>
            </w:pPr>
            <w:r>
              <w:rPr>
                <w:rFonts w:cs="Arial"/>
                <w:sz w:val="18"/>
                <w:szCs w:val="18"/>
              </w:rPr>
              <w:t>1</w:t>
            </w:r>
          </w:p>
        </w:tc>
        <w:tc>
          <w:tcPr>
            <w:tcW w:w="1062" w:type="dxa"/>
            <w:vAlign w:val="center"/>
          </w:tcPr>
          <w:p w:rsidR="008F7DEE" w:rsidRDefault="00CF117F">
            <w:pPr>
              <w:ind w:left="-108" w:right="-108"/>
              <w:jc w:val="center"/>
              <w:rPr>
                <w:rFonts w:cs="Arial"/>
                <w:sz w:val="18"/>
                <w:szCs w:val="18"/>
              </w:rPr>
            </w:pPr>
            <w:r>
              <w:rPr>
                <w:rFonts w:cs="Arial"/>
                <w:sz w:val="18"/>
                <w:szCs w:val="18"/>
              </w:rPr>
              <w:t>2</w:t>
            </w:r>
          </w:p>
        </w:tc>
        <w:tc>
          <w:tcPr>
            <w:tcW w:w="1080" w:type="dxa"/>
            <w:vAlign w:val="center"/>
          </w:tcPr>
          <w:p w:rsidR="008F7DEE" w:rsidRDefault="00CF117F">
            <w:pPr>
              <w:ind w:left="-108" w:right="-108"/>
              <w:jc w:val="center"/>
              <w:rPr>
                <w:rFonts w:cs="Arial"/>
                <w:sz w:val="18"/>
                <w:szCs w:val="18"/>
              </w:rPr>
            </w:pPr>
            <w:r>
              <w:rPr>
                <w:rFonts w:cs="Arial"/>
                <w:sz w:val="18"/>
                <w:szCs w:val="18"/>
              </w:rPr>
              <w:t>21-04-18</w:t>
            </w:r>
          </w:p>
        </w:tc>
        <w:tc>
          <w:tcPr>
            <w:tcW w:w="270" w:type="dxa"/>
            <w:tcBorders>
              <w:top w:val="nil"/>
              <w:bottom w:val="nil"/>
            </w:tcBorders>
          </w:tcPr>
          <w:p w:rsidR="008F7DEE" w:rsidRDefault="008F7DEE">
            <w:pPr>
              <w:ind w:left="-108" w:right="-108"/>
              <w:jc w:val="center"/>
              <w:rPr>
                <w:rFonts w:cs="Arial"/>
                <w:sz w:val="18"/>
                <w:szCs w:val="18"/>
              </w:rPr>
            </w:pPr>
          </w:p>
        </w:tc>
        <w:tc>
          <w:tcPr>
            <w:tcW w:w="720" w:type="dxa"/>
            <w:vAlign w:val="center"/>
          </w:tcPr>
          <w:p w:rsidR="008F7DEE" w:rsidRDefault="008F7DEE">
            <w:pPr>
              <w:ind w:left="-108" w:right="-108"/>
              <w:jc w:val="center"/>
              <w:rPr>
                <w:rFonts w:cs="Arial"/>
                <w:sz w:val="18"/>
                <w:szCs w:val="18"/>
              </w:rPr>
            </w:pPr>
          </w:p>
        </w:tc>
        <w:tc>
          <w:tcPr>
            <w:tcW w:w="720" w:type="dxa"/>
            <w:vAlign w:val="center"/>
          </w:tcPr>
          <w:p w:rsidR="008F7DEE" w:rsidRDefault="008F7DEE">
            <w:pPr>
              <w:ind w:left="-108" w:right="-108"/>
              <w:jc w:val="center"/>
              <w:rPr>
                <w:rFonts w:cs="Arial"/>
                <w:sz w:val="18"/>
                <w:szCs w:val="18"/>
              </w:rPr>
            </w:pPr>
          </w:p>
        </w:tc>
        <w:tc>
          <w:tcPr>
            <w:tcW w:w="810" w:type="dxa"/>
            <w:vAlign w:val="center"/>
          </w:tcPr>
          <w:p w:rsidR="008F7DEE" w:rsidRDefault="008F7DEE">
            <w:pPr>
              <w:ind w:left="-108" w:right="-108"/>
              <w:jc w:val="center"/>
              <w:rPr>
                <w:rFonts w:cs="Arial"/>
                <w:sz w:val="18"/>
                <w:szCs w:val="18"/>
              </w:rPr>
            </w:pPr>
          </w:p>
        </w:tc>
        <w:tc>
          <w:tcPr>
            <w:tcW w:w="990" w:type="dxa"/>
            <w:vAlign w:val="center"/>
          </w:tcPr>
          <w:p w:rsidR="008F7DEE" w:rsidRDefault="008F7DEE">
            <w:pPr>
              <w:ind w:left="-108" w:right="-108"/>
              <w:jc w:val="center"/>
              <w:rPr>
                <w:rFonts w:cs="Arial"/>
                <w:sz w:val="18"/>
                <w:szCs w:val="18"/>
              </w:rPr>
            </w:pPr>
          </w:p>
        </w:tc>
        <w:tc>
          <w:tcPr>
            <w:tcW w:w="1080" w:type="dxa"/>
            <w:vAlign w:val="center"/>
          </w:tcPr>
          <w:p w:rsidR="008F7DEE" w:rsidRDefault="008F7DEE">
            <w:pPr>
              <w:ind w:left="-108" w:right="-108"/>
              <w:jc w:val="center"/>
              <w:rPr>
                <w:rFonts w:cs="Arial"/>
                <w:sz w:val="18"/>
                <w:szCs w:val="18"/>
              </w:rPr>
            </w:pPr>
          </w:p>
        </w:tc>
      </w:tr>
      <w:tr w:rsidR="008F7DEE">
        <w:trPr>
          <w:trHeight w:val="431"/>
        </w:trPr>
        <w:tc>
          <w:tcPr>
            <w:tcW w:w="846" w:type="dxa"/>
            <w:vAlign w:val="center"/>
          </w:tcPr>
          <w:p w:rsidR="008F7DEE" w:rsidRDefault="008F7DEE">
            <w:pPr>
              <w:ind w:left="-108" w:right="-108"/>
              <w:jc w:val="center"/>
              <w:rPr>
                <w:rFonts w:cs="Arial"/>
                <w:sz w:val="18"/>
                <w:szCs w:val="18"/>
              </w:rPr>
            </w:pPr>
          </w:p>
        </w:tc>
        <w:tc>
          <w:tcPr>
            <w:tcW w:w="846" w:type="dxa"/>
            <w:vAlign w:val="center"/>
          </w:tcPr>
          <w:p w:rsidR="008F7DEE" w:rsidRDefault="008F7DEE">
            <w:pPr>
              <w:ind w:left="-63" w:right="-108"/>
              <w:jc w:val="center"/>
              <w:rPr>
                <w:rFonts w:cs="Arial"/>
                <w:sz w:val="18"/>
                <w:szCs w:val="18"/>
              </w:rPr>
            </w:pPr>
          </w:p>
        </w:tc>
        <w:tc>
          <w:tcPr>
            <w:tcW w:w="846" w:type="dxa"/>
            <w:vAlign w:val="center"/>
          </w:tcPr>
          <w:p w:rsidR="008F7DEE" w:rsidRDefault="008F7DEE">
            <w:pPr>
              <w:ind w:left="-108" w:right="-108"/>
              <w:jc w:val="center"/>
              <w:rPr>
                <w:rFonts w:cs="Arial"/>
                <w:sz w:val="18"/>
                <w:szCs w:val="18"/>
              </w:rPr>
            </w:pPr>
          </w:p>
        </w:tc>
        <w:tc>
          <w:tcPr>
            <w:tcW w:w="1062" w:type="dxa"/>
            <w:vAlign w:val="center"/>
          </w:tcPr>
          <w:p w:rsidR="008F7DEE" w:rsidRDefault="008F7DEE">
            <w:pPr>
              <w:ind w:left="-108" w:right="-108"/>
              <w:jc w:val="center"/>
              <w:rPr>
                <w:rFonts w:cs="Arial"/>
                <w:sz w:val="18"/>
                <w:szCs w:val="18"/>
              </w:rPr>
            </w:pPr>
          </w:p>
        </w:tc>
        <w:tc>
          <w:tcPr>
            <w:tcW w:w="1080" w:type="dxa"/>
            <w:vAlign w:val="center"/>
          </w:tcPr>
          <w:p w:rsidR="008F7DEE" w:rsidRDefault="008F7DEE">
            <w:pPr>
              <w:ind w:left="-108" w:right="-108"/>
              <w:jc w:val="center"/>
              <w:rPr>
                <w:rFonts w:cs="Arial"/>
                <w:sz w:val="18"/>
                <w:szCs w:val="18"/>
              </w:rPr>
            </w:pPr>
          </w:p>
        </w:tc>
        <w:tc>
          <w:tcPr>
            <w:tcW w:w="270" w:type="dxa"/>
            <w:tcBorders>
              <w:top w:val="nil"/>
              <w:bottom w:val="nil"/>
            </w:tcBorders>
          </w:tcPr>
          <w:p w:rsidR="008F7DEE" w:rsidRDefault="008F7DEE">
            <w:pPr>
              <w:ind w:left="-108" w:right="-108"/>
              <w:jc w:val="center"/>
              <w:rPr>
                <w:rFonts w:cs="Arial"/>
                <w:sz w:val="18"/>
                <w:szCs w:val="18"/>
              </w:rPr>
            </w:pPr>
          </w:p>
        </w:tc>
        <w:tc>
          <w:tcPr>
            <w:tcW w:w="720" w:type="dxa"/>
            <w:vAlign w:val="center"/>
          </w:tcPr>
          <w:p w:rsidR="008F7DEE" w:rsidRDefault="008F7DEE">
            <w:pPr>
              <w:ind w:left="-108" w:right="-108"/>
              <w:jc w:val="center"/>
              <w:rPr>
                <w:rFonts w:cs="Arial"/>
                <w:sz w:val="18"/>
                <w:szCs w:val="18"/>
              </w:rPr>
            </w:pPr>
          </w:p>
        </w:tc>
        <w:tc>
          <w:tcPr>
            <w:tcW w:w="720" w:type="dxa"/>
            <w:vAlign w:val="center"/>
          </w:tcPr>
          <w:p w:rsidR="008F7DEE" w:rsidRDefault="008F7DEE">
            <w:pPr>
              <w:ind w:left="-108" w:right="-108"/>
              <w:jc w:val="center"/>
              <w:rPr>
                <w:rFonts w:cs="Arial"/>
                <w:sz w:val="18"/>
                <w:szCs w:val="18"/>
              </w:rPr>
            </w:pPr>
          </w:p>
        </w:tc>
        <w:tc>
          <w:tcPr>
            <w:tcW w:w="810" w:type="dxa"/>
            <w:vAlign w:val="center"/>
          </w:tcPr>
          <w:p w:rsidR="008F7DEE" w:rsidRDefault="008F7DEE">
            <w:pPr>
              <w:ind w:left="-108" w:right="-108"/>
              <w:jc w:val="center"/>
              <w:rPr>
                <w:rFonts w:cs="Arial"/>
                <w:sz w:val="18"/>
                <w:szCs w:val="18"/>
              </w:rPr>
            </w:pPr>
          </w:p>
        </w:tc>
        <w:tc>
          <w:tcPr>
            <w:tcW w:w="990" w:type="dxa"/>
            <w:vAlign w:val="center"/>
          </w:tcPr>
          <w:p w:rsidR="008F7DEE" w:rsidRDefault="008F7DEE">
            <w:pPr>
              <w:ind w:left="-108" w:right="-108"/>
              <w:jc w:val="center"/>
              <w:rPr>
                <w:rFonts w:cs="Arial"/>
                <w:sz w:val="18"/>
                <w:szCs w:val="18"/>
              </w:rPr>
            </w:pPr>
          </w:p>
        </w:tc>
        <w:tc>
          <w:tcPr>
            <w:tcW w:w="1080" w:type="dxa"/>
            <w:vAlign w:val="center"/>
          </w:tcPr>
          <w:p w:rsidR="008F7DEE" w:rsidRDefault="008F7DEE">
            <w:pPr>
              <w:ind w:left="-108" w:right="-108"/>
              <w:jc w:val="center"/>
              <w:rPr>
                <w:rFonts w:cs="Arial"/>
                <w:sz w:val="18"/>
                <w:szCs w:val="18"/>
              </w:rPr>
            </w:pPr>
          </w:p>
        </w:tc>
      </w:tr>
    </w:tbl>
    <w:p w:rsidR="008F7DEE" w:rsidRDefault="008F7DEE">
      <w:pPr>
        <w:ind w:left="-108" w:right="-108"/>
        <w:jc w:val="center"/>
        <w:rPr>
          <w:rFonts w:cs="Arial"/>
          <w:sz w:val="18"/>
          <w:szCs w:val="18"/>
        </w:rPr>
      </w:pPr>
    </w:p>
    <w:p w:rsidR="008F7DEE" w:rsidRDefault="008F7DEE">
      <w:pPr>
        <w:rPr>
          <w:rFonts w:cs="Arial"/>
        </w:rPr>
      </w:pPr>
    </w:p>
    <w:p w:rsidR="008F7DEE" w:rsidRDefault="008F7DEE">
      <w:pPr>
        <w:rPr>
          <w:rFonts w:cs="Arial"/>
        </w:rPr>
      </w:pPr>
    </w:p>
    <w:p w:rsidR="008F7DEE" w:rsidRDefault="00CF117F">
      <w:pPr>
        <w:pStyle w:val="Heading1"/>
        <w:numPr>
          <w:ilvl w:val="1"/>
          <w:numId w:val="9"/>
        </w:numPr>
        <w:tabs>
          <w:tab w:val="left" w:pos="720"/>
        </w:tabs>
        <w:ind w:left="720" w:hanging="720"/>
        <w:rPr>
          <w:rFonts w:cs="Arial"/>
          <w:sz w:val="20"/>
        </w:rPr>
      </w:pPr>
      <w:bookmarkStart w:id="44" w:name="_Toc283217324"/>
      <w:bookmarkStart w:id="45" w:name="_Toc445287675"/>
      <w:bookmarkStart w:id="46" w:name="_Toc187483224"/>
      <w:bookmarkStart w:id="47" w:name="_Toc283645907"/>
      <w:bookmarkStart w:id="48" w:name="_Toc283218704"/>
      <w:bookmarkStart w:id="49" w:name="_Toc355105693"/>
      <w:bookmarkStart w:id="50" w:name="_Toc216835055"/>
      <w:bookmarkStart w:id="51" w:name="_Toc289672059"/>
      <w:bookmarkStart w:id="52" w:name="_Toc187483943"/>
      <w:bookmarkStart w:id="53" w:name="_Toc519766496"/>
      <w:bookmarkEnd w:id="31"/>
      <w:bookmarkEnd w:id="32"/>
      <w:bookmarkEnd w:id="33"/>
      <w:bookmarkEnd w:id="34"/>
      <w:r>
        <w:rPr>
          <w:rFonts w:cs="Arial"/>
          <w:sz w:val="20"/>
        </w:rPr>
        <w:t>DISTRIBUTION LIST</w:t>
      </w:r>
      <w:bookmarkEnd w:id="44"/>
      <w:bookmarkEnd w:id="45"/>
      <w:bookmarkEnd w:id="46"/>
      <w:bookmarkEnd w:id="47"/>
      <w:bookmarkEnd w:id="48"/>
      <w:bookmarkEnd w:id="49"/>
      <w:bookmarkEnd w:id="50"/>
      <w:bookmarkEnd w:id="51"/>
      <w:bookmarkEnd w:id="52"/>
      <w:bookmarkEnd w:id="53"/>
    </w:p>
    <w:p w:rsidR="008F7DEE" w:rsidRDefault="008F7DEE">
      <w:pPr>
        <w:pStyle w:val="Header"/>
        <w:rPr>
          <w:rFonts w:cs="Arial"/>
        </w:rPr>
      </w:pPr>
    </w:p>
    <w:tbl>
      <w:tblPr>
        <w:tblW w:w="909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3600"/>
        <w:gridCol w:w="2970"/>
      </w:tblGrid>
      <w:tr w:rsidR="008F7DEE">
        <w:trPr>
          <w:cantSplit/>
          <w:trHeight w:val="323"/>
        </w:trPr>
        <w:tc>
          <w:tcPr>
            <w:tcW w:w="2520" w:type="dxa"/>
            <w:shd w:val="clear" w:color="auto" w:fill="D9D9D9" w:themeFill="background1" w:themeFillShade="D9"/>
            <w:vAlign w:val="center"/>
          </w:tcPr>
          <w:p w:rsidR="008F7DEE" w:rsidRDefault="00CF117F">
            <w:pPr>
              <w:jc w:val="center"/>
              <w:rPr>
                <w:rFonts w:cs="Arial"/>
                <w:b/>
              </w:rPr>
            </w:pPr>
            <w:r>
              <w:rPr>
                <w:rFonts w:cs="Arial"/>
                <w:b/>
              </w:rPr>
              <w:t>NAME</w:t>
            </w:r>
          </w:p>
        </w:tc>
        <w:tc>
          <w:tcPr>
            <w:tcW w:w="3600" w:type="dxa"/>
            <w:shd w:val="clear" w:color="auto" w:fill="D9D9D9" w:themeFill="background1" w:themeFillShade="D9"/>
            <w:vAlign w:val="center"/>
          </w:tcPr>
          <w:p w:rsidR="008F7DEE" w:rsidRDefault="00CF117F">
            <w:pPr>
              <w:jc w:val="center"/>
              <w:rPr>
                <w:rFonts w:cs="Arial"/>
                <w:b/>
              </w:rPr>
            </w:pPr>
            <w:r>
              <w:rPr>
                <w:rFonts w:cs="Arial"/>
                <w:b/>
              </w:rPr>
              <w:t>DEPT / AREA</w:t>
            </w:r>
          </w:p>
        </w:tc>
        <w:tc>
          <w:tcPr>
            <w:tcW w:w="2970" w:type="dxa"/>
            <w:shd w:val="clear" w:color="auto" w:fill="D9D9D9" w:themeFill="background1" w:themeFillShade="D9"/>
            <w:vAlign w:val="center"/>
          </w:tcPr>
          <w:p w:rsidR="008F7DEE" w:rsidRDefault="00CF117F">
            <w:pPr>
              <w:jc w:val="center"/>
              <w:rPr>
                <w:rFonts w:cs="Arial"/>
                <w:b/>
              </w:rPr>
            </w:pPr>
            <w:r>
              <w:rPr>
                <w:rFonts w:cs="Arial"/>
                <w:b/>
              </w:rPr>
              <w:t>DESIGNATION</w:t>
            </w:r>
          </w:p>
        </w:tc>
      </w:tr>
      <w:tr w:rsidR="008F7DEE">
        <w:trPr>
          <w:trHeight w:val="300"/>
        </w:trPr>
        <w:tc>
          <w:tcPr>
            <w:tcW w:w="2520" w:type="dxa"/>
            <w:vAlign w:val="center"/>
          </w:tcPr>
          <w:p w:rsidR="008F7DEE" w:rsidRDefault="00CF117F">
            <w:pPr>
              <w:ind w:left="0"/>
              <w:rPr>
                <w:rFonts w:cs="Arial"/>
              </w:rPr>
            </w:pPr>
            <w:r>
              <w:rPr>
                <w:rFonts w:cs="Arial"/>
              </w:rPr>
              <w:t xml:space="preserve">Mohd </w:t>
            </w:r>
            <w:proofErr w:type="spellStart"/>
            <w:r>
              <w:rPr>
                <w:rFonts w:cs="Arial"/>
              </w:rPr>
              <w:t>Nazri</w:t>
            </w:r>
            <w:proofErr w:type="spellEnd"/>
            <w:r>
              <w:rPr>
                <w:rFonts w:cs="Arial"/>
              </w:rPr>
              <w:t xml:space="preserve"> Abu </w:t>
            </w:r>
            <w:proofErr w:type="spellStart"/>
            <w:r>
              <w:rPr>
                <w:rFonts w:cs="Arial"/>
              </w:rPr>
              <w:t>Seman</w:t>
            </w:r>
            <w:proofErr w:type="spellEnd"/>
          </w:p>
        </w:tc>
        <w:tc>
          <w:tcPr>
            <w:tcW w:w="3600" w:type="dxa"/>
            <w:vAlign w:val="center"/>
          </w:tcPr>
          <w:p w:rsidR="008F7DEE" w:rsidRDefault="00CF117F">
            <w:pPr>
              <w:ind w:left="0"/>
              <w:rPr>
                <w:rFonts w:cs="Arial"/>
              </w:rPr>
            </w:pPr>
            <w:r>
              <w:rPr>
                <w:rFonts w:cs="Arial"/>
              </w:rPr>
              <w:t>Information Technology</w:t>
            </w:r>
          </w:p>
        </w:tc>
        <w:tc>
          <w:tcPr>
            <w:tcW w:w="2970" w:type="dxa"/>
            <w:vAlign w:val="center"/>
          </w:tcPr>
          <w:p w:rsidR="008F7DEE" w:rsidRDefault="00CF117F">
            <w:pPr>
              <w:ind w:left="0"/>
              <w:rPr>
                <w:rFonts w:cs="Arial"/>
              </w:rPr>
            </w:pPr>
            <w:r>
              <w:rPr>
                <w:rFonts w:cs="Arial"/>
              </w:rPr>
              <w:t>System Owner</w:t>
            </w:r>
          </w:p>
        </w:tc>
      </w:tr>
      <w:tr w:rsidR="008F7DEE">
        <w:trPr>
          <w:trHeight w:val="300"/>
        </w:trPr>
        <w:tc>
          <w:tcPr>
            <w:tcW w:w="2520" w:type="dxa"/>
            <w:vAlign w:val="center"/>
          </w:tcPr>
          <w:p w:rsidR="008F7DEE" w:rsidRDefault="00CF117F">
            <w:pPr>
              <w:ind w:left="0"/>
              <w:rPr>
                <w:rFonts w:eastAsia="Arial" w:cs="Arial"/>
                <w:sz w:val="22"/>
                <w:szCs w:val="22"/>
              </w:rPr>
            </w:pPr>
            <w:r>
              <w:rPr>
                <w:rFonts w:eastAsia="Arial" w:cs="Arial"/>
                <w:sz w:val="22"/>
                <w:szCs w:val="22"/>
              </w:rPr>
              <w:t xml:space="preserve">Siti Hafsah Mohd </w:t>
            </w:r>
            <w:proofErr w:type="spellStart"/>
            <w:r>
              <w:rPr>
                <w:rFonts w:eastAsia="Arial" w:cs="Arial"/>
                <w:sz w:val="22"/>
                <w:szCs w:val="22"/>
              </w:rPr>
              <w:t>Desa</w:t>
            </w:r>
            <w:proofErr w:type="spellEnd"/>
          </w:p>
        </w:tc>
        <w:tc>
          <w:tcPr>
            <w:tcW w:w="3600" w:type="dxa"/>
            <w:vAlign w:val="center"/>
          </w:tcPr>
          <w:p w:rsidR="008F7DEE" w:rsidRDefault="00CF117F">
            <w:pPr>
              <w:ind w:left="0"/>
              <w:rPr>
                <w:rFonts w:cs="Arial"/>
              </w:rPr>
            </w:pPr>
            <w:r>
              <w:rPr>
                <w:rFonts w:cs="Arial"/>
              </w:rPr>
              <w:t>Information Technology</w:t>
            </w:r>
          </w:p>
        </w:tc>
        <w:tc>
          <w:tcPr>
            <w:tcW w:w="2970" w:type="dxa"/>
            <w:vAlign w:val="center"/>
          </w:tcPr>
          <w:p w:rsidR="008F7DEE" w:rsidRDefault="00CF117F">
            <w:pPr>
              <w:ind w:left="0"/>
              <w:rPr>
                <w:rFonts w:cs="Arial"/>
              </w:rPr>
            </w:pPr>
            <w:r>
              <w:rPr>
                <w:rFonts w:cs="Arial"/>
              </w:rPr>
              <w:t>Head IT SDM</w:t>
            </w:r>
          </w:p>
        </w:tc>
      </w:tr>
      <w:tr w:rsidR="008F7DEE">
        <w:trPr>
          <w:trHeight w:val="300"/>
        </w:trPr>
        <w:tc>
          <w:tcPr>
            <w:tcW w:w="2520" w:type="dxa"/>
            <w:vAlign w:val="center"/>
          </w:tcPr>
          <w:p w:rsidR="008F7DEE" w:rsidRDefault="00CF117F">
            <w:pPr>
              <w:ind w:left="0"/>
              <w:rPr>
                <w:rFonts w:eastAsia="Arial" w:cs="Arial"/>
                <w:sz w:val="22"/>
                <w:szCs w:val="22"/>
                <w:lang w:val="en-IN"/>
              </w:rPr>
            </w:pPr>
            <w:r>
              <w:rPr>
                <w:rFonts w:eastAsia="Arial" w:cs="Arial"/>
                <w:sz w:val="22"/>
                <w:szCs w:val="22"/>
                <w:lang w:val="en-IN"/>
              </w:rPr>
              <w:t>Wan Mohd Husni Wan Hussein</w:t>
            </w:r>
          </w:p>
        </w:tc>
        <w:tc>
          <w:tcPr>
            <w:tcW w:w="3600" w:type="dxa"/>
            <w:vAlign w:val="center"/>
          </w:tcPr>
          <w:p w:rsidR="008F7DEE" w:rsidRDefault="00CF117F">
            <w:pPr>
              <w:ind w:left="0"/>
              <w:rPr>
                <w:rFonts w:cs="Arial"/>
              </w:rPr>
            </w:pPr>
            <w:r>
              <w:rPr>
                <w:rFonts w:cs="Arial"/>
              </w:rPr>
              <w:t>AMS Team</w:t>
            </w:r>
          </w:p>
        </w:tc>
        <w:tc>
          <w:tcPr>
            <w:tcW w:w="2970" w:type="dxa"/>
            <w:vAlign w:val="center"/>
          </w:tcPr>
          <w:p w:rsidR="008F7DEE" w:rsidRDefault="00CF117F">
            <w:pPr>
              <w:keepNext/>
              <w:ind w:left="0"/>
              <w:rPr>
                <w:rFonts w:cs="Arial"/>
              </w:rPr>
            </w:pPr>
            <w:r>
              <w:rPr>
                <w:rFonts w:cs="Arial"/>
              </w:rPr>
              <w:t>AMS SDM</w:t>
            </w:r>
          </w:p>
        </w:tc>
      </w:tr>
      <w:tr w:rsidR="008F7DEE">
        <w:trPr>
          <w:trHeight w:val="300"/>
        </w:trPr>
        <w:tc>
          <w:tcPr>
            <w:tcW w:w="2520" w:type="dxa"/>
            <w:vAlign w:val="center"/>
          </w:tcPr>
          <w:p w:rsidR="008F7DEE" w:rsidRDefault="00CF117F">
            <w:pPr>
              <w:ind w:left="0"/>
              <w:rPr>
                <w:rFonts w:cs="Arial"/>
              </w:rPr>
            </w:pPr>
            <w:r>
              <w:t xml:space="preserve">Noor </w:t>
            </w:r>
            <w:proofErr w:type="spellStart"/>
            <w:r>
              <w:t>Hafiza</w:t>
            </w:r>
            <w:proofErr w:type="spellEnd"/>
            <w:r>
              <w:t xml:space="preserve"> </w:t>
            </w:r>
            <w:proofErr w:type="spellStart"/>
            <w:r>
              <w:t>Bahruddin</w:t>
            </w:r>
            <w:proofErr w:type="spellEnd"/>
          </w:p>
        </w:tc>
        <w:tc>
          <w:tcPr>
            <w:tcW w:w="3600" w:type="dxa"/>
            <w:vAlign w:val="center"/>
          </w:tcPr>
          <w:p w:rsidR="008F7DEE" w:rsidRDefault="00CF117F">
            <w:pPr>
              <w:ind w:left="0"/>
            </w:pPr>
            <w:r>
              <w:t>Group IT</w:t>
            </w:r>
          </w:p>
        </w:tc>
        <w:tc>
          <w:tcPr>
            <w:tcW w:w="2970" w:type="dxa"/>
            <w:vAlign w:val="center"/>
          </w:tcPr>
          <w:p w:rsidR="008F7DEE" w:rsidRDefault="00CF117F">
            <w:pPr>
              <w:ind w:left="0"/>
              <w:rPr>
                <w:color w:val="000000"/>
              </w:rPr>
            </w:pPr>
            <w:r>
              <w:t>IT- Service Delivery Management</w:t>
            </w:r>
          </w:p>
        </w:tc>
      </w:tr>
    </w:tbl>
    <w:p w:rsidR="008F7DEE" w:rsidRDefault="00CF117F">
      <w:pPr>
        <w:pStyle w:val="Caption"/>
        <w:rPr>
          <w:rFonts w:ascii="Arial" w:hAnsi="Arial" w:cs="Arial"/>
          <w:i w:val="0"/>
        </w:rPr>
      </w:pPr>
      <w:bookmarkStart w:id="54" w:name="_Toc216835056"/>
      <w:bookmarkStart w:id="55" w:name="_Toc187483225"/>
      <w:bookmarkStart w:id="56" w:name="_Toc187483944"/>
      <w:r>
        <w:rPr>
          <w:rFonts w:ascii="Arial" w:hAnsi="Arial" w:cs="Arial"/>
          <w:i w:val="0"/>
        </w:rPr>
        <w:t xml:space="preserve">                                                                Table </w:t>
      </w:r>
      <w:r>
        <w:rPr>
          <w:rFonts w:ascii="Arial" w:hAnsi="Arial" w:cs="Arial"/>
          <w:i w:val="0"/>
        </w:rPr>
        <w:fldChar w:fldCharType="begin"/>
      </w:r>
      <w:r>
        <w:rPr>
          <w:rFonts w:ascii="Arial" w:hAnsi="Arial" w:cs="Arial"/>
          <w:i w:val="0"/>
        </w:rPr>
        <w:instrText xml:space="preserve"> SEQ Table \* ARABIC </w:instrText>
      </w:r>
      <w:r>
        <w:rPr>
          <w:rFonts w:ascii="Arial" w:hAnsi="Arial" w:cs="Arial"/>
          <w:i w:val="0"/>
        </w:rPr>
        <w:fldChar w:fldCharType="separate"/>
      </w:r>
      <w:r>
        <w:rPr>
          <w:rFonts w:ascii="Arial" w:hAnsi="Arial" w:cs="Arial"/>
          <w:i w:val="0"/>
        </w:rPr>
        <w:t>1</w:t>
      </w:r>
      <w:r>
        <w:rPr>
          <w:rFonts w:ascii="Arial" w:hAnsi="Arial" w:cs="Arial"/>
          <w:i w:val="0"/>
        </w:rPr>
        <w:fldChar w:fldCharType="end"/>
      </w:r>
      <w:r>
        <w:rPr>
          <w:rFonts w:ascii="Arial" w:hAnsi="Arial" w:cs="Arial"/>
          <w:i w:val="0"/>
        </w:rPr>
        <w:t>: Distribution list</w:t>
      </w:r>
    </w:p>
    <w:p w:rsidR="008F7DEE" w:rsidRDefault="00CF117F">
      <w:pPr>
        <w:pStyle w:val="Heading1"/>
        <w:numPr>
          <w:ilvl w:val="1"/>
          <w:numId w:val="9"/>
        </w:numPr>
        <w:tabs>
          <w:tab w:val="left" w:pos="540"/>
        </w:tabs>
        <w:ind w:left="540" w:hanging="540"/>
        <w:rPr>
          <w:rFonts w:cs="Arial"/>
          <w:sz w:val="20"/>
        </w:rPr>
      </w:pPr>
      <w:bookmarkStart w:id="57" w:name="_Toc355105694"/>
      <w:bookmarkStart w:id="58" w:name="_Toc445287676"/>
      <w:bookmarkStart w:id="59" w:name="_Toc519766497"/>
      <w:bookmarkStart w:id="60" w:name="_Toc283645908"/>
      <w:bookmarkStart w:id="61" w:name="_Toc289672060"/>
      <w:bookmarkStart w:id="62" w:name="_Toc283218705"/>
      <w:r>
        <w:rPr>
          <w:rFonts w:cs="Arial"/>
          <w:sz w:val="20"/>
        </w:rPr>
        <w:t>LIST OF ABBREVIATIONS</w:t>
      </w:r>
      <w:bookmarkEnd w:id="54"/>
      <w:bookmarkEnd w:id="55"/>
      <w:bookmarkEnd w:id="56"/>
      <w:bookmarkEnd w:id="57"/>
      <w:bookmarkEnd w:id="58"/>
      <w:bookmarkEnd w:id="59"/>
      <w:bookmarkEnd w:id="60"/>
      <w:bookmarkEnd w:id="61"/>
      <w:bookmarkEnd w:id="62"/>
    </w:p>
    <w:p w:rsidR="008F7DEE" w:rsidRDefault="008F7DEE">
      <w:pPr>
        <w:rPr>
          <w:lang w:val="en-GB"/>
        </w:rPr>
      </w:pPr>
    </w:p>
    <w:p w:rsidR="008F7DEE" w:rsidRDefault="00CF117F">
      <w:pPr>
        <w:spacing w:before="40" w:after="40" w:line="240" w:lineRule="atLeast"/>
        <w:jc w:val="both"/>
        <w:rPr>
          <w:rFonts w:cs="Arial"/>
          <w:lang w:val="en-GB"/>
        </w:rPr>
      </w:pPr>
      <w:r>
        <w:rPr>
          <w:rFonts w:cs="Arial"/>
          <w:lang w:val="en-GB"/>
        </w:rPr>
        <w:lastRenderedPageBreak/>
        <w:t xml:space="preserve">The following are the abbreviations used for </w:t>
      </w:r>
      <w:r>
        <w:rPr>
          <w:rFonts w:cs="Arial"/>
          <w:lang w:val="en-GB"/>
        </w:rPr>
        <w:t>simplification.</w:t>
      </w:r>
    </w:p>
    <w:p w:rsidR="008F7DEE" w:rsidRDefault="008F7DEE">
      <w:pPr>
        <w:spacing w:before="40" w:after="40" w:line="240" w:lineRule="atLeast"/>
        <w:jc w:val="both"/>
        <w:rPr>
          <w:rFonts w:cs="Arial"/>
          <w:lang w:val="en-GB"/>
        </w:rPr>
      </w:pPr>
    </w:p>
    <w:tbl>
      <w:tblPr>
        <w:tblW w:w="69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1"/>
        <w:gridCol w:w="4357"/>
      </w:tblGrid>
      <w:tr w:rsidR="008F7DEE">
        <w:trPr>
          <w:trHeight w:val="295"/>
        </w:trPr>
        <w:tc>
          <w:tcPr>
            <w:tcW w:w="2591" w:type="dxa"/>
            <w:shd w:val="clear" w:color="auto" w:fill="D9D9D9" w:themeFill="background1" w:themeFillShade="D9"/>
            <w:vAlign w:val="center"/>
          </w:tcPr>
          <w:p w:rsidR="008F7DEE" w:rsidRDefault="00CF117F">
            <w:pPr>
              <w:pStyle w:val="Header"/>
              <w:tabs>
                <w:tab w:val="clear" w:pos="4320"/>
                <w:tab w:val="clear" w:pos="8640"/>
              </w:tabs>
              <w:ind w:left="0" w:right="-25"/>
              <w:rPr>
                <w:rFonts w:cs="Arial"/>
                <w:b/>
                <w:lang w:val="en-GB"/>
              </w:rPr>
            </w:pPr>
            <w:r>
              <w:rPr>
                <w:rFonts w:cs="Arial"/>
                <w:b/>
                <w:lang w:val="en-GB"/>
              </w:rPr>
              <w:t>Abbreviation</w:t>
            </w:r>
          </w:p>
        </w:tc>
        <w:tc>
          <w:tcPr>
            <w:tcW w:w="4357" w:type="dxa"/>
            <w:shd w:val="clear" w:color="auto" w:fill="D9D9D9" w:themeFill="background1" w:themeFillShade="D9"/>
            <w:vAlign w:val="center"/>
          </w:tcPr>
          <w:p w:rsidR="008F7DEE" w:rsidRDefault="00CF117F">
            <w:pPr>
              <w:pStyle w:val="Header"/>
              <w:tabs>
                <w:tab w:val="clear" w:pos="4320"/>
                <w:tab w:val="clear" w:pos="8640"/>
                <w:tab w:val="left" w:pos="4141"/>
              </w:tabs>
              <w:ind w:left="19" w:right="-25"/>
              <w:rPr>
                <w:rFonts w:cs="Arial"/>
                <w:b/>
                <w:lang w:val="en-GB"/>
              </w:rPr>
            </w:pPr>
            <w:r>
              <w:rPr>
                <w:rFonts w:cs="Arial"/>
                <w:b/>
                <w:lang w:val="en-GB"/>
              </w:rPr>
              <w:t>Denote</w:t>
            </w:r>
          </w:p>
        </w:tc>
      </w:tr>
      <w:tr w:rsidR="008F7DEE">
        <w:trPr>
          <w:trHeight w:val="295"/>
        </w:trPr>
        <w:tc>
          <w:tcPr>
            <w:tcW w:w="2591" w:type="dxa"/>
          </w:tcPr>
          <w:p w:rsidR="008F7DEE" w:rsidRDefault="00CF117F">
            <w:pPr>
              <w:pStyle w:val="Header"/>
              <w:ind w:left="0" w:right="-23"/>
              <w:rPr>
                <w:rFonts w:cs="Arial"/>
                <w:color w:val="000000"/>
              </w:rPr>
            </w:pPr>
            <w:r>
              <w:rPr>
                <w:rFonts w:cs="Arial"/>
                <w:color w:val="000000"/>
              </w:rPr>
              <w:t>DB</w:t>
            </w:r>
          </w:p>
        </w:tc>
        <w:tc>
          <w:tcPr>
            <w:tcW w:w="4357" w:type="dxa"/>
          </w:tcPr>
          <w:p w:rsidR="008F7DEE" w:rsidRDefault="00CF117F">
            <w:pPr>
              <w:pStyle w:val="Header"/>
              <w:ind w:left="0" w:right="-23"/>
              <w:rPr>
                <w:rFonts w:cs="Arial"/>
                <w:color w:val="000000"/>
              </w:rPr>
            </w:pPr>
            <w:r>
              <w:rPr>
                <w:rFonts w:cs="Arial"/>
                <w:color w:val="000000"/>
              </w:rPr>
              <w:t>Database</w:t>
            </w:r>
          </w:p>
        </w:tc>
      </w:tr>
      <w:tr w:rsidR="008F7DEE">
        <w:trPr>
          <w:trHeight w:val="295"/>
        </w:trPr>
        <w:tc>
          <w:tcPr>
            <w:tcW w:w="2591" w:type="dxa"/>
          </w:tcPr>
          <w:p w:rsidR="008F7DEE" w:rsidRDefault="00CF117F">
            <w:pPr>
              <w:pStyle w:val="NormalWeb"/>
              <w:ind w:left="0" w:right="-29"/>
              <w:rPr>
                <w:rFonts w:ascii="Arial" w:hAnsi="Arial" w:cs="Arial"/>
                <w:color w:val="000000"/>
                <w:sz w:val="20"/>
                <w:szCs w:val="20"/>
              </w:rPr>
            </w:pPr>
            <w:r>
              <w:rPr>
                <w:rFonts w:ascii="Arial" w:hAnsi="Arial" w:cs="Arial"/>
                <w:color w:val="000000"/>
                <w:sz w:val="20"/>
                <w:szCs w:val="20"/>
              </w:rPr>
              <w:t xml:space="preserve">                                         ITCB</w:t>
            </w:r>
          </w:p>
        </w:tc>
        <w:tc>
          <w:tcPr>
            <w:tcW w:w="4357" w:type="dxa"/>
          </w:tcPr>
          <w:p w:rsidR="008F7DEE" w:rsidRDefault="00CF117F">
            <w:pPr>
              <w:pStyle w:val="Header"/>
              <w:ind w:left="0" w:right="-25"/>
              <w:rPr>
                <w:rFonts w:cs="Arial"/>
                <w:color w:val="000000"/>
              </w:rPr>
            </w:pPr>
            <w:r>
              <w:rPr>
                <w:rFonts w:cs="Arial"/>
                <w:color w:val="000000"/>
              </w:rPr>
              <w:t xml:space="preserve">IT-Charge Back </w:t>
            </w:r>
          </w:p>
        </w:tc>
      </w:tr>
      <w:tr w:rsidR="008F7DEE">
        <w:trPr>
          <w:trHeight w:val="295"/>
        </w:trPr>
        <w:tc>
          <w:tcPr>
            <w:tcW w:w="2591" w:type="dxa"/>
          </w:tcPr>
          <w:p w:rsidR="008F7DEE" w:rsidRDefault="00CF117F">
            <w:pPr>
              <w:pStyle w:val="Header"/>
              <w:ind w:left="0" w:right="-23"/>
              <w:rPr>
                <w:rFonts w:cs="Arial"/>
                <w:color w:val="000000"/>
              </w:rPr>
            </w:pPr>
            <w:r>
              <w:rPr>
                <w:rFonts w:cs="Arial"/>
                <w:color w:val="000000"/>
              </w:rPr>
              <w:t>SOD</w:t>
            </w:r>
          </w:p>
        </w:tc>
        <w:tc>
          <w:tcPr>
            <w:tcW w:w="4357" w:type="dxa"/>
          </w:tcPr>
          <w:p w:rsidR="008F7DEE" w:rsidRDefault="00CF117F">
            <w:pPr>
              <w:pStyle w:val="Header"/>
              <w:ind w:left="0" w:right="-23"/>
              <w:rPr>
                <w:rFonts w:cs="Arial"/>
                <w:color w:val="000000"/>
              </w:rPr>
            </w:pPr>
            <w:r>
              <w:rPr>
                <w:rFonts w:cs="Arial"/>
                <w:color w:val="000000"/>
              </w:rPr>
              <w:t>System Operation Document</w:t>
            </w:r>
          </w:p>
        </w:tc>
      </w:tr>
      <w:tr w:rsidR="008F7DEE">
        <w:trPr>
          <w:trHeight w:val="295"/>
        </w:trPr>
        <w:tc>
          <w:tcPr>
            <w:tcW w:w="2591" w:type="dxa"/>
          </w:tcPr>
          <w:p w:rsidR="008F7DEE" w:rsidRDefault="00CF117F">
            <w:pPr>
              <w:pStyle w:val="Header"/>
              <w:ind w:left="0" w:right="-23"/>
              <w:rPr>
                <w:rFonts w:cs="Arial"/>
                <w:color w:val="000000"/>
              </w:rPr>
            </w:pPr>
            <w:r>
              <w:rPr>
                <w:rFonts w:cs="Arial"/>
                <w:color w:val="000000"/>
              </w:rPr>
              <w:t>SOW</w:t>
            </w:r>
          </w:p>
        </w:tc>
        <w:tc>
          <w:tcPr>
            <w:tcW w:w="4357" w:type="dxa"/>
          </w:tcPr>
          <w:p w:rsidR="008F7DEE" w:rsidRDefault="00CF117F">
            <w:pPr>
              <w:pStyle w:val="Header"/>
              <w:ind w:left="0" w:right="-23"/>
              <w:rPr>
                <w:rFonts w:cs="Arial"/>
                <w:color w:val="000000"/>
              </w:rPr>
            </w:pPr>
            <w:r>
              <w:rPr>
                <w:rFonts w:cs="Arial"/>
                <w:color w:val="000000"/>
              </w:rPr>
              <w:t>Statement of Work</w:t>
            </w:r>
          </w:p>
        </w:tc>
      </w:tr>
      <w:tr w:rsidR="008F7DEE">
        <w:trPr>
          <w:trHeight w:val="295"/>
        </w:trPr>
        <w:tc>
          <w:tcPr>
            <w:tcW w:w="2591" w:type="dxa"/>
          </w:tcPr>
          <w:p w:rsidR="008F7DEE" w:rsidRDefault="00CF117F">
            <w:pPr>
              <w:pStyle w:val="Header"/>
              <w:ind w:left="0" w:right="-23"/>
              <w:rPr>
                <w:rFonts w:cs="Arial"/>
                <w:color w:val="000000"/>
              </w:rPr>
            </w:pPr>
            <w:r>
              <w:rPr>
                <w:rFonts w:cs="Arial"/>
                <w:color w:val="000000"/>
              </w:rPr>
              <w:t>SMTP</w:t>
            </w:r>
          </w:p>
        </w:tc>
        <w:tc>
          <w:tcPr>
            <w:tcW w:w="4357" w:type="dxa"/>
          </w:tcPr>
          <w:p w:rsidR="008F7DEE" w:rsidRDefault="00CF117F">
            <w:pPr>
              <w:pStyle w:val="Header"/>
              <w:ind w:left="0" w:right="-23"/>
              <w:rPr>
                <w:rFonts w:cs="Arial"/>
                <w:color w:val="000000"/>
              </w:rPr>
            </w:pPr>
            <w:r>
              <w:rPr>
                <w:rFonts w:cs="Arial"/>
                <w:color w:val="000000"/>
              </w:rPr>
              <w:t>Simple Mail Transfer Protocol</w:t>
            </w:r>
          </w:p>
        </w:tc>
      </w:tr>
    </w:tbl>
    <w:p w:rsidR="008F7DEE" w:rsidRDefault="00CF117F">
      <w:pPr>
        <w:pStyle w:val="Caption"/>
        <w:rPr>
          <w:rFonts w:ascii="Arial" w:hAnsi="Arial" w:cs="Arial"/>
          <w:i w:val="0"/>
        </w:rPr>
      </w:pPr>
      <w:r>
        <w:rPr>
          <w:rFonts w:ascii="Arial" w:hAnsi="Arial" w:cs="Arial"/>
          <w:i w:val="0"/>
        </w:rPr>
        <w:t xml:space="preserve">                                                               Table </w:t>
      </w:r>
      <w:r>
        <w:rPr>
          <w:rFonts w:ascii="Arial" w:hAnsi="Arial" w:cs="Arial"/>
          <w:i w:val="0"/>
        </w:rPr>
        <w:fldChar w:fldCharType="begin"/>
      </w:r>
      <w:r>
        <w:rPr>
          <w:rFonts w:ascii="Arial" w:hAnsi="Arial" w:cs="Arial"/>
          <w:i w:val="0"/>
        </w:rPr>
        <w:instrText xml:space="preserve"> SEQ Table \* ARABIC </w:instrText>
      </w:r>
      <w:r>
        <w:rPr>
          <w:rFonts w:ascii="Arial" w:hAnsi="Arial" w:cs="Arial"/>
          <w:i w:val="0"/>
        </w:rPr>
        <w:fldChar w:fldCharType="separate"/>
      </w:r>
      <w:r>
        <w:rPr>
          <w:rFonts w:ascii="Arial" w:hAnsi="Arial" w:cs="Arial"/>
          <w:i w:val="0"/>
        </w:rPr>
        <w:t>2</w:t>
      </w:r>
      <w:r>
        <w:rPr>
          <w:rFonts w:ascii="Arial" w:hAnsi="Arial" w:cs="Arial"/>
          <w:i w:val="0"/>
        </w:rPr>
        <w:fldChar w:fldCharType="end"/>
      </w:r>
      <w:r>
        <w:rPr>
          <w:rFonts w:ascii="Arial" w:hAnsi="Arial" w:cs="Arial"/>
          <w:i w:val="0"/>
        </w:rPr>
        <w:t>: Abbreviations</w:t>
      </w:r>
    </w:p>
    <w:p w:rsidR="008F7DEE" w:rsidRDefault="008F7DEE">
      <w:pPr>
        <w:ind w:right="-25"/>
        <w:rPr>
          <w:rFonts w:cs="Arial"/>
        </w:rPr>
      </w:pPr>
    </w:p>
    <w:p w:rsidR="008F7DEE" w:rsidRDefault="00CF117F">
      <w:pPr>
        <w:pStyle w:val="Heading1"/>
        <w:numPr>
          <w:ilvl w:val="1"/>
          <w:numId w:val="9"/>
        </w:numPr>
        <w:tabs>
          <w:tab w:val="left" w:pos="720"/>
        </w:tabs>
        <w:ind w:left="720" w:right="-25" w:hanging="720"/>
        <w:jc w:val="both"/>
        <w:rPr>
          <w:rFonts w:cs="Arial"/>
          <w:sz w:val="20"/>
        </w:rPr>
      </w:pPr>
      <w:bookmarkStart w:id="63" w:name="_Toc187483226"/>
      <w:bookmarkStart w:id="64" w:name="_Toc283645909"/>
      <w:bookmarkStart w:id="65" w:name="_Toc187483945"/>
      <w:bookmarkStart w:id="66" w:name="_Toc283218706"/>
      <w:bookmarkStart w:id="67" w:name="_Toc216835057"/>
      <w:bookmarkStart w:id="68" w:name="_Toc187466030"/>
      <w:r>
        <w:rPr>
          <w:rFonts w:cs="Arial"/>
          <w:sz w:val="20"/>
        </w:rPr>
        <w:br w:type="page"/>
      </w:r>
      <w:bookmarkStart w:id="69" w:name="_Toc289672061"/>
      <w:bookmarkStart w:id="70" w:name="_Toc445287677"/>
      <w:bookmarkStart w:id="71" w:name="_Toc355105695"/>
      <w:bookmarkStart w:id="72" w:name="_Toc519766498"/>
      <w:r>
        <w:rPr>
          <w:rFonts w:cs="Arial"/>
          <w:sz w:val="20"/>
        </w:rPr>
        <w:lastRenderedPageBreak/>
        <w:t>CONDITION OF USE</w:t>
      </w:r>
      <w:bookmarkEnd w:id="63"/>
      <w:bookmarkEnd w:id="64"/>
      <w:bookmarkEnd w:id="65"/>
      <w:bookmarkEnd w:id="66"/>
      <w:bookmarkEnd w:id="67"/>
      <w:bookmarkEnd w:id="69"/>
      <w:bookmarkEnd w:id="70"/>
      <w:bookmarkEnd w:id="71"/>
      <w:bookmarkEnd w:id="72"/>
    </w:p>
    <w:p w:rsidR="008F7DEE" w:rsidRDefault="008F7DEE">
      <w:pPr>
        <w:rPr>
          <w:rFonts w:cs="Arial"/>
          <w:lang w:val="en-GB"/>
        </w:rPr>
      </w:pPr>
    </w:p>
    <w:bookmarkEnd w:id="68"/>
    <w:p w:rsidR="008F7DEE" w:rsidRDefault="00CF117F">
      <w:pPr>
        <w:numPr>
          <w:ilvl w:val="2"/>
          <w:numId w:val="9"/>
        </w:numPr>
        <w:tabs>
          <w:tab w:val="left" w:pos="720"/>
        </w:tabs>
        <w:ind w:left="720" w:right="-25" w:hanging="720"/>
        <w:jc w:val="both"/>
        <w:rPr>
          <w:rFonts w:cs="Arial"/>
        </w:rPr>
      </w:pPr>
      <w:r>
        <w:rPr>
          <w:rFonts w:cs="Arial"/>
        </w:rPr>
        <w:t xml:space="preserve">This manual is the property of Malaysia Airlines </w:t>
      </w:r>
      <w:proofErr w:type="spellStart"/>
      <w:r>
        <w:rPr>
          <w:rFonts w:cs="Arial"/>
        </w:rPr>
        <w:t>Berhad</w:t>
      </w:r>
      <w:proofErr w:type="spellEnd"/>
      <w:r>
        <w:rPr>
          <w:rFonts w:cs="Arial"/>
        </w:rPr>
        <w:t>.</w:t>
      </w:r>
    </w:p>
    <w:p w:rsidR="008F7DEE" w:rsidRDefault="00CF117F">
      <w:pPr>
        <w:numPr>
          <w:ilvl w:val="2"/>
          <w:numId w:val="9"/>
        </w:numPr>
        <w:tabs>
          <w:tab w:val="left" w:pos="720"/>
        </w:tabs>
        <w:ind w:left="720" w:right="-25" w:hanging="720"/>
        <w:jc w:val="both"/>
        <w:rPr>
          <w:rFonts w:cs="Arial"/>
        </w:rPr>
      </w:pPr>
      <w:r>
        <w:rPr>
          <w:rFonts w:cs="Arial"/>
        </w:rPr>
        <w:t xml:space="preserve">All copies assigned to individual position(s), section(s) or </w:t>
      </w:r>
      <w:r>
        <w:rPr>
          <w:rFonts w:cs="Arial"/>
        </w:rPr>
        <w:t>station(s) is on loan basis. If, for any reason, the position(s), section(s) or station(s) is abolished from the company organization, the respective copy(</w:t>
      </w:r>
      <w:proofErr w:type="spellStart"/>
      <w:r>
        <w:rPr>
          <w:rFonts w:cs="Arial"/>
        </w:rPr>
        <w:t>ies</w:t>
      </w:r>
      <w:proofErr w:type="spellEnd"/>
      <w:r>
        <w:rPr>
          <w:rFonts w:cs="Arial"/>
        </w:rPr>
        <w:t>) of the manual must be returned to Head IT Service Delivery Manager.</w:t>
      </w:r>
    </w:p>
    <w:p w:rsidR="008F7DEE" w:rsidRDefault="00CF117F">
      <w:pPr>
        <w:numPr>
          <w:ilvl w:val="2"/>
          <w:numId w:val="9"/>
        </w:numPr>
        <w:tabs>
          <w:tab w:val="left" w:pos="720"/>
        </w:tabs>
        <w:ind w:left="720" w:right="-25" w:hanging="720"/>
        <w:jc w:val="both"/>
        <w:rPr>
          <w:rFonts w:cs="Arial"/>
        </w:rPr>
      </w:pPr>
      <w:r>
        <w:rPr>
          <w:rFonts w:cs="Arial"/>
        </w:rPr>
        <w:t>In the event where the title</w:t>
      </w:r>
      <w:r>
        <w:rPr>
          <w:rFonts w:cs="Arial"/>
        </w:rPr>
        <w:t xml:space="preserve"> of the position or section is changed, the department concerned shall inform Head IT Service Delivery Manager promptly.</w:t>
      </w:r>
    </w:p>
    <w:p w:rsidR="008F7DEE" w:rsidRDefault="00CF117F">
      <w:pPr>
        <w:numPr>
          <w:ilvl w:val="2"/>
          <w:numId w:val="9"/>
        </w:numPr>
        <w:tabs>
          <w:tab w:val="left" w:pos="720"/>
        </w:tabs>
        <w:ind w:left="720" w:right="-25" w:hanging="720"/>
        <w:jc w:val="both"/>
        <w:rPr>
          <w:rFonts w:cs="Arial"/>
        </w:rPr>
      </w:pPr>
      <w:r>
        <w:rPr>
          <w:rFonts w:cs="Arial"/>
        </w:rPr>
        <w:t>The content of this manual shall not be copied, or communicated in part or as a whole, to any person not employed by the Company withou</w:t>
      </w:r>
      <w:r>
        <w:rPr>
          <w:rFonts w:cs="Arial"/>
        </w:rPr>
        <w:t>t the express written consent of the Head IT Service Delivery Manager.</w:t>
      </w:r>
    </w:p>
    <w:p w:rsidR="008F7DEE" w:rsidRDefault="00CF117F">
      <w:pPr>
        <w:numPr>
          <w:ilvl w:val="2"/>
          <w:numId w:val="9"/>
        </w:numPr>
        <w:tabs>
          <w:tab w:val="left" w:pos="720"/>
        </w:tabs>
        <w:ind w:left="720" w:right="-25" w:hanging="720"/>
        <w:jc w:val="both"/>
        <w:rPr>
          <w:rFonts w:cs="Arial"/>
        </w:rPr>
      </w:pPr>
      <w:r>
        <w:rPr>
          <w:rFonts w:cs="Arial"/>
        </w:rPr>
        <w:t>It is the responsibility of the holder to ensure that his copy is updated to the latest amendments and is in good state of condition.</w:t>
      </w:r>
    </w:p>
    <w:p w:rsidR="008F7DEE" w:rsidRDefault="008F7DEE">
      <w:pPr>
        <w:ind w:right="-25"/>
        <w:jc w:val="both"/>
        <w:rPr>
          <w:rFonts w:cs="Arial"/>
        </w:rPr>
      </w:pPr>
    </w:p>
    <w:p w:rsidR="008F7DEE" w:rsidRDefault="00CF117F">
      <w:pPr>
        <w:pStyle w:val="Heading1"/>
        <w:numPr>
          <w:ilvl w:val="1"/>
          <w:numId w:val="9"/>
        </w:numPr>
        <w:tabs>
          <w:tab w:val="left" w:pos="720"/>
        </w:tabs>
        <w:ind w:left="720" w:right="-25" w:hanging="720"/>
        <w:jc w:val="both"/>
        <w:rPr>
          <w:rFonts w:cs="Arial"/>
          <w:sz w:val="20"/>
        </w:rPr>
      </w:pPr>
      <w:bookmarkStart w:id="73" w:name="_Toc283645910"/>
      <w:bookmarkStart w:id="74" w:name="_Toc187483946"/>
      <w:bookmarkStart w:id="75" w:name="_Toc355105696"/>
      <w:bookmarkStart w:id="76" w:name="_Toc283218707"/>
      <w:bookmarkStart w:id="77" w:name="_Toc216835058"/>
      <w:bookmarkStart w:id="78" w:name="_Toc289672062"/>
      <w:bookmarkStart w:id="79" w:name="_Toc519766499"/>
      <w:bookmarkStart w:id="80" w:name="_Toc445287678"/>
      <w:bookmarkStart w:id="81" w:name="_Toc187483227"/>
      <w:r>
        <w:rPr>
          <w:rFonts w:cs="Arial"/>
          <w:sz w:val="20"/>
        </w:rPr>
        <w:t>CONTROL OF MANUAL</w:t>
      </w:r>
      <w:bookmarkEnd w:id="73"/>
      <w:bookmarkEnd w:id="74"/>
      <w:bookmarkEnd w:id="75"/>
      <w:bookmarkEnd w:id="76"/>
      <w:bookmarkEnd w:id="77"/>
      <w:bookmarkEnd w:id="78"/>
      <w:bookmarkEnd w:id="79"/>
      <w:bookmarkEnd w:id="80"/>
      <w:bookmarkEnd w:id="81"/>
    </w:p>
    <w:p w:rsidR="008F7DEE" w:rsidRDefault="008F7DEE">
      <w:pPr>
        <w:rPr>
          <w:rFonts w:cs="Arial"/>
          <w:lang w:val="en-GB"/>
        </w:rPr>
      </w:pPr>
    </w:p>
    <w:p w:rsidR="008F7DEE" w:rsidRDefault="00CF117F">
      <w:pPr>
        <w:numPr>
          <w:ilvl w:val="2"/>
          <w:numId w:val="9"/>
        </w:numPr>
        <w:tabs>
          <w:tab w:val="left" w:pos="720"/>
        </w:tabs>
        <w:ind w:left="720" w:right="-25" w:hanging="720"/>
        <w:jc w:val="both"/>
        <w:rPr>
          <w:rFonts w:cs="Arial"/>
        </w:rPr>
      </w:pPr>
      <w:r>
        <w:rPr>
          <w:rFonts w:cs="Arial"/>
        </w:rPr>
        <w:t>The contents of this manual sha</w:t>
      </w:r>
      <w:r>
        <w:rPr>
          <w:rFonts w:cs="Arial"/>
        </w:rPr>
        <w:t>ll not be deleted, added, or altered in any way without the approval of the Head IT Service Delivery Manager.</w:t>
      </w:r>
    </w:p>
    <w:p w:rsidR="008F7DEE" w:rsidRDefault="00CF117F">
      <w:pPr>
        <w:numPr>
          <w:ilvl w:val="2"/>
          <w:numId w:val="9"/>
        </w:numPr>
        <w:tabs>
          <w:tab w:val="left" w:pos="720"/>
        </w:tabs>
        <w:ind w:left="720" w:right="-25" w:hanging="720"/>
        <w:jc w:val="both"/>
        <w:rPr>
          <w:rFonts w:cs="Arial"/>
        </w:rPr>
      </w:pPr>
      <w:r>
        <w:rPr>
          <w:rFonts w:cs="Arial"/>
        </w:rPr>
        <w:t>Any page which carries an amendment must bear the new revision date. Any line which is amended shall be highlighted by a revision bar (i.e. dark v</w:t>
      </w:r>
      <w:r>
        <w:rPr>
          <w:rFonts w:cs="Arial"/>
        </w:rPr>
        <w:t>ertical line) drawn close to the amended text on the outside border of the document.</w:t>
      </w:r>
    </w:p>
    <w:p w:rsidR="008F7DEE" w:rsidRDefault="00CF117F">
      <w:pPr>
        <w:numPr>
          <w:ilvl w:val="2"/>
          <w:numId w:val="9"/>
        </w:numPr>
        <w:tabs>
          <w:tab w:val="left" w:pos="720"/>
        </w:tabs>
        <w:ind w:left="720" w:right="-25" w:hanging="720"/>
        <w:jc w:val="both"/>
        <w:rPr>
          <w:rFonts w:cs="Arial"/>
        </w:rPr>
      </w:pPr>
      <w:r>
        <w:rPr>
          <w:rFonts w:cs="Arial"/>
        </w:rPr>
        <w:t>A transmittal letter must accompany the amended pages to advise the holders how to effect the amendment to their copies.</w:t>
      </w:r>
    </w:p>
    <w:p w:rsidR="008F7DEE" w:rsidRDefault="00CF117F">
      <w:pPr>
        <w:numPr>
          <w:ilvl w:val="2"/>
          <w:numId w:val="9"/>
        </w:numPr>
        <w:tabs>
          <w:tab w:val="left" w:pos="720"/>
        </w:tabs>
        <w:ind w:left="720" w:right="-25" w:hanging="720"/>
        <w:jc w:val="both"/>
        <w:rPr>
          <w:rFonts w:cs="Arial"/>
        </w:rPr>
      </w:pPr>
      <w:r>
        <w:rPr>
          <w:rFonts w:cs="Arial"/>
        </w:rPr>
        <w:t>Holders shall notify this department in writing fo</w:t>
      </w:r>
      <w:r>
        <w:rPr>
          <w:rFonts w:cs="Arial"/>
        </w:rPr>
        <w:t xml:space="preserve">r loss of manual and to obtain a replacement copy. Head IT Service Delivery Manager </w:t>
      </w:r>
      <w:r>
        <w:rPr>
          <w:rFonts w:cs="Arial"/>
          <w:lang w:val="en-GB"/>
        </w:rPr>
        <w:t xml:space="preserve">shall ensure that this manual reviewed at least once a year and effect necessary amendments as and when necessary. Should any person(s) envisage improvements needed for </w:t>
      </w:r>
      <w:r>
        <w:rPr>
          <w:rFonts w:cs="Arial"/>
          <w:lang w:val="en-GB"/>
        </w:rPr>
        <w:t>the contents of this manual, the person should direct the request to the Head IT Service Delivery Manager.</w:t>
      </w:r>
    </w:p>
    <w:p w:rsidR="008F7DEE" w:rsidRDefault="008F7DEE">
      <w:pPr>
        <w:ind w:right="-25"/>
        <w:jc w:val="both"/>
        <w:rPr>
          <w:rFonts w:cs="Arial"/>
        </w:rPr>
      </w:pPr>
    </w:p>
    <w:p w:rsidR="008F7DEE" w:rsidRDefault="008F7DEE">
      <w:pPr>
        <w:ind w:right="-25"/>
        <w:jc w:val="both"/>
        <w:rPr>
          <w:rFonts w:cs="Arial"/>
        </w:rPr>
      </w:pPr>
    </w:p>
    <w:p w:rsidR="008F7DEE" w:rsidRDefault="008F7DEE">
      <w:pPr>
        <w:rPr>
          <w:rFonts w:cs="Arial"/>
        </w:rPr>
      </w:pPr>
    </w:p>
    <w:p w:rsidR="008F7DEE" w:rsidRDefault="008F7DEE">
      <w:pPr>
        <w:rPr>
          <w:rFonts w:cs="Arial"/>
        </w:rPr>
      </w:pPr>
    </w:p>
    <w:p w:rsidR="008F7DEE" w:rsidRDefault="008F7DEE">
      <w:pPr>
        <w:rPr>
          <w:rFonts w:cs="Arial"/>
        </w:rPr>
      </w:pPr>
    </w:p>
    <w:p w:rsidR="008F7DEE" w:rsidRDefault="008F7DEE">
      <w:pPr>
        <w:rPr>
          <w:rFonts w:cs="Arial"/>
        </w:rPr>
      </w:pPr>
    </w:p>
    <w:p w:rsidR="008F7DEE" w:rsidRDefault="008F7DEE">
      <w:pPr>
        <w:rPr>
          <w:rFonts w:cs="Arial"/>
        </w:rPr>
      </w:pPr>
    </w:p>
    <w:p w:rsidR="008F7DEE" w:rsidRDefault="008F7DEE">
      <w:pPr>
        <w:rPr>
          <w:rFonts w:cs="Arial"/>
        </w:rPr>
      </w:pPr>
    </w:p>
    <w:p w:rsidR="008F7DEE" w:rsidRDefault="008F7DEE">
      <w:pPr>
        <w:rPr>
          <w:rFonts w:cs="Arial"/>
        </w:rPr>
      </w:pPr>
    </w:p>
    <w:p w:rsidR="008F7DEE" w:rsidRDefault="008F7DEE">
      <w:pPr>
        <w:rPr>
          <w:rFonts w:cs="Arial"/>
        </w:rPr>
      </w:pPr>
    </w:p>
    <w:p w:rsidR="008F7DEE" w:rsidRDefault="008F7DEE">
      <w:pPr>
        <w:rPr>
          <w:rFonts w:cs="Arial"/>
        </w:rPr>
      </w:pPr>
    </w:p>
    <w:p w:rsidR="008F7DEE" w:rsidRDefault="008F7DEE">
      <w:pPr>
        <w:rPr>
          <w:rFonts w:cs="Arial"/>
        </w:rPr>
      </w:pPr>
    </w:p>
    <w:p w:rsidR="008F7DEE" w:rsidRDefault="008F7DEE">
      <w:pPr>
        <w:rPr>
          <w:rFonts w:cs="Arial"/>
        </w:rPr>
      </w:pPr>
    </w:p>
    <w:p w:rsidR="008F7DEE" w:rsidRDefault="008F7DEE">
      <w:pPr>
        <w:rPr>
          <w:rFonts w:cs="Arial"/>
        </w:rPr>
      </w:pPr>
    </w:p>
    <w:p w:rsidR="008F7DEE" w:rsidRDefault="008F7DEE">
      <w:pPr>
        <w:rPr>
          <w:rFonts w:cs="Arial"/>
        </w:rPr>
      </w:pPr>
    </w:p>
    <w:p w:rsidR="008F7DEE" w:rsidRDefault="008F7DEE">
      <w:pPr>
        <w:rPr>
          <w:rFonts w:cs="Arial"/>
        </w:rPr>
      </w:pPr>
    </w:p>
    <w:p w:rsidR="008F7DEE" w:rsidRDefault="008F7DEE">
      <w:pPr>
        <w:rPr>
          <w:rFonts w:cs="Arial"/>
        </w:rPr>
      </w:pPr>
    </w:p>
    <w:p w:rsidR="008F7DEE" w:rsidRDefault="008F7DEE">
      <w:pPr>
        <w:rPr>
          <w:rFonts w:cs="Arial"/>
        </w:rPr>
      </w:pPr>
    </w:p>
    <w:p w:rsidR="008F7DEE" w:rsidRDefault="008F7DEE">
      <w:pPr>
        <w:rPr>
          <w:rFonts w:cs="Arial"/>
        </w:rPr>
      </w:pPr>
    </w:p>
    <w:p w:rsidR="008F7DEE" w:rsidRDefault="008F7DEE">
      <w:pPr>
        <w:rPr>
          <w:rFonts w:cs="Arial"/>
        </w:rPr>
      </w:pPr>
    </w:p>
    <w:p w:rsidR="008F7DEE" w:rsidRDefault="008F7DEE">
      <w:pPr>
        <w:rPr>
          <w:rFonts w:cs="Arial"/>
        </w:rPr>
      </w:pPr>
    </w:p>
    <w:p w:rsidR="008F7DEE" w:rsidRDefault="008F7DEE">
      <w:pPr>
        <w:rPr>
          <w:rFonts w:cs="Arial"/>
        </w:rPr>
      </w:pPr>
    </w:p>
    <w:p w:rsidR="008F7DEE" w:rsidRDefault="00CF117F">
      <w:pPr>
        <w:jc w:val="center"/>
        <w:rPr>
          <w:rFonts w:cs="Arial"/>
          <w:b/>
          <w:bCs/>
          <w:sz w:val="28"/>
          <w:szCs w:val="28"/>
        </w:rPr>
      </w:pPr>
      <w:r>
        <w:rPr>
          <w:rFonts w:cs="Arial"/>
          <w:b/>
          <w:bCs/>
          <w:sz w:val="28"/>
          <w:szCs w:val="28"/>
        </w:rPr>
        <w:t>INTENTIONALLY LEFT BLANK</w:t>
      </w:r>
    </w:p>
    <w:p w:rsidR="008F7DEE" w:rsidRDefault="008F7DEE">
      <w:pPr>
        <w:rPr>
          <w:rFonts w:cs="Arial"/>
        </w:rPr>
      </w:pPr>
    </w:p>
    <w:p w:rsidR="008F7DEE" w:rsidRDefault="008F7DEE">
      <w:pPr>
        <w:rPr>
          <w:rFonts w:cs="Arial"/>
        </w:rPr>
      </w:pPr>
    </w:p>
    <w:p w:rsidR="008F7DEE" w:rsidRDefault="008F7DEE">
      <w:pPr>
        <w:rPr>
          <w:rFonts w:cs="Arial"/>
        </w:rPr>
      </w:pPr>
    </w:p>
    <w:p w:rsidR="008F7DEE" w:rsidRDefault="008F7DEE">
      <w:pPr>
        <w:rPr>
          <w:rFonts w:cs="Arial"/>
        </w:rPr>
      </w:pPr>
    </w:p>
    <w:p w:rsidR="008F7DEE" w:rsidRDefault="008F7DEE">
      <w:pPr>
        <w:rPr>
          <w:rFonts w:cs="Arial"/>
        </w:rPr>
      </w:pPr>
    </w:p>
    <w:p w:rsidR="008F7DEE" w:rsidRDefault="008F7DEE">
      <w:pPr>
        <w:rPr>
          <w:rFonts w:cs="Arial"/>
        </w:rPr>
      </w:pPr>
    </w:p>
    <w:p w:rsidR="008F7DEE" w:rsidRDefault="008F7DEE">
      <w:pPr>
        <w:rPr>
          <w:rFonts w:cs="Arial"/>
        </w:rPr>
      </w:pPr>
    </w:p>
    <w:p w:rsidR="008F7DEE" w:rsidRDefault="008F7DEE">
      <w:pPr>
        <w:rPr>
          <w:rFonts w:cs="Arial"/>
        </w:rPr>
      </w:pPr>
    </w:p>
    <w:p w:rsidR="008F7DEE" w:rsidRDefault="008F7DEE">
      <w:pPr>
        <w:rPr>
          <w:rFonts w:cs="Arial"/>
        </w:rPr>
      </w:pPr>
    </w:p>
    <w:p w:rsidR="008F7DEE" w:rsidRDefault="008F7DEE">
      <w:pPr>
        <w:rPr>
          <w:rFonts w:cs="Arial"/>
        </w:rPr>
      </w:pPr>
    </w:p>
    <w:p w:rsidR="008F7DEE" w:rsidRDefault="008F7DEE">
      <w:pPr>
        <w:rPr>
          <w:rFonts w:cs="Arial"/>
        </w:rPr>
      </w:pPr>
    </w:p>
    <w:p w:rsidR="008F7DEE" w:rsidRDefault="008F7DEE">
      <w:pPr>
        <w:rPr>
          <w:rFonts w:cs="Arial"/>
        </w:rPr>
        <w:sectPr w:rsidR="008F7DEE">
          <w:footerReference w:type="even" r:id="rId21"/>
          <w:footerReference w:type="default" r:id="rId22"/>
          <w:pgSz w:w="11909" w:h="16834"/>
          <w:pgMar w:top="360" w:right="648" w:bottom="360" w:left="1296" w:header="216" w:footer="367" w:gutter="0"/>
          <w:pgNumType w:start="1" w:chapStyle="9"/>
          <w:cols w:space="720"/>
        </w:sectPr>
      </w:pPr>
    </w:p>
    <w:p w:rsidR="008F7DEE" w:rsidRDefault="008F7DEE">
      <w:pPr>
        <w:jc w:val="center"/>
        <w:rPr>
          <w:rFonts w:cs="Arial"/>
          <w:b/>
          <w:sz w:val="28"/>
          <w:szCs w:val="28"/>
        </w:rPr>
      </w:pPr>
    </w:p>
    <w:p w:rsidR="008F7DEE" w:rsidRDefault="008F7DEE">
      <w:pPr>
        <w:jc w:val="center"/>
        <w:rPr>
          <w:rFonts w:cs="Arial"/>
          <w:b/>
          <w:sz w:val="28"/>
          <w:szCs w:val="28"/>
        </w:rPr>
      </w:pPr>
    </w:p>
    <w:p w:rsidR="008F7DEE" w:rsidRDefault="008F7DEE">
      <w:pPr>
        <w:jc w:val="center"/>
        <w:rPr>
          <w:rFonts w:cs="Arial"/>
          <w:b/>
          <w:sz w:val="28"/>
          <w:szCs w:val="28"/>
        </w:rPr>
      </w:pPr>
    </w:p>
    <w:p w:rsidR="008F7DEE" w:rsidRDefault="008F7DEE">
      <w:pPr>
        <w:jc w:val="center"/>
        <w:rPr>
          <w:rFonts w:cs="Arial"/>
          <w:b/>
          <w:sz w:val="28"/>
          <w:szCs w:val="28"/>
        </w:rPr>
      </w:pPr>
    </w:p>
    <w:p w:rsidR="008F7DEE" w:rsidRDefault="008F7DEE">
      <w:pPr>
        <w:jc w:val="center"/>
        <w:rPr>
          <w:rFonts w:cs="Arial"/>
          <w:b/>
          <w:sz w:val="28"/>
          <w:szCs w:val="28"/>
        </w:rPr>
      </w:pPr>
    </w:p>
    <w:p w:rsidR="008F7DEE" w:rsidRDefault="008F7DEE">
      <w:pPr>
        <w:jc w:val="center"/>
        <w:rPr>
          <w:rFonts w:cs="Arial"/>
          <w:b/>
          <w:sz w:val="28"/>
          <w:szCs w:val="28"/>
        </w:rPr>
      </w:pPr>
    </w:p>
    <w:p w:rsidR="008F7DEE" w:rsidRDefault="008F7DEE">
      <w:pPr>
        <w:jc w:val="center"/>
        <w:rPr>
          <w:rFonts w:cs="Arial"/>
          <w:b/>
          <w:sz w:val="28"/>
          <w:szCs w:val="28"/>
        </w:rPr>
      </w:pPr>
    </w:p>
    <w:p w:rsidR="008F7DEE" w:rsidRDefault="008F7DEE">
      <w:pPr>
        <w:jc w:val="center"/>
        <w:rPr>
          <w:rFonts w:cs="Arial"/>
          <w:b/>
          <w:sz w:val="28"/>
          <w:szCs w:val="28"/>
        </w:rPr>
      </w:pPr>
    </w:p>
    <w:p w:rsidR="008F7DEE" w:rsidRDefault="008F7DEE">
      <w:pPr>
        <w:jc w:val="center"/>
        <w:rPr>
          <w:rFonts w:cs="Arial"/>
          <w:b/>
          <w:sz w:val="28"/>
          <w:szCs w:val="28"/>
        </w:rPr>
      </w:pPr>
    </w:p>
    <w:p w:rsidR="008F7DEE" w:rsidRDefault="008F7DEE">
      <w:pPr>
        <w:jc w:val="center"/>
        <w:rPr>
          <w:rFonts w:cs="Arial"/>
          <w:b/>
          <w:sz w:val="28"/>
          <w:szCs w:val="28"/>
        </w:rPr>
      </w:pPr>
    </w:p>
    <w:p w:rsidR="008F7DEE" w:rsidRDefault="00CF117F">
      <w:pPr>
        <w:pStyle w:val="Heading9"/>
        <w:rPr>
          <w:rFonts w:cs="Arial"/>
        </w:rPr>
      </w:pPr>
      <w:bookmarkStart w:id="82" w:name="_Toc519766500"/>
      <w:r>
        <w:rPr>
          <w:rFonts w:cs="Arial"/>
        </w:rPr>
        <w:t>- MANUAL BACKGROUND</w:t>
      </w:r>
      <w:bookmarkEnd w:id="82"/>
    </w:p>
    <w:p w:rsidR="008F7DEE" w:rsidRDefault="008F7DEE">
      <w:pPr>
        <w:rPr>
          <w:rFonts w:cs="Arial"/>
        </w:rPr>
      </w:pPr>
    </w:p>
    <w:p w:rsidR="008F7DEE" w:rsidRDefault="008F7DEE">
      <w:pPr>
        <w:rPr>
          <w:rFonts w:cs="Arial"/>
        </w:rPr>
      </w:pPr>
    </w:p>
    <w:p w:rsidR="008F7DEE" w:rsidRDefault="008F7DEE">
      <w:pPr>
        <w:rPr>
          <w:rFonts w:cs="Arial"/>
        </w:rPr>
      </w:pPr>
    </w:p>
    <w:p w:rsidR="008F7DEE" w:rsidRDefault="008F7DEE">
      <w:pPr>
        <w:rPr>
          <w:rFonts w:cs="Arial"/>
        </w:rPr>
      </w:pPr>
    </w:p>
    <w:p w:rsidR="008F7DEE" w:rsidRDefault="008F7DEE">
      <w:pPr>
        <w:rPr>
          <w:rFonts w:cs="Arial"/>
        </w:rPr>
      </w:pPr>
    </w:p>
    <w:p w:rsidR="008F7DEE" w:rsidRDefault="008F7DEE">
      <w:pPr>
        <w:rPr>
          <w:rFonts w:cs="Arial"/>
        </w:rPr>
      </w:pPr>
    </w:p>
    <w:p w:rsidR="008F7DEE" w:rsidRDefault="008F7DEE">
      <w:pPr>
        <w:rPr>
          <w:rFonts w:cs="Arial"/>
        </w:rPr>
      </w:pPr>
    </w:p>
    <w:p w:rsidR="008F7DEE" w:rsidRDefault="008F7DEE">
      <w:pPr>
        <w:rPr>
          <w:rFonts w:cs="Arial"/>
        </w:rPr>
      </w:pPr>
    </w:p>
    <w:p w:rsidR="008F7DEE" w:rsidRDefault="008F7DEE">
      <w:pPr>
        <w:rPr>
          <w:rFonts w:cs="Arial"/>
        </w:rPr>
      </w:pPr>
    </w:p>
    <w:p w:rsidR="008F7DEE" w:rsidRDefault="008F7DEE">
      <w:pPr>
        <w:rPr>
          <w:rFonts w:cs="Arial"/>
        </w:rPr>
      </w:pPr>
    </w:p>
    <w:p w:rsidR="008F7DEE" w:rsidRDefault="008F7DEE">
      <w:pPr>
        <w:rPr>
          <w:rFonts w:cs="Arial"/>
        </w:rPr>
      </w:pPr>
    </w:p>
    <w:p w:rsidR="008F7DEE" w:rsidRDefault="008F7DEE">
      <w:pPr>
        <w:rPr>
          <w:rFonts w:cs="Arial"/>
        </w:rPr>
      </w:pPr>
    </w:p>
    <w:p w:rsidR="008F7DEE" w:rsidRDefault="008F7DEE">
      <w:pPr>
        <w:rPr>
          <w:rFonts w:cs="Arial"/>
        </w:rPr>
      </w:pPr>
    </w:p>
    <w:p w:rsidR="008F7DEE" w:rsidRDefault="008F7DEE">
      <w:pPr>
        <w:jc w:val="center"/>
        <w:rPr>
          <w:rFonts w:cs="Arial"/>
        </w:rPr>
      </w:pPr>
    </w:p>
    <w:p w:rsidR="008F7DEE" w:rsidRDefault="008F7DEE">
      <w:pPr>
        <w:rPr>
          <w:rFonts w:cs="Arial"/>
        </w:rPr>
      </w:pPr>
    </w:p>
    <w:p w:rsidR="008F7DEE" w:rsidRDefault="008F7DEE">
      <w:pPr>
        <w:rPr>
          <w:rFonts w:cs="Arial"/>
        </w:rPr>
        <w:sectPr w:rsidR="008F7DEE">
          <w:headerReference w:type="default" r:id="rId23"/>
          <w:type w:val="oddPage"/>
          <w:pgSz w:w="11909" w:h="16834"/>
          <w:pgMar w:top="360" w:right="648" w:bottom="360" w:left="1296" w:header="216" w:footer="367" w:gutter="0"/>
          <w:pgNumType w:start="1" w:chapStyle="9"/>
          <w:cols w:space="720"/>
          <w:docGrid w:linePitch="272"/>
        </w:sectPr>
      </w:pPr>
    </w:p>
    <w:p w:rsidR="008F7DEE" w:rsidRDefault="00CF117F">
      <w:pPr>
        <w:pStyle w:val="Heading1"/>
        <w:numPr>
          <w:ilvl w:val="1"/>
          <w:numId w:val="10"/>
        </w:numPr>
        <w:spacing w:before="40" w:after="40" w:line="240" w:lineRule="atLeast"/>
        <w:ind w:left="709" w:right="42" w:hanging="709"/>
        <w:jc w:val="both"/>
        <w:rPr>
          <w:rFonts w:cs="Arial"/>
          <w:sz w:val="20"/>
        </w:rPr>
      </w:pPr>
      <w:bookmarkStart w:id="83" w:name="_Toc283218709"/>
      <w:bookmarkStart w:id="84" w:name="_Toc187483948"/>
      <w:bookmarkStart w:id="85" w:name="_Toc283739256"/>
      <w:bookmarkStart w:id="86" w:name="_Toc216835060"/>
      <w:bookmarkStart w:id="87" w:name="_Toc418858325"/>
      <w:bookmarkStart w:id="88" w:name="_Toc519766501"/>
      <w:bookmarkStart w:id="89" w:name="_Toc187483229"/>
      <w:r>
        <w:rPr>
          <w:rFonts w:cs="Arial"/>
          <w:sz w:val="20"/>
        </w:rPr>
        <w:lastRenderedPageBreak/>
        <w:t>INTRODUCTION</w:t>
      </w:r>
      <w:bookmarkEnd w:id="83"/>
      <w:bookmarkEnd w:id="84"/>
      <w:bookmarkEnd w:id="85"/>
      <w:bookmarkEnd w:id="86"/>
      <w:bookmarkEnd w:id="87"/>
      <w:bookmarkEnd w:id="88"/>
      <w:bookmarkEnd w:id="89"/>
    </w:p>
    <w:p w:rsidR="008F7DEE" w:rsidRDefault="00CF117F">
      <w:pPr>
        <w:ind w:left="720"/>
        <w:rPr>
          <w:rFonts w:cs="Arial"/>
        </w:rPr>
      </w:pPr>
      <w:r>
        <w:rPr>
          <w:rFonts w:cs="Arial"/>
        </w:rPr>
        <w:t xml:space="preserve">This is the ITCB SOD, here in after referred to as </w:t>
      </w:r>
      <w:r>
        <w:rPr>
          <w:rFonts w:cs="Arial"/>
        </w:rPr>
        <w:t xml:space="preserve">“the Policy” provides comprehensive operating procedures within the scope and application herein defined in Part 2 Section 3.0 for Malaysia Airlines </w:t>
      </w:r>
      <w:proofErr w:type="spellStart"/>
      <w:r>
        <w:rPr>
          <w:rFonts w:cs="Arial"/>
        </w:rPr>
        <w:t>Berhad</w:t>
      </w:r>
      <w:proofErr w:type="spellEnd"/>
      <w:r>
        <w:rPr>
          <w:rFonts w:cs="Arial"/>
        </w:rPr>
        <w:t xml:space="preserve"> (MAB).</w:t>
      </w:r>
    </w:p>
    <w:p w:rsidR="008F7DEE" w:rsidRDefault="008F7DEE">
      <w:pPr>
        <w:ind w:left="360"/>
        <w:rPr>
          <w:rFonts w:cs="Arial"/>
        </w:rPr>
      </w:pPr>
    </w:p>
    <w:p w:rsidR="008F7DEE" w:rsidRDefault="00CF117F">
      <w:pPr>
        <w:pStyle w:val="Heading1"/>
        <w:numPr>
          <w:ilvl w:val="1"/>
          <w:numId w:val="10"/>
        </w:numPr>
        <w:ind w:left="540" w:right="42" w:hanging="540"/>
        <w:jc w:val="both"/>
        <w:rPr>
          <w:rFonts w:cs="Arial"/>
          <w:sz w:val="20"/>
        </w:rPr>
      </w:pPr>
      <w:bookmarkStart w:id="90" w:name="_Toc187483230"/>
      <w:bookmarkStart w:id="91" w:name="_Toc283218710"/>
      <w:bookmarkStart w:id="92" w:name="_Toc418858326"/>
      <w:bookmarkStart w:id="93" w:name="_Toc283739257"/>
      <w:bookmarkStart w:id="94" w:name="_Toc187483949"/>
      <w:bookmarkStart w:id="95" w:name="_Toc216835061"/>
      <w:r>
        <w:rPr>
          <w:rFonts w:cs="Arial"/>
          <w:sz w:val="20"/>
        </w:rPr>
        <w:t xml:space="preserve">    </w:t>
      </w:r>
      <w:bookmarkStart w:id="96" w:name="_Toc519766502"/>
      <w:r>
        <w:rPr>
          <w:rFonts w:cs="Arial"/>
          <w:sz w:val="20"/>
        </w:rPr>
        <w:t>PURPOSE</w:t>
      </w:r>
      <w:bookmarkEnd w:id="90"/>
      <w:bookmarkEnd w:id="91"/>
      <w:bookmarkEnd w:id="92"/>
      <w:bookmarkEnd w:id="93"/>
      <w:bookmarkEnd w:id="94"/>
      <w:bookmarkEnd w:id="95"/>
      <w:bookmarkEnd w:id="96"/>
    </w:p>
    <w:p w:rsidR="008F7DEE" w:rsidRDefault="00CF117F">
      <w:pPr>
        <w:ind w:left="720"/>
        <w:rPr>
          <w:rFonts w:cs="Arial"/>
        </w:rPr>
      </w:pPr>
      <w:r>
        <w:rPr>
          <w:rFonts w:cs="Arial"/>
        </w:rPr>
        <w:t xml:space="preserve">The objective of this document is to provide a coherent description of the </w:t>
      </w:r>
      <w:r>
        <w:rPr>
          <w:rFonts w:cs="Arial"/>
        </w:rPr>
        <w:t>overall design of the ITCB application and enable assistance to technical and development team for supporting the application.</w:t>
      </w:r>
    </w:p>
    <w:p w:rsidR="008F7DEE" w:rsidRDefault="008F7DEE">
      <w:pPr>
        <w:rPr>
          <w:rFonts w:cs="Arial"/>
        </w:rPr>
      </w:pPr>
    </w:p>
    <w:p w:rsidR="008F7DEE" w:rsidRDefault="00CF117F">
      <w:pPr>
        <w:pStyle w:val="Heading1"/>
        <w:numPr>
          <w:ilvl w:val="1"/>
          <w:numId w:val="10"/>
        </w:numPr>
        <w:ind w:left="540" w:right="42" w:hanging="540"/>
        <w:jc w:val="both"/>
        <w:rPr>
          <w:rFonts w:cs="Arial"/>
          <w:sz w:val="20"/>
        </w:rPr>
      </w:pPr>
      <w:bookmarkStart w:id="97" w:name="_Toc283218711"/>
      <w:bookmarkStart w:id="98" w:name="_Toc418858327"/>
      <w:bookmarkStart w:id="99" w:name="_Toc187483950"/>
      <w:bookmarkStart w:id="100" w:name="_Toc216835062"/>
      <w:bookmarkStart w:id="101" w:name="_Toc283739258"/>
      <w:bookmarkStart w:id="102" w:name="_Toc187483231"/>
      <w:r>
        <w:rPr>
          <w:rFonts w:cs="Arial"/>
          <w:sz w:val="20"/>
        </w:rPr>
        <w:t xml:space="preserve">    </w:t>
      </w:r>
      <w:bookmarkStart w:id="103" w:name="_Toc519766503"/>
      <w:r>
        <w:rPr>
          <w:rFonts w:cs="Arial"/>
          <w:sz w:val="20"/>
        </w:rPr>
        <w:t>SCOPE AND APPLICATION</w:t>
      </w:r>
      <w:bookmarkEnd w:id="97"/>
      <w:bookmarkEnd w:id="98"/>
      <w:bookmarkEnd w:id="99"/>
      <w:bookmarkEnd w:id="100"/>
      <w:bookmarkEnd w:id="101"/>
      <w:bookmarkEnd w:id="102"/>
      <w:bookmarkEnd w:id="103"/>
    </w:p>
    <w:p w:rsidR="008F7DEE" w:rsidRDefault="008F7DEE">
      <w:pPr>
        <w:rPr>
          <w:rFonts w:cs="Arial"/>
          <w:lang w:val="en-GB"/>
        </w:rPr>
      </w:pPr>
    </w:p>
    <w:p w:rsidR="008F7DEE" w:rsidRDefault="00CF117F">
      <w:pPr>
        <w:pStyle w:val="BodyText"/>
        <w:spacing w:before="100" w:after="100"/>
        <w:ind w:left="1080"/>
        <w:rPr>
          <w:rFonts w:cs="Arial"/>
          <w:sz w:val="20"/>
        </w:rPr>
      </w:pPr>
      <w:r>
        <w:rPr>
          <w:rFonts w:cs="Arial"/>
          <w:sz w:val="20"/>
        </w:rPr>
        <w:t>This SOD covers all information required to operate and support the solution in production.</w:t>
      </w:r>
    </w:p>
    <w:p w:rsidR="008F7DEE" w:rsidRDefault="00CF117F">
      <w:pPr>
        <w:pStyle w:val="BodyText"/>
        <w:spacing w:before="100" w:after="100"/>
        <w:ind w:left="1080"/>
        <w:rPr>
          <w:rFonts w:cs="Arial"/>
          <w:sz w:val="20"/>
        </w:rPr>
      </w:pPr>
      <w:r>
        <w:rPr>
          <w:rFonts w:cs="Arial"/>
          <w:sz w:val="20"/>
        </w:rPr>
        <w:t xml:space="preserve">This SOD </w:t>
      </w:r>
      <w:r>
        <w:rPr>
          <w:rFonts w:cs="Arial"/>
          <w:sz w:val="20"/>
        </w:rPr>
        <w:t>does not include the following:</w:t>
      </w:r>
    </w:p>
    <w:p w:rsidR="008F7DEE" w:rsidRDefault="00CF117F">
      <w:pPr>
        <w:pStyle w:val="BodyText"/>
        <w:numPr>
          <w:ilvl w:val="0"/>
          <w:numId w:val="11"/>
        </w:numPr>
        <w:suppressAutoHyphens/>
        <w:overflowPunct/>
        <w:autoSpaceDE/>
        <w:autoSpaceDN/>
        <w:adjustRightInd/>
        <w:spacing w:before="100" w:after="100"/>
        <w:ind w:left="2295"/>
        <w:jc w:val="both"/>
        <w:textAlignment w:val="auto"/>
        <w:rPr>
          <w:rFonts w:cs="Arial"/>
          <w:b/>
          <w:szCs w:val="24"/>
        </w:rPr>
      </w:pPr>
      <w:r>
        <w:rPr>
          <w:rFonts w:cs="Arial"/>
          <w:sz w:val="20"/>
        </w:rPr>
        <w:t>Application maintenance for the sub-systems interfaced by the core system.</w:t>
      </w:r>
    </w:p>
    <w:p w:rsidR="008F7DEE" w:rsidRDefault="008F7DEE">
      <w:pPr>
        <w:rPr>
          <w:rFonts w:cs="Arial"/>
          <w:lang w:val="en-GB"/>
        </w:rPr>
      </w:pPr>
    </w:p>
    <w:p w:rsidR="008F7DEE" w:rsidRDefault="00CF117F">
      <w:pPr>
        <w:pStyle w:val="Heading1"/>
        <w:numPr>
          <w:ilvl w:val="1"/>
          <w:numId w:val="10"/>
        </w:numPr>
        <w:ind w:left="540" w:right="42" w:hanging="540"/>
        <w:jc w:val="both"/>
        <w:rPr>
          <w:rFonts w:cs="Arial"/>
          <w:sz w:val="20"/>
        </w:rPr>
      </w:pPr>
      <w:r>
        <w:rPr>
          <w:rFonts w:cs="Arial"/>
          <w:sz w:val="20"/>
        </w:rPr>
        <w:t xml:space="preserve">    </w:t>
      </w:r>
      <w:bookmarkStart w:id="104" w:name="_Toc519766504"/>
      <w:r>
        <w:rPr>
          <w:rFonts w:cs="Arial"/>
          <w:sz w:val="20"/>
        </w:rPr>
        <w:t>TERMINOLOGY</w:t>
      </w:r>
      <w:bookmarkEnd w:id="104"/>
    </w:p>
    <w:p w:rsidR="008F7DEE" w:rsidRDefault="008F7DEE">
      <w:pPr>
        <w:ind w:left="1080"/>
        <w:rPr>
          <w:rFonts w:cs="Arial"/>
          <w:lang w:val="en-GB"/>
        </w:rPr>
      </w:pPr>
    </w:p>
    <w:p w:rsidR="008F7DEE" w:rsidRDefault="00CF117F">
      <w:pPr>
        <w:ind w:left="720"/>
        <w:rPr>
          <w:rFonts w:cs="Arial"/>
          <w:lang w:val="en-GB"/>
        </w:rPr>
      </w:pPr>
      <w:r>
        <w:rPr>
          <w:rFonts w:cs="Arial"/>
          <w:lang w:val="en-GB"/>
        </w:rPr>
        <w:t>The below table depicts the terminologies used in this document.</w:t>
      </w:r>
    </w:p>
    <w:p w:rsidR="008F7DEE" w:rsidRDefault="008F7DEE">
      <w:pPr>
        <w:pStyle w:val="Heading2"/>
      </w:pPr>
    </w:p>
    <w:tbl>
      <w:tblPr>
        <w:tblW w:w="879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8"/>
        <w:gridCol w:w="2183"/>
        <w:gridCol w:w="5365"/>
      </w:tblGrid>
      <w:tr w:rsidR="008F7DEE">
        <w:tc>
          <w:tcPr>
            <w:tcW w:w="1248" w:type="dxa"/>
            <w:shd w:val="clear" w:color="auto" w:fill="D9D9D9" w:themeFill="background1" w:themeFillShade="D9"/>
          </w:tcPr>
          <w:p w:rsidR="008F7DEE" w:rsidRDefault="00CF117F">
            <w:pPr>
              <w:pStyle w:val="BodyText"/>
              <w:spacing w:before="100" w:beforeAutospacing="1" w:after="100" w:afterAutospacing="1"/>
              <w:ind w:left="0"/>
              <w:jc w:val="center"/>
              <w:rPr>
                <w:rFonts w:cs="Arial"/>
                <w:b/>
                <w:sz w:val="20"/>
              </w:rPr>
            </w:pPr>
            <w:proofErr w:type="spellStart"/>
            <w:r>
              <w:rPr>
                <w:rFonts w:cs="Arial"/>
                <w:b/>
                <w:sz w:val="20"/>
              </w:rPr>
              <w:t>S.No</w:t>
            </w:r>
            <w:proofErr w:type="spellEnd"/>
          </w:p>
        </w:tc>
        <w:tc>
          <w:tcPr>
            <w:tcW w:w="2183" w:type="dxa"/>
            <w:shd w:val="clear" w:color="auto" w:fill="D9D9D9" w:themeFill="background1" w:themeFillShade="D9"/>
          </w:tcPr>
          <w:p w:rsidR="008F7DEE" w:rsidRDefault="00CF117F">
            <w:pPr>
              <w:pStyle w:val="BodyText"/>
              <w:spacing w:before="100" w:beforeAutospacing="1" w:after="100" w:afterAutospacing="1"/>
              <w:ind w:left="0"/>
              <w:rPr>
                <w:rFonts w:cs="Arial"/>
                <w:sz w:val="20"/>
              </w:rPr>
            </w:pPr>
            <w:r>
              <w:rPr>
                <w:rFonts w:cs="Arial"/>
                <w:sz w:val="20"/>
              </w:rPr>
              <w:t>Term</w:t>
            </w:r>
          </w:p>
        </w:tc>
        <w:tc>
          <w:tcPr>
            <w:tcW w:w="5365" w:type="dxa"/>
            <w:shd w:val="clear" w:color="auto" w:fill="D9D9D9" w:themeFill="background1" w:themeFillShade="D9"/>
          </w:tcPr>
          <w:p w:rsidR="008F7DEE" w:rsidRDefault="00CF117F">
            <w:pPr>
              <w:pStyle w:val="BodyText"/>
              <w:spacing w:before="100" w:beforeAutospacing="1" w:after="100" w:afterAutospacing="1"/>
              <w:ind w:left="0"/>
              <w:rPr>
                <w:rFonts w:cs="Arial"/>
                <w:b/>
                <w:sz w:val="20"/>
              </w:rPr>
            </w:pPr>
            <w:r>
              <w:rPr>
                <w:rFonts w:cs="Arial"/>
                <w:b/>
                <w:sz w:val="20"/>
              </w:rPr>
              <w:t>Description</w:t>
            </w:r>
          </w:p>
        </w:tc>
      </w:tr>
      <w:tr w:rsidR="008F7DEE">
        <w:tc>
          <w:tcPr>
            <w:tcW w:w="1248" w:type="dxa"/>
          </w:tcPr>
          <w:p w:rsidR="008F7DEE" w:rsidRDefault="00CF117F">
            <w:pPr>
              <w:pStyle w:val="BodyText"/>
              <w:spacing w:before="100" w:beforeAutospacing="1" w:after="100" w:afterAutospacing="1"/>
              <w:ind w:left="0"/>
              <w:jc w:val="center"/>
              <w:rPr>
                <w:rFonts w:cs="Arial"/>
                <w:sz w:val="20"/>
              </w:rPr>
            </w:pPr>
            <w:r>
              <w:rPr>
                <w:rFonts w:cs="Arial"/>
                <w:sz w:val="20"/>
              </w:rPr>
              <w:t>1.</w:t>
            </w:r>
          </w:p>
        </w:tc>
        <w:tc>
          <w:tcPr>
            <w:tcW w:w="2183" w:type="dxa"/>
          </w:tcPr>
          <w:p w:rsidR="008F7DEE" w:rsidRDefault="00CF117F">
            <w:pPr>
              <w:pStyle w:val="BodyText"/>
              <w:spacing w:before="100" w:after="100"/>
              <w:ind w:left="720"/>
              <w:rPr>
                <w:rFonts w:cs="Arial"/>
                <w:color w:val="000000"/>
                <w:sz w:val="20"/>
              </w:rPr>
            </w:pPr>
            <w:r>
              <w:rPr>
                <w:rFonts w:cs="Arial"/>
                <w:color w:val="000000"/>
                <w:sz w:val="20"/>
              </w:rPr>
              <w:t>DB</w:t>
            </w:r>
          </w:p>
        </w:tc>
        <w:tc>
          <w:tcPr>
            <w:tcW w:w="5365" w:type="dxa"/>
          </w:tcPr>
          <w:p w:rsidR="008F7DEE" w:rsidRDefault="00CF117F">
            <w:pPr>
              <w:pStyle w:val="BodyText"/>
              <w:spacing w:before="100" w:after="100"/>
              <w:ind w:left="720"/>
              <w:rPr>
                <w:rFonts w:cs="Arial"/>
                <w:sz w:val="20"/>
              </w:rPr>
            </w:pPr>
            <w:r>
              <w:rPr>
                <w:rFonts w:cs="Arial"/>
                <w:color w:val="000000"/>
                <w:sz w:val="20"/>
              </w:rPr>
              <w:t>Database</w:t>
            </w:r>
          </w:p>
        </w:tc>
      </w:tr>
      <w:tr w:rsidR="008F7DEE">
        <w:tc>
          <w:tcPr>
            <w:tcW w:w="1248" w:type="dxa"/>
          </w:tcPr>
          <w:p w:rsidR="008F7DEE" w:rsidRDefault="00CF117F">
            <w:pPr>
              <w:pStyle w:val="BodyText"/>
              <w:spacing w:before="100" w:beforeAutospacing="1" w:after="100" w:afterAutospacing="1"/>
              <w:ind w:left="0"/>
              <w:jc w:val="center"/>
              <w:rPr>
                <w:rFonts w:cs="Arial"/>
                <w:sz w:val="20"/>
              </w:rPr>
            </w:pPr>
            <w:r>
              <w:rPr>
                <w:rFonts w:cs="Arial"/>
                <w:sz w:val="20"/>
              </w:rPr>
              <w:t>2.</w:t>
            </w:r>
          </w:p>
        </w:tc>
        <w:tc>
          <w:tcPr>
            <w:tcW w:w="2183" w:type="dxa"/>
          </w:tcPr>
          <w:p w:rsidR="008F7DEE" w:rsidRDefault="00CF117F">
            <w:pPr>
              <w:pStyle w:val="BodyText"/>
              <w:spacing w:before="100" w:after="100"/>
              <w:ind w:left="720"/>
              <w:rPr>
                <w:rFonts w:cs="Arial"/>
                <w:color w:val="000000"/>
                <w:sz w:val="20"/>
              </w:rPr>
            </w:pPr>
            <w:r>
              <w:rPr>
                <w:rFonts w:cs="Arial"/>
                <w:color w:val="000000"/>
                <w:sz w:val="20"/>
              </w:rPr>
              <w:t>DSL</w:t>
            </w:r>
          </w:p>
        </w:tc>
        <w:tc>
          <w:tcPr>
            <w:tcW w:w="5365" w:type="dxa"/>
          </w:tcPr>
          <w:p w:rsidR="008F7DEE" w:rsidRDefault="00CF117F">
            <w:pPr>
              <w:pStyle w:val="BodyText"/>
              <w:spacing w:before="100" w:after="100"/>
              <w:ind w:left="720"/>
              <w:rPr>
                <w:rFonts w:cs="Arial"/>
                <w:sz w:val="20"/>
              </w:rPr>
            </w:pPr>
            <w:r>
              <w:rPr>
                <w:rFonts w:cs="Arial"/>
                <w:color w:val="000000"/>
                <w:sz w:val="20"/>
              </w:rPr>
              <w:t xml:space="preserve">Domain </w:t>
            </w:r>
            <w:r>
              <w:rPr>
                <w:rFonts w:cs="Arial"/>
                <w:color w:val="000000"/>
                <w:sz w:val="20"/>
              </w:rPr>
              <w:t>Specific Language</w:t>
            </w:r>
          </w:p>
        </w:tc>
      </w:tr>
      <w:tr w:rsidR="008F7DEE">
        <w:tc>
          <w:tcPr>
            <w:tcW w:w="1248" w:type="dxa"/>
          </w:tcPr>
          <w:p w:rsidR="008F7DEE" w:rsidRDefault="00CF117F">
            <w:pPr>
              <w:pStyle w:val="BodyText"/>
              <w:spacing w:before="100" w:beforeAutospacing="1" w:after="100" w:afterAutospacing="1"/>
              <w:ind w:left="0"/>
              <w:jc w:val="center"/>
              <w:rPr>
                <w:rFonts w:cs="Arial"/>
                <w:sz w:val="20"/>
              </w:rPr>
            </w:pPr>
            <w:r>
              <w:rPr>
                <w:rFonts w:cs="Arial"/>
                <w:sz w:val="20"/>
              </w:rPr>
              <w:t>3.</w:t>
            </w:r>
          </w:p>
        </w:tc>
        <w:tc>
          <w:tcPr>
            <w:tcW w:w="2183" w:type="dxa"/>
          </w:tcPr>
          <w:p w:rsidR="008F7DEE" w:rsidRDefault="00CF117F">
            <w:pPr>
              <w:pStyle w:val="BodyText"/>
              <w:spacing w:before="100" w:after="100"/>
              <w:ind w:left="720"/>
              <w:rPr>
                <w:rFonts w:cs="Arial"/>
                <w:color w:val="000000"/>
                <w:sz w:val="20"/>
              </w:rPr>
            </w:pPr>
            <w:r>
              <w:rPr>
                <w:rFonts w:cs="Arial"/>
                <w:color w:val="000000"/>
                <w:sz w:val="20"/>
              </w:rPr>
              <w:t>AD</w:t>
            </w:r>
          </w:p>
        </w:tc>
        <w:tc>
          <w:tcPr>
            <w:tcW w:w="5365" w:type="dxa"/>
          </w:tcPr>
          <w:p w:rsidR="008F7DEE" w:rsidRDefault="00CF117F">
            <w:pPr>
              <w:pStyle w:val="BodyText"/>
              <w:spacing w:before="100" w:after="100"/>
              <w:ind w:left="720"/>
              <w:rPr>
                <w:rFonts w:cs="Arial"/>
                <w:sz w:val="20"/>
              </w:rPr>
            </w:pPr>
            <w:r>
              <w:rPr>
                <w:rFonts w:cs="Arial"/>
                <w:color w:val="000000"/>
                <w:sz w:val="20"/>
              </w:rPr>
              <w:t xml:space="preserve">Active Directory </w:t>
            </w:r>
          </w:p>
        </w:tc>
      </w:tr>
      <w:tr w:rsidR="008F7DEE">
        <w:tc>
          <w:tcPr>
            <w:tcW w:w="1248" w:type="dxa"/>
          </w:tcPr>
          <w:p w:rsidR="008F7DEE" w:rsidRDefault="00CF117F">
            <w:pPr>
              <w:pStyle w:val="BodyText"/>
              <w:spacing w:before="100" w:beforeAutospacing="1" w:after="100" w:afterAutospacing="1"/>
              <w:ind w:left="0"/>
              <w:jc w:val="center"/>
              <w:rPr>
                <w:rFonts w:cs="Arial"/>
                <w:sz w:val="20"/>
              </w:rPr>
            </w:pPr>
            <w:r>
              <w:rPr>
                <w:rFonts w:cs="Arial"/>
                <w:sz w:val="20"/>
              </w:rPr>
              <w:t>4.</w:t>
            </w:r>
          </w:p>
        </w:tc>
        <w:tc>
          <w:tcPr>
            <w:tcW w:w="2183" w:type="dxa"/>
          </w:tcPr>
          <w:p w:rsidR="008F7DEE" w:rsidRDefault="00CF117F">
            <w:pPr>
              <w:pStyle w:val="BodyText"/>
              <w:spacing w:before="100" w:after="100"/>
              <w:ind w:left="720"/>
              <w:rPr>
                <w:rFonts w:cs="Arial"/>
                <w:color w:val="000000"/>
                <w:sz w:val="20"/>
              </w:rPr>
            </w:pPr>
            <w:r>
              <w:rPr>
                <w:rFonts w:cs="Arial"/>
                <w:color w:val="000000"/>
                <w:sz w:val="20"/>
              </w:rPr>
              <w:t>OS</w:t>
            </w:r>
          </w:p>
        </w:tc>
        <w:tc>
          <w:tcPr>
            <w:tcW w:w="5365" w:type="dxa"/>
          </w:tcPr>
          <w:p w:rsidR="008F7DEE" w:rsidRDefault="00CF117F">
            <w:pPr>
              <w:pStyle w:val="BodyText"/>
              <w:spacing w:before="100" w:after="100"/>
              <w:ind w:left="720"/>
              <w:rPr>
                <w:rFonts w:cs="Arial"/>
                <w:sz w:val="20"/>
              </w:rPr>
            </w:pPr>
            <w:r>
              <w:rPr>
                <w:rFonts w:cs="Arial"/>
                <w:color w:val="000000"/>
                <w:sz w:val="20"/>
              </w:rPr>
              <w:t>Operating System</w:t>
            </w:r>
          </w:p>
        </w:tc>
      </w:tr>
      <w:tr w:rsidR="008F7DEE">
        <w:tc>
          <w:tcPr>
            <w:tcW w:w="1248" w:type="dxa"/>
          </w:tcPr>
          <w:p w:rsidR="008F7DEE" w:rsidRDefault="00CF117F">
            <w:pPr>
              <w:pStyle w:val="BodyText"/>
              <w:spacing w:before="100" w:beforeAutospacing="1" w:after="100" w:afterAutospacing="1"/>
              <w:ind w:left="0"/>
              <w:jc w:val="center"/>
              <w:rPr>
                <w:rFonts w:cs="Arial"/>
                <w:sz w:val="20"/>
              </w:rPr>
            </w:pPr>
            <w:r>
              <w:rPr>
                <w:rFonts w:cs="Arial"/>
                <w:sz w:val="20"/>
              </w:rPr>
              <w:t>5.</w:t>
            </w:r>
          </w:p>
        </w:tc>
        <w:tc>
          <w:tcPr>
            <w:tcW w:w="2183" w:type="dxa"/>
          </w:tcPr>
          <w:p w:rsidR="008F7DEE" w:rsidRDefault="00CF117F">
            <w:pPr>
              <w:pStyle w:val="BodyText"/>
              <w:spacing w:before="100" w:after="100"/>
              <w:ind w:left="720"/>
              <w:rPr>
                <w:rFonts w:cs="Arial"/>
                <w:color w:val="000000"/>
                <w:sz w:val="20"/>
              </w:rPr>
            </w:pPr>
            <w:r>
              <w:rPr>
                <w:rFonts w:cs="Arial"/>
                <w:color w:val="000000"/>
                <w:sz w:val="20"/>
              </w:rPr>
              <w:t>ITCB</w:t>
            </w:r>
          </w:p>
        </w:tc>
        <w:tc>
          <w:tcPr>
            <w:tcW w:w="5365" w:type="dxa"/>
          </w:tcPr>
          <w:p w:rsidR="008F7DEE" w:rsidRDefault="00CF117F">
            <w:pPr>
              <w:pStyle w:val="BodyText"/>
              <w:spacing w:before="100" w:after="100"/>
              <w:ind w:left="720"/>
              <w:rPr>
                <w:rFonts w:cs="Arial"/>
                <w:sz w:val="20"/>
              </w:rPr>
            </w:pPr>
            <w:r>
              <w:rPr>
                <w:rFonts w:cs="Arial"/>
                <w:color w:val="000000"/>
                <w:sz w:val="20"/>
              </w:rPr>
              <w:t>IT Charge Back</w:t>
            </w:r>
          </w:p>
        </w:tc>
      </w:tr>
      <w:tr w:rsidR="008F7DEE">
        <w:tc>
          <w:tcPr>
            <w:tcW w:w="1248" w:type="dxa"/>
          </w:tcPr>
          <w:p w:rsidR="008F7DEE" w:rsidRDefault="00CF117F">
            <w:pPr>
              <w:pStyle w:val="BodyText"/>
              <w:spacing w:before="100" w:beforeAutospacing="1" w:after="100" w:afterAutospacing="1"/>
              <w:ind w:left="0"/>
              <w:jc w:val="center"/>
              <w:rPr>
                <w:rFonts w:cs="Arial"/>
                <w:sz w:val="20"/>
              </w:rPr>
            </w:pPr>
            <w:r>
              <w:rPr>
                <w:rFonts w:cs="Arial"/>
                <w:sz w:val="20"/>
              </w:rPr>
              <w:t>6.</w:t>
            </w:r>
          </w:p>
        </w:tc>
        <w:tc>
          <w:tcPr>
            <w:tcW w:w="2183" w:type="dxa"/>
          </w:tcPr>
          <w:p w:rsidR="008F7DEE" w:rsidRDefault="00CF117F">
            <w:pPr>
              <w:pStyle w:val="BodyText"/>
              <w:spacing w:before="100" w:after="100"/>
              <w:ind w:left="720"/>
              <w:rPr>
                <w:rFonts w:cs="Arial"/>
                <w:color w:val="000000"/>
                <w:sz w:val="20"/>
              </w:rPr>
            </w:pPr>
            <w:r>
              <w:rPr>
                <w:rFonts w:cs="Arial"/>
                <w:color w:val="000000"/>
                <w:sz w:val="20"/>
              </w:rPr>
              <w:t>App</w:t>
            </w:r>
          </w:p>
        </w:tc>
        <w:tc>
          <w:tcPr>
            <w:tcW w:w="5365" w:type="dxa"/>
          </w:tcPr>
          <w:p w:rsidR="008F7DEE" w:rsidRDefault="00CF117F">
            <w:pPr>
              <w:pStyle w:val="BodyText"/>
              <w:keepNext/>
              <w:spacing w:before="100" w:after="100"/>
              <w:ind w:left="720"/>
              <w:rPr>
                <w:rFonts w:cs="Arial"/>
                <w:sz w:val="20"/>
              </w:rPr>
            </w:pPr>
            <w:r>
              <w:rPr>
                <w:rFonts w:cs="Arial"/>
                <w:color w:val="000000"/>
                <w:sz w:val="20"/>
              </w:rPr>
              <w:t>Application</w:t>
            </w:r>
          </w:p>
        </w:tc>
      </w:tr>
    </w:tbl>
    <w:p w:rsidR="008F7DEE" w:rsidRDefault="00CF117F">
      <w:pPr>
        <w:pStyle w:val="Caption"/>
        <w:rPr>
          <w:rFonts w:ascii="Arial" w:hAnsi="Arial" w:cs="Arial"/>
          <w:i w:val="0"/>
        </w:rPr>
      </w:pPr>
      <w:r>
        <w:rPr>
          <w:rFonts w:ascii="Arial" w:hAnsi="Arial" w:cs="Arial"/>
          <w:i w:val="0"/>
        </w:rPr>
        <w:t xml:space="preserve">                                                                 Table </w:t>
      </w:r>
      <w:r>
        <w:rPr>
          <w:rFonts w:ascii="Arial" w:hAnsi="Arial" w:cs="Arial"/>
          <w:i w:val="0"/>
        </w:rPr>
        <w:fldChar w:fldCharType="begin"/>
      </w:r>
      <w:r>
        <w:rPr>
          <w:rFonts w:ascii="Arial" w:hAnsi="Arial" w:cs="Arial"/>
          <w:i w:val="0"/>
        </w:rPr>
        <w:instrText xml:space="preserve"> SEQ Table \* ARABIC </w:instrText>
      </w:r>
      <w:r>
        <w:rPr>
          <w:rFonts w:ascii="Arial" w:hAnsi="Arial" w:cs="Arial"/>
          <w:i w:val="0"/>
        </w:rPr>
        <w:fldChar w:fldCharType="separate"/>
      </w:r>
      <w:r>
        <w:rPr>
          <w:rFonts w:ascii="Arial" w:hAnsi="Arial" w:cs="Arial"/>
          <w:i w:val="0"/>
        </w:rPr>
        <w:t>3</w:t>
      </w:r>
      <w:r>
        <w:rPr>
          <w:rFonts w:ascii="Arial" w:hAnsi="Arial" w:cs="Arial"/>
          <w:i w:val="0"/>
        </w:rPr>
        <w:fldChar w:fldCharType="end"/>
      </w:r>
      <w:r>
        <w:rPr>
          <w:rFonts w:ascii="Arial" w:hAnsi="Arial" w:cs="Arial"/>
          <w:i w:val="0"/>
        </w:rPr>
        <w:t>: Terminology</w:t>
      </w:r>
    </w:p>
    <w:p w:rsidR="008F7DEE" w:rsidRDefault="008F7DEE">
      <w:pPr>
        <w:pStyle w:val="Caption"/>
        <w:rPr>
          <w:rFonts w:ascii="Arial" w:hAnsi="Arial" w:cs="Arial"/>
          <w:i w:val="0"/>
        </w:rPr>
      </w:pPr>
    </w:p>
    <w:p w:rsidR="008F7DEE" w:rsidRDefault="008F7DEE">
      <w:pPr>
        <w:pStyle w:val="Caption"/>
        <w:rPr>
          <w:rFonts w:ascii="Arial" w:hAnsi="Arial" w:cs="Arial"/>
          <w:i w:val="0"/>
        </w:rPr>
      </w:pPr>
    </w:p>
    <w:p w:rsidR="008F7DEE" w:rsidRDefault="008F7DEE">
      <w:pPr>
        <w:pStyle w:val="Caption"/>
        <w:rPr>
          <w:rFonts w:ascii="Arial" w:hAnsi="Arial" w:cs="Arial"/>
          <w:i w:val="0"/>
        </w:rPr>
      </w:pPr>
    </w:p>
    <w:p w:rsidR="008F7DEE" w:rsidRDefault="008F7DEE">
      <w:pPr>
        <w:pStyle w:val="Caption"/>
        <w:rPr>
          <w:rFonts w:ascii="Arial" w:hAnsi="Arial" w:cs="Arial"/>
          <w:i w:val="0"/>
        </w:rPr>
      </w:pPr>
    </w:p>
    <w:p w:rsidR="008F7DEE" w:rsidRDefault="008F7DEE">
      <w:pPr>
        <w:pStyle w:val="Caption"/>
        <w:rPr>
          <w:rFonts w:ascii="Arial" w:hAnsi="Arial" w:cs="Arial"/>
          <w:i w:val="0"/>
        </w:rPr>
      </w:pPr>
    </w:p>
    <w:p w:rsidR="008F7DEE" w:rsidRDefault="008F7DEE">
      <w:pPr>
        <w:pStyle w:val="Caption"/>
        <w:rPr>
          <w:rFonts w:ascii="Arial" w:hAnsi="Arial" w:cs="Arial"/>
          <w:i w:val="0"/>
        </w:rPr>
      </w:pPr>
    </w:p>
    <w:p w:rsidR="008F7DEE" w:rsidRDefault="008F7DEE">
      <w:pPr>
        <w:pStyle w:val="Caption"/>
        <w:rPr>
          <w:rFonts w:ascii="Arial" w:hAnsi="Arial" w:cs="Arial"/>
          <w:i w:val="0"/>
        </w:rPr>
      </w:pPr>
    </w:p>
    <w:p w:rsidR="008F7DEE" w:rsidRDefault="008F7DEE">
      <w:pPr>
        <w:pStyle w:val="Caption"/>
        <w:rPr>
          <w:rFonts w:ascii="Arial" w:hAnsi="Arial" w:cs="Arial"/>
          <w:i w:val="0"/>
        </w:rPr>
      </w:pPr>
    </w:p>
    <w:p w:rsidR="008F7DEE" w:rsidRDefault="00CF117F">
      <w:pPr>
        <w:pStyle w:val="Heading1"/>
        <w:numPr>
          <w:ilvl w:val="1"/>
          <w:numId w:val="10"/>
        </w:numPr>
        <w:ind w:left="540" w:hanging="540"/>
        <w:rPr>
          <w:rFonts w:cs="Arial"/>
          <w:sz w:val="20"/>
        </w:rPr>
      </w:pPr>
      <w:r>
        <w:rPr>
          <w:rFonts w:cs="Arial"/>
          <w:sz w:val="20"/>
        </w:rPr>
        <w:lastRenderedPageBreak/>
        <w:t xml:space="preserve">    </w:t>
      </w:r>
      <w:bookmarkStart w:id="105" w:name="_Toc519766505"/>
      <w:r>
        <w:rPr>
          <w:rFonts w:cs="Arial"/>
          <w:sz w:val="20"/>
        </w:rPr>
        <w:t>REFERENCES</w:t>
      </w:r>
      <w:bookmarkEnd w:id="105"/>
    </w:p>
    <w:p w:rsidR="008F7DEE" w:rsidRDefault="008F7DEE">
      <w:pPr>
        <w:rPr>
          <w:lang w:val="en-GB"/>
        </w:rPr>
      </w:pPr>
    </w:p>
    <w:p w:rsidR="008F7DEE" w:rsidRDefault="00CF117F">
      <w:pPr>
        <w:rPr>
          <w:lang w:val="en-GB"/>
        </w:rPr>
      </w:pPr>
      <w:r>
        <w:rPr>
          <w:rFonts w:cs="Arial"/>
          <w:lang w:val="en-GB"/>
        </w:rPr>
        <w:t xml:space="preserve">The </w:t>
      </w:r>
      <w:r>
        <w:rPr>
          <w:rFonts w:cs="Arial"/>
          <w:lang w:val="en-GB"/>
        </w:rPr>
        <w:t>below table depicts the document references used in this document</w:t>
      </w:r>
    </w:p>
    <w:p w:rsidR="008F7DEE" w:rsidRDefault="008F7DEE">
      <w:pPr>
        <w:pStyle w:val="BodyText"/>
        <w:tabs>
          <w:tab w:val="left" w:pos="720"/>
        </w:tabs>
        <w:ind w:left="720"/>
        <w:rPr>
          <w:rFonts w:cs="Arial"/>
          <w:color w:val="0000FF"/>
          <w:sz w:val="20"/>
        </w:rPr>
      </w:pPr>
    </w:p>
    <w:tbl>
      <w:tblPr>
        <w:tblW w:w="852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4"/>
        <w:gridCol w:w="2774"/>
        <w:gridCol w:w="5087"/>
      </w:tblGrid>
      <w:tr w:rsidR="008F7DEE">
        <w:trPr>
          <w:tblHeader/>
        </w:trPr>
        <w:tc>
          <w:tcPr>
            <w:tcW w:w="664" w:type="dxa"/>
            <w:shd w:val="clear" w:color="auto" w:fill="D9D9D9"/>
          </w:tcPr>
          <w:p w:rsidR="008F7DEE" w:rsidRDefault="008F7DEE">
            <w:pPr>
              <w:pStyle w:val="BodyText"/>
              <w:spacing w:before="100" w:beforeAutospacing="1" w:after="100" w:afterAutospacing="1"/>
              <w:ind w:left="0"/>
              <w:rPr>
                <w:rFonts w:cs="Arial"/>
                <w:sz w:val="20"/>
              </w:rPr>
            </w:pPr>
          </w:p>
        </w:tc>
        <w:tc>
          <w:tcPr>
            <w:tcW w:w="2774" w:type="dxa"/>
            <w:shd w:val="clear" w:color="auto" w:fill="D9D9D9"/>
          </w:tcPr>
          <w:p w:rsidR="008F7DEE" w:rsidRDefault="00CF117F">
            <w:pPr>
              <w:pStyle w:val="BodyText"/>
              <w:spacing w:before="100" w:beforeAutospacing="1" w:after="100" w:afterAutospacing="1"/>
              <w:ind w:left="0"/>
              <w:rPr>
                <w:rFonts w:cs="Arial"/>
                <w:b/>
                <w:bCs/>
                <w:sz w:val="20"/>
              </w:rPr>
            </w:pPr>
            <w:r>
              <w:rPr>
                <w:rFonts w:cs="Arial"/>
                <w:b/>
                <w:bCs/>
                <w:sz w:val="20"/>
              </w:rPr>
              <w:t>Document</w:t>
            </w:r>
          </w:p>
        </w:tc>
        <w:tc>
          <w:tcPr>
            <w:tcW w:w="5087" w:type="dxa"/>
            <w:shd w:val="clear" w:color="auto" w:fill="D9D9D9"/>
          </w:tcPr>
          <w:p w:rsidR="008F7DEE" w:rsidRDefault="00CF117F">
            <w:pPr>
              <w:pStyle w:val="BodyText"/>
              <w:spacing w:before="100" w:beforeAutospacing="1" w:after="100" w:afterAutospacing="1"/>
              <w:ind w:left="0"/>
              <w:rPr>
                <w:rFonts w:cs="Arial"/>
                <w:b/>
                <w:bCs/>
                <w:sz w:val="20"/>
              </w:rPr>
            </w:pPr>
            <w:r>
              <w:rPr>
                <w:rFonts w:cs="Arial"/>
                <w:b/>
                <w:bCs/>
                <w:sz w:val="20"/>
              </w:rPr>
              <w:t>Description</w:t>
            </w:r>
          </w:p>
        </w:tc>
      </w:tr>
      <w:tr w:rsidR="008F7DEE">
        <w:tc>
          <w:tcPr>
            <w:tcW w:w="664" w:type="dxa"/>
          </w:tcPr>
          <w:p w:rsidR="008F7DEE" w:rsidRDefault="00CF117F">
            <w:pPr>
              <w:pStyle w:val="BodyText"/>
              <w:spacing w:before="100" w:beforeAutospacing="1" w:after="100" w:afterAutospacing="1"/>
              <w:ind w:left="0"/>
              <w:rPr>
                <w:rFonts w:cs="Arial"/>
                <w:sz w:val="20"/>
              </w:rPr>
            </w:pPr>
            <w:r>
              <w:rPr>
                <w:rFonts w:cs="Arial"/>
                <w:sz w:val="20"/>
              </w:rPr>
              <w:t>1</w:t>
            </w:r>
          </w:p>
        </w:tc>
        <w:tc>
          <w:tcPr>
            <w:tcW w:w="2774" w:type="dxa"/>
          </w:tcPr>
          <w:p w:rsidR="008F7DEE" w:rsidRDefault="00CF117F">
            <w:pPr>
              <w:pStyle w:val="BodyText"/>
              <w:spacing w:before="100" w:after="100"/>
              <w:ind w:left="0"/>
              <w:rPr>
                <w:rFonts w:cs="Arial"/>
                <w:sz w:val="20"/>
              </w:rPr>
            </w:pPr>
            <w:r>
              <w:rPr>
                <w:rFonts w:cs="Arial"/>
                <w:sz w:val="20"/>
              </w:rPr>
              <w:t>SOW_NCR000004215_IT Charge Back V3.0</w:t>
            </w:r>
          </w:p>
        </w:tc>
        <w:tc>
          <w:tcPr>
            <w:tcW w:w="5087" w:type="dxa"/>
          </w:tcPr>
          <w:p w:rsidR="008F7DEE" w:rsidRDefault="00CF117F">
            <w:pPr>
              <w:pStyle w:val="BodyText"/>
              <w:spacing w:before="100" w:after="100"/>
              <w:ind w:left="0"/>
              <w:rPr>
                <w:rFonts w:cs="Arial"/>
              </w:rPr>
            </w:pPr>
            <w:r>
              <w:rPr>
                <w:rFonts w:cs="Arial"/>
                <w:sz w:val="20"/>
              </w:rPr>
              <w:t xml:space="preserve">Statement of Work as supplied as agreed upon between </w:t>
            </w:r>
            <w:r>
              <w:rPr>
                <w:rFonts w:cs="Arial"/>
                <w:lang w:val="en-IN" w:eastAsia="ar-SA"/>
              </w:rPr>
              <w:t>ATOS</w:t>
            </w:r>
            <w:r>
              <w:rPr>
                <w:rFonts w:cs="Arial"/>
                <w:lang w:eastAsia="ar-SA"/>
              </w:rPr>
              <w:t xml:space="preserve"> </w:t>
            </w:r>
            <w:r>
              <w:rPr>
                <w:rFonts w:cs="Arial"/>
                <w:sz w:val="20"/>
              </w:rPr>
              <w:t>and MAB</w:t>
            </w:r>
          </w:p>
        </w:tc>
      </w:tr>
      <w:tr w:rsidR="008F7DEE">
        <w:tc>
          <w:tcPr>
            <w:tcW w:w="664" w:type="dxa"/>
          </w:tcPr>
          <w:p w:rsidR="008F7DEE" w:rsidRDefault="00CF117F">
            <w:pPr>
              <w:pStyle w:val="BodyText"/>
              <w:spacing w:before="100" w:beforeAutospacing="1" w:after="100" w:afterAutospacing="1"/>
              <w:ind w:left="0"/>
              <w:rPr>
                <w:rFonts w:cs="Arial"/>
                <w:sz w:val="20"/>
              </w:rPr>
            </w:pPr>
            <w:r>
              <w:rPr>
                <w:rFonts w:cs="Arial"/>
                <w:sz w:val="20"/>
              </w:rPr>
              <w:t>2</w:t>
            </w:r>
          </w:p>
        </w:tc>
        <w:tc>
          <w:tcPr>
            <w:tcW w:w="2774" w:type="dxa"/>
          </w:tcPr>
          <w:p w:rsidR="008F7DEE" w:rsidRDefault="00CF117F">
            <w:pPr>
              <w:pStyle w:val="BodyText"/>
              <w:spacing w:before="100" w:after="100"/>
              <w:ind w:left="0"/>
              <w:rPr>
                <w:rFonts w:cs="Arial"/>
                <w:sz w:val="20"/>
              </w:rPr>
            </w:pPr>
            <w:r>
              <w:rPr>
                <w:rFonts w:cs="Arial"/>
                <w:sz w:val="20"/>
              </w:rPr>
              <w:t>Technical Design Doc - IT Charge Back V3.0</w:t>
            </w:r>
          </w:p>
        </w:tc>
        <w:tc>
          <w:tcPr>
            <w:tcW w:w="5087" w:type="dxa"/>
          </w:tcPr>
          <w:p w:rsidR="008F7DEE" w:rsidRDefault="00CF117F">
            <w:pPr>
              <w:pStyle w:val="BodyText"/>
              <w:spacing w:before="100" w:after="100"/>
              <w:ind w:left="0"/>
              <w:rPr>
                <w:rFonts w:cs="Arial"/>
              </w:rPr>
            </w:pPr>
            <w:r>
              <w:rPr>
                <w:rFonts w:cs="Arial"/>
                <w:sz w:val="20"/>
              </w:rPr>
              <w:t xml:space="preserve">Document highlighting the Technical Design &amp; architecture of the collaboration platform. This is supplied by </w:t>
            </w:r>
            <w:r>
              <w:rPr>
                <w:rFonts w:cs="Arial"/>
                <w:lang w:val="en-IN" w:eastAsia="ar-SA"/>
              </w:rPr>
              <w:t>ATOS</w:t>
            </w:r>
            <w:r>
              <w:rPr>
                <w:rFonts w:cs="Arial"/>
                <w:lang w:eastAsia="ar-SA"/>
              </w:rPr>
              <w:t xml:space="preserve"> </w:t>
            </w:r>
          </w:p>
        </w:tc>
      </w:tr>
      <w:tr w:rsidR="008F7DEE">
        <w:tc>
          <w:tcPr>
            <w:tcW w:w="664" w:type="dxa"/>
          </w:tcPr>
          <w:p w:rsidR="008F7DEE" w:rsidRDefault="00CF117F">
            <w:pPr>
              <w:pStyle w:val="BodyText"/>
              <w:spacing w:before="100" w:beforeAutospacing="1" w:after="100" w:afterAutospacing="1"/>
              <w:ind w:left="0"/>
              <w:rPr>
                <w:rFonts w:cs="Arial"/>
                <w:sz w:val="20"/>
              </w:rPr>
            </w:pPr>
            <w:r>
              <w:rPr>
                <w:rFonts w:cs="Arial"/>
                <w:sz w:val="20"/>
              </w:rPr>
              <w:t>3</w:t>
            </w:r>
          </w:p>
        </w:tc>
        <w:tc>
          <w:tcPr>
            <w:tcW w:w="2774" w:type="dxa"/>
          </w:tcPr>
          <w:p w:rsidR="008F7DEE" w:rsidRDefault="00CF117F">
            <w:pPr>
              <w:pStyle w:val="BodyText"/>
              <w:spacing w:before="100" w:after="100"/>
              <w:ind w:left="0"/>
              <w:rPr>
                <w:rFonts w:cs="Arial"/>
                <w:sz w:val="20"/>
              </w:rPr>
            </w:pPr>
            <w:r>
              <w:rPr>
                <w:rFonts w:cs="Arial"/>
                <w:sz w:val="20"/>
              </w:rPr>
              <w:t>DDR - IT Charge Back V3.0</w:t>
            </w:r>
          </w:p>
        </w:tc>
        <w:tc>
          <w:tcPr>
            <w:tcW w:w="5087" w:type="dxa"/>
          </w:tcPr>
          <w:p w:rsidR="008F7DEE" w:rsidRDefault="00CF117F">
            <w:pPr>
              <w:pStyle w:val="BodyText"/>
              <w:spacing w:before="100" w:after="100"/>
              <w:ind w:left="0"/>
              <w:rPr>
                <w:rFonts w:cs="Arial"/>
                <w:sz w:val="20"/>
              </w:rPr>
            </w:pPr>
            <w:r>
              <w:rPr>
                <w:rFonts w:cs="Arial"/>
                <w:sz w:val="20"/>
              </w:rPr>
              <w:t>Detail Solution Review Document</w:t>
            </w:r>
          </w:p>
        </w:tc>
      </w:tr>
      <w:tr w:rsidR="008F7DEE">
        <w:tc>
          <w:tcPr>
            <w:tcW w:w="664" w:type="dxa"/>
          </w:tcPr>
          <w:p w:rsidR="008F7DEE" w:rsidRDefault="00CF117F">
            <w:pPr>
              <w:pStyle w:val="BodyText"/>
              <w:spacing w:before="100" w:beforeAutospacing="1" w:after="100" w:afterAutospacing="1"/>
              <w:ind w:left="0"/>
              <w:rPr>
                <w:rFonts w:cs="Arial"/>
                <w:sz w:val="20"/>
              </w:rPr>
            </w:pPr>
            <w:r>
              <w:rPr>
                <w:rFonts w:cs="Arial"/>
                <w:sz w:val="20"/>
              </w:rPr>
              <w:t>4</w:t>
            </w:r>
          </w:p>
        </w:tc>
        <w:tc>
          <w:tcPr>
            <w:tcW w:w="2774" w:type="dxa"/>
          </w:tcPr>
          <w:p w:rsidR="008F7DEE" w:rsidRDefault="00CF117F">
            <w:pPr>
              <w:pStyle w:val="BodyText"/>
              <w:spacing w:before="100" w:after="100"/>
              <w:ind w:left="0"/>
              <w:rPr>
                <w:rFonts w:cs="Arial"/>
                <w:sz w:val="20"/>
              </w:rPr>
            </w:pPr>
            <w:r>
              <w:rPr>
                <w:rFonts w:cs="Arial"/>
                <w:sz w:val="20"/>
              </w:rPr>
              <w:t>Test Plan - IT Charge Back V3.0</w:t>
            </w:r>
          </w:p>
        </w:tc>
        <w:tc>
          <w:tcPr>
            <w:tcW w:w="5087" w:type="dxa"/>
          </w:tcPr>
          <w:p w:rsidR="008F7DEE" w:rsidRDefault="00CF117F">
            <w:pPr>
              <w:pStyle w:val="BodyText"/>
              <w:keepNext/>
              <w:spacing w:before="100" w:after="100"/>
              <w:ind w:left="0"/>
              <w:rPr>
                <w:rFonts w:cs="Arial"/>
              </w:rPr>
            </w:pPr>
            <w:r>
              <w:rPr>
                <w:rFonts w:cs="Arial"/>
                <w:sz w:val="20"/>
              </w:rPr>
              <w:t xml:space="preserve">Document highlighting the Test plan for the collaboration platform. This is supplied by </w:t>
            </w:r>
            <w:r>
              <w:rPr>
                <w:rFonts w:cs="Arial"/>
                <w:lang w:val="en-IN" w:eastAsia="ar-SA"/>
              </w:rPr>
              <w:t>ATOS</w:t>
            </w:r>
            <w:r>
              <w:rPr>
                <w:rFonts w:cs="Arial"/>
                <w:lang w:eastAsia="ar-SA"/>
              </w:rPr>
              <w:t xml:space="preserve"> </w:t>
            </w:r>
          </w:p>
        </w:tc>
      </w:tr>
    </w:tbl>
    <w:p w:rsidR="008F7DEE" w:rsidRDefault="00CF117F">
      <w:pPr>
        <w:pStyle w:val="Caption"/>
        <w:rPr>
          <w:rFonts w:ascii="Arial" w:hAnsi="Arial" w:cs="Arial"/>
          <w:i w:val="0"/>
          <w:lang w:val="en-GB"/>
        </w:rPr>
      </w:pPr>
      <w:r>
        <w:rPr>
          <w:rFonts w:ascii="Arial" w:hAnsi="Arial" w:cs="Arial"/>
          <w:i w:val="0"/>
        </w:rPr>
        <w:t xml:space="preserve">                                                                   Table </w:t>
      </w:r>
      <w:r>
        <w:rPr>
          <w:rFonts w:ascii="Arial" w:hAnsi="Arial" w:cs="Arial"/>
          <w:i w:val="0"/>
        </w:rPr>
        <w:fldChar w:fldCharType="begin"/>
      </w:r>
      <w:r>
        <w:rPr>
          <w:rFonts w:ascii="Arial" w:hAnsi="Arial" w:cs="Arial"/>
          <w:i w:val="0"/>
        </w:rPr>
        <w:instrText xml:space="preserve"> SEQ Table \* ARABIC </w:instrText>
      </w:r>
      <w:r>
        <w:rPr>
          <w:rFonts w:ascii="Arial" w:hAnsi="Arial" w:cs="Arial"/>
          <w:i w:val="0"/>
        </w:rPr>
        <w:fldChar w:fldCharType="separate"/>
      </w:r>
      <w:r>
        <w:rPr>
          <w:rFonts w:ascii="Arial" w:hAnsi="Arial" w:cs="Arial"/>
          <w:i w:val="0"/>
        </w:rPr>
        <w:t>4</w:t>
      </w:r>
      <w:r>
        <w:rPr>
          <w:rFonts w:ascii="Arial" w:hAnsi="Arial" w:cs="Arial"/>
          <w:i w:val="0"/>
        </w:rPr>
        <w:fldChar w:fldCharType="end"/>
      </w:r>
      <w:r>
        <w:rPr>
          <w:rFonts w:ascii="Arial" w:hAnsi="Arial" w:cs="Arial"/>
          <w:i w:val="0"/>
        </w:rPr>
        <w:t>: References</w:t>
      </w:r>
    </w:p>
    <w:p w:rsidR="008F7DEE" w:rsidRDefault="008F7DEE">
      <w:pPr>
        <w:rPr>
          <w:rFonts w:cs="Arial"/>
        </w:rPr>
      </w:pPr>
    </w:p>
    <w:p w:rsidR="008F7DEE" w:rsidRDefault="00CF117F">
      <w:pPr>
        <w:overflowPunct/>
        <w:autoSpaceDE/>
        <w:autoSpaceDN/>
        <w:adjustRightInd/>
        <w:spacing w:before="0"/>
        <w:ind w:left="0" w:right="0"/>
        <w:textAlignment w:val="auto"/>
        <w:rPr>
          <w:rFonts w:cs="Arial"/>
          <w:b/>
          <w:bCs/>
          <w:sz w:val="28"/>
          <w:szCs w:val="28"/>
        </w:rPr>
      </w:pPr>
      <w:r>
        <w:rPr>
          <w:rFonts w:cs="Arial"/>
          <w:b/>
          <w:bCs/>
          <w:sz w:val="28"/>
          <w:szCs w:val="28"/>
        </w:rPr>
        <w:br w:type="page"/>
      </w:r>
    </w:p>
    <w:p w:rsidR="008F7DEE" w:rsidRDefault="008F7DEE">
      <w:pPr>
        <w:overflowPunct/>
        <w:autoSpaceDE/>
        <w:autoSpaceDN/>
        <w:adjustRightInd/>
        <w:spacing w:before="0"/>
        <w:ind w:left="0" w:right="0"/>
        <w:textAlignment w:val="auto"/>
        <w:rPr>
          <w:rFonts w:cs="Arial"/>
          <w:b/>
          <w:bCs/>
          <w:sz w:val="28"/>
          <w:szCs w:val="28"/>
        </w:rPr>
      </w:pPr>
    </w:p>
    <w:p w:rsidR="008F7DEE" w:rsidRDefault="008F7DEE">
      <w:pPr>
        <w:overflowPunct/>
        <w:autoSpaceDE/>
        <w:autoSpaceDN/>
        <w:adjustRightInd/>
        <w:spacing w:before="0"/>
        <w:ind w:left="0" w:right="0"/>
        <w:textAlignment w:val="auto"/>
        <w:rPr>
          <w:rFonts w:cs="Arial"/>
          <w:b/>
          <w:bCs/>
          <w:sz w:val="28"/>
          <w:szCs w:val="28"/>
        </w:rPr>
      </w:pPr>
    </w:p>
    <w:p w:rsidR="008F7DEE" w:rsidRDefault="008F7DEE">
      <w:pPr>
        <w:ind w:left="0"/>
        <w:rPr>
          <w:rFonts w:cs="Arial"/>
          <w:b/>
          <w:bCs/>
          <w:sz w:val="28"/>
          <w:szCs w:val="28"/>
        </w:rPr>
      </w:pPr>
    </w:p>
    <w:p w:rsidR="008F7DEE" w:rsidRDefault="008F7DEE">
      <w:pPr>
        <w:ind w:left="0"/>
        <w:rPr>
          <w:rFonts w:cs="Arial"/>
          <w:b/>
          <w:bCs/>
          <w:sz w:val="28"/>
          <w:szCs w:val="28"/>
        </w:rPr>
      </w:pPr>
    </w:p>
    <w:p w:rsidR="008F7DEE" w:rsidRDefault="008F7DEE">
      <w:pPr>
        <w:ind w:left="0"/>
        <w:rPr>
          <w:rFonts w:cs="Arial"/>
          <w:b/>
          <w:bCs/>
          <w:sz w:val="28"/>
          <w:szCs w:val="28"/>
        </w:rPr>
      </w:pPr>
    </w:p>
    <w:p w:rsidR="008F7DEE" w:rsidRDefault="008F7DEE">
      <w:pPr>
        <w:jc w:val="center"/>
        <w:rPr>
          <w:rFonts w:cs="Arial"/>
          <w:b/>
          <w:bCs/>
          <w:sz w:val="28"/>
          <w:szCs w:val="28"/>
        </w:rPr>
      </w:pPr>
    </w:p>
    <w:p w:rsidR="008F7DEE" w:rsidRDefault="008F7DEE">
      <w:pPr>
        <w:jc w:val="center"/>
        <w:rPr>
          <w:rFonts w:cs="Arial"/>
          <w:b/>
          <w:bCs/>
          <w:sz w:val="28"/>
          <w:szCs w:val="28"/>
        </w:rPr>
      </w:pPr>
    </w:p>
    <w:p w:rsidR="008F7DEE" w:rsidRDefault="008F7DEE">
      <w:pPr>
        <w:jc w:val="center"/>
        <w:rPr>
          <w:rFonts w:cs="Arial"/>
          <w:b/>
          <w:bCs/>
          <w:sz w:val="28"/>
          <w:szCs w:val="28"/>
        </w:rPr>
      </w:pPr>
    </w:p>
    <w:p w:rsidR="008F7DEE" w:rsidRDefault="008F7DEE">
      <w:pPr>
        <w:jc w:val="center"/>
        <w:rPr>
          <w:rFonts w:cs="Arial"/>
          <w:b/>
          <w:bCs/>
          <w:sz w:val="28"/>
          <w:szCs w:val="28"/>
        </w:rPr>
      </w:pPr>
    </w:p>
    <w:p w:rsidR="008F7DEE" w:rsidRDefault="008F7DEE">
      <w:pPr>
        <w:jc w:val="center"/>
        <w:rPr>
          <w:rFonts w:cs="Arial"/>
          <w:b/>
          <w:bCs/>
          <w:sz w:val="28"/>
          <w:szCs w:val="28"/>
        </w:rPr>
      </w:pPr>
    </w:p>
    <w:p w:rsidR="008F7DEE" w:rsidRDefault="008F7DEE">
      <w:pPr>
        <w:jc w:val="center"/>
        <w:rPr>
          <w:rFonts w:cs="Arial"/>
          <w:b/>
          <w:bCs/>
          <w:sz w:val="28"/>
          <w:szCs w:val="28"/>
        </w:rPr>
      </w:pPr>
    </w:p>
    <w:p w:rsidR="008F7DEE" w:rsidRDefault="008F7DEE">
      <w:pPr>
        <w:jc w:val="center"/>
        <w:rPr>
          <w:rFonts w:cs="Arial"/>
          <w:b/>
          <w:bCs/>
          <w:sz w:val="28"/>
          <w:szCs w:val="28"/>
        </w:rPr>
      </w:pPr>
    </w:p>
    <w:p w:rsidR="008F7DEE" w:rsidRDefault="008F7DEE">
      <w:pPr>
        <w:jc w:val="center"/>
        <w:rPr>
          <w:rFonts w:cs="Arial"/>
          <w:b/>
          <w:bCs/>
          <w:sz w:val="28"/>
          <w:szCs w:val="28"/>
        </w:rPr>
      </w:pPr>
    </w:p>
    <w:p w:rsidR="008F7DEE" w:rsidRDefault="008F7DEE">
      <w:pPr>
        <w:jc w:val="center"/>
        <w:rPr>
          <w:rFonts w:cs="Arial"/>
          <w:b/>
          <w:bCs/>
          <w:sz w:val="28"/>
          <w:szCs w:val="28"/>
        </w:rPr>
      </w:pPr>
    </w:p>
    <w:p w:rsidR="008F7DEE" w:rsidRDefault="00CF117F">
      <w:pPr>
        <w:jc w:val="center"/>
        <w:rPr>
          <w:rFonts w:cs="Arial"/>
          <w:b/>
          <w:bCs/>
          <w:sz w:val="28"/>
          <w:szCs w:val="28"/>
        </w:rPr>
      </w:pPr>
      <w:r>
        <w:rPr>
          <w:rFonts w:cs="Arial"/>
          <w:b/>
          <w:bCs/>
          <w:sz w:val="28"/>
          <w:szCs w:val="28"/>
        </w:rPr>
        <w:t>INTENTIONALLY LEFT BLANK</w:t>
      </w:r>
    </w:p>
    <w:p w:rsidR="008F7DEE" w:rsidRDefault="008F7DEE">
      <w:pPr>
        <w:ind w:left="0"/>
        <w:rPr>
          <w:rFonts w:cs="Arial"/>
          <w:b/>
          <w:bCs/>
          <w:sz w:val="28"/>
          <w:szCs w:val="28"/>
        </w:rPr>
        <w:sectPr w:rsidR="008F7DEE">
          <w:headerReference w:type="even" r:id="rId24"/>
          <w:headerReference w:type="default" r:id="rId25"/>
          <w:type w:val="evenPage"/>
          <w:pgSz w:w="11909" w:h="16834"/>
          <w:pgMar w:top="360" w:right="648" w:bottom="360" w:left="1296" w:header="216" w:footer="367" w:gutter="0"/>
          <w:pgNumType w:start="1" w:chapStyle="9"/>
          <w:cols w:space="720"/>
        </w:sectPr>
      </w:pPr>
    </w:p>
    <w:p w:rsidR="008F7DEE" w:rsidRDefault="008F7DEE">
      <w:pPr>
        <w:jc w:val="center"/>
        <w:rPr>
          <w:rFonts w:cs="Arial"/>
          <w:b/>
          <w:sz w:val="28"/>
          <w:szCs w:val="28"/>
        </w:rPr>
      </w:pPr>
    </w:p>
    <w:p w:rsidR="008F7DEE" w:rsidRDefault="008F7DEE">
      <w:pPr>
        <w:jc w:val="center"/>
        <w:rPr>
          <w:rFonts w:cs="Arial"/>
          <w:b/>
          <w:sz w:val="28"/>
          <w:szCs w:val="28"/>
        </w:rPr>
      </w:pPr>
    </w:p>
    <w:p w:rsidR="008F7DEE" w:rsidRDefault="008F7DEE">
      <w:pPr>
        <w:jc w:val="center"/>
        <w:rPr>
          <w:rFonts w:cs="Arial"/>
          <w:b/>
          <w:sz w:val="28"/>
          <w:szCs w:val="28"/>
        </w:rPr>
      </w:pPr>
    </w:p>
    <w:p w:rsidR="008F7DEE" w:rsidRDefault="008F7DEE">
      <w:pPr>
        <w:jc w:val="center"/>
        <w:rPr>
          <w:rFonts w:cs="Arial"/>
          <w:b/>
          <w:sz w:val="28"/>
          <w:szCs w:val="28"/>
        </w:rPr>
      </w:pPr>
    </w:p>
    <w:p w:rsidR="008F7DEE" w:rsidRDefault="008F7DEE">
      <w:pPr>
        <w:jc w:val="center"/>
        <w:rPr>
          <w:rFonts w:cs="Arial"/>
          <w:b/>
          <w:sz w:val="28"/>
          <w:szCs w:val="28"/>
        </w:rPr>
      </w:pPr>
    </w:p>
    <w:p w:rsidR="008F7DEE" w:rsidRDefault="008F7DEE">
      <w:pPr>
        <w:jc w:val="center"/>
        <w:rPr>
          <w:rFonts w:cs="Arial"/>
          <w:b/>
          <w:sz w:val="28"/>
          <w:szCs w:val="28"/>
        </w:rPr>
      </w:pPr>
    </w:p>
    <w:p w:rsidR="008F7DEE" w:rsidRDefault="008F7DEE">
      <w:pPr>
        <w:jc w:val="center"/>
        <w:rPr>
          <w:rFonts w:cs="Arial"/>
          <w:b/>
          <w:sz w:val="28"/>
          <w:szCs w:val="28"/>
        </w:rPr>
      </w:pPr>
    </w:p>
    <w:p w:rsidR="008F7DEE" w:rsidRDefault="008F7DEE">
      <w:pPr>
        <w:jc w:val="center"/>
        <w:rPr>
          <w:rFonts w:cs="Arial"/>
          <w:b/>
          <w:sz w:val="28"/>
          <w:szCs w:val="28"/>
        </w:rPr>
      </w:pPr>
    </w:p>
    <w:p w:rsidR="008F7DEE" w:rsidRDefault="008F7DEE">
      <w:pPr>
        <w:jc w:val="center"/>
        <w:rPr>
          <w:rFonts w:cs="Arial"/>
          <w:b/>
          <w:sz w:val="28"/>
          <w:szCs w:val="28"/>
        </w:rPr>
      </w:pPr>
    </w:p>
    <w:p w:rsidR="008F7DEE" w:rsidRDefault="008F7DEE">
      <w:pPr>
        <w:jc w:val="center"/>
        <w:rPr>
          <w:rFonts w:cs="Arial"/>
          <w:b/>
          <w:sz w:val="28"/>
          <w:szCs w:val="28"/>
        </w:rPr>
      </w:pPr>
    </w:p>
    <w:p w:rsidR="008F7DEE" w:rsidRDefault="008F7DEE">
      <w:pPr>
        <w:jc w:val="center"/>
        <w:rPr>
          <w:rFonts w:cs="Arial"/>
          <w:b/>
          <w:sz w:val="28"/>
          <w:szCs w:val="28"/>
        </w:rPr>
      </w:pPr>
    </w:p>
    <w:p w:rsidR="008F7DEE" w:rsidRDefault="008F7DEE">
      <w:pPr>
        <w:jc w:val="center"/>
        <w:rPr>
          <w:rFonts w:cs="Arial"/>
          <w:b/>
          <w:sz w:val="28"/>
          <w:szCs w:val="28"/>
        </w:rPr>
      </w:pPr>
    </w:p>
    <w:p w:rsidR="008F7DEE" w:rsidRDefault="008F7DEE">
      <w:pPr>
        <w:jc w:val="center"/>
        <w:rPr>
          <w:rFonts w:cs="Arial"/>
          <w:b/>
          <w:sz w:val="28"/>
          <w:szCs w:val="28"/>
        </w:rPr>
      </w:pPr>
    </w:p>
    <w:p w:rsidR="008F7DEE" w:rsidRDefault="008F7DEE">
      <w:pPr>
        <w:jc w:val="center"/>
        <w:rPr>
          <w:rFonts w:cs="Arial"/>
          <w:b/>
          <w:sz w:val="28"/>
          <w:szCs w:val="28"/>
        </w:rPr>
      </w:pPr>
    </w:p>
    <w:p w:rsidR="008F7DEE" w:rsidRDefault="00CF117F">
      <w:pPr>
        <w:pStyle w:val="Heading9"/>
        <w:rPr>
          <w:rFonts w:cs="Arial"/>
        </w:rPr>
      </w:pPr>
      <w:bookmarkStart w:id="106" w:name="_Toc519766506"/>
      <w:r>
        <w:rPr>
          <w:rFonts w:cs="Arial"/>
        </w:rPr>
        <w:t>– OVERVIEW OF BUSINESS PROCESS</w:t>
      </w:r>
      <w:bookmarkEnd w:id="106"/>
    </w:p>
    <w:p w:rsidR="008F7DEE" w:rsidRDefault="008F7DEE">
      <w:pPr>
        <w:rPr>
          <w:rFonts w:cs="Arial"/>
          <w:b/>
          <w:sz w:val="22"/>
          <w:szCs w:val="22"/>
          <w:lang w:val="en-GB"/>
        </w:rPr>
      </w:pPr>
    </w:p>
    <w:p w:rsidR="008F7DEE" w:rsidRDefault="008F7DEE">
      <w:pPr>
        <w:rPr>
          <w:rFonts w:cs="Arial"/>
        </w:rPr>
      </w:pPr>
    </w:p>
    <w:p w:rsidR="008F7DEE" w:rsidRDefault="008F7DEE">
      <w:pPr>
        <w:rPr>
          <w:rFonts w:cs="Arial"/>
        </w:rPr>
      </w:pPr>
    </w:p>
    <w:p w:rsidR="008F7DEE" w:rsidRDefault="008F7DEE">
      <w:pPr>
        <w:rPr>
          <w:rFonts w:cs="Arial"/>
        </w:rPr>
      </w:pPr>
    </w:p>
    <w:p w:rsidR="008F7DEE" w:rsidRDefault="008F7DEE">
      <w:pPr>
        <w:rPr>
          <w:rFonts w:cs="Arial"/>
          <w:sz w:val="22"/>
          <w:szCs w:val="22"/>
          <w:lang w:val="en-GB"/>
        </w:rPr>
      </w:pPr>
    </w:p>
    <w:p w:rsidR="008F7DEE" w:rsidRDefault="008F7DEE">
      <w:pPr>
        <w:rPr>
          <w:rFonts w:cs="Arial"/>
          <w:sz w:val="22"/>
          <w:szCs w:val="22"/>
          <w:lang w:val="en-GB"/>
        </w:rPr>
      </w:pPr>
    </w:p>
    <w:p w:rsidR="008F7DEE" w:rsidRDefault="008F7DEE">
      <w:pPr>
        <w:rPr>
          <w:rFonts w:cs="Arial"/>
          <w:sz w:val="22"/>
          <w:szCs w:val="22"/>
          <w:lang w:val="en-GB"/>
        </w:rPr>
      </w:pPr>
    </w:p>
    <w:p w:rsidR="008F7DEE" w:rsidRDefault="008F7DEE">
      <w:pPr>
        <w:rPr>
          <w:rFonts w:cs="Arial"/>
          <w:sz w:val="22"/>
          <w:szCs w:val="22"/>
          <w:lang w:val="en-GB"/>
        </w:rPr>
      </w:pPr>
    </w:p>
    <w:p w:rsidR="008F7DEE" w:rsidRDefault="008F7DEE">
      <w:pPr>
        <w:rPr>
          <w:rFonts w:cs="Arial"/>
          <w:sz w:val="22"/>
          <w:szCs w:val="22"/>
          <w:lang w:val="en-GB"/>
        </w:rPr>
      </w:pPr>
    </w:p>
    <w:p w:rsidR="008F7DEE" w:rsidRDefault="008F7DEE">
      <w:pPr>
        <w:rPr>
          <w:rFonts w:cs="Arial"/>
          <w:sz w:val="22"/>
          <w:szCs w:val="22"/>
          <w:lang w:val="en-GB"/>
        </w:rPr>
      </w:pPr>
    </w:p>
    <w:p w:rsidR="008F7DEE" w:rsidRDefault="008F7DEE">
      <w:pPr>
        <w:rPr>
          <w:rFonts w:cs="Arial"/>
          <w:sz w:val="22"/>
          <w:szCs w:val="22"/>
          <w:lang w:val="en-GB"/>
        </w:rPr>
      </w:pPr>
    </w:p>
    <w:p w:rsidR="008F7DEE" w:rsidRDefault="008F7DEE">
      <w:pPr>
        <w:rPr>
          <w:rFonts w:cs="Arial"/>
          <w:sz w:val="22"/>
          <w:szCs w:val="22"/>
          <w:lang w:val="en-GB"/>
        </w:rPr>
      </w:pPr>
    </w:p>
    <w:p w:rsidR="008F7DEE" w:rsidRDefault="008F7DEE">
      <w:pPr>
        <w:rPr>
          <w:rFonts w:cs="Arial"/>
          <w:sz w:val="22"/>
          <w:szCs w:val="22"/>
          <w:lang w:val="en-GB"/>
        </w:rPr>
      </w:pPr>
    </w:p>
    <w:p w:rsidR="008F7DEE" w:rsidRDefault="008F7DEE">
      <w:pPr>
        <w:ind w:firstLine="360"/>
        <w:rPr>
          <w:rFonts w:cs="Arial"/>
          <w:sz w:val="22"/>
          <w:szCs w:val="22"/>
          <w:lang w:val="en-GB"/>
        </w:rPr>
      </w:pPr>
    </w:p>
    <w:p w:rsidR="008F7DEE" w:rsidRDefault="008F7DEE">
      <w:pPr>
        <w:rPr>
          <w:rFonts w:cs="Arial"/>
          <w:sz w:val="22"/>
          <w:szCs w:val="22"/>
          <w:lang w:val="en-GB"/>
        </w:rPr>
      </w:pPr>
    </w:p>
    <w:p w:rsidR="008F7DEE" w:rsidRDefault="008F7DEE">
      <w:pPr>
        <w:rPr>
          <w:rFonts w:cs="Arial"/>
          <w:sz w:val="22"/>
          <w:szCs w:val="22"/>
          <w:lang w:val="en-GB"/>
        </w:rPr>
      </w:pPr>
    </w:p>
    <w:p w:rsidR="008F7DEE" w:rsidRDefault="008F7DEE">
      <w:pPr>
        <w:rPr>
          <w:rFonts w:cs="Arial"/>
          <w:sz w:val="22"/>
          <w:szCs w:val="22"/>
          <w:lang w:val="en-GB"/>
        </w:rPr>
      </w:pPr>
    </w:p>
    <w:p w:rsidR="008F7DEE" w:rsidRDefault="008F7DEE">
      <w:pPr>
        <w:rPr>
          <w:rFonts w:cs="Arial"/>
          <w:sz w:val="22"/>
          <w:szCs w:val="22"/>
          <w:lang w:val="en-GB"/>
        </w:rPr>
      </w:pPr>
    </w:p>
    <w:p w:rsidR="008F7DEE" w:rsidRDefault="008F7DEE">
      <w:pPr>
        <w:rPr>
          <w:rFonts w:cs="Arial"/>
          <w:sz w:val="22"/>
          <w:szCs w:val="22"/>
          <w:lang w:val="en-GB"/>
        </w:rPr>
      </w:pPr>
    </w:p>
    <w:p w:rsidR="008F7DEE" w:rsidRDefault="008F7DEE">
      <w:pPr>
        <w:rPr>
          <w:rFonts w:cs="Arial"/>
          <w:sz w:val="22"/>
          <w:szCs w:val="22"/>
          <w:lang w:val="en-GB"/>
        </w:rPr>
      </w:pPr>
    </w:p>
    <w:p w:rsidR="008F7DEE" w:rsidRDefault="00CF117F">
      <w:pPr>
        <w:pStyle w:val="Heading1"/>
        <w:numPr>
          <w:ilvl w:val="0"/>
          <w:numId w:val="12"/>
        </w:numPr>
        <w:ind w:left="576" w:hanging="576"/>
        <w:rPr>
          <w:rFonts w:cs="Arial"/>
          <w:sz w:val="20"/>
        </w:rPr>
      </w:pPr>
      <w:bookmarkStart w:id="107" w:name="_Toc519766507"/>
      <w:bookmarkStart w:id="108" w:name="_Toc418858330"/>
      <w:r>
        <w:rPr>
          <w:rFonts w:cs="Arial"/>
          <w:sz w:val="20"/>
        </w:rPr>
        <w:t>OVERVIEW OF BUSINESS PROCESS</w:t>
      </w:r>
      <w:bookmarkEnd w:id="107"/>
      <w:bookmarkEnd w:id="108"/>
    </w:p>
    <w:p w:rsidR="008F7DEE" w:rsidRDefault="00CF117F">
      <w:pPr>
        <w:rPr>
          <w:lang w:val="en-GB"/>
        </w:rPr>
      </w:pPr>
      <w:r>
        <w:rPr>
          <w:lang w:val="en-GB"/>
        </w:rPr>
        <w:t xml:space="preserve">The below figure depicts the business process of the </w:t>
      </w:r>
      <w:r>
        <w:rPr>
          <w:lang w:val="en-GB"/>
        </w:rPr>
        <w:t>application</w:t>
      </w:r>
    </w:p>
    <w:p w:rsidR="008F7DEE" w:rsidRDefault="008F7DEE">
      <w:pPr>
        <w:rPr>
          <w:rFonts w:cs="Arial"/>
          <w:color w:val="FF0000"/>
        </w:rPr>
      </w:pPr>
    </w:p>
    <w:p w:rsidR="008F7DEE" w:rsidRDefault="00CF117F">
      <w:pPr>
        <w:keepNext/>
      </w:pPr>
      <w:r>
        <w:rPr>
          <w:noProof/>
        </w:rPr>
        <w:drawing>
          <wp:inline distT="0" distB="0" distL="0" distR="0">
            <wp:extent cx="5367020" cy="358584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6"/>
                    <a:stretch>
                      <a:fillRect/>
                    </a:stretch>
                  </pic:blipFill>
                  <pic:spPr>
                    <a:xfrm>
                      <a:off x="0" y="0"/>
                      <a:ext cx="5375544" cy="3591624"/>
                    </a:xfrm>
                    <a:prstGeom prst="rect">
                      <a:avLst/>
                    </a:prstGeom>
                  </pic:spPr>
                </pic:pic>
              </a:graphicData>
            </a:graphic>
          </wp:inline>
        </w:drawing>
      </w:r>
    </w:p>
    <w:p w:rsidR="008F7DEE" w:rsidRDefault="00CF117F">
      <w:pPr>
        <w:pStyle w:val="Caption"/>
        <w:rPr>
          <w:rFonts w:cs="Arial"/>
          <w:b/>
          <w:sz w:val="22"/>
          <w:szCs w:val="22"/>
          <w:lang w:val="en-GB"/>
        </w:rPr>
      </w:pPr>
      <w:r>
        <w:t xml:space="preserve">                                                                                Figure </w:t>
      </w:r>
      <w:r>
        <w:fldChar w:fldCharType="begin"/>
      </w:r>
      <w:r>
        <w:instrText xml:space="preserve"> SEQ Figure \* ARABIC </w:instrText>
      </w:r>
      <w:r>
        <w:fldChar w:fldCharType="separate"/>
      </w:r>
      <w:r>
        <w:t>1</w:t>
      </w:r>
      <w:r>
        <w:fldChar w:fldCharType="end"/>
      </w:r>
      <w:r>
        <w:t>: System Architecture</w:t>
      </w:r>
    </w:p>
    <w:p w:rsidR="008F7DEE" w:rsidRDefault="008F7DEE">
      <w:pPr>
        <w:rPr>
          <w:rFonts w:cs="Arial"/>
        </w:rPr>
      </w:pPr>
    </w:p>
    <w:p w:rsidR="008F7DEE" w:rsidRDefault="00CF117F">
      <w:pPr>
        <w:spacing w:line="360" w:lineRule="auto"/>
        <w:ind w:left="0"/>
        <w:rPr>
          <w:rFonts w:cs="Arial"/>
        </w:rPr>
      </w:pPr>
      <w:r>
        <w:rPr>
          <w:rFonts w:cs="Arial"/>
        </w:rPr>
        <w:t xml:space="preserve">    IT Charge Back Application (ITCB) was developed with the below features.</w:t>
      </w:r>
    </w:p>
    <w:p w:rsidR="008F7DEE" w:rsidRDefault="00CF117F">
      <w:pPr>
        <w:pStyle w:val="BodyText"/>
        <w:numPr>
          <w:ilvl w:val="0"/>
          <w:numId w:val="13"/>
        </w:numPr>
        <w:suppressAutoHyphens/>
        <w:overflowPunct/>
        <w:autoSpaceDE/>
        <w:autoSpaceDN/>
        <w:adjustRightInd/>
        <w:spacing w:before="0" w:line="360" w:lineRule="auto"/>
        <w:ind w:right="0"/>
        <w:textAlignment w:val="auto"/>
        <w:rPr>
          <w:rFonts w:cs="Arial"/>
          <w:sz w:val="20"/>
        </w:rPr>
      </w:pPr>
      <w:r>
        <w:rPr>
          <w:rFonts w:cs="Arial"/>
          <w:sz w:val="20"/>
        </w:rPr>
        <w:t>File Upload Feature - Load Application Users - To upload application users for the current month which includes User’s information like User Id, User Name, Email, Division, Sub Di</w:t>
      </w:r>
      <w:r>
        <w:rPr>
          <w:rFonts w:cs="Arial"/>
          <w:sz w:val="20"/>
        </w:rPr>
        <w:t>vision, and RC Number.</w:t>
      </w:r>
    </w:p>
    <w:p w:rsidR="008F7DEE" w:rsidRDefault="00CF117F">
      <w:pPr>
        <w:pStyle w:val="BodyText"/>
        <w:numPr>
          <w:ilvl w:val="0"/>
          <w:numId w:val="13"/>
        </w:numPr>
        <w:suppressAutoHyphens/>
        <w:overflowPunct/>
        <w:autoSpaceDE/>
        <w:autoSpaceDN/>
        <w:adjustRightInd/>
        <w:spacing w:before="0" w:line="360" w:lineRule="auto"/>
        <w:ind w:right="0"/>
        <w:textAlignment w:val="auto"/>
        <w:rPr>
          <w:rFonts w:cs="Arial"/>
          <w:sz w:val="20"/>
        </w:rPr>
      </w:pPr>
      <w:r>
        <w:rPr>
          <w:rFonts w:cs="Arial"/>
          <w:sz w:val="20"/>
        </w:rPr>
        <w:t>File Upload Feature - Load Application Cost - To upload application cost details for the current month which includes costs like Maintenance Cost, Hardware Cost, and Invoice Cost etc.</w:t>
      </w:r>
    </w:p>
    <w:p w:rsidR="008F7DEE" w:rsidRDefault="00CF117F">
      <w:pPr>
        <w:pStyle w:val="BodyText"/>
        <w:numPr>
          <w:ilvl w:val="0"/>
          <w:numId w:val="13"/>
        </w:numPr>
        <w:suppressAutoHyphens/>
        <w:overflowPunct/>
        <w:autoSpaceDE/>
        <w:autoSpaceDN/>
        <w:adjustRightInd/>
        <w:spacing w:before="0" w:line="360" w:lineRule="auto"/>
        <w:ind w:right="0"/>
        <w:textAlignment w:val="auto"/>
        <w:rPr>
          <w:rFonts w:cs="Arial"/>
          <w:sz w:val="20"/>
        </w:rPr>
      </w:pPr>
      <w:r>
        <w:rPr>
          <w:rFonts w:cs="Arial"/>
          <w:sz w:val="20"/>
        </w:rPr>
        <w:lastRenderedPageBreak/>
        <w:t>Manage Application Users Feature - To update user</w:t>
      </w:r>
      <w:r>
        <w:rPr>
          <w:rFonts w:cs="Arial"/>
          <w:sz w:val="20"/>
        </w:rPr>
        <w:t>’s RC number and activate/deactivate users for any given application.</w:t>
      </w:r>
    </w:p>
    <w:p w:rsidR="008F7DEE" w:rsidRDefault="00CF117F">
      <w:pPr>
        <w:pStyle w:val="BodyText"/>
        <w:numPr>
          <w:ilvl w:val="0"/>
          <w:numId w:val="13"/>
        </w:numPr>
        <w:suppressAutoHyphens/>
        <w:overflowPunct/>
        <w:autoSpaceDE/>
        <w:autoSpaceDN/>
        <w:adjustRightInd/>
        <w:spacing w:before="0" w:line="360" w:lineRule="auto"/>
        <w:ind w:right="0"/>
        <w:textAlignment w:val="auto"/>
        <w:rPr>
          <w:rFonts w:cs="Arial"/>
          <w:sz w:val="20"/>
        </w:rPr>
      </w:pPr>
      <w:r>
        <w:rPr>
          <w:rFonts w:cs="Arial"/>
          <w:sz w:val="20"/>
        </w:rPr>
        <w:t>Manage Application Cost Feature - To update application cost based on application, category and sub-category.</w:t>
      </w:r>
    </w:p>
    <w:p w:rsidR="008F7DEE" w:rsidRDefault="00CF117F">
      <w:pPr>
        <w:pStyle w:val="BodyText"/>
        <w:numPr>
          <w:ilvl w:val="0"/>
          <w:numId w:val="13"/>
        </w:numPr>
        <w:suppressAutoHyphens/>
        <w:overflowPunct/>
        <w:autoSpaceDE/>
        <w:autoSpaceDN/>
        <w:adjustRightInd/>
        <w:spacing w:before="0" w:line="360" w:lineRule="auto"/>
        <w:ind w:right="0"/>
        <w:textAlignment w:val="auto"/>
        <w:rPr>
          <w:rFonts w:cs="Arial"/>
          <w:sz w:val="20"/>
        </w:rPr>
      </w:pPr>
      <w:r>
        <w:rPr>
          <w:rFonts w:cs="Arial"/>
          <w:sz w:val="20"/>
        </w:rPr>
        <w:t>Application based View Cost Feature - To view cost reports based on applicat</w:t>
      </w:r>
      <w:r>
        <w:rPr>
          <w:rFonts w:cs="Arial"/>
          <w:sz w:val="20"/>
        </w:rPr>
        <w:t>ion with option to generate Excel.</w:t>
      </w:r>
    </w:p>
    <w:p w:rsidR="008F7DEE" w:rsidRDefault="00CF117F">
      <w:pPr>
        <w:pStyle w:val="BodyText"/>
        <w:numPr>
          <w:ilvl w:val="0"/>
          <w:numId w:val="13"/>
        </w:numPr>
        <w:suppressAutoHyphens/>
        <w:overflowPunct/>
        <w:autoSpaceDE/>
        <w:autoSpaceDN/>
        <w:adjustRightInd/>
        <w:spacing w:before="0" w:line="360" w:lineRule="auto"/>
        <w:ind w:right="0"/>
        <w:textAlignment w:val="auto"/>
        <w:rPr>
          <w:rFonts w:cs="Arial"/>
          <w:sz w:val="20"/>
        </w:rPr>
      </w:pPr>
      <w:r>
        <w:rPr>
          <w:rFonts w:cs="Arial"/>
          <w:sz w:val="20"/>
        </w:rPr>
        <w:t xml:space="preserve">RC based View Cost Feature - To view cost reports based on RC with option to generate Excel </w:t>
      </w:r>
    </w:p>
    <w:p w:rsidR="008F7DEE" w:rsidRDefault="00CF117F">
      <w:pPr>
        <w:pStyle w:val="BodyText"/>
        <w:numPr>
          <w:ilvl w:val="0"/>
          <w:numId w:val="13"/>
        </w:numPr>
        <w:suppressAutoHyphens/>
        <w:overflowPunct/>
        <w:autoSpaceDE/>
        <w:autoSpaceDN/>
        <w:adjustRightInd/>
        <w:spacing w:before="0" w:line="360" w:lineRule="auto"/>
        <w:ind w:right="0"/>
        <w:textAlignment w:val="auto"/>
        <w:rPr>
          <w:rFonts w:cs="Arial"/>
          <w:sz w:val="20"/>
        </w:rPr>
      </w:pPr>
      <w:r>
        <w:rPr>
          <w:rFonts w:cs="Arial"/>
          <w:sz w:val="20"/>
        </w:rPr>
        <w:t>Account based View Cost Feature - To view cost reports based on Account codes with option to generate Excel</w:t>
      </w:r>
    </w:p>
    <w:p w:rsidR="008F7DEE" w:rsidRDefault="00CF117F">
      <w:pPr>
        <w:pStyle w:val="BodyText"/>
        <w:numPr>
          <w:ilvl w:val="0"/>
          <w:numId w:val="13"/>
        </w:numPr>
        <w:suppressAutoHyphens/>
        <w:overflowPunct/>
        <w:autoSpaceDE/>
        <w:autoSpaceDN/>
        <w:adjustRightInd/>
        <w:spacing w:before="0" w:line="360" w:lineRule="auto"/>
        <w:ind w:right="0"/>
        <w:textAlignment w:val="auto"/>
        <w:rPr>
          <w:rFonts w:cs="Arial"/>
          <w:sz w:val="20"/>
          <w:lang w:eastAsia="ar-SA"/>
        </w:rPr>
      </w:pPr>
      <w:r>
        <w:rPr>
          <w:rFonts w:cs="Arial"/>
          <w:sz w:val="20"/>
          <w:lang w:eastAsia="ar-SA"/>
        </w:rPr>
        <w:t>Cost Template Manage</w:t>
      </w:r>
      <w:r>
        <w:rPr>
          <w:rFonts w:cs="Arial"/>
          <w:sz w:val="20"/>
          <w:lang w:eastAsia="ar-SA"/>
        </w:rPr>
        <w:t>ment Feature - To manage cost template (that need to be used to upload Application Cost details) with option to download template</w:t>
      </w:r>
    </w:p>
    <w:p w:rsidR="008F7DEE" w:rsidRDefault="00CF117F">
      <w:pPr>
        <w:pStyle w:val="BodyText"/>
        <w:numPr>
          <w:ilvl w:val="0"/>
          <w:numId w:val="13"/>
        </w:numPr>
        <w:suppressAutoHyphens/>
        <w:overflowPunct/>
        <w:autoSpaceDE/>
        <w:autoSpaceDN/>
        <w:adjustRightInd/>
        <w:spacing w:before="0" w:line="360" w:lineRule="auto"/>
        <w:ind w:right="0"/>
        <w:textAlignment w:val="auto"/>
        <w:rPr>
          <w:rFonts w:cs="Arial"/>
          <w:sz w:val="20"/>
          <w:lang w:eastAsia="ar-SA"/>
        </w:rPr>
      </w:pPr>
      <w:r>
        <w:rPr>
          <w:rFonts w:cs="Arial"/>
          <w:sz w:val="20"/>
          <w:lang w:eastAsia="ar-SA"/>
        </w:rPr>
        <w:t>User Management Feature – To manage access management for ITCB</w:t>
      </w:r>
    </w:p>
    <w:p w:rsidR="008F7DEE" w:rsidRDefault="00CF117F">
      <w:pPr>
        <w:pStyle w:val="ListParagraph"/>
        <w:numPr>
          <w:ilvl w:val="0"/>
          <w:numId w:val="14"/>
        </w:numPr>
        <w:rPr>
          <w:rFonts w:cs="Arial"/>
          <w:b w:val="0"/>
        </w:rPr>
      </w:pPr>
      <w:r>
        <w:rPr>
          <w:rFonts w:cs="Arial"/>
          <w:b w:val="0"/>
        </w:rPr>
        <w:t>User details are available with RC number and Division</w:t>
      </w:r>
    </w:p>
    <w:p w:rsidR="008F7DEE" w:rsidRDefault="008F7DEE">
      <w:pPr>
        <w:jc w:val="center"/>
        <w:rPr>
          <w:rFonts w:cs="Arial"/>
          <w:b/>
          <w:sz w:val="28"/>
          <w:szCs w:val="28"/>
        </w:rPr>
      </w:pPr>
    </w:p>
    <w:p w:rsidR="008F7DEE" w:rsidRDefault="00CF117F">
      <w:pPr>
        <w:jc w:val="center"/>
        <w:rPr>
          <w:rFonts w:cs="Arial"/>
          <w:b/>
          <w:sz w:val="28"/>
          <w:szCs w:val="28"/>
        </w:rPr>
      </w:pPr>
      <w:r>
        <w:rPr>
          <w:rFonts w:cs="Arial"/>
          <w:b/>
          <w:sz w:val="28"/>
          <w:szCs w:val="28"/>
        </w:rPr>
        <w:br w:type="page"/>
      </w:r>
    </w:p>
    <w:p w:rsidR="008F7DEE" w:rsidRDefault="008F7DEE">
      <w:pPr>
        <w:overflowPunct/>
        <w:autoSpaceDE/>
        <w:autoSpaceDN/>
        <w:adjustRightInd/>
        <w:spacing w:before="0"/>
        <w:ind w:left="0" w:right="0"/>
        <w:textAlignment w:val="auto"/>
        <w:rPr>
          <w:rFonts w:cs="Arial"/>
          <w:b/>
          <w:bCs/>
          <w:sz w:val="28"/>
          <w:szCs w:val="28"/>
        </w:rPr>
      </w:pPr>
    </w:p>
    <w:p w:rsidR="008F7DEE" w:rsidRDefault="008F7DEE">
      <w:pPr>
        <w:overflowPunct/>
        <w:autoSpaceDE/>
        <w:autoSpaceDN/>
        <w:adjustRightInd/>
        <w:spacing w:before="0"/>
        <w:ind w:left="0" w:right="0"/>
        <w:textAlignment w:val="auto"/>
        <w:rPr>
          <w:rFonts w:cs="Arial"/>
          <w:b/>
          <w:bCs/>
          <w:sz w:val="28"/>
          <w:szCs w:val="28"/>
        </w:rPr>
      </w:pPr>
    </w:p>
    <w:p w:rsidR="008F7DEE" w:rsidRDefault="008F7DEE">
      <w:pPr>
        <w:ind w:left="0"/>
        <w:rPr>
          <w:rFonts w:cs="Arial"/>
          <w:b/>
          <w:bCs/>
          <w:sz w:val="28"/>
          <w:szCs w:val="28"/>
        </w:rPr>
      </w:pPr>
    </w:p>
    <w:p w:rsidR="008F7DEE" w:rsidRDefault="008F7DEE">
      <w:pPr>
        <w:ind w:left="0"/>
        <w:rPr>
          <w:rFonts w:cs="Arial"/>
          <w:b/>
          <w:bCs/>
          <w:sz w:val="28"/>
          <w:szCs w:val="28"/>
        </w:rPr>
      </w:pPr>
    </w:p>
    <w:p w:rsidR="008F7DEE" w:rsidRDefault="008F7DEE">
      <w:pPr>
        <w:ind w:left="0"/>
        <w:rPr>
          <w:rFonts w:cs="Arial"/>
          <w:b/>
          <w:bCs/>
          <w:sz w:val="28"/>
          <w:szCs w:val="28"/>
        </w:rPr>
      </w:pPr>
    </w:p>
    <w:p w:rsidR="008F7DEE" w:rsidRDefault="008F7DEE">
      <w:pPr>
        <w:jc w:val="center"/>
        <w:rPr>
          <w:rFonts w:cs="Arial"/>
          <w:b/>
          <w:bCs/>
          <w:sz w:val="28"/>
          <w:szCs w:val="28"/>
        </w:rPr>
      </w:pPr>
    </w:p>
    <w:p w:rsidR="008F7DEE" w:rsidRDefault="008F7DEE">
      <w:pPr>
        <w:jc w:val="center"/>
        <w:rPr>
          <w:rFonts w:cs="Arial"/>
          <w:b/>
          <w:bCs/>
          <w:sz w:val="28"/>
          <w:szCs w:val="28"/>
        </w:rPr>
      </w:pPr>
    </w:p>
    <w:p w:rsidR="008F7DEE" w:rsidRDefault="008F7DEE">
      <w:pPr>
        <w:jc w:val="center"/>
        <w:rPr>
          <w:rFonts w:cs="Arial"/>
          <w:b/>
          <w:bCs/>
          <w:sz w:val="28"/>
          <w:szCs w:val="28"/>
        </w:rPr>
      </w:pPr>
    </w:p>
    <w:p w:rsidR="008F7DEE" w:rsidRDefault="008F7DEE">
      <w:pPr>
        <w:jc w:val="center"/>
        <w:rPr>
          <w:rFonts w:cs="Arial"/>
          <w:b/>
          <w:bCs/>
          <w:sz w:val="28"/>
          <w:szCs w:val="28"/>
        </w:rPr>
      </w:pPr>
    </w:p>
    <w:p w:rsidR="008F7DEE" w:rsidRDefault="008F7DEE">
      <w:pPr>
        <w:jc w:val="center"/>
        <w:rPr>
          <w:rFonts w:cs="Arial"/>
          <w:b/>
          <w:bCs/>
          <w:sz w:val="28"/>
          <w:szCs w:val="28"/>
        </w:rPr>
      </w:pPr>
    </w:p>
    <w:p w:rsidR="008F7DEE" w:rsidRDefault="008F7DEE">
      <w:pPr>
        <w:jc w:val="center"/>
        <w:rPr>
          <w:rFonts w:cs="Arial"/>
          <w:b/>
          <w:bCs/>
          <w:sz w:val="28"/>
          <w:szCs w:val="28"/>
        </w:rPr>
      </w:pPr>
    </w:p>
    <w:p w:rsidR="008F7DEE" w:rsidRDefault="008F7DEE">
      <w:pPr>
        <w:jc w:val="center"/>
        <w:rPr>
          <w:rFonts w:cs="Arial"/>
          <w:b/>
          <w:bCs/>
          <w:sz w:val="28"/>
          <w:szCs w:val="28"/>
        </w:rPr>
      </w:pPr>
    </w:p>
    <w:p w:rsidR="008F7DEE" w:rsidRDefault="008F7DEE">
      <w:pPr>
        <w:jc w:val="center"/>
        <w:rPr>
          <w:rFonts w:cs="Arial"/>
          <w:b/>
          <w:bCs/>
          <w:sz w:val="28"/>
          <w:szCs w:val="28"/>
        </w:rPr>
      </w:pPr>
    </w:p>
    <w:p w:rsidR="008F7DEE" w:rsidRDefault="008F7DEE">
      <w:pPr>
        <w:jc w:val="center"/>
        <w:rPr>
          <w:rFonts w:cs="Arial"/>
          <w:b/>
          <w:bCs/>
          <w:sz w:val="28"/>
          <w:szCs w:val="28"/>
        </w:rPr>
      </w:pPr>
    </w:p>
    <w:p w:rsidR="008F7DEE" w:rsidRDefault="00CF117F">
      <w:pPr>
        <w:jc w:val="center"/>
        <w:rPr>
          <w:rFonts w:cs="Arial"/>
          <w:b/>
          <w:sz w:val="28"/>
          <w:szCs w:val="28"/>
        </w:rPr>
      </w:pPr>
      <w:r>
        <w:rPr>
          <w:rFonts w:cs="Arial"/>
          <w:b/>
          <w:bCs/>
          <w:sz w:val="28"/>
          <w:szCs w:val="28"/>
        </w:rPr>
        <w:t>INTENTIONALLY LEFT BLANK</w:t>
      </w:r>
    </w:p>
    <w:p w:rsidR="008F7DEE" w:rsidRDefault="008F7DEE">
      <w:pPr>
        <w:jc w:val="center"/>
        <w:rPr>
          <w:rFonts w:cs="Arial"/>
          <w:b/>
          <w:sz w:val="28"/>
          <w:szCs w:val="28"/>
        </w:rPr>
      </w:pPr>
    </w:p>
    <w:p w:rsidR="008F7DEE" w:rsidRDefault="008F7DEE">
      <w:pPr>
        <w:jc w:val="center"/>
        <w:rPr>
          <w:rFonts w:cs="Arial"/>
          <w:b/>
          <w:sz w:val="28"/>
          <w:szCs w:val="28"/>
        </w:rPr>
      </w:pPr>
    </w:p>
    <w:p w:rsidR="008F7DEE" w:rsidRDefault="008F7DEE">
      <w:pPr>
        <w:jc w:val="center"/>
        <w:rPr>
          <w:rFonts w:cs="Arial"/>
          <w:b/>
          <w:sz w:val="28"/>
          <w:szCs w:val="28"/>
        </w:rPr>
        <w:sectPr w:rsidR="008F7DEE">
          <w:headerReference w:type="even" r:id="rId27"/>
          <w:headerReference w:type="default" r:id="rId28"/>
          <w:pgSz w:w="11909" w:h="16834"/>
          <w:pgMar w:top="1440" w:right="710" w:bottom="1440" w:left="1440" w:header="216" w:footer="216" w:gutter="0"/>
          <w:pgNumType w:start="1" w:chapStyle="9"/>
          <w:cols w:space="720"/>
          <w:docGrid w:linePitch="272"/>
        </w:sectPr>
      </w:pPr>
    </w:p>
    <w:p w:rsidR="008F7DEE" w:rsidRDefault="008F7DEE">
      <w:pPr>
        <w:ind w:left="630"/>
        <w:rPr>
          <w:rFonts w:cs="Arial"/>
          <w:b/>
          <w:sz w:val="28"/>
          <w:szCs w:val="28"/>
        </w:rPr>
      </w:pPr>
    </w:p>
    <w:p w:rsidR="008F7DEE" w:rsidRDefault="008F7DEE">
      <w:pPr>
        <w:ind w:left="630"/>
        <w:rPr>
          <w:rFonts w:cs="Arial"/>
          <w:b/>
          <w:sz w:val="28"/>
          <w:szCs w:val="28"/>
        </w:rPr>
      </w:pPr>
    </w:p>
    <w:p w:rsidR="008F7DEE" w:rsidRDefault="008F7DEE">
      <w:pPr>
        <w:ind w:left="630"/>
        <w:rPr>
          <w:rFonts w:cs="Arial"/>
          <w:b/>
          <w:sz w:val="28"/>
          <w:szCs w:val="28"/>
        </w:rPr>
      </w:pPr>
    </w:p>
    <w:p w:rsidR="008F7DEE" w:rsidRDefault="008F7DEE">
      <w:pPr>
        <w:ind w:left="630"/>
        <w:rPr>
          <w:rFonts w:cs="Arial"/>
          <w:b/>
          <w:sz w:val="28"/>
          <w:szCs w:val="28"/>
        </w:rPr>
      </w:pPr>
    </w:p>
    <w:p w:rsidR="008F7DEE" w:rsidRDefault="008F7DEE">
      <w:pPr>
        <w:ind w:left="630"/>
        <w:rPr>
          <w:rFonts w:cs="Arial"/>
          <w:b/>
          <w:sz w:val="28"/>
          <w:szCs w:val="28"/>
        </w:rPr>
      </w:pPr>
    </w:p>
    <w:p w:rsidR="008F7DEE" w:rsidRDefault="008F7DEE">
      <w:pPr>
        <w:ind w:left="630"/>
        <w:rPr>
          <w:rFonts w:cs="Arial"/>
          <w:b/>
          <w:sz w:val="28"/>
          <w:szCs w:val="28"/>
        </w:rPr>
      </w:pPr>
    </w:p>
    <w:p w:rsidR="008F7DEE" w:rsidRDefault="008F7DEE">
      <w:pPr>
        <w:ind w:left="630"/>
        <w:rPr>
          <w:rFonts w:cs="Arial"/>
          <w:b/>
          <w:sz w:val="28"/>
          <w:szCs w:val="28"/>
        </w:rPr>
      </w:pPr>
    </w:p>
    <w:p w:rsidR="008F7DEE" w:rsidRDefault="008F7DEE">
      <w:pPr>
        <w:ind w:left="630"/>
        <w:rPr>
          <w:rFonts w:cs="Arial"/>
          <w:b/>
          <w:sz w:val="28"/>
          <w:szCs w:val="28"/>
        </w:rPr>
      </w:pPr>
    </w:p>
    <w:p w:rsidR="008F7DEE" w:rsidRDefault="008F7DEE">
      <w:pPr>
        <w:ind w:left="630"/>
        <w:rPr>
          <w:rFonts w:cs="Arial"/>
          <w:b/>
          <w:sz w:val="28"/>
          <w:szCs w:val="28"/>
        </w:rPr>
      </w:pPr>
    </w:p>
    <w:p w:rsidR="008F7DEE" w:rsidRDefault="008F7DEE">
      <w:pPr>
        <w:ind w:left="630"/>
        <w:rPr>
          <w:rFonts w:cs="Arial"/>
          <w:b/>
          <w:sz w:val="28"/>
          <w:szCs w:val="28"/>
        </w:rPr>
      </w:pPr>
    </w:p>
    <w:p w:rsidR="008F7DEE" w:rsidRDefault="008F7DEE">
      <w:pPr>
        <w:ind w:left="630"/>
        <w:rPr>
          <w:rFonts w:cs="Arial"/>
          <w:b/>
          <w:sz w:val="28"/>
          <w:szCs w:val="28"/>
        </w:rPr>
      </w:pPr>
    </w:p>
    <w:p w:rsidR="008F7DEE" w:rsidRDefault="008F7DEE">
      <w:pPr>
        <w:ind w:left="630"/>
        <w:rPr>
          <w:rFonts w:cs="Arial"/>
          <w:b/>
          <w:sz w:val="28"/>
          <w:szCs w:val="28"/>
        </w:rPr>
      </w:pPr>
    </w:p>
    <w:p w:rsidR="008F7DEE" w:rsidRDefault="008F7DEE">
      <w:pPr>
        <w:ind w:left="630"/>
        <w:rPr>
          <w:rFonts w:cs="Arial"/>
          <w:b/>
          <w:sz w:val="28"/>
          <w:szCs w:val="28"/>
        </w:rPr>
      </w:pPr>
    </w:p>
    <w:p w:rsidR="008F7DEE" w:rsidRDefault="008F7DEE">
      <w:pPr>
        <w:jc w:val="center"/>
        <w:rPr>
          <w:rFonts w:cs="Arial"/>
          <w:b/>
          <w:sz w:val="28"/>
          <w:szCs w:val="28"/>
        </w:rPr>
      </w:pPr>
    </w:p>
    <w:p w:rsidR="008F7DEE" w:rsidRDefault="00CF117F">
      <w:pPr>
        <w:pStyle w:val="Heading9"/>
        <w:rPr>
          <w:rFonts w:cs="Arial"/>
          <w:sz w:val="22"/>
          <w:szCs w:val="22"/>
          <w:lang w:val="en-GB"/>
        </w:rPr>
      </w:pPr>
      <w:bookmarkStart w:id="109" w:name="_Toc519766508"/>
      <w:r>
        <w:rPr>
          <w:rFonts w:cs="Arial"/>
        </w:rPr>
        <w:t>- MANUAL CONTENT TITLE</w:t>
      </w:r>
      <w:bookmarkEnd w:id="109"/>
    </w:p>
    <w:p w:rsidR="008F7DEE" w:rsidRDefault="008F7DEE">
      <w:pPr>
        <w:rPr>
          <w:rFonts w:cs="Arial"/>
          <w:lang w:val="en-GB"/>
        </w:rPr>
      </w:pPr>
    </w:p>
    <w:p w:rsidR="008F7DEE" w:rsidRDefault="008F7DEE">
      <w:pPr>
        <w:rPr>
          <w:rFonts w:cs="Arial"/>
          <w:lang w:val="en-GB"/>
        </w:rPr>
      </w:pPr>
    </w:p>
    <w:p w:rsidR="008F7DEE" w:rsidRDefault="008F7DEE">
      <w:pPr>
        <w:rPr>
          <w:rFonts w:cs="Arial"/>
          <w:lang w:val="en-GB"/>
        </w:rPr>
      </w:pPr>
    </w:p>
    <w:p w:rsidR="008F7DEE" w:rsidRDefault="008F7DEE">
      <w:pPr>
        <w:rPr>
          <w:rFonts w:cs="Arial"/>
          <w:lang w:val="en-GB"/>
        </w:rPr>
      </w:pPr>
    </w:p>
    <w:p w:rsidR="008F7DEE" w:rsidRDefault="008F7DEE">
      <w:pPr>
        <w:rPr>
          <w:rFonts w:cs="Arial"/>
          <w:lang w:val="en-GB"/>
        </w:rPr>
      </w:pPr>
    </w:p>
    <w:p w:rsidR="008F7DEE" w:rsidRDefault="008F7DEE">
      <w:pPr>
        <w:rPr>
          <w:rFonts w:cs="Arial"/>
          <w:lang w:val="en-GB"/>
        </w:rPr>
      </w:pPr>
    </w:p>
    <w:p w:rsidR="008F7DEE" w:rsidRDefault="008F7DEE">
      <w:pPr>
        <w:rPr>
          <w:rFonts w:cs="Arial"/>
          <w:lang w:val="en-GB"/>
        </w:rPr>
      </w:pPr>
    </w:p>
    <w:p w:rsidR="008F7DEE" w:rsidRDefault="008F7DEE">
      <w:pPr>
        <w:rPr>
          <w:rFonts w:cs="Arial"/>
          <w:lang w:val="en-GB"/>
        </w:rPr>
      </w:pPr>
    </w:p>
    <w:p w:rsidR="008F7DEE" w:rsidRDefault="008F7DEE">
      <w:pPr>
        <w:rPr>
          <w:rFonts w:cs="Arial"/>
          <w:lang w:val="en-GB"/>
        </w:rPr>
      </w:pPr>
    </w:p>
    <w:p w:rsidR="008F7DEE" w:rsidRDefault="00CF117F">
      <w:pPr>
        <w:pStyle w:val="Heading1"/>
        <w:pageBreakBefore/>
        <w:overflowPunct/>
        <w:autoSpaceDE/>
        <w:autoSpaceDN/>
        <w:adjustRightInd/>
        <w:spacing w:before="240"/>
        <w:ind w:left="0" w:right="0" w:firstLine="0"/>
        <w:textAlignment w:val="auto"/>
        <w:rPr>
          <w:rFonts w:cs="Arial"/>
          <w:caps/>
          <w:sz w:val="20"/>
        </w:rPr>
      </w:pPr>
      <w:bookmarkStart w:id="110" w:name="_Toc519766509"/>
      <w:r>
        <w:rPr>
          <w:rFonts w:cs="Arial"/>
          <w:caps/>
          <w:sz w:val="20"/>
        </w:rPr>
        <w:lastRenderedPageBreak/>
        <w:t>4.1</w:t>
      </w:r>
      <w:r>
        <w:rPr>
          <w:rFonts w:cs="Arial"/>
          <w:caps/>
          <w:sz w:val="20"/>
        </w:rPr>
        <w:tab/>
        <w:t>Systems overview</w:t>
      </w:r>
      <w:bookmarkEnd w:id="110"/>
    </w:p>
    <w:p w:rsidR="008F7DEE" w:rsidRDefault="008F7DEE">
      <w:pPr>
        <w:rPr>
          <w:rFonts w:cs="Arial"/>
          <w:lang w:val="en-GB"/>
        </w:rPr>
      </w:pPr>
    </w:p>
    <w:p w:rsidR="008F7DEE" w:rsidRDefault="00CF117F">
      <w:pPr>
        <w:suppressAutoHyphens/>
        <w:overflowPunct/>
        <w:autoSpaceDE/>
        <w:autoSpaceDN/>
        <w:adjustRightInd/>
        <w:ind w:left="0"/>
        <w:jc w:val="both"/>
        <w:textAlignment w:val="auto"/>
        <w:rPr>
          <w:rFonts w:cs="Arial"/>
          <w:lang w:eastAsia="ar-SA"/>
        </w:rPr>
      </w:pPr>
      <w:r>
        <w:rPr>
          <w:rFonts w:cs="Arial"/>
          <w:lang w:eastAsia="ar-SA"/>
        </w:rPr>
        <w:t xml:space="preserve">MAB IT has taken initiative to distribute total IT costs across all divisions, departments and responsibility center based on usages of the IT applications and IT infrastructure. IT Charge Back Application (ITCB) is developed by </w:t>
      </w:r>
      <w:r>
        <w:rPr>
          <w:rFonts w:cs="Arial"/>
          <w:lang w:val="en-IN" w:eastAsia="ar-SA"/>
        </w:rPr>
        <w:t>ATOS</w:t>
      </w:r>
      <w:r>
        <w:rPr>
          <w:rFonts w:cs="Arial"/>
          <w:lang w:eastAsia="ar-SA"/>
        </w:rPr>
        <w:t xml:space="preserve"> to manage the IT cost </w:t>
      </w:r>
      <w:r>
        <w:rPr>
          <w:rFonts w:cs="Arial"/>
          <w:lang w:eastAsia="ar-SA"/>
        </w:rPr>
        <w:t>and reducing the manual work involved.</w:t>
      </w:r>
    </w:p>
    <w:p w:rsidR="008F7DEE" w:rsidRDefault="008F7DEE">
      <w:pPr>
        <w:ind w:left="0"/>
        <w:rPr>
          <w:rFonts w:cs="Arial"/>
          <w:lang w:eastAsia="ar-SA"/>
        </w:rPr>
      </w:pPr>
    </w:p>
    <w:p w:rsidR="008F7DEE" w:rsidRDefault="00CF117F">
      <w:pPr>
        <w:spacing w:line="360" w:lineRule="auto"/>
        <w:ind w:left="0"/>
        <w:rPr>
          <w:rFonts w:cs="Arial"/>
          <w:lang w:eastAsia="ar-SA"/>
        </w:rPr>
      </w:pPr>
      <w:r>
        <w:rPr>
          <w:rFonts w:cs="Arial"/>
          <w:lang w:eastAsia="ar-SA"/>
        </w:rPr>
        <w:t xml:space="preserve">     IT Charge Back Application (ITCB) developed with the below features.</w:t>
      </w:r>
    </w:p>
    <w:p w:rsidR="008F7DEE" w:rsidRDefault="00CF117F">
      <w:pPr>
        <w:pStyle w:val="BodyText"/>
        <w:numPr>
          <w:ilvl w:val="0"/>
          <w:numId w:val="13"/>
        </w:numPr>
        <w:suppressAutoHyphens/>
        <w:overflowPunct/>
        <w:autoSpaceDE/>
        <w:autoSpaceDN/>
        <w:adjustRightInd/>
        <w:spacing w:before="0" w:line="360" w:lineRule="auto"/>
        <w:ind w:right="0"/>
        <w:textAlignment w:val="auto"/>
        <w:rPr>
          <w:rFonts w:cs="Arial"/>
          <w:sz w:val="20"/>
          <w:lang w:eastAsia="ar-SA"/>
        </w:rPr>
      </w:pPr>
      <w:r>
        <w:rPr>
          <w:rFonts w:cs="Arial"/>
          <w:sz w:val="20"/>
          <w:lang w:eastAsia="ar-SA"/>
        </w:rPr>
        <w:t xml:space="preserve">Load Application Users File (Upload Feature) - To upload application users for the current month which includes User’s information like </w:t>
      </w:r>
      <w:r>
        <w:rPr>
          <w:rFonts w:cs="Arial"/>
          <w:sz w:val="20"/>
          <w:lang w:eastAsia="ar-SA"/>
        </w:rPr>
        <w:t>User Id, User Name, Email, Division, Sub Division, and RC Number.</w:t>
      </w:r>
    </w:p>
    <w:p w:rsidR="008F7DEE" w:rsidRDefault="00CF117F">
      <w:pPr>
        <w:pStyle w:val="BodyText"/>
        <w:numPr>
          <w:ilvl w:val="0"/>
          <w:numId w:val="13"/>
        </w:numPr>
        <w:suppressAutoHyphens/>
        <w:overflowPunct/>
        <w:autoSpaceDE/>
        <w:autoSpaceDN/>
        <w:adjustRightInd/>
        <w:spacing w:before="0" w:line="360" w:lineRule="auto"/>
        <w:ind w:right="0"/>
        <w:textAlignment w:val="auto"/>
        <w:rPr>
          <w:rFonts w:cs="Arial"/>
          <w:sz w:val="20"/>
          <w:lang w:eastAsia="ar-SA"/>
        </w:rPr>
      </w:pPr>
      <w:r>
        <w:rPr>
          <w:rFonts w:cs="Arial"/>
          <w:sz w:val="20"/>
          <w:lang w:eastAsia="ar-SA"/>
        </w:rPr>
        <w:t>Load Application Cost File (Upload Feature) - To upload application cost details for the current month which includes costs like Maintenance Cost, Hardware Cost, and Invoice Cost etc.</w:t>
      </w:r>
    </w:p>
    <w:p w:rsidR="008F7DEE" w:rsidRDefault="00CF117F">
      <w:pPr>
        <w:pStyle w:val="BodyText"/>
        <w:numPr>
          <w:ilvl w:val="0"/>
          <w:numId w:val="13"/>
        </w:numPr>
        <w:suppressAutoHyphens/>
        <w:overflowPunct/>
        <w:autoSpaceDE/>
        <w:autoSpaceDN/>
        <w:adjustRightInd/>
        <w:spacing w:before="0" w:line="360" w:lineRule="auto"/>
        <w:ind w:right="0"/>
        <w:textAlignment w:val="auto"/>
        <w:rPr>
          <w:rFonts w:cs="Arial"/>
          <w:sz w:val="20"/>
          <w:lang w:eastAsia="ar-SA"/>
        </w:rPr>
      </w:pPr>
      <w:r>
        <w:rPr>
          <w:rFonts w:cs="Arial"/>
          <w:sz w:val="20"/>
          <w:lang w:eastAsia="ar-SA"/>
        </w:rPr>
        <w:t>Manage</w:t>
      </w:r>
      <w:r>
        <w:rPr>
          <w:rFonts w:cs="Arial"/>
          <w:sz w:val="20"/>
          <w:lang w:eastAsia="ar-SA"/>
        </w:rPr>
        <w:t xml:space="preserve"> Application Users Feature - To update user’s RC number and activate/deactivate users for any given application.</w:t>
      </w:r>
    </w:p>
    <w:p w:rsidR="008F7DEE" w:rsidRDefault="00CF117F">
      <w:pPr>
        <w:pStyle w:val="BodyText"/>
        <w:numPr>
          <w:ilvl w:val="0"/>
          <w:numId w:val="13"/>
        </w:numPr>
        <w:suppressAutoHyphens/>
        <w:overflowPunct/>
        <w:autoSpaceDE/>
        <w:autoSpaceDN/>
        <w:adjustRightInd/>
        <w:spacing w:before="0" w:line="360" w:lineRule="auto"/>
        <w:ind w:right="0"/>
        <w:textAlignment w:val="auto"/>
        <w:rPr>
          <w:rFonts w:cs="Arial"/>
          <w:sz w:val="20"/>
          <w:lang w:eastAsia="ar-SA"/>
        </w:rPr>
      </w:pPr>
      <w:r>
        <w:rPr>
          <w:rFonts w:cs="Arial"/>
          <w:sz w:val="20"/>
          <w:lang w:eastAsia="ar-SA"/>
        </w:rPr>
        <w:t>Manage Application Cost Feature - To update application cost based on application, category and sub-category.</w:t>
      </w:r>
    </w:p>
    <w:p w:rsidR="008F7DEE" w:rsidRDefault="00CF117F">
      <w:pPr>
        <w:pStyle w:val="BodyText"/>
        <w:numPr>
          <w:ilvl w:val="0"/>
          <w:numId w:val="13"/>
        </w:numPr>
        <w:suppressAutoHyphens/>
        <w:overflowPunct/>
        <w:autoSpaceDE/>
        <w:autoSpaceDN/>
        <w:adjustRightInd/>
        <w:spacing w:before="0" w:line="360" w:lineRule="auto"/>
        <w:ind w:right="0"/>
        <w:textAlignment w:val="auto"/>
        <w:rPr>
          <w:rFonts w:cs="Arial"/>
          <w:sz w:val="20"/>
          <w:lang w:eastAsia="ar-SA"/>
        </w:rPr>
      </w:pPr>
      <w:r>
        <w:rPr>
          <w:rFonts w:cs="Arial"/>
          <w:sz w:val="20"/>
          <w:lang w:eastAsia="ar-SA"/>
        </w:rPr>
        <w:t>Application based View Cost Featu</w:t>
      </w:r>
      <w:r>
        <w:rPr>
          <w:rFonts w:cs="Arial"/>
          <w:sz w:val="20"/>
          <w:lang w:eastAsia="ar-SA"/>
        </w:rPr>
        <w:t>re - To view cost reports based on application with option to generate Excel.</w:t>
      </w:r>
    </w:p>
    <w:p w:rsidR="008F7DEE" w:rsidRDefault="00CF117F">
      <w:pPr>
        <w:pStyle w:val="BodyText"/>
        <w:numPr>
          <w:ilvl w:val="0"/>
          <w:numId w:val="13"/>
        </w:numPr>
        <w:suppressAutoHyphens/>
        <w:overflowPunct/>
        <w:autoSpaceDE/>
        <w:autoSpaceDN/>
        <w:adjustRightInd/>
        <w:spacing w:before="0" w:line="360" w:lineRule="auto"/>
        <w:ind w:right="0"/>
        <w:textAlignment w:val="auto"/>
        <w:rPr>
          <w:rFonts w:cs="Arial"/>
          <w:sz w:val="20"/>
          <w:lang w:eastAsia="ar-SA"/>
        </w:rPr>
      </w:pPr>
      <w:r>
        <w:rPr>
          <w:rFonts w:cs="Arial"/>
          <w:sz w:val="20"/>
          <w:lang w:eastAsia="ar-SA"/>
        </w:rPr>
        <w:t xml:space="preserve">RC based View Cost Feature - To view cost reports based on RC with option to generate Excel </w:t>
      </w:r>
    </w:p>
    <w:p w:rsidR="008F7DEE" w:rsidRDefault="00CF117F">
      <w:pPr>
        <w:pStyle w:val="BodyText"/>
        <w:numPr>
          <w:ilvl w:val="0"/>
          <w:numId w:val="13"/>
        </w:numPr>
        <w:suppressAutoHyphens/>
        <w:overflowPunct/>
        <w:autoSpaceDE/>
        <w:autoSpaceDN/>
        <w:adjustRightInd/>
        <w:spacing w:before="0" w:line="360" w:lineRule="auto"/>
        <w:ind w:right="0"/>
        <w:textAlignment w:val="auto"/>
        <w:rPr>
          <w:rFonts w:cs="Arial"/>
          <w:sz w:val="20"/>
          <w:lang w:eastAsia="ar-SA"/>
        </w:rPr>
      </w:pPr>
      <w:r>
        <w:rPr>
          <w:rFonts w:cs="Arial"/>
          <w:sz w:val="20"/>
          <w:lang w:eastAsia="ar-SA"/>
        </w:rPr>
        <w:t xml:space="preserve">Account based View Cost Feature - To view cost reports based on Account codes </w:t>
      </w:r>
      <w:r>
        <w:rPr>
          <w:rFonts w:cs="Arial"/>
          <w:sz w:val="20"/>
          <w:lang w:eastAsia="ar-SA"/>
        </w:rPr>
        <w:t>with option to generate Excel</w:t>
      </w:r>
    </w:p>
    <w:p w:rsidR="008F7DEE" w:rsidRDefault="00CF117F">
      <w:pPr>
        <w:pStyle w:val="BodyText"/>
        <w:numPr>
          <w:ilvl w:val="0"/>
          <w:numId w:val="13"/>
        </w:numPr>
        <w:suppressAutoHyphens/>
        <w:overflowPunct/>
        <w:autoSpaceDE/>
        <w:autoSpaceDN/>
        <w:adjustRightInd/>
        <w:spacing w:before="0" w:line="360" w:lineRule="auto"/>
        <w:ind w:right="0"/>
        <w:textAlignment w:val="auto"/>
        <w:rPr>
          <w:rFonts w:cs="Arial"/>
          <w:sz w:val="20"/>
          <w:lang w:eastAsia="ar-SA"/>
        </w:rPr>
      </w:pPr>
      <w:r>
        <w:rPr>
          <w:rFonts w:cs="Arial"/>
          <w:sz w:val="20"/>
          <w:lang w:eastAsia="ar-SA"/>
        </w:rPr>
        <w:t>Cost Template Management Feature - To manage cost template (that need to be used to upload Application Cost details) with option to download template</w:t>
      </w:r>
    </w:p>
    <w:p w:rsidR="008F7DEE" w:rsidRDefault="00CF117F">
      <w:pPr>
        <w:pStyle w:val="BodyText"/>
        <w:numPr>
          <w:ilvl w:val="0"/>
          <w:numId w:val="13"/>
        </w:numPr>
        <w:suppressAutoHyphens/>
        <w:overflowPunct/>
        <w:autoSpaceDE/>
        <w:autoSpaceDN/>
        <w:adjustRightInd/>
        <w:spacing w:before="0" w:line="360" w:lineRule="auto"/>
        <w:ind w:right="0"/>
        <w:textAlignment w:val="auto"/>
        <w:rPr>
          <w:rFonts w:cs="Arial"/>
          <w:sz w:val="20"/>
          <w:lang w:eastAsia="ar-SA"/>
        </w:rPr>
      </w:pPr>
      <w:r>
        <w:rPr>
          <w:rFonts w:cs="Arial"/>
          <w:sz w:val="20"/>
          <w:lang w:eastAsia="ar-SA"/>
        </w:rPr>
        <w:t>User Management Feature – To manage access management for ITCB</w:t>
      </w:r>
    </w:p>
    <w:p w:rsidR="008F7DEE" w:rsidRDefault="00CF117F">
      <w:pPr>
        <w:pStyle w:val="ListParagraph"/>
        <w:numPr>
          <w:ilvl w:val="0"/>
          <w:numId w:val="14"/>
        </w:numPr>
        <w:rPr>
          <w:rFonts w:cs="Arial"/>
          <w:b w:val="0"/>
        </w:rPr>
      </w:pPr>
      <w:r>
        <w:rPr>
          <w:rFonts w:cs="Arial"/>
          <w:b w:val="0"/>
        </w:rPr>
        <w:t xml:space="preserve">User details </w:t>
      </w:r>
      <w:r>
        <w:rPr>
          <w:rFonts w:cs="Arial"/>
          <w:b w:val="0"/>
        </w:rPr>
        <w:t>are available with RC number and Division</w:t>
      </w:r>
    </w:p>
    <w:p w:rsidR="008F7DEE" w:rsidRDefault="008F7DEE">
      <w:pPr>
        <w:pStyle w:val="Heading1"/>
        <w:rPr>
          <w:rFonts w:cs="Arial"/>
          <w:sz w:val="20"/>
        </w:rPr>
      </w:pPr>
    </w:p>
    <w:p w:rsidR="008F7DEE" w:rsidRDefault="008F7DEE">
      <w:pPr>
        <w:rPr>
          <w:rFonts w:cs="Arial"/>
          <w:lang w:val="en-GB"/>
        </w:rPr>
      </w:pPr>
    </w:p>
    <w:p w:rsidR="008F7DEE" w:rsidRDefault="00CF117F">
      <w:pPr>
        <w:overflowPunct/>
        <w:autoSpaceDE/>
        <w:autoSpaceDN/>
        <w:adjustRightInd/>
        <w:spacing w:before="0"/>
        <w:ind w:left="0" w:right="0"/>
        <w:textAlignment w:val="auto"/>
        <w:rPr>
          <w:rFonts w:cs="Arial"/>
          <w:lang w:val="en-GB"/>
        </w:rPr>
      </w:pPr>
      <w:r>
        <w:rPr>
          <w:rFonts w:cs="Arial"/>
          <w:lang w:val="en-GB"/>
        </w:rPr>
        <w:br w:type="page"/>
      </w:r>
    </w:p>
    <w:p w:rsidR="008F7DEE" w:rsidRDefault="00CF117F">
      <w:pPr>
        <w:pStyle w:val="Heading1"/>
        <w:rPr>
          <w:rFonts w:cs="Arial"/>
          <w:sz w:val="20"/>
          <w:lang w:val="en-US"/>
        </w:rPr>
      </w:pPr>
      <w:bookmarkStart w:id="111" w:name="_Toc519766510"/>
      <w:r>
        <w:rPr>
          <w:rFonts w:cs="Arial"/>
          <w:sz w:val="20"/>
        </w:rPr>
        <w:lastRenderedPageBreak/>
        <w:t xml:space="preserve">4.2 </w:t>
      </w:r>
      <w:r>
        <w:rPr>
          <w:rFonts w:cs="Arial"/>
          <w:sz w:val="20"/>
        </w:rPr>
        <w:tab/>
      </w:r>
      <w:r>
        <w:rPr>
          <w:rFonts w:cs="Arial"/>
          <w:sz w:val="20"/>
          <w:lang w:val="en-US"/>
        </w:rPr>
        <w:t>SYSTEM CONCEPT DESIGN</w:t>
      </w:r>
      <w:bookmarkEnd w:id="111"/>
    </w:p>
    <w:p w:rsidR="008F7DEE" w:rsidRDefault="008F7DEE"/>
    <w:p w:rsidR="008F7DEE" w:rsidRDefault="00CF117F">
      <w:r>
        <w:t>The overall logical system architecture is as per diagram shown below:</w:t>
      </w:r>
    </w:p>
    <w:p w:rsidR="008F7DEE" w:rsidRDefault="008F7DEE">
      <w:pPr>
        <w:rPr>
          <w:rFonts w:cs="Arial"/>
        </w:rPr>
      </w:pPr>
    </w:p>
    <w:p w:rsidR="008F7DEE" w:rsidRDefault="00CF117F">
      <w:pPr>
        <w:keepNext/>
        <w:ind w:left="0"/>
        <w:rPr>
          <w:rFonts w:cs="Arial"/>
        </w:rPr>
      </w:pPr>
      <w:bookmarkStart w:id="112" w:name="__RefHeading__2709_51597085"/>
      <w:bookmarkEnd w:id="112"/>
      <w:r>
        <w:rPr>
          <w:rFonts w:cs="Arial"/>
          <w:noProof/>
        </w:rPr>
        <w:drawing>
          <wp:inline distT="0" distB="0" distL="0" distR="0">
            <wp:extent cx="6270625" cy="32365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9"/>
                    <a:stretch>
                      <a:fillRect/>
                    </a:stretch>
                  </pic:blipFill>
                  <pic:spPr>
                    <a:xfrm>
                      <a:off x="0" y="0"/>
                      <a:ext cx="6273899" cy="3238204"/>
                    </a:xfrm>
                    <a:prstGeom prst="rect">
                      <a:avLst/>
                    </a:prstGeom>
                  </pic:spPr>
                </pic:pic>
              </a:graphicData>
            </a:graphic>
          </wp:inline>
        </w:drawing>
      </w:r>
    </w:p>
    <w:p w:rsidR="008F7DEE" w:rsidRDefault="00CF117F">
      <w:pPr>
        <w:pStyle w:val="Caption"/>
        <w:rPr>
          <w:rFonts w:ascii="Arial" w:hAnsi="Arial" w:cs="Arial"/>
        </w:rPr>
      </w:pPr>
      <w:r>
        <w:rPr>
          <w:rFonts w:ascii="Arial" w:hAnsi="Arial" w:cs="Arial"/>
        </w:rPr>
        <w:t xml:space="preserve">                                                              Figure </w:t>
      </w:r>
      <w:r>
        <w:rPr>
          <w:rFonts w:ascii="Arial" w:hAnsi="Arial" w:cs="Arial"/>
        </w:rPr>
        <w:fldChar w:fldCharType="begin"/>
      </w:r>
      <w:r>
        <w:rPr>
          <w:rFonts w:ascii="Arial" w:hAnsi="Arial" w:cs="Arial"/>
        </w:rPr>
        <w:instrText xml:space="preserve"> SEQ Figure \* ARABIC </w:instrText>
      </w:r>
      <w:r>
        <w:rPr>
          <w:rFonts w:ascii="Arial" w:hAnsi="Arial" w:cs="Arial"/>
        </w:rPr>
        <w:fldChar w:fldCharType="separate"/>
      </w:r>
      <w:r>
        <w:rPr>
          <w:rFonts w:ascii="Arial" w:hAnsi="Arial" w:cs="Arial"/>
        </w:rPr>
        <w:t>2</w:t>
      </w:r>
      <w:r>
        <w:rPr>
          <w:rFonts w:ascii="Arial" w:hAnsi="Arial" w:cs="Arial"/>
        </w:rPr>
        <w:fldChar w:fldCharType="end"/>
      </w:r>
      <w:r>
        <w:rPr>
          <w:rFonts w:ascii="Arial" w:hAnsi="Arial" w:cs="Arial"/>
        </w:rPr>
        <w:t>: System desi</w:t>
      </w:r>
      <w:r>
        <w:rPr>
          <w:rFonts w:ascii="Arial" w:hAnsi="Arial" w:cs="Arial"/>
        </w:rPr>
        <w:t>gn</w:t>
      </w:r>
    </w:p>
    <w:p w:rsidR="008F7DEE" w:rsidRDefault="008F7DEE">
      <w:pPr>
        <w:ind w:left="0"/>
        <w:rPr>
          <w:rFonts w:cs="Arial"/>
        </w:rPr>
      </w:pPr>
    </w:p>
    <w:p w:rsidR="008F7DEE" w:rsidRDefault="008F7DEE">
      <w:pPr>
        <w:ind w:left="0"/>
        <w:rPr>
          <w:rFonts w:cs="Arial"/>
        </w:rPr>
      </w:pPr>
    </w:p>
    <w:p w:rsidR="008F7DEE" w:rsidRDefault="008F7DEE">
      <w:pPr>
        <w:ind w:left="0"/>
        <w:rPr>
          <w:rFonts w:cs="Arial"/>
        </w:rPr>
      </w:pPr>
    </w:p>
    <w:p w:rsidR="008F7DEE" w:rsidRDefault="008F7DEE">
      <w:pPr>
        <w:ind w:left="0"/>
        <w:rPr>
          <w:rFonts w:cs="Arial"/>
        </w:rPr>
      </w:pPr>
    </w:p>
    <w:p w:rsidR="008F7DEE" w:rsidRDefault="008F7DEE">
      <w:pPr>
        <w:ind w:left="0"/>
        <w:rPr>
          <w:rFonts w:cs="Arial"/>
        </w:rPr>
      </w:pPr>
    </w:p>
    <w:p w:rsidR="008F7DEE" w:rsidRDefault="008F7DEE">
      <w:pPr>
        <w:ind w:left="0"/>
        <w:rPr>
          <w:rFonts w:cs="Arial"/>
        </w:rPr>
      </w:pPr>
    </w:p>
    <w:p w:rsidR="008F7DEE" w:rsidRDefault="008F7DEE">
      <w:pPr>
        <w:ind w:left="0"/>
        <w:rPr>
          <w:rFonts w:cs="Arial"/>
        </w:rPr>
      </w:pPr>
    </w:p>
    <w:p w:rsidR="008F7DEE" w:rsidRDefault="00CF117F">
      <w:pPr>
        <w:ind w:left="0"/>
        <w:rPr>
          <w:rFonts w:cs="Arial"/>
        </w:rPr>
      </w:pPr>
      <w:r>
        <w:rPr>
          <w:rFonts w:cs="Arial"/>
        </w:rPr>
        <w:t xml:space="preserve">  </w:t>
      </w:r>
    </w:p>
    <w:p w:rsidR="008F7DEE" w:rsidRDefault="008F7DEE">
      <w:pPr>
        <w:ind w:left="0"/>
        <w:rPr>
          <w:rFonts w:cs="Arial"/>
        </w:rPr>
      </w:pPr>
    </w:p>
    <w:p w:rsidR="008F7DEE" w:rsidRDefault="008F7DEE">
      <w:pPr>
        <w:ind w:left="0"/>
        <w:rPr>
          <w:rFonts w:cs="Arial"/>
        </w:rPr>
      </w:pPr>
    </w:p>
    <w:p w:rsidR="008F7DEE" w:rsidRDefault="008F7DEE">
      <w:pPr>
        <w:ind w:left="0"/>
        <w:rPr>
          <w:rFonts w:cs="Arial"/>
        </w:rPr>
      </w:pPr>
    </w:p>
    <w:p w:rsidR="008F7DEE" w:rsidRDefault="008F7DEE">
      <w:pPr>
        <w:ind w:left="0"/>
        <w:rPr>
          <w:rFonts w:cs="Arial"/>
        </w:rPr>
      </w:pPr>
    </w:p>
    <w:p w:rsidR="008F7DEE" w:rsidRDefault="008F7DEE">
      <w:pPr>
        <w:ind w:left="0"/>
        <w:rPr>
          <w:rFonts w:cs="Arial"/>
        </w:rPr>
      </w:pPr>
    </w:p>
    <w:p w:rsidR="008F7DEE" w:rsidRDefault="008F7DEE">
      <w:pPr>
        <w:ind w:left="0"/>
        <w:rPr>
          <w:rFonts w:cs="Arial"/>
        </w:rPr>
      </w:pPr>
    </w:p>
    <w:p w:rsidR="008F7DEE" w:rsidRDefault="008F7DEE">
      <w:pPr>
        <w:ind w:left="0"/>
        <w:rPr>
          <w:rFonts w:cs="Arial"/>
        </w:rPr>
      </w:pPr>
    </w:p>
    <w:p w:rsidR="008F7DEE" w:rsidRDefault="008F7DEE">
      <w:pPr>
        <w:ind w:left="0"/>
        <w:rPr>
          <w:rFonts w:cs="Arial"/>
        </w:rPr>
      </w:pPr>
    </w:p>
    <w:p w:rsidR="008F7DEE" w:rsidRDefault="008F7DEE">
      <w:pPr>
        <w:ind w:left="0"/>
        <w:rPr>
          <w:rFonts w:cs="Arial"/>
        </w:rPr>
      </w:pPr>
    </w:p>
    <w:p w:rsidR="008F7DEE" w:rsidRDefault="008F7DEE">
      <w:pPr>
        <w:ind w:left="0"/>
        <w:rPr>
          <w:rFonts w:cs="Arial"/>
        </w:rPr>
      </w:pPr>
    </w:p>
    <w:p w:rsidR="008F7DEE" w:rsidRDefault="00CF117F">
      <w:pPr>
        <w:pStyle w:val="Heading1"/>
        <w:rPr>
          <w:rFonts w:cs="Arial"/>
          <w:sz w:val="20"/>
        </w:rPr>
      </w:pPr>
      <w:bookmarkStart w:id="113" w:name="_Toc519766511"/>
      <w:r>
        <w:rPr>
          <w:rFonts w:cs="Arial"/>
          <w:sz w:val="20"/>
        </w:rPr>
        <w:t>4.3</w:t>
      </w:r>
      <w:r>
        <w:rPr>
          <w:rFonts w:cs="Arial"/>
          <w:sz w:val="20"/>
        </w:rPr>
        <w:tab/>
      </w:r>
      <w:r>
        <w:rPr>
          <w:rFonts w:cs="Arial"/>
          <w:sz w:val="20"/>
          <w:lang w:val="en-US"/>
        </w:rPr>
        <w:t>INTERFACES</w:t>
      </w:r>
      <w:bookmarkEnd w:id="113"/>
    </w:p>
    <w:p w:rsidR="008F7DEE" w:rsidRDefault="00CF117F">
      <w:pPr>
        <w:pStyle w:val="Heading2"/>
      </w:pPr>
      <w:bookmarkStart w:id="114" w:name="_Toc519766512"/>
      <w:r>
        <w:t>4.3.1</w:t>
      </w:r>
      <w:r>
        <w:tab/>
        <w:t>User Interfaces</w:t>
      </w:r>
      <w:bookmarkEnd w:id="114"/>
    </w:p>
    <w:p w:rsidR="008F7DEE" w:rsidRDefault="00CF117F">
      <w:pPr>
        <w:rPr>
          <w:rFonts w:cs="Arial"/>
          <w:lang w:val="en-GB"/>
        </w:rPr>
      </w:pPr>
      <w:r>
        <w:rPr>
          <w:rFonts w:cs="Arial"/>
          <w:lang w:val="en-GB"/>
        </w:rPr>
        <w:t>The below table depicts the application access through browser</w:t>
      </w:r>
    </w:p>
    <w:p w:rsidR="008F7DEE" w:rsidRDefault="008F7DEE">
      <w:pPr>
        <w:pStyle w:val="Heading2"/>
        <w:ind w:left="0" w:firstLine="0"/>
        <w:rPr>
          <w:b w:val="0"/>
          <w:caps w:val="0"/>
          <w:sz w:val="24"/>
          <w:szCs w:val="24"/>
        </w:rPr>
      </w:pPr>
    </w:p>
    <w:tbl>
      <w:tblPr>
        <w:tblW w:w="7697" w:type="dxa"/>
        <w:tblInd w:w="6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8"/>
        <w:gridCol w:w="2790"/>
        <w:gridCol w:w="3889"/>
      </w:tblGrid>
      <w:tr w:rsidR="008F7DEE">
        <w:tc>
          <w:tcPr>
            <w:tcW w:w="1018" w:type="dxa"/>
            <w:shd w:val="clear" w:color="auto" w:fill="D9D9D9"/>
          </w:tcPr>
          <w:p w:rsidR="008F7DEE" w:rsidRDefault="008F7DEE">
            <w:pPr>
              <w:pStyle w:val="BodyText"/>
              <w:keepNext/>
              <w:keepLines/>
              <w:spacing w:before="60" w:after="60"/>
              <w:ind w:left="630"/>
              <w:rPr>
                <w:rFonts w:cs="Arial"/>
                <w:sz w:val="20"/>
              </w:rPr>
            </w:pPr>
            <w:bookmarkStart w:id="115" w:name="_Toc440532725"/>
            <w:bookmarkStart w:id="116" w:name="_Toc445452758"/>
            <w:bookmarkStart w:id="117" w:name="_Toc440530137"/>
          </w:p>
        </w:tc>
        <w:tc>
          <w:tcPr>
            <w:tcW w:w="2790" w:type="dxa"/>
            <w:shd w:val="clear" w:color="auto" w:fill="D9D9D9"/>
          </w:tcPr>
          <w:p w:rsidR="008F7DEE" w:rsidRDefault="00CF117F">
            <w:pPr>
              <w:pStyle w:val="BodyText"/>
              <w:keepNext/>
              <w:keepLines/>
              <w:spacing w:before="60" w:after="60"/>
              <w:ind w:left="160"/>
              <w:jc w:val="center"/>
              <w:rPr>
                <w:rFonts w:cs="Arial"/>
                <w:b/>
                <w:bCs/>
                <w:sz w:val="20"/>
              </w:rPr>
            </w:pPr>
            <w:r>
              <w:rPr>
                <w:rFonts w:cs="Arial"/>
                <w:b/>
                <w:bCs/>
                <w:sz w:val="20"/>
              </w:rPr>
              <w:t>Interfaced system</w:t>
            </w:r>
          </w:p>
        </w:tc>
        <w:tc>
          <w:tcPr>
            <w:tcW w:w="3889" w:type="dxa"/>
            <w:shd w:val="clear" w:color="auto" w:fill="D9D9D9"/>
          </w:tcPr>
          <w:p w:rsidR="008F7DEE" w:rsidRDefault="00CF117F">
            <w:pPr>
              <w:pStyle w:val="BodyText"/>
              <w:keepNext/>
              <w:keepLines/>
              <w:spacing w:before="60" w:after="60"/>
              <w:ind w:left="83"/>
              <w:jc w:val="center"/>
              <w:rPr>
                <w:rFonts w:cs="Arial"/>
                <w:b/>
                <w:bCs/>
                <w:sz w:val="20"/>
              </w:rPr>
            </w:pPr>
            <w:r>
              <w:rPr>
                <w:rFonts w:cs="Arial"/>
                <w:b/>
                <w:bCs/>
                <w:sz w:val="20"/>
              </w:rPr>
              <w:t>Description</w:t>
            </w:r>
          </w:p>
        </w:tc>
      </w:tr>
      <w:tr w:rsidR="008F7DEE">
        <w:tc>
          <w:tcPr>
            <w:tcW w:w="1018" w:type="dxa"/>
          </w:tcPr>
          <w:p w:rsidR="008F7DEE" w:rsidRDefault="00CF117F">
            <w:pPr>
              <w:pStyle w:val="BodyText"/>
              <w:keepNext/>
              <w:keepLines/>
              <w:spacing w:before="60" w:after="60"/>
              <w:ind w:left="0"/>
              <w:rPr>
                <w:rFonts w:cs="Arial"/>
                <w:sz w:val="20"/>
              </w:rPr>
            </w:pPr>
            <w:r>
              <w:rPr>
                <w:rFonts w:cs="Arial"/>
                <w:sz w:val="20"/>
              </w:rPr>
              <w:t>1.</w:t>
            </w:r>
          </w:p>
        </w:tc>
        <w:tc>
          <w:tcPr>
            <w:tcW w:w="2790" w:type="dxa"/>
          </w:tcPr>
          <w:p w:rsidR="008F7DEE" w:rsidRDefault="00CF117F">
            <w:pPr>
              <w:pStyle w:val="BodyText"/>
              <w:keepNext/>
              <w:keepLines/>
              <w:spacing w:before="60" w:after="60"/>
              <w:ind w:left="0"/>
              <w:rPr>
                <w:rFonts w:cs="Arial"/>
                <w:sz w:val="20"/>
              </w:rPr>
            </w:pPr>
            <w:r>
              <w:rPr>
                <w:rFonts w:cs="Arial"/>
                <w:sz w:val="20"/>
              </w:rPr>
              <w:t>Web Browser</w:t>
            </w:r>
          </w:p>
        </w:tc>
        <w:tc>
          <w:tcPr>
            <w:tcW w:w="3889" w:type="dxa"/>
          </w:tcPr>
          <w:p w:rsidR="008F7DEE" w:rsidRDefault="00CF117F">
            <w:pPr>
              <w:pStyle w:val="BodyText"/>
              <w:keepNext/>
              <w:keepLines/>
              <w:spacing w:before="60" w:after="60"/>
              <w:ind w:left="0"/>
              <w:rPr>
                <w:rFonts w:cs="Arial"/>
                <w:sz w:val="20"/>
              </w:rPr>
            </w:pPr>
            <w:r>
              <w:rPr>
                <w:rFonts w:cs="Arial"/>
                <w:sz w:val="20"/>
              </w:rPr>
              <w:t>User can launch the application via http://itcb.mas.net/itcb</w:t>
            </w:r>
          </w:p>
        </w:tc>
      </w:tr>
    </w:tbl>
    <w:p w:rsidR="008F7DEE" w:rsidRDefault="00CF117F">
      <w:pPr>
        <w:pStyle w:val="Caption"/>
        <w:rPr>
          <w:rFonts w:ascii="Arial" w:hAnsi="Arial" w:cs="Arial"/>
        </w:rPr>
      </w:pPr>
      <w:r>
        <w:rPr>
          <w:rFonts w:ascii="Arial" w:hAnsi="Arial" w:cs="Arial"/>
        </w:rPr>
        <w:t xml:space="preserve">                                                        Table </w:t>
      </w:r>
      <w:r>
        <w:rPr>
          <w:rFonts w:ascii="Arial" w:hAnsi="Arial" w:cs="Arial"/>
        </w:rPr>
        <w:fldChar w:fldCharType="begin"/>
      </w:r>
      <w:r>
        <w:rPr>
          <w:rFonts w:ascii="Arial" w:hAnsi="Arial" w:cs="Arial"/>
        </w:rPr>
        <w:instrText xml:space="preserve"> SEQ Table \* ARABIC </w:instrText>
      </w:r>
      <w:r>
        <w:rPr>
          <w:rFonts w:ascii="Arial" w:hAnsi="Arial" w:cs="Arial"/>
        </w:rPr>
        <w:fldChar w:fldCharType="separate"/>
      </w:r>
      <w:r>
        <w:rPr>
          <w:rFonts w:ascii="Arial" w:hAnsi="Arial" w:cs="Arial"/>
        </w:rPr>
        <w:t>5</w:t>
      </w:r>
      <w:r>
        <w:rPr>
          <w:rFonts w:ascii="Arial" w:hAnsi="Arial" w:cs="Arial"/>
        </w:rPr>
        <w:fldChar w:fldCharType="end"/>
      </w:r>
      <w:r>
        <w:rPr>
          <w:rFonts w:ascii="Arial" w:hAnsi="Arial" w:cs="Arial"/>
        </w:rPr>
        <w:t>: User Interface</w:t>
      </w:r>
    </w:p>
    <w:p w:rsidR="008F7DEE" w:rsidRDefault="00CF117F">
      <w:pPr>
        <w:pStyle w:val="Heading2"/>
        <w:rPr>
          <w:color w:val="000000"/>
        </w:rPr>
      </w:pPr>
      <w:bookmarkStart w:id="118" w:name="_Toc519766513"/>
      <w:r>
        <w:t xml:space="preserve">4.3.2 </w:t>
      </w:r>
      <w:r>
        <w:tab/>
        <w:t>System Interfaces</w:t>
      </w:r>
      <w:bookmarkEnd w:id="115"/>
      <w:bookmarkEnd w:id="116"/>
      <w:bookmarkEnd w:id="117"/>
      <w:bookmarkEnd w:id="118"/>
    </w:p>
    <w:p w:rsidR="008F7DEE" w:rsidRDefault="00CF117F">
      <w:pPr>
        <w:spacing w:line="360" w:lineRule="auto"/>
        <w:rPr>
          <w:rFonts w:cs="Arial"/>
        </w:rPr>
      </w:pPr>
      <w:r>
        <w:rPr>
          <w:rFonts w:cs="Arial"/>
          <w:color w:val="000000"/>
        </w:rPr>
        <w:t xml:space="preserve">   NA</w:t>
      </w:r>
    </w:p>
    <w:p w:rsidR="008F7DEE" w:rsidRDefault="008F7DEE">
      <w:pPr>
        <w:rPr>
          <w:rFonts w:cs="Arial"/>
          <w:sz w:val="22"/>
          <w:szCs w:val="22"/>
        </w:rPr>
      </w:pPr>
    </w:p>
    <w:p w:rsidR="008F7DEE" w:rsidRDefault="00CF117F">
      <w:pPr>
        <w:pStyle w:val="Heading1"/>
        <w:rPr>
          <w:rFonts w:cs="Arial"/>
          <w:sz w:val="20"/>
          <w:lang w:val="en-US"/>
        </w:rPr>
      </w:pPr>
      <w:bookmarkStart w:id="119" w:name="_Toc519766514"/>
      <w:r>
        <w:rPr>
          <w:rFonts w:cs="Arial"/>
          <w:sz w:val="20"/>
        </w:rPr>
        <w:t>4.4</w:t>
      </w:r>
      <w:r>
        <w:rPr>
          <w:rFonts w:cs="Arial"/>
          <w:sz w:val="20"/>
        </w:rPr>
        <w:tab/>
      </w:r>
      <w:r>
        <w:rPr>
          <w:rFonts w:cs="Arial"/>
          <w:sz w:val="20"/>
          <w:lang w:val="en-US"/>
        </w:rPr>
        <w:t>WARRANTY AND MAINTENANCE PERIOD</w:t>
      </w:r>
      <w:bookmarkEnd w:id="119"/>
    </w:p>
    <w:p w:rsidR="008F7DEE" w:rsidRDefault="00CF117F">
      <w:pPr>
        <w:rPr>
          <w:lang w:val="en-GB"/>
        </w:rPr>
      </w:pPr>
      <w:r>
        <w:rPr>
          <w:rFonts w:cs="Arial"/>
          <w:lang w:val="en-GB"/>
        </w:rPr>
        <w:t xml:space="preserve">The below table depicts the warranty and maintenance period </w:t>
      </w:r>
    </w:p>
    <w:tbl>
      <w:tblPr>
        <w:tblpPr w:leftFromText="180" w:rightFromText="180" w:vertAnchor="text" w:horzAnchor="margin" w:tblpXSpec="center" w:tblpY="218"/>
        <w:tblW w:w="8755" w:type="dxa"/>
        <w:tblLayout w:type="fixed"/>
        <w:tblLook w:val="04A0" w:firstRow="1" w:lastRow="0" w:firstColumn="1" w:lastColumn="0" w:noHBand="0" w:noVBand="1"/>
      </w:tblPr>
      <w:tblGrid>
        <w:gridCol w:w="4092"/>
        <w:gridCol w:w="2127"/>
        <w:gridCol w:w="2536"/>
      </w:tblGrid>
      <w:tr w:rsidR="008F7DEE">
        <w:tc>
          <w:tcPr>
            <w:tcW w:w="4092" w:type="dxa"/>
            <w:tcBorders>
              <w:top w:val="single" w:sz="4" w:space="0" w:color="000000"/>
              <w:left w:val="single" w:sz="4" w:space="0" w:color="000000"/>
              <w:bottom w:val="single" w:sz="4" w:space="0" w:color="000000"/>
            </w:tcBorders>
            <w:shd w:val="clear" w:color="auto" w:fill="E7E6E6"/>
          </w:tcPr>
          <w:p w:rsidR="008F7DEE" w:rsidRDefault="008F7DEE">
            <w:pPr>
              <w:suppressAutoHyphens/>
              <w:overflowPunct/>
              <w:autoSpaceDE/>
              <w:autoSpaceDN/>
              <w:adjustRightInd/>
              <w:snapToGrid w:val="0"/>
              <w:spacing w:before="60" w:after="60"/>
              <w:ind w:left="810"/>
              <w:jc w:val="center"/>
              <w:textAlignment w:val="auto"/>
              <w:rPr>
                <w:rFonts w:cs="Arial"/>
                <w:b/>
                <w:bCs/>
                <w:lang w:eastAsia="ar-SA"/>
              </w:rPr>
            </w:pPr>
          </w:p>
        </w:tc>
        <w:tc>
          <w:tcPr>
            <w:tcW w:w="2127" w:type="dxa"/>
            <w:tcBorders>
              <w:top w:val="single" w:sz="4" w:space="0" w:color="000000"/>
              <w:left w:val="single" w:sz="4" w:space="0" w:color="000000"/>
              <w:bottom w:val="single" w:sz="4" w:space="0" w:color="000000"/>
            </w:tcBorders>
            <w:shd w:val="clear" w:color="auto" w:fill="E7E6E6"/>
          </w:tcPr>
          <w:p w:rsidR="008F7DEE" w:rsidRDefault="00CF117F">
            <w:pPr>
              <w:suppressAutoHyphens/>
              <w:overflowPunct/>
              <w:autoSpaceDE/>
              <w:autoSpaceDN/>
              <w:adjustRightInd/>
              <w:spacing w:before="60" w:after="60"/>
              <w:ind w:left="0"/>
              <w:jc w:val="center"/>
              <w:textAlignment w:val="auto"/>
              <w:rPr>
                <w:rFonts w:cs="Arial"/>
                <w:b/>
                <w:bCs/>
                <w:lang w:eastAsia="ar-SA"/>
              </w:rPr>
            </w:pPr>
            <w:r>
              <w:rPr>
                <w:rFonts w:cs="Arial"/>
                <w:b/>
                <w:bCs/>
                <w:lang w:eastAsia="ar-SA"/>
              </w:rPr>
              <w:t>Start Date</w:t>
            </w:r>
          </w:p>
        </w:tc>
        <w:tc>
          <w:tcPr>
            <w:tcW w:w="2536" w:type="dxa"/>
            <w:tcBorders>
              <w:top w:val="single" w:sz="4" w:space="0" w:color="000000"/>
              <w:left w:val="single" w:sz="4" w:space="0" w:color="000000"/>
              <w:bottom w:val="single" w:sz="4" w:space="0" w:color="000000"/>
              <w:right w:val="single" w:sz="4" w:space="0" w:color="000000"/>
            </w:tcBorders>
            <w:shd w:val="clear" w:color="auto" w:fill="E7E6E6"/>
          </w:tcPr>
          <w:p w:rsidR="008F7DEE" w:rsidRDefault="00CF117F">
            <w:pPr>
              <w:suppressAutoHyphens/>
              <w:overflowPunct/>
              <w:autoSpaceDE/>
              <w:autoSpaceDN/>
              <w:adjustRightInd/>
              <w:spacing w:before="60" w:after="60"/>
              <w:ind w:left="0"/>
              <w:jc w:val="center"/>
              <w:textAlignment w:val="auto"/>
              <w:rPr>
                <w:rFonts w:cs="Arial"/>
                <w:lang w:eastAsia="ar-SA"/>
              </w:rPr>
            </w:pPr>
            <w:r>
              <w:rPr>
                <w:rFonts w:cs="Arial"/>
                <w:b/>
                <w:bCs/>
                <w:lang w:eastAsia="ar-SA"/>
              </w:rPr>
              <w:t>End Date</w:t>
            </w:r>
          </w:p>
        </w:tc>
      </w:tr>
      <w:tr w:rsidR="008F7DEE">
        <w:tc>
          <w:tcPr>
            <w:tcW w:w="4092" w:type="dxa"/>
            <w:tcBorders>
              <w:top w:val="single" w:sz="4" w:space="0" w:color="000000"/>
              <w:left w:val="single" w:sz="4" w:space="0" w:color="000000"/>
              <w:bottom w:val="single" w:sz="4" w:space="0" w:color="000000"/>
            </w:tcBorders>
            <w:shd w:val="clear" w:color="auto" w:fill="FFFFFF"/>
          </w:tcPr>
          <w:p w:rsidR="008F7DEE" w:rsidRDefault="00CF117F">
            <w:pPr>
              <w:tabs>
                <w:tab w:val="left" w:pos="4050"/>
              </w:tabs>
              <w:suppressAutoHyphens/>
              <w:overflowPunct/>
              <w:autoSpaceDE/>
              <w:autoSpaceDN/>
              <w:adjustRightInd/>
              <w:spacing w:before="60" w:after="60"/>
              <w:ind w:left="180"/>
              <w:textAlignment w:val="auto"/>
              <w:rPr>
                <w:rFonts w:cs="Arial"/>
                <w:lang w:eastAsia="ar-SA"/>
              </w:rPr>
            </w:pPr>
            <w:r>
              <w:rPr>
                <w:rFonts w:cs="Arial"/>
                <w:lang w:eastAsia="ar-SA"/>
              </w:rPr>
              <w:t>Technical cut over to production</w:t>
            </w:r>
          </w:p>
        </w:tc>
        <w:tc>
          <w:tcPr>
            <w:tcW w:w="2127" w:type="dxa"/>
            <w:tcBorders>
              <w:top w:val="single" w:sz="4" w:space="0" w:color="000000"/>
              <w:left w:val="single" w:sz="4" w:space="0" w:color="000000"/>
              <w:bottom w:val="single" w:sz="4" w:space="0" w:color="000000"/>
            </w:tcBorders>
            <w:shd w:val="clear" w:color="auto" w:fill="FFFFFF"/>
          </w:tcPr>
          <w:p w:rsidR="008F7DEE" w:rsidRDefault="00CF117F">
            <w:pPr>
              <w:suppressAutoHyphens/>
              <w:overflowPunct/>
              <w:autoSpaceDE/>
              <w:autoSpaceDN/>
              <w:adjustRightInd/>
              <w:snapToGrid w:val="0"/>
              <w:spacing w:before="60" w:after="60"/>
              <w:ind w:left="0"/>
              <w:textAlignment w:val="auto"/>
              <w:rPr>
                <w:rFonts w:cs="Arial"/>
                <w:lang w:eastAsia="ar-SA"/>
              </w:rPr>
            </w:pPr>
            <w:r>
              <w:rPr>
                <w:rFonts w:cs="Arial"/>
              </w:rPr>
              <w:t>10 Mar 2016</w:t>
            </w:r>
          </w:p>
        </w:tc>
        <w:tc>
          <w:tcPr>
            <w:tcW w:w="2536" w:type="dxa"/>
            <w:tcBorders>
              <w:top w:val="single" w:sz="4" w:space="0" w:color="000000"/>
              <w:left w:val="single" w:sz="4" w:space="0" w:color="000000"/>
              <w:bottom w:val="single" w:sz="4" w:space="0" w:color="000000"/>
              <w:right w:val="single" w:sz="4" w:space="0" w:color="000000"/>
            </w:tcBorders>
            <w:shd w:val="clear" w:color="auto" w:fill="FFFFFF"/>
          </w:tcPr>
          <w:p w:rsidR="008F7DEE" w:rsidRDefault="00CF117F">
            <w:pPr>
              <w:suppressAutoHyphens/>
              <w:overflowPunct/>
              <w:autoSpaceDE/>
              <w:autoSpaceDN/>
              <w:adjustRightInd/>
              <w:snapToGrid w:val="0"/>
              <w:spacing w:before="60" w:after="60"/>
              <w:ind w:left="136"/>
              <w:textAlignment w:val="auto"/>
              <w:rPr>
                <w:rFonts w:cs="Arial"/>
                <w:lang w:eastAsia="ar-SA"/>
              </w:rPr>
            </w:pPr>
            <w:r>
              <w:rPr>
                <w:rFonts w:cs="Arial"/>
              </w:rPr>
              <w:t>10 Mar 2016</w:t>
            </w:r>
          </w:p>
        </w:tc>
      </w:tr>
      <w:tr w:rsidR="008F7DEE">
        <w:tc>
          <w:tcPr>
            <w:tcW w:w="4092" w:type="dxa"/>
            <w:tcBorders>
              <w:top w:val="single" w:sz="4" w:space="0" w:color="000000"/>
              <w:left w:val="single" w:sz="4" w:space="0" w:color="000000"/>
              <w:bottom w:val="single" w:sz="4" w:space="0" w:color="000000"/>
            </w:tcBorders>
            <w:shd w:val="clear" w:color="auto" w:fill="FFFFFF"/>
          </w:tcPr>
          <w:p w:rsidR="008F7DEE" w:rsidRDefault="00CF117F">
            <w:pPr>
              <w:tabs>
                <w:tab w:val="left" w:pos="4050"/>
              </w:tabs>
              <w:suppressAutoHyphens/>
              <w:overflowPunct/>
              <w:autoSpaceDE/>
              <w:autoSpaceDN/>
              <w:adjustRightInd/>
              <w:spacing w:before="60" w:after="60"/>
              <w:ind w:left="180"/>
              <w:textAlignment w:val="auto"/>
              <w:rPr>
                <w:rFonts w:cs="Arial"/>
                <w:lang w:eastAsia="ar-SA"/>
              </w:rPr>
            </w:pPr>
            <w:r>
              <w:rPr>
                <w:rFonts w:cs="Arial"/>
                <w:lang w:eastAsia="ar-SA"/>
              </w:rPr>
              <w:t>AMS Support</w:t>
            </w:r>
          </w:p>
        </w:tc>
        <w:tc>
          <w:tcPr>
            <w:tcW w:w="2127" w:type="dxa"/>
            <w:tcBorders>
              <w:top w:val="single" w:sz="4" w:space="0" w:color="000000"/>
              <w:left w:val="single" w:sz="4" w:space="0" w:color="000000"/>
              <w:bottom w:val="single" w:sz="4" w:space="0" w:color="000000"/>
            </w:tcBorders>
            <w:shd w:val="clear" w:color="auto" w:fill="FFFFFF"/>
          </w:tcPr>
          <w:p w:rsidR="008F7DEE" w:rsidRDefault="00CF117F">
            <w:pPr>
              <w:suppressAutoHyphens/>
              <w:overflowPunct/>
              <w:autoSpaceDE/>
              <w:autoSpaceDN/>
              <w:adjustRightInd/>
              <w:snapToGrid w:val="0"/>
              <w:spacing w:before="60" w:after="60"/>
              <w:ind w:left="0" w:right="153"/>
              <w:textAlignment w:val="auto"/>
              <w:rPr>
                <w:rFonts w:cs="Arial"/>
                <w:lang w:eastAsia="ar-SA"/>
              </w:rPr>
            </w:pPr>
            <w:r>
              <w:rPr>
                <w:rFonts w:cs="Arial"/>
              </w:rPr>
              <w:t>10 Mar 2016</w:t>
            </w:r>
          </w:p>
        </w:tc>
        <w:tc>
          <w:tcPr>
            <w:tcW w:w="2536" w:type="dxa"/>
            <w:tcBorders>
              <w:top w:val="single" w:sz="4" w:space="0" w:color="000000"/>
              <w:left w:val="single" w:sz="4" w:space="0" w:color="000000"/>
              <w:bottom w:val="single" w:sz="4" w:space="0" w:color="000000"/>
              <w:right w:val="single" w:sz="4" w:space="0" w:color="000000"/>
            </w:tcBorders>
            <w:shd w:val="clear" w:color="auto" w:fill="FFFFFF"/>
          </w:tcPr>
          <w:p w:rsidR="008F7DEE" w:rsidRDefault="00CF117F">
            <w:pPr>
              <w:keepNext/>
              <w:suppressAutoHyphens/>
              <w:overflowPunct/>
              <w:autoSpaceDE/>
              <w:autoSpaceDN/>
              <w:adjustRightInd/>
              <w:snapToGrid w:val="0"/>
              <w:spacing w:before="60" w:after="60"/>
              <w:ind w:left="136"/>
              <w:textAlignment w:val="auto"/>
              <w:rPr>
                <w:rFonts w:cs="Arial"/>
                <w:bCs/>
                <w:lang w:eastAsia="ar-SA"/>
              </w:rPr>
            </w:pPr>
            <w:r>
              <w:rPr>
                <w:rFonts w:cs="Arial"/>
                <w:bCs/>
              </w:rPr>
              <w:t>30 Sep 2018</w:t>
            </w:r>
          </w:p>
        </w:tc>
      </w:tr>
    </w:tbl>
    <w:p w:rsidR="008F7DEE" w:rsidRDefault="00CF117F">
      <w:pPr>
        <w:pStyle w:val="Caption"/>
        <w:rPr>
          <w:rFonts w:ascii="Arial" w:hAnsi="Arial" w:cs="Arial"/>
          <w:i w:val="0"/>
        </w:rPr>
      </w:pPr>
      <w:r>
        <w:rPr>
          <w:rFonts w:ascii="Arial" w:hAnsi="Arial" w:cs="Arial"/>
          <w:i w:val="0"/>
        </w:rPr>
        <w:t xml:space="preserve">                                                                Table </w:t>
      </w:r>
      <w:r>
        <w:rPr>
          <w:rFonts w:ascii="Arial" w:hAnsi="Arial" w:cs="Arial"/>
          <w:i w:val="0"/>
        </w:rPr>
        <w:fldChar w:fldCharType="begin"/>
      </w:r>
      <w:r>
        <w:rPr>
          <w:rFonts w:ascii="Arial" w:hAnsi="Arial" w:cs="Arial"/>
          <w:i w:val="0"/>
        </w:rPr>
        <w:instrText xml:space="preserve"> SEQ Table \* ARABIC </w:instrText>
      </w:r>
      <w:r>
        <w:rPr>
          <w:rFonts w:ascii="Arial" w:hAnsi="Arial" w:cs="Arial"/>
          <w:i w:val="0"/>
        </w:rPr>
        <w:fldChar w:fldCharType="separate"/>
      </w:r>
      <w:r>
        <w:rPr>
          <w:rFonts w:ascii="Arial" w:hAnsi="Arial" w:cs="Arial"/>
          <w:i w:val="0"/>
        </w:rPr>
        <w:t>6</w:t>
      </w:r>
      <w:r>
        <w:rPr>
          <w:rFonts w:ascii="Arial" w:hAnsi="Arial" w:cs="Arial"/>
          <w:i w:val="0"/>
        </w:rPr>
        <w:fldChar w:fldCharType="end"/>
      </w:r>
      <w:r>
        <w:rPr>
          <w:rFonts w:ascii="Arial" w:hAnsi="Arial" w:cs="Arial"/>
          <w:i w:val="0"/>
        </w:rPr>
        <w:t>: Warranty and Maintenance period</w:t>
      </w:r>
    </w:p>
    <w:p w:rsidR="008F7DEE" w:rsidRDefault="008F7DEE">
      <w:pPr>
        <w:pStyle w:val="Caption"/>
        <w:rPr>
          <w:rFonts w:ascii="Arial" w:hAnsi="Arial" w:cs="Arial"/>
          <w:i w:val="0"/>
          <w:color w:val="0000FF"/>
        </w:rPr>
      </w:pPr>
    </w:p>
    <w:p w:rsidR="008F7DEE" w:rsidRDefault="008F7DEE">
      <w:pPr>
        <w:pStyle w:val="Caption"/>
        <w:rPr>
          <w:rFonts w:ascii="Arial" w:hAnsi="Arial" w:cs="Arial"/>
          <w:i w:val="0"/>
          <w:color w:val="0000FF"/>
        </w:rPr>
      </w:pPr>
    </w:p>
    <w:p w:rsidR="008F7DEE" w:rsidRDefault="00CF117F">
      <w:pPr>
        <w:pStyle w:val="Heading1"/>
        <w:rPr>
          <w:rFonts w:cs="Arial"/>
          <w:sz w:val="20"/>
          <w:lang w:val="en-US"/>
        </w:rPr>
      </w:pPr>
      <w:bookmarkStart w:id="120" w:name="_Toc519766515"/>
      <w:r>
        <w:rPr>
          <w:rFonts w:cs="Arial"/>
          <w:sz w:val="20"/>
        </w:rPr>
        <w:t>4.5</w:t>
      </w:r>
      <w:r>
        <w:rPr>
          <w:rFonts w:cs="Arial"/>
          <w:sz w:val="20"/>
        </w:rPr>
        <w:tab/>
      </w:r>
      <w:r>
        <w:rPr>
          <w:rFonts w:cs="Arial"/>
          <w:sz w:val="20"/>
          <w:lang w:val="en-US"/>
        </w:rPr>
        <w:t>ROLES AND RESPONSIBILITIES</w:t>
      </w:r>
      <w:bookmarkEnd w:id="120"/>
    </w:p>
    <w:p w:rsidR="008F7DEE" w:rsidRDefault="00CF117F">
      <w:pPr>
        <w:rPr>
          <w:lang w:val="en-GB"/>
        </w:rPr>
      </w:pPr>
      <w:r>
        <w:rPr>
          <w:rFonts w:cs="Arial"/>
          <w:lang w:val="en-GB"/>
        </w:rPr>
        <w:t>The below table depicts the roles and responsibilities of the support person.</w:t>
      </w:r>
    </w:p>
    <w:p w:rsidR="008F7DEE" w:rsidRDefault="008F7DEE">
      <w:pPr>
        <w:pStyle w:val="BodyText"/>
        <w:rPr>
          <w:rFonts w:cs="Arial"/>
          <w:b/>
          <w:color w:val="000000"/>
          <w:sz w:val="20"/>
        </w:rPr>
      </w:pPr>
    </w:p>
    <w:tbl>
      <w:tblPr>
        <w:tblW w:w="9190" w:type="dxa"/>
        <w:tblInd w:w="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0"/>
        <w:gridCol w:w="1540"/>
        <w:gridCol w:w="1710"/>
        <w:gridCol w:w="1530"/>
        <w:gridCol w:w="1350"/>
        <w:gridCol w:w="1710"/>
      </w:tblGrid>
      <w:tr w:rsidR="008F7DEE">
        <w:tc>
          <w:tcPr>
            <w:tcW w:w="1350" w:type="dxa"/>
            <w:shd w:val="clear" w:color="auto" w:fill="D9D9D9"/>
            <w:vAlign w:val="center"/>
          </w:tcPr>
          <w:p w:rsidR="008F7DEE" w:rsidRDefault="00CF117F">
            <w:pPr>
              <w:pStyle w:val="BodyText"/>
              <w:tabs>
                <w:tab w:val="left" w:pos="1010"/>
              </w:tabs>
              <w:spacing w:before="60" w:after="60"/>
              <w:ind w:left="0" w:right="38"/>
              <w:jc w:val="center"/>
              <w:rPr>
                <w:rFonts w:cs="Arial"/>
                <w:b/>
                <w:bCs/>
                <w:sz w:val="20"/>
              </w:rPr>
            </w:pPr>
            <w:r>
              <w:rPr>
                <w:rFonts w:cs="Arial"/>
                <w:b/>
                <w:bCs/>
                <w:sz w:val="20"/>
              </w:rPr>
              <w:t>Role</w:t>
            </w:r>
          </w:p>
        </w:tc>
        <w:tc>
          <w:tcPr>
            <w:tcW w:w="1540" w:type="dxa"/>
            <w:shd w:val="clear" w:color="auto" w:fill="D9D9D9"/>
            <w:vAlign w:val="center"/>
          </w:tcPr>
          <w:p w:rsidR="008F7DEE" w:rsidRDefault="00CF117F">
            <w:pPr>
              <w:pStyle w:val="BodyText"/>
              <w:spacing w:before="60" w:after="60"/>
              <w:ind w:left="0"/>
              <w:jc w:val="center"/>
              <w:rPr>
                <w:rFonts w:cs="Arial"/>
                <w:b/>
                <w:bCs/>
                <w:sz w:val="20"/>
              </w:rPr>
            </w:pPr>
            <w:r>
              <w:rPr>
                <w:rFonts w:cs="Arial"/>
                <w:b/>
                <w:bCs/>
                <w:sz w:val="20"/>
              </w:rPr>
              <w:t>Responsibility</w:t>
            </w:r>
          </w:p>
        </w:tc>
        <w:tc>
          <w:tcPr>
            <w:tcW w:w="1710" w:type="dxa"/>
            <w:tcBorders>
              <w:bottom w:val="single" w:sz="4" w:space="0" w:color="auto"/>
            </w:tcBorders>
            <w:shd w:val="clear" w:color="auto" w:fill="D9D9D9"/>
            <w:vAlign w:val="center"/>
          </w:tcPr>
          <w:p w:rsidR="008F7DEE" w:rsidRDefault="00CF117F">
            <w:pPr>
              <w:overflowPunct/>
              <w:autoSpaceDE/>
              <w:autoSpaceDN/>
              <w:adjustRightInd/>
              <w:spacing w:before="0"/>
              <w:ind w:left="0" w:right="0"/>
              <w:jc w:val="center"/>
              <w:textAlignment w:val="auto"/>
              <w:rPr>
                <w:rFonts w:cs="Arial"/>
              </w:rPr>
            </w:pPr>
            <w:r>
              <w:rPr>
                <w:rFonts w:cs="Arial"/>
                <w:b/>
                <w:bCs/>
              </w:rPr>
              <w:t>Name</w:t>
            </w:r>
          </w:p>
        </w:tc>
        <w:tc>
          <w:tcPr>
            <w:tcW w:w="1530" w:type="dxa"/>
            <w:tcBorders>
              <w:bottom w:val="single" w:sz="4" w:space="0" w:color="auto"/>
            </w:tcBorders>
            <w:shd w:val="clear" w:color="auto" w:fill="D9D9D9"/>
            <w:vAlign w:val="center"/>
          </w:tcPr>
          <w:p w:rsidR="008F7DEE" w:rsidRDefault="00CF117F">
            <w:pPr>
              <w:overflowPunct/>
              <w:autoSpaceDE/>
              <w:autoSpaceDN/>
              <w:adjustRightInd/>
              <w:spacing w:before="0"/>
              <w:ind w:left="0" w:right="0"/>
              <w:jc w:val="center"/>
              <w:textAlignment w:val="auto"/>
              <w:rPr>
                <w:rFonts w:cs="Arial"/>
              </w:rPr>
            </w:pPr>
            <w:r>
              <w:rPr>
                <w:rFonts w:cs="Arial"/>
                <w:b/>
                <w:bCs/>
              </w:rPr>
              <w:t>Designation</w:t>
            </w:r>
          </w:p>
        </w:tc>
        <w:tc>
          <w:tcPr>
            <w:tcW w:w="1350" w:type="dxa"/>
            <w:tcBorders>
              <w:bottom w:val="single" w:sz="4" w:space="0" w:color="auto"/>
            </w:tcBorders>
            <w:shd w:val="clear" w:color="auto" w:fill="D9D9D9"/>
            <w:vAlign w:val="center"/>
          </w:tcPr>
          <w:p w:rsidR="008F7DEE" w:rsidRDefault="00CF117F">
            <w:pPr>
              <w:overflowPunct/>
              <w:autoSpaceDE/>
              <w:autoSpaceDN/>
              <w:adjustRightInd/>
              <w:spacing w:before="0"/>
              <w:ind w:left="0" w:right="0"/>
              <w:jc w:val="center"/>
              <w:textAlignment w:val="auto"/>
              <w:rPr>
                <w:rFonts w:cs="Arial"/>
              </w:rPr>
            </w:pPr>
            <w:r>
              <w:rPr>
                <w:rFonts w:cs="Arial"/>
                <w:b/>
                <w:bCs/>
              </w:rPr>
              <w:t>Company / Department</w:t>
            </w:r>
          </w:p>
        </w:tc>
        <w:tc>
          <w:tcPr>
            <w:tcW w:w="1710" w:type="dxa"/>
            <w:tcBorders>
              <w:bottom w:val="single" w:sz="4" w:space="0" w:color="auto"/>
            </w:tcBorders>
            <w:shd w:val="clear" w:color="auto" w:fill="D9D9D9"/>
            <w:vAlign w:val="center"/>
          </w:tcPr>
          <w:p w:rsidR="008F7DEE" w:rsidRDefault="00CF117F">
            <w:pPr>
              <w:overflowPunct/>
              <w:autoSpaceDE/>
              <w:autoSpaceDN/>
              <w:adjustRightInd/>
              <w:spacing w:before="0"/>
              <w:ind w:left="0" w:right="0"/>
              <w:jc w:val="center"/>
              <w:textAlignment w:val="auto"/>
              <w:rPr>
                <w:rFonts w:cs="Arial"/>
              </w:rPr>
            </w:pPr>
            <w:r>
              <w:rPr>
                <w:rFonts w:cs="Arial"/>
                <w:b/>
                <w:bCs/>
              </w:rPr>
              <w:t>Contact (Phone &amp; Email)</w:t>
            </w:r>
          </w:p>
        </w:tc>
      </w:tr>
      <w:tr w:rsidR="008F7DEE">
        <w:trPr>
          <w:trHeight w:val="1745"/>
        </w:trPr>
        <w:tc>
          <w:tcPr>
            <w:tcW w:w="1350" w:type="dxa"/>
          </w:tcPr>
          <w:p w:rsidR="008F7DEE" w:rsidRDefault="00CF117F">
            <w:pPr>
              <w:pStyle w:val="BodyText"/>
              <w:spacing w:before="60" w:after="60"/>
              <w:ind w:left="0" w:right="162"/>
              <w:rPr>
                <w:rFonts w:cs="Arial"/>
                <w:sz w:val="20"/>
              </w:rPr>
            </w:pPr>
            <w:r>
              <w:rPr>
                <w:rFonts w:cs="Arial"/>
                <w:sz w:val="20"/>
              </w:rPr>
              <w:t>Onshore</w:t>
            </w:r>
          </w:p>
        </w:tc>
        <w:tc>
          <w:tcPr>
            <w:tcW w:w="1540" w:type="dxa"/>
          </w:tcPr>
          <w:p w:rsidR="008F7DEE" w:rsidRDefault="008F7DEE">
            <w:pPr>
              <w:pStyle w:val="Bullet1"/>
              <w:numPr>
                <w:ilvl w:val="0"/>
                <w:numId w:val="0"/>
              </w:numPr>
              <w:spacing w:after="0"/>
              <w:rPr>
                <w:rFonts w:cs="Arial"/>
                <w:szCs w:val="20"/>
              </w:rPr>
            </w:pPr>
          </w:p>
          <w:p w:rsidR="008F7DEE" w:rsidRDefault="00CF117F">
            <w:pPr>
              <w:pStyle w:val="Bullet1"/>
              <w:numPr>
                <w:ilvl w:val="0"/>
                <w:numId w:val="0"/>
              </w:numPr>
              <w:spacing w:after="0"/>
              <w:rPr>
                <w:rFonts w:cs="Arial"/>
                <w:szCs w:val="20"/>
              </w:rPr>
            </w:pPr>
            <w:r>
              <w:rPr>
                <w:rFonts w:cs="Arial"/>
                <w:szCs w:val="20"/>
              </w:rPr>
              <w:t>Responsible for entire application</w:t>
            </w:r>
          </w:p>
          <w:p w:rsidR="008F7DEE" w:rsidRDefault="008F7DEE">
            <w:pPr>
              <w:tabs>
                <w:tab w:val="left" w:pos="972"/>
              </w:tabs>
              <w:overflowPunct/>
              <w:autoSpaceDE/>
              <w:autoSpaceDN/>
              <w:adjustRightInd/>
              <w:spacing w:before="100" w:beforeAutospacing="1" w:after="100" w:afterAutospacing="1"/>
              <w:ind w:left="0" w:right="0"/>
              <w:textAlignment w:val="auto"/>
              <w:rPr>
                <w:rFonts w:cs="Arial"/>
              </w:rPr>
            </w:pPr>
          </w:p>
        </w:tc>
        <w:tc>
          <w:tcPr>
            <w:tcW w:w="1710" w:type="dxa"/>
            <w:tcBorders>
              <w:top w:val="single" w:sz="4" w:space="0" w:color="auto"/>
            </w:tcBorders>
            <w:shd w:val="clear" w:color="auto" w:fill="auto"/>
          </w:tcPr>
          <w:p w:rsidR="008F7DEE" w:rsidRDefault="008F7DEE">
            <w:pPr>
              <w:spacing w:before="0"/>
              <w:ind w:left="0" w:right="0"/>
              <w:rPr>
                <w:rFonts w:cs="Arial"/>
              </w:rPr>
            </w:pPr>
          </w:p>
          <w:p w:rsidR="008F7DEE" w:rsidRDefault="00CF117F">
            <w:pPr>
              <w:spacing w:before="0"/>
              <w:ind w:left="0" w:right="0"/>
              <w:rPr>
                <w:rFonts w:cs="Arial"/>
              </w:rPr>
            </w:pPr>
            <w:proofErr w:type="spellStart"/>
            <w:r>
              <w:rPr>
                <w:rFonts w:cs="Arial"/>
              </w:rPr>
              <w:t>Rajashekar</w:t>
            </w:r>
            <w:proofErr w:type="spellEnd"/>
            <w:r>
              <w:rPr>
                <w:rFonts w:cs="Arial"/>
              </w:rPr>
              <w:t xml:space="preserve"> Reddy </w:t>
            </w:r>
            <w:proofErr w:type="spellStart"/>
            <w:r>
              <w:rPr>
                <w:rFonts w:cs="Arial"/>
              </w:rPr>
              <w:t>Kasirddy</w:t>
            </w:r>
            <w:proofErr w:type="spellEnd"/>
          </w:p>
        </w:tc>
        <w:tc>
          <w:tcPr>
            <w:tcW w:w="1530" w:type="dxa"/>
            <w:tcBorders>
              <w:top w:val="single" w:sz="4" w:space="0" w:color="auto"/>
            </w:tcBorders>
            <w:shd w:val="clear" w:color="auto" w:fill="auto"/>
          </w:tcPr>
          <w:p w:rsidR="008F7DEE" w:rsidRDefault="008F7DEE">
            <w:pPr>
              <w:snapToGrid w:val="0"/>
              <w:spacing w:before="0"/>
              <w:ind w:left="0" w:right="0"/>
              <w:rPr>
                <w:rFonts w:cs="Arial"/>
              </w:rPr>
            </w:pPr>
          </w:p>
          <w:p w:rsidR="008F7DEE" w:rsidRDefault="00CF117F">
            <w:pPr>
              <w:spacing w:before="0"/>
              <w:ind w:left="0" w:right="0"/>
              <w:rPr>
                <w:rFonts w:cs="Arial"/>
              </w:rPr>
            </w:pPr>
            <w:r>
              <w:rPr>
                <w:rFonts w:cs="Arial"/>
              </w:rPr>
              <w:t>Application Administrator</w:t>
            </w:r>
          </w:p>
        </w:tc>
        <w:tc>
          <w:tcPr>
            <w:tcW w:w="1350" w:type="dxa"/>
            <w:tcBorders>
              <w:top w:val="single" w:sz="4" w:space="0" w:color="auto"/>
            </w:tcBorders>
            <w:shd w:val="clear" w:color="auto" w:fill="auto"/>
          </w:tcPr>
          <w:p w:rsidR="008F7DEE" w:rsidRDefault="008F7DEE">
            <w:pPr>
              <w:snapToGrid w:val="0"/>
              <w:spacing w:before="0"/>
              <w:ind w:left="0" w:right="0"/>
              <w:rPr>
                <w:rFonts w:cs="Arial"/>
              </w:rPr>
            </w:pPr>
          </w:p>
          <w:p w:rsidR="008F7DEE" w:rsidRDefault="00CF117F">
            <w:pPr>
              <w:spacing w:before="0"/>
              <w:ind w:left="0" w:right="0"/>
              <w:rPr>
                <w:rFonts w:cs="Arial"/>
                <w:bCs/>
                <w:iCs/>
                <w:color w:val="000000"/>
                <w:lang w:val="en-MY"/>
              </w:rPr>
            </w:pPr>
            <w:r>
              <w:rPr>
                <w:rFonts w:cs="Arial"/>
              </w:rPr>
              <w:t>ATOS</w:t>
            </w:r>
          </w:p>
        </w:tc>
        <w:tc>
          <w:tcPr>
            <w:tcW w:w="1710" w:type="dxa"/>
            <w:tcBorders>
              <w:top w:val="single" w:sz="4" w:space="0" w:color="auto"/>
            </w:tcBorders>
            <w:shd w:val="clear" w:color="auto" w:fill="auto"/>
          </w:tcPr>
          <w:p w:rsidR="008F7DEE" w:rsidRDefault="008F7DEE">
            <w:pPr>
              <w:snapToGrid w:val="0"/>
              <w:spacing w:before="0"/>
              <w:ind w:left="0" w:right="0"/>
              <w:rPr>
                <w:rFonts w:cs="Arial"/>
                <w:bCs/>
                <w:iCs/>
                <w:color w:val="000000"/>
                <w:lang w:val="en-MY"/>
              </w:rPr>
            </w:pPr>
          </w:p>
          <w:p w:rsidR="008F7DEE" w:rsidRDefault="00CF117F">
            <w:pPr>
              <w:spacing w:before="0"/>
              <w:ind w:left="0" w:right="0"/>
              <w:rPr>
                <w:rFonts w:cs="Arial"/>
              </w:rPr>
            </w:pPr>
            <w:r>
              <w:rPr>
                <w:rFonts w:cs="Arial"/>
                <w:color w:val="484644"/>
                <w:shd w:val="clear" w:color="auto" w:fill="FFFFFF"/>
              </w:rPr>
              <w:t>+601123464348</w:t>
            </w:r>
          </w:p>
        </w:tc>
      </w:tr>
      <w:tr w:rsidR="008F7DEE">
        <w:tc>
          <w:tcPr>
            <w:tcW w:w="1350" w:type="dxa"/>
          </w:tcPr>
          <w:p w:rsidR="008F7DEE" w:rsidRDefault="00CF117F">
            <w:pPr>
              <w:pStyle w:val="BodyText"/>
              <w:spacing w:before="60" w:after="60"/>
              <w:ind w:left="0" w:right="162"/>
              <w:rPr>
                <w:rFonts w:cs="Arial"/>
                <w:sz w:val="20"/>
              </w:rPr>
            </w:pPr>
            <w:r>
              <w:rPr>
                <w:rFonts w:cs="Arial"/>
                <w:sz w:val="20"/>
              </w:rPr>
              <w:lastRenderedPageBreak/>
              <w:t>Offshore</w:t>
            </w:r>
          </w:p>
        </w:tc>
        <w:tc>
          <w:tcPr>
            <w:tcW w:w="1540" w:type="dxa"/>
          </w:tcPr>
          <w:p w:rsidR="008F7DEE" w:rsidRDefault="008F7DEE">
            <w:pPr>
              <w:pStyle w:val="Bullet1"/>
              <w:numPr>
                <w:ilvl w:val="0"/>
                <w:numId w:val="0"/>
              </w:numPr>
              <w:spacing w:after="0"/>
              <w:rPr>
                <w:rFonts w:cs="Arial"/>
                <w:szCs w:val="20"/>
              </w:rPr>
            </w:pPr>
          </w:p>
          <w:p w:rsidR="008F7DEE" w:rsidRDefault="00CF117F">
            <w:pPr>
              <w:pStyle w:val="Bullet1"/>
              <w:numPr>
                <w:ilvl w:val="0"/>
                <w:numId w:val="0"/>
              </w:numPr>
              <w:spacing w:after="0"/>
              <w:rPr>
                <w:rFonts w:cs="Arial"/>
                <w:szCs w:val="20"/>
              </w:rPr>
            </w:pPr>
            <w:r>
              <w:rPr>
                <w:rFonts w:cs="Arial"/>
                <w:szCs w:val="20"/>
              </w:rPr>
              <w:t>Responsible for entire application</w:t>
            </w:r>
          </w:p>
          <w:p w:rsidR="008F7DEE" w:rsidRDefault="008F7DEE">
            <w:pPr>
              <w:pStyle w:val="Bullet1"/>
              <w:numPr>
                <w:ilvl w:val="0"/>
                <w:numId w:val="0"/>
              </w:numPr>
              <w:tabs>
                <w:tab w:val="left" w:pos="792"/>
              </w:tabs>
              <w:spacing w:after="0"/>
              <w:rPr>
                <w:rFonts w:cs="Arial"/>
                <w:szCs w:val="20"/>
              </w:rPr>
            </w:pPr>
          </w:p>
        </w:tc>
        <w:tc>
          <w:tcPr>
            <w:tcW w:w="1710" w:type="dxa"/>
            <w:shd w:val="clear" w:color="auto" w:fill="auto"/>
          </w:tcPr>
          <w:p w:rsidR="008F7DEE" w:rsidRDefault="008F7DEE">
            <w:pPr>
              <w:spacing w:before="0"/>
              <w:ind w:left="0" w:right="0"/>
              <w:rPr>
                <w:rFonts w:cs="Arial"/>
              </w:rPr>
            </w:pPr>
          </w:p>
          <w:p w:rsidR="008F7DEE" w:rsidRDefault="00CF117F">
            <w:pPr>
              <w:spacing w:before="0"/>
              <w:ind w:left="0" w:right="0"/>
              <w:rPr>
                <w:rFonts w:cs="Arial"/>
              </w:rPr>
            </w:pPr>
            <w:r>
              <w:rPr>
                <w:rFonts w:cs="Arial"/>
              </w:rPr>
              <w:t>Palash Pandit</w:t>
            </w:r>
          </w:p>
        </w:tc>
        <w:tc>
          <w:tcPr>
            <w:tcW w:w="1530" w:type="dxa"/>
            <w:shd w:val="clear" w:color="auto" w:fill="auto"/>
          </w:tcPr>
          <w:p w:rsidR="008F7DEE" w:rsidRDefault="008F7DEE">
            <w:pPr>
              <w:snapToGrid w:val="0"/>
              <w:spacing w:before="0"/>
              <w:ind w:left="0" w:right="0"/>
              <w:rPr>
                <w:rFonts w:cs="Arial"/>
              </w:rPr>
            </w:pPr>
          </w:p>
          <w:p w:rsidR="008F7DEE" w:rsidRDefault="00CF117F">
            <w:pPr>
              <w:spacing w:before="0"/>
              <w:ind w:left="0" w:right="0"/>
              <w:rPr>
                <w:rFonts w:cs="Arial"/>
              </w:rPr>
            </w:pPr>
            <w:r>
              <w:rPr>
                <w:rFonts w:cs="Arial"/>
              </w:rPr>
              <w:t>Application Administrator</w:t>
            </w:r>
          </w:p>
          <w:p w:rsidR="008F7DEE" w:rsidRDefault="008F7DEE">
            <w:pPr>
              <w:spacing w:before="0"/>
              <w:ind w:left="0" w:right="0"/>
              <w:rPr>
                <w:rFonts w:cs="Arial"/>
              </w:rPr>
            </w:pPr>
          </w:p>
        </w:tc>
        <w:tc>
          <w:tcPr>
            <w:tcW w:w="1350" w:type="dxa"/>
            <w:shd w:val="clear" w:color="auto" w:fill="auto"/>
          </w:tcPr>
          <w:p w:rsidR="008F7DEE" w:rsidRDefault="008F7DEE">
            <w:pPr>
              <w:snapToGrid w:val="0"/>
              <w:spacing w:before="0"/>
              <w:ind w:left="0" w:right="0"/>
              <w:rPr>
                <w:rFonts w:cs="Arial"/>
              </w:rPr>
            </w:pPr>
          </w:p>
          <w:p w:rsidR="008F7DEE" w:rsidRDefault="00CF117F">
            <w:pPr>
              <w:spacing w:before="0"/>
              <w:ind w:left="0" w:right="0"/>
              <w:rPr>
                <w:rFonts w:cs="Arial"/>
              </w:rPr>
            </w:pPr>
            <w:r>
              <w:rPr>
                <w:rFonts w:cs="Arial"/>
              </w:rPr>
              <w:t>ATOS</w:t>
            </w:r>
          </w:p>
        </w:tc>
        <w:tc>
          <w:tcPr>
            <w:tcW w:w="1710" w:type="dxa"/>
            <w:shd w:val="clear" w:color="auto" w:fill="auto"/>
          </w:tcPr>
          <w:p w:rsidR="008F7DEE" w:rsidRDefault="008F7DEE">
            <w:pPr>
              <w:keepNext/>
              <w:spacing w:before="0"/>
              <w:ind w:left="0" w:right="0"/>
              <w:rPr>
                <w:rFonts w:cs="Arial"/>
              </w:rPr>
            </w:pPr>
          </w:p>
          <w:p w:rsidR="008F7DEE" w:rsidRDefault="00CF117F">
            <w:pPr>
              <w:keepNext/>
              <w:spacing w:before="0"/>
              <w:ind w:left="0" w:right="0"/>
              <w:rPr>
                <w:rFonts w:cs="Arial"/>
              </w:rPr>
            </w:pPr>
            <w:r>
              <w:rPr>
                <w:rFonts w:cs="Arial"/>
                <w:shd w:val="clear" w:color="auto" w:fill="FFFFFF"/>
              </w:rPr>
              <w:t>+919584530565</w:t>
            </w:r>
          </w:p>
        </w:tc>
      </w:tr>
    </w:tbl>
    <w:p w:rsidR="008F7DEE" w:rsidRDefault="00CF117F">
      <w:pPr>
        <w:pStyle w:val="Caption"/>
        <w:rPr>
          <w:rFonts w:ascii="Arial" w:hAnsi="Arial" w:cs="Arial"/>
          <w:i w:val="0"/>
        </w:rPr>
      </w:pPr>
      <w:r>
        <w:rPr>
          <w:rFonts w:ascii="Arial" w:hAnsi="Arial" w:cs="Arial"/>
          <w:i w:val="0"/>
        </w:rPr>
        <w:t xml:space="preserve">                                                                        Table </w:t>
      </w:r>
      <w:r>
        <w:rPr>
          <w:rFonts w:ascii="Arial" w:hAnsi="Arial" w:cs="Arial"/>
          <w:i w:val="0"/>
        </w:rPr>
        <w:fldChar w:fldCharType="begin"/>
      </w:r>
      <w:r>
        <w:rPr>
          <w:rFonts w:ascii="Arial" w:hAnsi="Arial" w:cs="Arial"/>
          <w:i w:val="0"/>
        </w:rPr>
        <w:instrText xml:space="preserve"> SEQ Table \* ARABIC </w:instrText>
      </w:r>
      <w:r>
        <w:rPr>
          <w:rFonts w:ascii="Arial" w:hAnsi="Arial" w:cs="Arial"/>
          <w:i w:val="0"/>
        </w:rPr>
        <w:fldChar w:fldCharType="separate"/>
      </w:r>
      <w:r>
        <w:rPr>
          <w:rFonts w:ascii="Arial" w:hAnsi="Arial" w:cs="Arial"/>
          <w:i w:val="0"/>
        </w:rPr>
        <w:t>7</w:t>
      </w:r>
      <w:r>
        <w:rPr>
          <w:rFonts w:ascii="Arial" w:hAnsi="Arial" w:cs="Arial"/>
          <w:i w:val="0"/>
        </w:rPr>
        <w:fldChar w:fldCharType="end"/>
      </w:r>
      <w:r>
        <w:rPr>
          <w:rFonts w:ascii="Arial" w:hAnsi="Arial" w:cs="Arial"/>
          <w:i w:val="0"/>
        </w:rPr>
        <w:t>: Roles and Responsibilities</w:t>
      </w:r>
    </w:p>
    <w:p w:rsidR="008F7DEE" w:rsidRDefault="00CF117F">
      <w:pPr>
        <w:pStyle w:val="BodyText"/>
        <w:ind w:left="720"/>
        <w:rPr>
          <w:rFonts w:cs="Arial"/>
          <w:sz w:val="20"/>
        </w:rPr>
      </w:pPr>
      <w:r>
        <w:rPr>
          <w:rFonts w:cs="Arial"/>
          <w:sz w:val="20"/>
        </w:rPr>
        <w:t xml:space="preserve">*Note: Proper handover must be performed if there is any </w:t>
      </w:r>
      <w:r>
        <w:rPr>
          <w:rFonts w:cs="Arial"/>
          <w:sz w:val="20"/>
        </w:rPr>
        <w:t>change to the above roles and the matrix will be updated accordingly.</w:t>
      </w:r>
    </w:p>
    <w:p w:rsidR="008F7DEE" w:rsidRDefault="008F7DEE">
      <w:pPr>
        <w:pStyle w:val="BodyText"/>
        <w:ind w:left="720"/>
        <w:rPr>
          <w:rFonts w:cs="Arial"/>
          <w:sz w:val="20"/>
        </w:rPr>
      </w:pPr>
    </w:p>
    <w:p w:rsidR="008F7DEE" w:rsidRDefault="008F7DEE">
      <w:pPr>
        <w:pStyle w:val="BodyText"/>
        <w:ind w:left="720"/>
        <w:rPr>
          <w:rFonts w:cs="Arial"/>
          <w:sz w:val="20"/>
        </w:rPr>
      </w:pPr>
    </w:p>
    <w:p w:rsidR="008F7DEE" w:rsidRDefault="008F7DEE">
      <w:pPr>
        <w:pStyle w:val="BodyText"/>
        <w:ind w:left="720"/>
        <w:rPr>
          <w:rFonts w:cs="Arial"/>
          <w:sz w:val="20"/>
        </w:rPr>
      </w:pPr>
    </w:p>
    <w:p w:rsidR="008F7DEE" w:rsidRDefault="008F7DEE">
      <w:pPr>
        <w:pStyle w:val="BodyText"/>
        <w:ind w:left="720"/>
        <w:rPr>
          <w:rFonts w:cs="Arial"/>
          <w:sz w:val="20"/>
        </w:rPr>
      </w:pPr>
    </w:p>
    <w:p w:rsidR="008F7DEE" w:rsidRDefault="00CF117F">
      <w:pPr>
        <w:pStyle w:val="BodyText"/>
        <w:ind w:left="0"/>
        <w:rPr>
          <w:rFonts w:cs="Arial"/>
          <w:b/>
          <w:caps/>
          <w:sz w:val="20"/>
        </w:rPr>
      </w:pPr>
      <w:r>
        <w:rPr>
          <w:rFonts w:cs="Arial"/>
          <w:b/>
          <w:caps/>
          <w:sz w:val="20"/>
        </w:rPr>
        <w:t>4.6</w:t>
      </w:r>
      <w:r>
        <w:rPr>
          <w:rFonts w:cs="Arial"/>
          <w:caps/>
          <w:sz w:val="20"/>
        </w:rPr>
        <w:tab/>
      </w:r>
      <w:r>
        <w:rPr>
          <w:rFonts w:cs="Arial"/>
          <w:b/>
          <w:caps/>
          <w:sz w:val="20"/>
        </w:rPr>
        <w:t>Technical specifications</w:t>
      </w:r>
    </w:p>
    <w:p w:rsidR="008F7DEE" w:rsidRDefault="008F7DEE">
      <w:pPr>
        <w:pStyle w:val="BodyText"/>
        <w:ind w:left="0"/>
        <w:rPr>
          <w:rFonts w:cs="Arial"/>
          <w:caps/>
          <w:sz w:val="20"/>
        </w:rPr>
      </w:pPr>
    </w:p>
    <w:p w:rsidR="008F7DEE" w:rsidRDefault="00CF117F">
      <w:pPr>
        <w:pStyle w:val="Heading2"/>
      </w:pPr>
      <w:bookmarkStart w:id="121" w:name="_Toc519766516"/>
      <w:r>
        <w:t>4.6.1</w:t>
      </w:r>
      <w:r>
        <w:tab/>
        <w:t>Hardware specifications</w:t>
      </w:r>
      <w:bookmarkEnd w:id="121"/>
    </w:p>
    <w:p w:rsidR="008F7DEE" w:rsidRDefault="00CF117F">
      <w:pPr>
        <w:rPr>
          <w:b/>
          <w:caps/>
          <w:lang w:eastAsia="ar-SA"/>
        </w:rPr>
      </w:pPr>
      <w:r>
        <w:rPr>
          <w:lang w:eastAsia="ar-SA"/>
        </w:rPr>
        <w:t>The below table depicts the application and database servers</w:t>
      </w:r>
    </w:p>
    <w:p w:rsidR="008F7DEE" w:rsidRDefault="00CF117F">
      <w:pPr>
        <w:pStyle w:val="BodyText"/>
        <w:rPr>
          <w:rFonts w:cs="Arial"/>
          <w:b/>
          <w:iCs/>
          <w:sz w:val="20"/>
          <w:lang w:eastAsia="ar-SA"/>
        </w:rPr>
      </w:pPr>
      <w:r>
        <w:rPr>
          <w:rFonts w:cs="Arial"/>
          <w:sz w:val="20"/>
        </w:rPr>
        <w:tab/>
      </w:r>
      <w:r>
        <w:rPr>
          <w:rFonts w:cs="Arial"/>
          <w:b/>
          <w:iCs/>
          <w:sz w:val="20"/>
          <w:lang w:eastAsia="ar-SA"/>
        </w:rPr>
        <w:t>Production Servers:</w:t>
      </w:r>
    </w:p>
    <w:p w:rsidR="008F7DEE" w:rsidRDefault="008F7DEE">
      <w:pPr>
        <w:pStyle w:val="BodyText"/>
        <w:rPr>
          <w:rFonts w:cs="Arial"/>
          <w:b/>
          <w:caps/>
          <w:sz w:val="20"/>
        </w:rPr>
      </w:pPr>
    </w:p>
    <w:tbl>
      <w:tblPr>
        <w:tblW w:w="9071" w:type="dxa"/>
        <w:tblInd w:w="556" w:type="dxa"/>
        <w:tblLayout w:type="fixed"/>
        <w:tblLook w:val="04A0" w:firstRow="1" w:lastRow="0" w:firstColumn="1" w:lastColumn="0" w:noHBand="0" w:noVBand="1"/>
      </w:tblPr>
      <w:tblGrid>
        <w:gridCol w:w="1065"/>
        <w:gridCol w:w="1769"/>
        <w:gridCol w:w="1417"/>
        <w:gridCol w:w="1843"/>
        <w:gridCol w:w="2977"/>
      </w:tblGrid>
      <w:tr w:rsidR="008F7DEE">
        <w:tc>
          <w:tcPr>
            <w:tcW w:w="1065" w:type="dxa"/>
            <w:tcBorders>
              <w:top w:val="single" w:sz="4" w:space="0" w:color="000000"/>
              <w:left w:val="single" w:sz="4" w:space="0" w:color="000000"/>
              <w:bottom w:val="single" w:sz="4" w:space="0" w:color="000000"/>
            </w:tcBorders>
            <w:shd w:val="clear" w:color="auto" w:fill="E7E6E6"/>
          </w:tcPr>
          <w:p w:rsidR="008F7DEE" w:rsidRDefault="00CF117F">
            <w:pPr>
              <w:suppressAutoHyphens/>
              <w:overflowPunct/>
              <w:autoSpaceDE/>
              <w:autoSpaceDN/>
              <w:adjustRightInd/>
              <w:ind w:left="0"/>
              <w:textAlignment w:val="auto"/>
              <w:rPr>
                <w:rFonts w:cs="Arial"/>
                <w:b/>
                <w:lang w:eastAsia="ar-SA"/>
              </w:rPr>
            </w:pPr>
            <w:r>
              <w:rPr>
                <w:rFonts w:cs="Arial"/>
                <w:b/>
                <w:lang w:eastAsia="ar-SA"/>
              </w:rPr>
              <w:t>Sl. No</w:t>
            </w:r>
          </w:p>
        </w:tc>
        <w:tc>
          <w:tcPr>
            <w:tcW w:w="1769" w:type="dxa"/>
            <w:tcBorders>
              <w:top w:val="single" w:sz="4" w:space="0" w:color="000000"/>
              <w:left w:val="single" w:sz="4" w:space="0" w:color="000000"/>
              <w:bottom w:val="single" w:sz="4" w:space="0" w:color="000000"/>
            </w:tcBorders>
            <w:shd w:val="clear" w:color="auto" w:fill="E7E6E6"/>
          </w:tcPr>
          <w:p w:rsidR="008F7DEE" w:rsidRDefault="00CF117F">
            <w:pPr>
              <w:suppressAutoHyphens/>
              <w:overflowPunct/>
              <w:autoSpaceDE/>
              <w:autoSpaceDN/>
              <w:adjustRightInd/>
              <w:ind w:left="0"/>
              <w:textAlignment w:val="auto"/>
              <w:rPr>
                <w:rFonts w:cs="Arial"/>
                <w:b/>
                <w:lang w:eastAsia="ar-SA"/>
              </w:rPr>
            </w:pPr>
            <w:r>
              <w:rPr>
                <w:rFonts w:cs="Arial"/>
                <w:b/>
                <w:lang w:eastAsia="ar-SA"/>
              </w:rPr>
              <w:t>Hardware</w:t>
            </w:r>
          </w:p>
        </w:tc>
        <w:tc>
          <w:tcPr>
            <w:tcW w:w="1417" w:type="dxa"/>
            <w:tcBorders>
              <w:top w:val="single" w:sz="4" w:space="0" w:color="000000"/>
              <w:left w:val="single" w:sz="4" w:space="0" w:color="000000"/>
              <w:bottom w:val="single" w:sz="4" w:space="0" w:color="000000"/>
            </w:tcBorders>
            <w:shd w:val="clear" w:color="auto" w:fill="E7E6E6"/>
          </w:tcPr>
          <w:p w:rsidR="008F7DEE" w:rsidRDefault="00CF117F">
            <w:pPr>
              <w:tabs>
                <w:tab w:val="left" w:pos="1020"/>
              </w:tabs>
              <w:suppressAutoHyphens/>
              <w:overflowPunct/>
              <w:autoSpaceDE/>
              <w:autoSpaceDN/>
              <w:adjustRightInd/>
              <w:ind w:left="0" w:right="181"/>
              <w:textAlignment w:val="auto"/>
              <w:rPr>
                <w:rFonts w:cs="Arial"/>
                <w:b/>
                <w:lang w:eastAsia="ar-SA"/>
              </w:rPr>
            </w:pPr>
            <w:r>
              <w:rPr>
                <w:rFonts w:cs="Arial"/>
                <w:b/>
                <w:lang w:eastAsia="ar-SA"/>
              </w:rPr>
              <w:t>Number</w:t>
            </w:r>
          </w:p>
        </w:tc>
        <w:tc>
          <w:tcPr>
            <w:tcW w:w="1843" w:type="dxa"/>
            <w:tcBorders>
              <w:top w:val="single" w:sz="4" w:space="0" w:color="000000"/>
              <w:left w:val="single" w:sz="4" w:space="0" w:color="000000"/>
              <w:bottom w:val="single" w:sz="4" w:space="0" w:color="000000"/>
            </w:tcBorders>
            <w:shd w:val="clear" w:color="auto" w:fill="E7E6E6"/>
          </w:tcPr>
          <w:p w:rsidR="008F7DEE" w:rsidRDefault="00CF117F">
            <w:pPr>
              <w:suppressAutoHyphens/>
              <w:overflowPunct/>
              <w:autoSpaceDE/>
              <w:autoSpaceDN/>
              <w:adjustRightInd/>
              <w:ind w:left="0"/>
              <w:textAlignment w:val="auto"/>
              <w:rPr>
                <w:rFonts w:cs="Arial"/>
                <w:b/>
                <w:lang w:eastAsia="ar-SA"/>
              </w:rPr>
            </w:pPr>
            <w:r>
              <w:rPr>
                <w:rFonts w:cs="Arial"/>
                <w:b/>
                <w:lang w:eastAsia="ar-SA"/>
              </w:rPr>
              <w:t>Location</w:t>
            </w:r>
          </w:p>
        </w:tc>
        <w:tc>
          <w:tcPr>
            <w:tcW w:w="2977" w:type="dxa"/>
            <w:tcBorders>
              <w:top w:val="single" w:sz="4" w:space="0" w:color="000000"/>
              <w:left w:val="single" w:sz="4" w:space="0" w:color="000000"/>
              <w:bottom w:val="single" w:sz="4" w:space="0" w:color="000000"/>
              <w:right w:val="single" w:sz="4" w:space="0" w:color="000000"/>
            </w:tcBorders>
            <w:shd w:val="clear" w:color="auto" w:fill="E7E6E6"/>
          </w:tcPr>
          <w:p w:rsidR="008F7DEE" w:rsidRDefault="00CF117F">
            <w:pPr>
              <w:suppressAutoHyphens/>
              <w:overflowPunct/>
              <w:autoSpaceDE/>
              <w:autoSpaceDN/>
              <w:adjustRightInd/>
              <w:ind w:left="0"/>
              <w:textAlignment w:val="auto"/>
              <w:rPr>
                <w:rFonts w:cs="Arial"/>
                <w:lang w:eastAsia="ar-SA"/>
              </w:rPr>
            </w:pPr>
            <w:r>
              <w:rPr>
                <w:rFonts w:cs="Arial"/>
                <w:b/>
                <w:lang w:eastAsia="ar-SA"/>
              </w:rPr>
              <w:t>Hostname/IP</w:t>
            </w:r>
          </w:p>
        </w:tc>
      </w:tr>
      <w:tr w:rsidR="008F7DEE">
        <w:tc>
          <w:tcPr>
            <w:tcW w:w="1065" w:type="dxa"/>
            <w:tcBorders>
              <w:top w:val="single" w:sz="4" w:space="0" w:color="000000"/>
              <w:left w:val="single" w:sz="4" w:space="0" w:color="000000"/>
              <w:bottom w:val="single" w:sz="4" w:space="0" w:color="000000"/>
            </w:tcBorders>
            <w:shd w:val="clear" w:color="auto" w:fill="FFFFFF"/>
          </w:tcPr>
          <w:p w:rsidR="008F7DEE" w:rsidRDefault="00CF117F">
            <w:pPr>
              <w:suppressAutoHyphens/>
              <w:overflowPunct/>
              <w:autoSpaceDE/>
              <w:autoSpaceDN/>
              <w:adjustRightInd/>
              <w:ind w:left="0"/>
              <w:textAlignment w:val="auto"/>
              <w:rPr>
                <w:rFonts w:cs="Arial"/>
                <w:lang w:eastAsia="ar-SA"/>
              </w:rPr>
            </w:pPr>
            <w:r>
              <w:rPr>
                <w:rFonts w:cs="Arial"/>
                <w:lang w:eastAsia="ar-SA"/>
              </w:rPr>
              <w:t>1</w:t>
            </w:r>
          </w:p>
        </w:tc>
        <w:tc>
          <w:tcPr>
            <w:tcW w:w="1769" w:type="dxa"/>
            <w:tcBorders>
              <w:top w:val="single" w:sz="4" w:space="0" w:color="000000"/>
              <w:left w:val="single" w:sz="4" w:space="0" w:color="000000"/>
              <w:bottom w:val="single" w:sz="4" w:space="0" w:color="000000"/>
            </w:tcBorders>
            <w:shd w:val="clear" w:color="auto" w:fill="FFFFFF"/>
          </w:tcPr>
          <w:p w:rsidR="008F7DEE" w:rsidRDefault="00CF117F">
            <w:pPr>
              <w:suppressAutoHyphens/>
              <w:overflowPunct/>
              <w:autoSpaceDE/>
              <w:autoSpaceDN/>
              <w:adjustRightInd/>
              <w:ind w:left="0" w:right="24"/>
              <w:textAlignment w:val="auto"/>
              <w:rPr>
                <w:rFonts w:cs="Arial"/>
                <w:lang w:eastAsia="ar-SA"/>
              </w:rPr>
            </w:pPr>
            <w:r>
              <w:rPr>
                <w:rFonts w:cs="Arial"/>
                <w:lang w:eastAsia="ar-SA"/>
              </w:rPr>
              <w:t>Application Server</w:t>
            </w:r>
          </w:p>
          <w:p w:rsidR="008F7DEE" w:rsidRDefault="00CF117F">
            <w:pPr>
              <w:suppressAutoHyphens/>
              <w:overflowPunct/>
              <w:autoSpaceDE/>
              <w:autoSpaceDN/>
              <w:adjustRightInd/>
              <w:ind w:left="0" w:right="24"/>
              <w:textAlignment w:val="auto"/>
              <w:rPr>
                <w:rFonts w:cs="Arial"/>
                <w:lang w:eastAsia="ar-SA"/>
              </w:rPr>
            </w:pPr>
            <w:r>
              <w:rPr>
                <w:rFonts w:cs="Arial"/>
                <w:color w:val="000000"/>
                <w:lang w:eastAsia="en-MY"/>
              </w:rPr>
              <w:t>(Public Cloud-Singapore)</w:t>
            </w:r>
          </w:p>
        </w:tc>
        <w:tc>
          <w:tcPr>
            <w:tcW w:w="1417" w:type="dxa"/>
            <w:tcBorders>
              <w:top w:val="single" w:sz="4" w:space="0" w:color="000000"/>
              <w:left w:val="single" w:sz="4" w:space="0" w:color="000000"/>
              <w:bottom w:val="single" w:sz="4" w:space="0" w:color="000000"/>
            </w:tcBorders>
            <w:shd w:val="clear" w:color="auto" w:fill="FFFFFF"/>
          </w:tcPr>
          <w:p w:rsidR="008F7DEE" w:rsidRDefault="00CF117F">
            <w:pPr>
              <w:suppressAutoHyphens/>
              <w:overflowPunct/>
              <w:autoSpaceDE/>
              <w:autoSpaceDN/>
              <w:adjustRightInd/>
              <w:ind w:left="0"/>
              <w:textAlignment w:val="auto"/>
              <w:rPr>
                <w:rFonts w:cs="Arial"/>
                <w:lang w:eastAsia="ar-SA"/>
              </w:rPr>
            </w:pPr>
            <w:r>
              <w:rPr>
                <w:rFonts w:cs="Arial"/>
                <w:lang w:eastAsia="ar-SA"/>
              </w:rPr>
              <w:t>1</w:t>
            </w:r>
          </w:p>
        </w:tc>
        <w:tc>
          <w:tcPr>
            <w:tcW w:w="1843" w:type="dxa"/>
            <w:tcBorders>
              <w:top w:val="single" w:sz="4" w:space="0" w:color="000000"/>
              <w:left w:val="single" w:sz="4" w:space="0" w:color="000000"/>
              <w:bottom w:val="single" w:sz="4" w:space="0" w:color="000000"/>
            </w:tcBorders>
            <w:shd w:val="clear" w:color="auto" w:fill="FFFFFF"/>
          </w:tcPr>
          <w:p w:rsidR="008F7DEE" w:rsidRDefault="00CF117F">
            <w:pPr>
              <w:suppressAutoHyphens/>
              <w:overflowPunct/>
              <w:autoSpaceDE/>
              <w:autoSpaceDN/>
              <w:adjustRightInd/>
              <w:ind w:left="0"/>
              <w:textAlignment w:val="auto"/>
              <w:rPr>
                <w:rFonts w:cs="Arial"/>
                <w:lang w:eastAsia="ar-SA"/>
              </w:rPr>
            </w:pPr>
            <w:r>
              <w:rPr>
                <w:rFonts w:cs="Arial"/>
                <w:lang w:eastAsia="ar-SA"/>
              </w:rPr>
              <w:t>Azure</w:t>
            </w:r>
          </w:p>
        </w:tc>
        <w:tc>
          <w:tcPr>
            <w:tcW w:w="2977" w:type="dxa"/>
            <w:tcBorders>
              <w:top w:val="single" w:sz="4" w:space="0" w:color="000000"/>
              <w:left w:val="single" w:sz="4" w:space="0" w:color="000000"/>
              <w:bottom w:val="single" w:sz="4" w:space="0" w:color="000000"/>
              <w:right w:val="single" w:sz="4" w:space="0" w:color="000000"/>
            </w:tcBorders>
            <w:shd w:val="clear" w:color="auto" w:fill="FFFFFF"/>
          </w:tcPr>
          <w:p w:rsidR="008F7DEE" w:rsidRDefault="00CF117F">
            <w:pPr>
              <w:suppressAutoHyphens/>
              <w:overflowPunct/>
              <w:autoSpaceDE/>
              <w:autoSpaceDN/>
              <w:adjustRightInd/>
              <w:ind w:left="0"/>
              <w:textAlignment w:val="auto"/>
              <w:rPr>
                <w:rFonts w:cs="Arial"/>
                <w:lang w:eastAsia="ar-SA"/>
              </w:rPr>
            </w:pPr>
            <w:r>
              <w:rPr>
                <w:rFonts w:cs="Arial"/>
              </w:rPr>
              <w:t>10.221.6.16</w:t>
            </w:r>
          </w:p>
        </w:tc>
      </w:tr>
      <w:tr w:rsidR="008F7DEE">
        <w:tc>
          <w:tcPr>
            <w:tcW w:w="1065" w:type="dxa"/>
            <w:tcBorders>
              <w:top w:val="single" w:sz="4" w:space="0" w:color="000000"/>
              <w:left w:val="single" w:sz="4" w:space="0" w:color="000000"/>
              <w:bottom w:val="single" w:sz="4" w:space="0" w:color="000000"/>
            </w:tcBorders>
            <w:shd w:val="clear" w:color="auto" w:fill="FFFFFF"/>
          </w:tcPr>
          <w:p w:rsidR="008F7DEE" w:rsidRDefault="00CF117F">
            <w:pPr>
              <w:suppressAutoHyphens/>
              <w:overflowPunct/>
              <w:autoSpaceDE/>
              <w:autoSpaceDN/>
              <w:adjustRightInd/>
              <w:ind w:left="0"/>
              <w:textAlignment w:val="auto"/>
              <w:rPr>
                <w:rFonts w:cs="Arial"/>
                <w:lang w:eastAsia="ar-SA"/>
              </w:rPr>
            </w:pPr>
            <w:r>
              <w:rPr>
                <w:rFonts w:cs="Arial"/>
                <w:lang w:eastAsia="ar-SA"/>
              </w:rPr>
              <w:t>2</w:t>
            </w:r>
          </w:p>
        </w:tc>
        <w:tc>
          <w:tcPr>
            <w:tcW w:w="1769" w:type="dxa"/>
            <w:tcBorders>
              <w:top w:val="single" w:sz="4" w:space="0" w:color="000000"/>
              <w:left w:val="single" w:sz="4" w:space="0" w:color="000000"/>
              <w:bottom w:val="single" w:sz="4" w:space="0" w:color="000000"/>
            </w:tcBorders>
            <w:shd w:val="clear" w:color="auto" w:fill="FFFFFF"/>
          </w:tcPr>
          <w:p w:rsidR="008F7DEE" w:rsidRDefault="00CF117F">
            <w:pPr>
              <w:suppressAutoHyphens/>
              <w:overflowPunct/>
              <w:autoSpaceDE/>
              <w:autoSpaceDN/>
              <w:adjustRightInd/>
              <w:ind w:left="0" w:right="24"/>
              <w:textAlignment w:val="auto"/>
              <w:rPr>
                <w:rFonts w:cs="Arial"/>
                <w:lang w:eastAsia="ar-SA"/>
              </w:rPr>
            </w:pPr>
            <w:r>
              <w:rPr>
                <w:rFonts w:cs="Arial"/>
                <w:lang w:eastAsia="ar-SA"/>
              </w:rPr>
              <w:t xml:space="preserve">Database Server </w:t>
            </w:r>
            <w:r>
              <w:rPr>
                <w:rFonts w:cs="Arial"/>
                <w:color w:val="000000"/>
                <w:lang w:eastAsia="en-MY"/>
              </w:rPr>
              <w:t>(Public Cloud- Singapore)</w:t>
            </w:r>
          </w:p>
        </w:tc>
        <w:tc>
          <w:tcPr>
            <w:tcW w:w="1417" w:type="dxa"/>
            <w:tcBorders>
              <w:top w:val="single" w:sz="4" w:space="0" w:color="000000"/>
              <w:left w:val="single" w:sz="4" w:space="0" w:color="000000"/>
              <w:bottom w:val="single" w:sz="4" w:space="0" w:color="000000"/>
            </w:tcBorders>
            <w:shd w:val="clear" w:color="auto" w:fill="FFFFFF"/>
          </w:tcPr>
          <w:p w:rsidR="008F7DEE" w:rsidRDefault="00CF117F">
            <w:pPr>
              <w:suppressAutoHyphens/>
              <w:overflowPunct/>
              <w:autoSpaceDE/>
              <w:autoSpaceDN/>
              <w:adjustRightInd/>
              <w:ind w:left="0"/>
              <w:textAlignment w:val="auto"/>
              <w:rPr>
                <w:rFonts w:cs="Arial"/>
                <w:lang w:eastAsia="ar-SA"/>
              </w:rPr>
            </w:pPr>
            <w:r>
              <w:rPr>
                <w:rFonts w:cs="Arial"/>
                <w:lang w:eastAsia="ar-SA"/>
              </w:rPr>
              <w:t>1</w:t>
            </w:r>
          </w:p>
        </w:tc>
        <w:tc>
          <w:tcPr>
            <w:tcW w:w="1843" w:type="dxa"/>
            <w:tcBorders>
              <w:top w:val="single" w:sz="4" w:space="0" w:color="000000"/>
              <w:left w:val="single" w:sz="4" w:space="0" w:color="000000"/>
              <w:bottom w:val="single" w:sz="4" w:space="0" w:color="000000"/>
            </w:tcBorders>
            <w:shd w:val="clear" w:color="auto" w:fill="FFFFFF"/>
          </w:tcPr>
          <w:p w:rsidR="008F7DEE" w:rsidRDefault="00CF117F">
            <w:pPr>
              <w:suppressAutoHyphens/>
              <w:overflowPunct/>
              <w:autoSpaceDE/>
              <w:autoSpaceDN/>
              <w:adjustRightInd/>
              <w:ind w:left="0"/>
              <w:textAlignment w:val="auto"/>
              <w:rPr>
                <w:rFonts w:cs="Arial"/>
                <w:lang w:eastAsia="ar-SA"/>
              </w:rPr>
            </w:pPr>
            <w:r>
              <w:rPr>
                <w:rFonts w:cs="Arial"/>
                <w:lang w:eastAsia="ar-SA"/>
              </w:rPr>
              <w:t>Azure</w:t>
            </w:r>
          </w:p>
        </w:tc>
        <w:tc>
          <w:tcPr>
            <w:tcW w:w="2977" w:type="dxa"/>
            <w:tcBorders>
              <w:top w:val="single" w:sz="4" w:space="0" w:color="000000"/>
              <w:left w:val="single" w:sz="4" w:space="0" w:color="000000"/>
              <w:bottom w:val="single" w:sz="4" w:space="0" w:color="000000"/>
              <w:right w:val="single" w:sz="4" w:space="0" w:color="000000"/>
            </w:tcBorders>
            <w:shd w:val="clear" w:color="auto" w:fill="FFFFFF"/>
          </w:tcPr>
          <w:p w:rsidR="008F7DEE" w:rsidRDefault="00CF117F">
            <w:pPr>
              <w:keepNext/>
              <w:suppressAutoHyphens/>
              <w:overflowPunct/>
              <w:autoSpaceDE/>
              <w:autoSpaceDN/>
              <w:adjustRightInd/>
              <w:ind w:left="0"/>
              <w:textAlignment w:val="auto"/>
              <w:rPr>
                <w:rFonts w:cs="Arial"/>
                <w:lang w:eastAsia="ar-SA"/>
              </w:rPr>
            </w:pPr>
            <w:r>
              <w:rPr>
                <w:rFonts w:cs="Arial"/>
              </w:rPr>
              <w:t>10.221.6.16</w:t>
            </w:r>
          </w:p>
        </w:tc>
      </w:tr>
    </w:tbl>
    <w:p w:rsidR="008F7DEE" w:rsidRDefault="00CF117F">
      <w:pPr>
        <w:pStyle w:val="Caption"/>
        <w:rPr>
          <w:rFonts w:ascii="Arial" w:hAnsi="Arial" w:cs="Arial"/>
          <w:i w:val="0"/>
        </w:rPr>
      </w:pPr>
      <w:r>
        <w:rPr>
          <w:rFonts w:ascii="Arial" w:hAnsi="Arial" w:cs="Arial"/>
          <w:i w:val="0"/>
        </w:rPr>
        <w:t xml:space="preserve">                                                           Table </w:t>
      </w:r>
      <w:r>
        <w:rPr>
          <w:rFonts w:ascii="Arial" w:hAnsi="Arial" w:cs="Arial"/>
          <w:i w:val="0"/>
        </w:rPr>
        <w:fldChar w:fldCharType="begin"/>
      </w:r>
      <w:r>
        <w:rPr>
          <w:rFonts w:ascii="Arial" w:hAnsi="Arial" w:cs="Arial"/>
          <w:i w:val="0"/>
        </w:rPr>
        <w:instrText xml:space="preserve"> SEQ Table \* ARABIC </w:instrText>
      </w:r>
      <w:r>
        <w:rPr>
          <w:rFonts w:ascii="Arial" w:hAnsi="Arial" w:cs="Arial"/>
          <w:i w:val="0"/>
        </w:rPr>
        <w:fldChar w:fldCharType="separate"/>
      </w:r>
      <w:r>
        <w:rPr>
          <w:rFonts w:ascii="Arial" w:hAnsi="Arial" w:cs="Arial"/>
          <w:i w:val="0"/>
        </w:rPr>
        <w:t>8</w:t>
      </w:r>
      <w:r>
        <w:rPr>
          <w:rFonts w:ascii="Arial" w:hAnsi="Arial" w:cs="Arial"/>
          <w:i w:val="0"/>
        </w:rPr>
        <w:fldChar w:fldCharType="end"/>
      </w:r>
      <w:r>
        <w:rPr>
          <w:rFonts w:ascii="Arial" w:hAnsi="Arial" w:cs="Arial"/>
          <w:i w:val="0"/>
        </w:rPr>
        <w:t>: Hardware Specifications</w:t>
      </w:r>
    </w:p>
    <w:p w:rsidR="008F7DEE" w:rsidRDefault="008F7DEE">
      <w:pPr>
        <w:pStyle w:val="Caption"/>
        <w:rPr>
          <w:rFonts w:ascii="Arial" w:hAnsi="Arial" w:cs="Arial"/>
          <w:i w:val="0"/>
        </w:rPr>
      </w:pPr>
    </w:p>
    <w:p w:rsidR="008F7DEE" w:rsidRDefault="008F7DEE">
      <w:pPr>
        <w:pStyle w:val="Caption"/>
        <w:rPr>
          <w:rFonts w:ascii="Arial" w:hAnsi="Arial" w:cs="Arial"/>
          <w:b/>
          <w:i w:val="0"/>
          <w:iCs w:val="0"/>
        </w:rPr>
      </w:pPr>
    </w:p>
    <w:p w:rsidR="008F7DEE" w:rsidRDefault="00CF117F">
      <w:pPr>
        <w:suppressAutoHyphens/>
        <w:overflowPunct/>
        <w:autoSpaceDE/>
        <w:autoSpaceDN/>
        <w:adjustRightInd/>
        <w:spacing w:after="240"/>
        <w:textAlignment w:val="auto"/>
        <w:rPr>
          <w:rFonts w:cs="Arial"/>
          <w:b/>
          <w:lang w:eastAsia="ar-SA"/>
        </w:rPr>
      </w:pPr>
      <w:r>
        <w:rPr>
          <w:rFonts w:cs="Arial"/>
          <w:b/>
          <w:iCs/>
          <w:lang w:eastAsia="ar-SA"/>
        </w:rPr>
        <w:t>DR/UAT Servers:</w:t>
      </w:r>
    </w:p>
    <w:tbl>
      <w:tblPr>
        <w:tblW w:w="8616" w:type="dxa"/>
        <w:tblInd w:w="556" w:type="dxa"/>
        <w:tblLayout w:type="fixed"/>
        <w:tblLook w:val="04A0" w:firstRow="1" w:lastRow="0" w:firstColumn="1" w:lastColumn="0" w:noHBand="0" w:noVBand="1"/>
      </w:tblPr>
      <w:tblGrid>
        <w:gridCol w:w="1065"/>
        <w:gridCol w:w="1817"/>
        <w:gridCol w:w="1350"/>
        <w:gridCol w:w="1890"/>
        <w:gridCol w:w="2494"/>
      </w:tblGrid>
      <w:tr w:rsidR="008F7DEE">
        <w:tc>
          <w:tcPr>
            <w:tcW w:w="1065" w:type="dxa"/>
            <w:tcBorders>
              <w:top w:val="single" w:sz="4" w:space="0" w:color="000000"/>
              <w:left w:val="single" w:sz="4" w:space="0" w:color="000000"/>
              <w:bottom w:val="single" w:sz="4" w:space="0" w:color="000000"/>
            </w:tcBorders>
            <w:shd w:val="clear" w:color="auto" w:fill="E7E6E6"/>
          </w:tcPr>
          <w:p w:rsidR="008F7DEE" w:rsidRDefault="00CF117F">
            <w:pPr>
              <w:suppressAutoHyphens/>
              <w:overflowPunct/>
              <w:autoSpaceDE/>
              <w:autoSpaceDN/>
              <w:adjustRightInd/>
              <w:ind w:left="0"/>
              <w:textAlignment w:val="auto"/>
              <w:rPr>
                <w:rFonts w:cs="Arial"/>
                <w:b/>
                <w:lang w:eastAsia="ar-SA"/>
              </w:rPr>
            </w:pPr>
            <w:r>
              <w:rPr>
                <w:rFonts w:cs="Arial"/>
                <w:b/>
                <w:lang w:eastAsia="ar-SA"/>
              </w:rPr>
              <w:t>Sl. No</w:t>
            </w:r>
          </w:p>
        </w:tc>
        <w:tc>
          <w:tcPr>
            <w:tcW w:w="1817" w:type="dxa"/>
            <w:tcBorders>
              <w:top w:val="single" w:sz="4" w:space="0" w:color="000000"/>
              <w:left w:val="single" w:sz="4" w:space="0" w:color="000000"/>
              <w:bottom w:val="single" w:sz="4" w:space="0" w:color="000000"/>
            </w:tcBorders>
            <w:shd w:val="clear" w:color="auto" w:fill="E7E6E6"/>
          </w:tcPr>
          <w:p w:rsidR="008F7DEE" w:rsidRDefault="00CF117F">
            <w:pPr>
              <w:suppressAutoHyphens/>
              <w:overflowPunct/>
              <w:autoSpaceDE/>
              <w:autoSpaceDN/>
              <w:adjustRightInd/>
              <w:ind w:left="89" w:right="100"/>
              <w:textAlignment w:val="auto"/>
              <w:rPr>
                <w:rFonts w:cs="Arial"/>
                <w:b/>
                <w:lang w:eastAsia="ar-SA"/>
              </w:rPr>
            </w:pPr>
            <w:r>
              <w:rPr>
                <w:rFonts w:cs="Arial"/>
                <w:b/>
                <w:lang w:eastAsia="ar-SA"/>
              </w:rPr>
              <w:t>Hardware</w:t>
            </w:r>
          </w:p>
        </w:tc>
        <w:tc>
          <w:tcPr>
            <w:tcW w:w="1350" w:type="dxa"/>
            <w:tcBorders>
              <w:top w:val="single" w:sz="4" w:space="0" w:color="000000"/>
              <w:left w:val="single" w:sz="4" w:space="0" w:color="000000"/>
              <w:bottom w:val="single" w:sz="4" w:space="0" w:color="000000"/>
            </w:tcBorders>
            <w:shd w:val="clear" w:color="auto" w:fill="E7E6E6"/>
          </w:tcPr>
          <w:p w:rsidR="008F7DEE" w:rsidRDefault="00CF117F">
            <w:pPr>
              <w:suppressAutoHyphens/>
              <w:overflowPunct/>
              <w:autoSpaceDE/>
              <w:autoSpaceDN/>
              <w:adjustRightInd/>
              <w:ind w:left="0"/>
              <w:textAlignment w:val="auto"/>
              <w:rPr>
                <w:rFonts w:cs="Arial"/>
                <w:b/>
                <w:lang w:eastAsia="ar-SA"/>
              </w:rPr>
            </w:pPr>
            <w:r>
              <w:rPr>
                <w:rFonts w:cs="Arial"/>
                <w:b/>
                <w:lang w:eastAsia="ar-SA"/>
              </w:rPr>
              <w:t>Number</w:t>
            </w:r>
          </w:p>
        </w:tc>
        <w:tc>
          <w:tcPr>
            <w:tcW w:w="1890" w:type="dxa"/>
            <w:tcBorders>
              <w:top w:val="single" w:sz="4" w:space="0" w:color="000000"/>
              <w:left w:val="single" w:sz="4" w:space="0" w:color="000000"/>
              <w:bottom w:val="single" w:sz="4" w:space="0" w:color="000000"/>
            </w:tcBorders>
            <w:shd w:val="clear" w:color="auto" w:fill="E7E6E6"/>
          </w:tcPr>
          <w:p w:rsidR="008F7DEE" w:rsidRDefault="00CF117F">
            <w:pPr>
              <w:suppressAutoHyphens/>
              <w:overflowPunct/>
              <w:autoSpaceDE/>
              <w:autoSpaceDN/>
              <w:adjustRightInd/>
              <w:ind w:left="0"/>
              <w:textAlignment w:val="auto"/>
              <w:rPr>
                <w:rFonts w:cs="Arial"/>
                <w:b/>
                <w:lang w:eastAsia="ar-SA"/>
              </w:rPr>
            </w:pPr>
            <w:r>
              <w:rPr>
                <w:rFonts w:cs="Arial"/>
                <w:b/>
                <w:lang w:eastAsia="ar-SA"/>
              </w:rPr>
              <w:t>Location</w:t>
            </w:r>
          </w:p>
        </w:tc>
        <w:tc>
          <w:tcPr>
            <w:tcW w:w="2494" w:type="dxa"/>
            <w:tcBorders>
              <w:top w:val="single" w:sz="4" w:space="0" w:color="000000"/>
              <w:left w:val="single" w:sz="4" w:space="0" w:color="000000"/>
              <w:bottom w:val="single" w:sz="4" w:space="0" w:color="000000"/>
              <w:right w:val="single" w:sz="4" w:space="0" w:color="000000"/>
            </w:tcBorders>
            <w:shd w:val="clear" w:color="auto" w:fill="E7E6E6"/>
          </w:tcPr>
          <w:p w:rsidR="008F7DEE" w:rsidRDefault="00CF117F">
            <w:pPr>
              <w:suppressAutoHyphens/>
              <w:overflowPunct/>
              <w:autoSpaceDE/>
              <w:autoSpaceDN/>
              <w:adjustRightInd/>
              <w:ind w:left="0"/>
              <w:textAlignment w:val="auto"/>
              <w:rPr>
                <w:rFonts w:cs="Arial"/>
                <w:lang w:eastAsia="ar-SA"/>
              </w:rPr>
            </w:pPr>
            <w:r>
              <w:rPr>
                <w:rFonts w:cs="Arial"/>
                <w:b/>
                <w:lang w:eastAsia="ar-SA"/>
              </w:rPr>
              <w:t>Hostname/IP</w:t>
            </w:r>
          </w:p>
        </w:tc>
      </w:tr>
      <w:tr w:rsidR="008F7DEE">
        <w:tc>
          <w:tcPr>
            <w:tcW w:w="1065" w:type="dxa"/>
            <w:tcBorders>
              <w:top w:val="single" w:sz="4" w:space="0" w:color="000000"/>
              <w:left w:val="single" w:sz="4" w:space="0" w:color="000000"/>
              <w:bottom w:val="single" w:sz="4" w:space="0" w:color="000000"/>
            </w:tcBorders>
            <w:shd w:val="clear" w:color="auto" w:fill="FFFFFF"/>
          </w:tcPr>
          <w:p w:rsidR="008F7DEE" w:rsidRDefault="00CF117F">
            <w:pPr>
              <w:suppressAutoHyphens/>
              <w:overflowPunct/>
              <w:autoSpaceDE/>
              <w:autoSpaceDN/>
              <w:adjustRightInd/>
              <w:ind w:left="0"/>
              <w:textAlignment w:val="auto"/>
              <w:rPr>
                <w:rFonts w:cs="Arial"/>
                <w:lang w:eastAsia="ar-SA"/>
              </w:rPr>
            </w:pPr>
            <w:r>
              <w:rPr>
                <w:rFonts w:cs="Arial"/>
                <w:lang w:eastAsia="ar-SA"/>
              </w:rPr>
              <w:t>1</w:t>
            </w:r>
          </w:p>
        </w:tc>
        <w:tc>
          <w:tcPr>
            <w:tcW w:w="1817" w:type="dxa"/>
            <w:tcBorders>
              <w:top w:val="single" w:sz="4" w:space="0" w:color="000000"/>
              <w:left w:val="single" w:sz="4" w:space="0" w:color="000000"/>
              <w:bottom w:val="single" w:sz="4" w:space="0" w:color="000000"/>
            </w:tcBorders>
            <w:shd w:val="clear" w:color="auto" w:fill="FFFFFF"/>
          </w:tcPr>
          <w:p w:rsidR="008F7DEE" w:rsidRDefault="00CF117F">
            <w:pPr>
              <w:suppressAutoHyphens/>
              <w:overflowPunct/>
              <w:autoSpaceDE/>
              <w:autoSpaceDN/>
              <w:adjustRightInd/>
              <w:ind w:left="0" w:right="190"/>
              <w:textAlignment w:val="auto"/>
              <w:rPr>
                <w:rFonts w:cs="Arial"/>
                <w:lang w:eastAsia="ar-SA"/>
              </w:rPr>
            </w:pPr>
            <w:r>
              <w:rPr>
                <w:rFonts w:cs="Arial"/>
                <w:lang w:eastAsia="ar-SA"/>
              </w:rPr>
              <w:t>Application Server (</w:t>
            </w:r>
            <w:r>
              <w:rPr>
                <w:rFonts w:cs="Arial"/>
                <w:color w:val="000000"/>
                <w:lang w:eastAsia="en-MY"/>
              </w:rPr>
              <w:t xml:space="preserve">Public </w:t>
            </w:r>
            <w:r>
              <w:rPr>
                <w:rFonts w:cs="Arial"/>
                <w:lang w:eastAsia="ar-SA"/>
              </w:rPr>
              <w:lastRenderedPageBreak/>
              <w:t>Cloud-Hongkong)</w:t>
            </w:r>
          </w:p>
        </w:tc>
        <w:tc>
          <w:tcPr>
            <w:tcW w:w="1350" w:type="dxa"/>
            <w:tcBorders>
              <w:top w:val="single" w:sz="4" w:space="0" w:color="000000"/>
              <w:left w:val="single" w:sz="4" w:space="0" w:color="000000"/>
              <w:bottom w:val="single" w:sz="4" w:space="0" w:color="000000"/>
            </w:tcBorders>
            <w:shd w:val="clear" w:color="auto" w:fill="FFFFFF"/>
          </w:tcPr>
          <w:p w:rsidR="008F7DEE" w:rsidRDefault="00CF117F">
            <w:pPr>
              <w:suppressAutoHyphens/>
              <w:overflowPunct/>
              <w:autoSpaceDE/>
              <w:autoSpaceDN/>
              <w:adjustRightInd/>
              <w:ind w:left="0"/>
              <w:textAlignment w:val="auto"/>
              <w:rPr>
                <w:rFonts w:cs="Arial"/>
                <w:lang w:eastAsia="ar-SA"/>
              </w:rPr>
            </w:pPr>
            <w:r>
              <w:rPr>
                <w:rFonts w:cs="Arial"/>
                <w:lang w:eastAsia="ar-SA"/>
              </w:rPr>
              <w:lastRenderedPageBreak/>
              <w:t>1</w:t>
            </w:r>
          </w:p>
        </w:tc>
        <w:tc>
          <w:tcPr>
            <w:tcW w:w="1890" w:type="dxa"/>
            <w:tcBorders>
              <w:top w:val="single" w:sz="4" w:space="0" w:color="000000"/>
              <w:left w:val="single" w:sz="4" w:space="0" w:color="000000"/>
              <w:bottom w:val="single" w:sz="4" w:space="0" w:color="000000"/>
            </w:tcBorders>
            <w:shd w:val="clear" w:color="auto" w:fill="FFFFFF"/>
          </w:tcPr>
          <w:p w:rsidR="008F7DEE" w:rsidRDefault="00CF117F">
            <w:pPr>
              <w:suppressAutoHyphens/>
              <w:overflowPunct/>
              <w:autoSpaceDE/>
              <w:autoSpaceDN/>
              <w:adjustRightInd/>
              <w:ind w:left="0"/>
              <w:textAlignment w:val="auto"/>
              <w:rPr>
                <w:rFonts w:cs="Arial"/>
                <w:lang w:eastAsia="ar-SA"/>
              </w:rPr>
            </w:pPr>
            <w:r>
              <w:rPr>
                <w:rFonts w:cs="Arial"/>
                <w:lang w:eastAsia="ar-SA"/>
              </w:rPr>
              <w:t>Azure</w:t>
            </w:r>
          </w:p>
        </w:tc>
        <w:tc>
          <w:tcPr>
            <w:tcW w:w="2494" w:type="dxa"/>
            <w:tcBorders>
              <w:top w:val="single" w:sz="4" w:space="0" w:color="000000"/>
              <w:left w:val="single" w:sz="4" w:space="0" w:color="000000"/>
              <w:bottom w:val="single" w:sz="4" w:space="0" w:color="000000"/>
              <w:right w:val="single" w:sz="4" w:space="0" w:color="000000"/>
            </w:tcBorders>
            <w:shd w:val="clear" w:color="auto" w:fill="FFFFFF"/>
          </w:tcPr>
          <w:p w:rsidR="008F7DEE" w:rsidRDefault="00CF117F">
            <w:pPr>
              <w:suppressAutoHyphens/>
              <w:overflowPunct/>
              <w:autoSpaceDE/>
              <w:autoSpaceDN/>
              <w:adjustRightInd/>
              <w:ind w:left="0"/>
              <w:textAlignment w:val="auto"/>
              <w:rPr>
                <w:rFonts w:cs="Arial"/>
                <w:lang w:eastAsia="ar-SA"/>
              </w:rPr>
            </w:pPr>
            <w:r>
              <w:rPr>
                <w:rFonts w:cs="Arial"/>
              </w:rPr>
              <w:t>10.221.14.10</w:t>
            </w:r>
          </w:p>
        </w:tc>
      </w:tr>
      <w:tr w:rsidR="008F7DEE">
        <w:tc>
          <w:tcPr>
            <w:tcW w:w="1065" w:type="dxa"/>
            <w:tcBorders>
              <w:top w:val="single" w:sz="4" w:space="0" w:color="000000"/>
              <w:left w:val="single" w:sz="4" w:space="0" w:color="000000"/>
              <w:bottom w:val="single" w:sz="4" w:space="0" w:color="000000"/>
            </w:tcBorders>
            <w:shd w:val="clear" w:color="auto" w:fill="FFFFFF"/>
          </w:tcPr>
          <w:p w:rsidR="008F7DEE" w:rsidRDefault="00CF117F">
            <w:pPr>
              <w:suppressAutoHyphens/>
              <w:overflowPunct/>
              <w:autoSpaceDE/>
              <w:autoSpaceDN/>
              <w:adjustRightInd/>
              <w:ind w:left="0"/>
              <w:textAlignment w:val="auto"/>
              <w:rPr>
                <w:rFonts w:cs="Arial"/>
                <w:lang w:eastAsia="ar-SA"/>
              </w:rPr>
            </w:pPr>
            <w:r>
              <w:rPr>
                <w:rFonts w:cs="Arial"/>
                <w:lang w:eastAsia="ar-SA"/>
              </w:rPr>
              <w:t>2</w:t>
            </w:r>
          </w:p>
        </w:tc>
        <w:tc>
          <w:tcPr>
            <w:tcW w:w="1817" w:type="dxa"/>
            <w:tcBorders>
              <w:top w:val="single" w:sz="4" w:space="0" w:color="000000"/>
              <w:left w:val="single" w:sz="4" w:space="0" w:color="000000"/>
              <w:bottom w:val="single" w:sz="4" w:space="0" w:color="000000"/>
            </w:tcBorders>
            <w:shd w:val="clear" w:color="auto" w:fill="FFFFFF"/>
          </w:tcPr>
          <w:p w:rsidR="008F7DEE" w:rsidRDefault="00CF117F">
            <w:pPr>
              <w:suppressAutoHyphens/>
              <w:overflowPunct/>
              <w:autoSpaceDE/>
              <w:autoSpaceDN/>
              <w:adjustRightInd/>
              <w:ind w:left="0" w:right="190"/>
              <w:textAlignment w:val="auto"/>
              <w:rPr>
                <w:rFonts w:cs="Arial"/>
                <w:lang w:eastAsia="ar-SA"/>
              </w:rPr>
            </w:pPr>
            <w:r>
              <w:rPr>
                <w:rFonts w:cs="Arial"/>
                <w:lang w:eastAsia="ar-SA"/>
              </w:rPr>
              <w:t>Database Server (</w:t>
            </w:r>
            <w:r>
              <w:rPr>
                <w:rFonts w:cs="Arial"/>
                <w:color w:val="000000"/>
                <w:lang w:eastAsia="en-MY"/>
              </w:rPr>
              <w:t xml:space="preserve">Public </w:t>
            </w:r>
            <w:r>
              <w:rPr>
                <w:rFonts w:cs="Arial"/>
                <w:lang w:eastAsia="ar-SA"/>
              </w:rPr>
              <w:t>Cloud- Hongkong)</w:t>
            </w:r>
          </w:p>
        </w:tc>
        <w:tc>
          <w:tcPr>
            <w:tcW w:w="1350" w:type="dxa"/>
            <w:tcBorders>
              <w:top w:val="single" w:sz="4" w:space="0" w:color="000000"/>
              <w:left w:val="single" w:sz="4" w:space="0" w:color="000000"/>
              <w:bottom w:val="single" w:sz="4" w:space="0" w:color="000000"/>
            </w:tcBorders>
            <w:shd w:val="clear" w:color="auto" w:fill="FFFFFF"/>
          </w:tcPr>
          <w:p w:rsidR="008F7DEE" w:rsidRDefault="00CF117F">
            <w:pPr>
              <w:suppressAutoHyphens/>
              <w:overflowPunct/>
              <w:autoSpaceDE/>
              <w:autoSpaceDN/>
              <w:adjustRightInd/>
              <w:ind w:left="0"/>
              <w:textAlignment w:val="auto"/>
              <w:rPr>
                <w:rFonts w:cs="Arial"/>
                <w:lang w:eastAsia="ar-SA"/>
              </w:rPr>
            </w:pPr>
            <w:r>
              <w:rPr>
                <w:rFonts w:cs="Arial"/>
                <w:lang w:eastAsia="ar-SA"/>
              </w:rPr>
              <w:t>1</w:t>
            </w:r>
          </w:p>
        </w:tc>
        <w:tc>
          <w:tcPr>
            <w:tcW w:w="1890" w:type="dxa"/>
            <w:tcBorders>
              <w:top w:val="single" w:sz="4" w:space="0" w:color="000000"/>
              <w:left w:val="single" w:sz="4" w:space="0" w:color="000000"/>
              <w:bottom w:val="single" w:sz="4" w:space="0" w:color="000000"/>
            </w:tcBorders>
            <w:shd w:val="clear" w:color="auto" w:fill="FFFFFF"/>
          </w:tcPr>
          <w:p w:rsidR="008F7DEE" w:rsidRDefault="00CF117F">
            <w:pPr>
              <w:suppressAutoHyphens/>
              <w:overflowPunct/>
              <w:autoSpaceDE/>
              <w:autoSpaceDN/>
              <w:adjustRightInd/>
              <w:ind w:left="0"/>
              <w:textAlignment w:val="auto"/>
              <w:rPr>
                <w:rFonts w:cs="Arial"/>
                <w:lang w:eastAsia="ar-SA"/>
              </w:rPr>
            </w:pPr>
            <w:r>
              <w:rPr>
                <w:rFonts w:cs="Arial"/>
                <w:lang w:eastAsia="ar-SA"/>
              </w:rPr>
              <w:t>Azure</w:t>
            </w:r>
          </w:p>
        </w:tc>
        <w:tc>
          <w:tcPr>
            <w:tcW w:w="2494" w:type="dxa"/>
            <w:tcBorders>
              <w:top w:val="single" w:sz="4" w:space="0" w:color="000000"/>
              <w:left w:val="single" w:sz="4" w:space="0" w:color="000000"/>
              <w:bottom w:val="single" w:sz="4" w:space="0" w:color="000000"/>
              <w:right w:val="single" w:sz="4" w:space="0" w:color="000000"/>
            </w:tcBorders>
            <w:shd w:val="clear" w:color="auto" w:fill="FFFFFF"/>
          </w:tcPr>
          <w:p w:rsidR="008F7DEE" w:rsidRDefault="00CF117F">
            <w:pPr>
              <w:keepNext/>
              <w:suppressAutoHyphens/>
              <w:overflowPunct/>
              <w:autoSpaceDE/>
              <w:autoSpaceDN/>
              <w:adjustRightInd/>
              <w:ind w:left="0"/>
              <w:textAlignment w:val="auto"/>
              <w:rPr>
                <w:rFonts w:cs="Arial"/>
                <w:lang w:eastAsia="ar-SA"/>
              </w:rPr>
            </w:pPr>
            <w:r>
              <w:rPr>
                <w:rFonts w:cs="Arial"/>
              </w:rPr>
              <w:t>10.221.14.10</w:t>
            </w:r>
          </w:p>
        </w:tc>
      </w:tr>
    </w:tbl>
    <w:p w:rsidR="008F7DEE" w:rsidRDefault="00CF117F">
      <w:pPr>
        <w:pStyle w:val="Caption"/>
        <w:rPr>
          <w:rFonts w:ascii="Arial" w:hAnsi="Arial" w:cs="Arial"/>
          <w:i w:val="0"/>
          <w:iCs w:val="0"/>
        </w:rPr>
      </w:pPr>
      <w:r>
        <w:rPr>
          <w:rFonts w:ascii="Arial" w:hAnsi="Arial" w:cs="Arial"/>
          <w:i w:val="0"/>
        </w:rPr>
        <w:t xml:space="preserve">                                                           Table </w:t>
      </w:r>
      <w:r>
        <w:rPr>
          <w:rFonts w:ascii="Arial" w:hAnsi="Arial" w:cs="Arial"/>
          <w:i w:val="0"/>
        </w:rPr>
        <w:fldChar w:fldCharType="begin"/>
      </w:r>
      <w:r>
        <w:rPr>
          <w:rFonts w:ascii="Arial" w:hAnsi="Arial" w:cs="Arial"/>
          <w:i w:val="0"/>
        </w:rPr>
        <w:instrText xml:space="preserve"> SEQ Table \* ARABIC </w:instrText>
      </w:r>
      <w:r>
        <w:rPr>
          <w:rFonts w:ascii="Arial" w:hAnsi="Arial" w:cs="Arial"/>
          <w:i w:val="0"/>
        </w:rPr>
        <w:fldChar w:fldCharType="separate"/>
      </w:r>
      <w:r>
        <w:rPr>
          <w:rFonts w:ascii="Arial" w:hAnsi="Arial" w:cs="Arial"/>
          <w:i w:val="0"/>
        </w:rPr>
        <w:t>9</w:t>
      </w:r>
      <w:r>
        <w:rPr>
          <w:rFonts w:ascii="Arial" w:hAnsi="Arial" w:cs="Arial"/>
          <w:i w:val="0"/>
        </w:rPr>
        <w:fldChar w:fldCharType="end"/>
      </w:r>
      <w:r>
        <w:rPr>
          <w:rFonts w:ascii="Arial" w:hAnsi="Arial" w:cs="Arial"/>
          <w:i w:val="0"/>
        </w:rPr>
        <w:t>: DR/UAT servers</w:t>
      </w:r>
    </w:p>
    <w:p w:rsidR="008F7DEE" w:rsidRDefault="008F7DEE">
      <w:pPr>
        <w:pStyle w:val="Caption"/>
        <w:rPr>
          <w:rFonts w:ascii="Arial" w:hAnsi="Arial" w:cs="Arial"/>
          <w:i w:val="0"/>
          <w:iCs w:val="0"/>
        </w:rPr>
      </w:pPr>
    </w:p>
    <w:p w:rsidR="008F7DEE" w:rsidRDefault="008F7DEE">
      <w:pPr>
        <w:pStyle w:val="Caption"/>
        <w:rPr>
          <w:rFonts w:ascii="Arial" w:hAnsi="Arial" w:cs="Arial"/>
          <w:i w:val="0"/>
          <w:iCs w:val="0"/>
        </w:rPr>
      </w:pPr>
    </w:p>
    <w:p w:rsidR="008F7DEE" w:rsidRDefault="008F7DEE">
      <w:pPr>
        <w:pStyle w:val="Caption"/>
        <w:rPr>
          <w:rFonts w:ascii="Arial" w:hAnsi="Arial" w:cs="Arial"/>
          <w:i w:val="0"/>
          <w:iCs w:val="0"/>
        </w:rPr>
      </w:pPr>
    </w:p>
    <w:p w:rsidR="008F7DEE" w:rsidRDefault="008F7DEE">
      <w:pPr>
        <w:pStyle w:val="Caption"/>
        <w:rPr>
          <w:rFonts w:ascii="Arial" w:hAnsi="Arial" w:cs="Arial"/>
          <w:i w:val="0"/>
          <w:iCs w:val="0"/>
        </w:rPr>
      </w:pPr>
    </w:p>
    <w:p w:rsidR="008F7DEE" w:rsidRDefault="008F7DEE">
      <w:pPr>
        <w:pStyle w:val="Caption"/>
        <w:rPr>
          <w:rFonts w:ascii="Arial" w:hAnsi="Arial" w:cs="Arial"/>
          <w:i w:val="0"/>
          <w:iCs w:val="0"/>
        </w:rPr>
      </w:pPr>
    </w:p>
    <w:p w:rsidR="008F7DEE" w:rsidRDefault="00CF117F">
      <w:pPr>
        <w:pStyle w:val="Heading2"/>
      </w:pPr>
      <w:bookmarkStart w:id="122" w:name="_Toc519766517"/>
      <w:r>
        <w:t>4.6.2</w:t>
      </w:r>
      <w:r>
        <w:tab/>
        <w:t>Software specifications</w:t>
      </w:r>
      <w:bookmarkEnd w:id="122"/>
    </w:p>
    <w:p w:rsidR="008F7DEE" w:rsidRDefault="00CF117F">
      <w:pPr>
        <w:rPr>
          <w:lang w:val="en-GB"/>
        </w:rPr>
      </w:pPr>
      <w:r>
        <w:rPr>
          <w:rFonts w:cs="Arial"/>
          <w:lang w:val="en-GB"/>
        </w:rPr>
        <w:t xml:space="preserve">The below table depicts the software </w:t>
      </w:r>
      <w:r>
        <w:rPr>
          <w:rFonts w:cs="Arial"/>
          <w:lang w:val="en-GB"/>
        </w:rPr>
        <w:t>specifications</w:t>
      </w:r>
    </w:p>
    <w:p w:rsidR="008F7DEE" w:rsidRDefault="008F7DEE">
      <w:pPr>
        <w:suppressAutoHyphens/>
        <w:overflowPunct/>
        <w:autoSpaceDE/>
        <w:autoSpaceDN/>
        <w:adjustRightInd/>
        <w:ind w:left="0"/>
        <w:textAlignment w:val="auto"/>
        <w:rPr>
          <w:rFonts w:cs="Arial"/>
          <w:lang w:eastAsia="ar-SA"/>
        </w:rPr>
      </w:pPr>
    </w:p>
    <w:tbl>
      <w:tblPr>
        <w:tblW w:w="8608" w:type="dxa"/>
        <w:tblInd w:w="700" w:type="dxa"/>
        <w:tblLayout w:type="fixed"/>
        <w:tblLook w:val="04A0" w:firstRow="1" w:lastRow="0" w:firstColumn="1" w:lastColumn="0" w:noHBand="0" w:noVBand="1"/>
      </w:tblPr>
      <w:tblGrid>
        <w:gridCol w:w="648"/>
        <w:gridCol w:w="2160"/>
        <w:gridCol w:w="5800"/>
      </w:tblGrid>
      <w:tr w:rsidR="008F7DEE">
        <w:trPr>
          <w:cantSplit/>
        </w:trPr>
        <w:tc>
          <w:tcPr>
            <w:tcW w:w="648" w:type="dxa"/>
            <w:tcBorders>
              <w:top w:val="single" w:sz="4" w:space="0" w:color="000000"/>
              <w:left w:val="single" w:sz="4" w:space="0" w:color="000000"/>
              <w:bottom w:val="single" w:sz="4" w:space="0" w:color="000000"/>
            </w:tcBorders>
            <w:shd w:val="clear" w:color="auto" w:fill="D9D9D9" w:themeFill="background1" w:themeFillShade="D9"/>
          </w:tcPr>
          <w:p w:rsidR="008F7DEE" w:rsidRDefault="008F7DEE">
            <w:pPr>
              <w:pStyle w:val="BodyText"/>
              <w:snapToGrid w:val="0"/>
              <w:spacing w:before="60" w:after="60"/>
              <w:ind w:left="0"/>
              <w:rPr>
                <w:rFonts w:cs="Arial"/>
                <w:b/>
                <w:bCs/>
                <w:color w:val="0000FF"/>
                <w:sz w:val="20"/>
              </w:rPr>
            </w:pPr>
          </w:p>
        </w:tc>
        <w:tc>
          <w:tcPr>
            <w:tcW w:w="2160" w:type="dxa"/>
            <w:tcBorders>
              <w:top w:val="single" w:sz="4" w:space="0" w:color="000000"/>
              <w:left w:val="single" w:sz="4" w:space="0" w:color="000000"/>
              <w:bottom w:val="single" w:sz="4" w:space="0" w:color="000000"/>
            </w:tcBorders>
            <w:shd w:val="clear" w:color="auto" w:fill="D9D9D9" w:themeFill="background1" w:themeFillShade="D9"/>
          </w:tcPr>
          <w:p w:rsidR="008F7DEE" w:rsidRDefault="00CF117F">
            <w:pPr>
              <w:pStyle w:val="BodyText"/>
              <w:spacing w:before="60" w:after="60"/>
              <w:ind w:left="0"/>
              <w:rPr>
                <w:rFonts w:cs="Arial"/>
                <w:b/>
                <w:bCs/>
                <w:iCs/>
                <w:color w:val="000000"/>
                <w:sz w:val="20"/>
              </w:rPr>
            </w:pPr>
            <w:r>
              <w:rPr>
                <w:rFonts w:cs="Arial"/>
                <w:b/>
                <w:bCs/>
                <w:color w:val="000000"/>
                <w:sz w:val="20"/>
              </w:rPr>
              <w:t>Category</w:t>
            </w:r>
          </w:p>
        </w:tc>
        <w:tc>
          <w:tcPr>
            <w:tcW w:w="58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F7DEE" w:rsidRDefault="00CF117F">
            <w:pPr>
              <w:pStyle w:val="BodyText"/>
              <w:spacing w:before="60" w:after="60"/>
              <w:ind w:left="0" w:right="1872"/>
              <w:rPr>
                <w:rFonts w:cs="Arial"/>
              </w:rPr>
            </w:pPr>
            <w:r>
              <w:rPr>
                <w:rFonts w:cs="Arial"/>
                <w:b/>
                <w:bCs/>
                <w:iCs/>
                <w:color w:val="000000"/>
                <w:sz w:val="20"/>
              </w:rPr>
              <w:t>Configuration</w:t>
            </w:r>
          </w:p>
        </w:tc>
      </w:tr>
      <w:tr w:rsidR="008F7DEE">
        <w:trPr>
          <w:cantSplit/>
        </w:trPr>
        <w:tc>
          <w:tcPr>
            <w:tcW w:w="648" w:type="dxa"/>
            <w:tcBorders>
              <w:top w:val="single" w:sz="4" w:space="0" w:color="000000"/>
              <w:left w:val="single" w:sz="4" w:space="0" w:color="000000"/>
              <w:bottom w:val="single" w:sz="4" w:space="0" w:color="000000"/>
            </w:tcBorders>
            <w:shd w:val="clear" w:color="auto" w:fill="auto"/>
          </w:tcPr>
          <w:p w:rsidR="008F7DEE" w:rsidRDefault="008F7DEE">
            <w:pPr>
              <w:pStyle w:val="BodyText"/>
              <w:numPr>
                <w:ilvl w:val="0"/>
                <w:numId w:val="15"/>
              </w:numPr>
              <w:tabs>
                <w:tab w:val="left" w:pos="720"/>
                <w:tab w:val="left" w:pos="990"/>
              </w:tabs>
              <w:suppressAutoHyphens/>
              <w:overflowPunct/>
              <w:autoSpaceDE/>
              <w:autoSpaceDN/>
              <w:adjustRightInd/>
              <w:snapToGrid w:val="0"/>
              <w:spacing w:before="60" w:after="60" w:line="288" w:lineRule="auto"/>
              <w:ind w:left="540" w:right="422" w:hanging="450"/>
              <w:textAlignment w:val="auto"/>
              <w:rPr>
                <w:rFonts w:cs="Arial"/>
                <w:sz w:val="20"/>
              </w:rPr>
            </w:pPr>
          </w:p>
        </w:tc>
        <w:tc>
          <w:tcPr>
            <w:tcW w:w="2160" w:type="dxa"/>
            <w:tcBorders>
              <w:top w:val="single" w:sz="4" w:space="0" w:color="000000"/>
              <w:left w:val="single" w:sz="4" w:space="0" w:color="000000"/>
              <w:bottom w:val="single" w:sz="4" w:space="0" w:color="000000"/>
            </w:tcBorders>
            <w:shd w:val="clear" w:color="auto" w:fill="auto"/>
          </w:tcPr>
          <w:p w:rsidR="008F7DEE" w:rsidRDefault="00CF117F">
            <w:pPr>
              <w:pStyle w:val="BodyText"/>
              <w:spacing w:before="60" w:after="60"/>
              <w:ind w:left="0"/>
              <w:rPr>
                <w:rFonts w:cs="Arial"/>
                <w:iCs/>
                <w:color w:val="000000"/>
                <w:sz w:val="20"/>
              </w:rPr>
            </w:pPr>
            <w:r>
              <w:rPr>
                <w:rFonts w:cs="Arial"/>
                <w:color w:val="000000"/>
                <w:sz w:val="20"/>
              </w:rPr>
              <w:t xml:space="preserve">Application </w:t>
            </w:r>
          </w:p>
        </w:tc>
        <w:tc>
          <w:tcPr>
            <w:tcW w:w="5800" w:type="dxa"/>
            <w:tcBorders>
              <w:top w:val="single" w:sz="4" w:space="0" w:color="000000"/>
              <w:left w:val="single" w:sz="4" w:space="0" w:color="000000"/>
              <w:bottom w:val="single" w:sz="4" w:space="0" w:color="000000"/>
              <w:right w:val="single" w:sz="4" w:space="0" w:color="000000"/>
            </w:tcBorders>
            <w:shd w:val="clear" w:color="auto" w:fill="auto"/>
          </w:tcPr>
          <w:p w:rsidR="008F7DEE" w:rsidRDefault="00CF117F">
            <w:pPr>
              <w:pStyle w:val="BodyText"/>
              <w:spacing w:before="60" w:after="60"/>
              <w:ind w:left="0"/>
              <w:rPr>
                <w:rFonts w:cs="Arial"/>
                <w:iCs/>
                <w:color w:val="000000"/>
                <w:sz w:val="20"/>
              </w:rPr>
            </w:pPr>
            <w:r>
              <w:rPr>
                <w:rFonts w:cs="Arial"/>
                <w:iCs/>
                <w:color w:val="000000"/>
                <w:sz w:val="20"/>
              </w:rPr>
              <w:t>ITCB</w:t>
            </w:r>
          </w:p>
          <w:p w:rsidR="008F7DEE" w:rsidRDefault="00CF117F">
            <w:pPr>
              <w:pStyle w:val="BodyText"/>
              <w:numPr>
                <w:ilvl w:val="0"/>
                <w:numId w:val="16"/>
              </w:numPr>
              <w:suppressAutoHyphens/>
              <w:overflowPunct/>
              <w:autoSpaceDE/>
              <w:autoSpaceDN/>
              <w:adjustRightInd/>
              <w:spacing w:before="60" w:after="60" w:line="288" w:lineRule="auto"/>
              <w:ind w:right="0"/>
              <w:textAlignment w:val="auto"/>
              <w:rPr>
                <w:rFonts w:cs="Arial"/>
                <w:iCs/>
                <w:color w:val="000000"/>
                <w:sz w:val="20"/>
              </w:rPr>
            </w:pPr>
            <w:r>
              <w:rPr>
                <w:rFonts w:cs="Arial"/>
                <w:iCs/>
                <w:color w:val="000000"/>
                <w:sz w:val="20"/>
              </w:rPr>
              <w:t>Login</w:t>
            </w:r>
          </w:p>
          <w:p w:rsidR="008F7DEE" w:rsidRDefault="00CF117F">
            <w:pPr>
              <w:pStyle w:val="BodyText"/>
              <w:numPr>
                <w:ilvl w:val="0"/>
                <w:numId w:val="16"/>
              </w:numPr>
              <w:suppressAutoHyphens/>
              <w:overflowPunct/>
              <w:autoSpaceDE/>
              <w:autoSpaceDN/>
              <w:adjustRightInd/>
              <w:spacing w:before="60" w:after="60" w:line="288" w:lineRule="auto"/>
              <w:ind w:right="0"/>
              <w:textAlignment w:val="auto"/>
              <w:rPr>
                <w:rFonts w:cs="Arial"/>
                <w:iCs/>
                <w:color w:val="000000"/>
                <w:sz w:val="20"/>
              </w:rPr>
            </w:pPr>
            <w:r>
              <w:rPr>
                <w:rFonts w:cs="Arial"/>
                <w:iCs/>
                <w:color w:val="000000"/>
                <w:sz w:val="20"/>
              </w:rPr>
              <w:t>Manage applications</w:t>
            </w:r>
          </w:p>
          <w:p w:rsidR="008F7DEE" w:rsidRDefault="00CF117F">
            <w:pPr>
              <w:pStyle w:val="BodyText"/>
              <w:numPr>
                <w:ilvl w:val="0"/>
                <w:numId w:val="16"/>
              </w:numPr>
              <w:suppressAutoHyphens/>
              <w:overflowPunct/>
              <w:autoSpaceDE/>
              <w:autoSpaceDN/>
              <w:adjustRightInd/>
              <w:spacing w:before="60" w:after="60" w:line="288" w:lineRule="auto"/>
              <w:ind w:right="0"/>
              <w:textAlignment w:val="auto"/>
              <w:rPr>
                <w:rFonts w:cs="Arial"/>
                <w:iCs/>
                <w:color w:val="000000"/>
                <w:sz w:val="20"/>
              </w:rPr>
            </w:pPr>
            <w:r>
              <w:rPr>
                <w:rFonts w:cs="Arial"/>
                <w:iCs/>
                <w:color w:val="000000"/>
                <w:sz w:val="20"/>
              </w:rPr>
              <w:t>Reports</w:t>
            </w:r>
          </w:p>
          <w:p w:rsidR="008F7DEE" w:rsidRDefault="00CF117F">
            <w:pPr>
              <w:pStyle w:val="BodyText"/>
              <w:numPr>
                <w:ilvl w:val="0"/>
                <w:numId w:val="16"/>
              </w:numPr>
              <w:suppressAutoHyphens/>
              <w:overflowPunct/>
              <w:autoSpaceDE/>
              <w:autoSpaceDN/>
              <w:adjustRightInd/>
              <w:spacing w:before="60" w:after="60" w:line="288" w:lineRule="auto"/>
              <w:ind w:right="0"/>
              <w:textAlignment w:val="auto"/>
              <w:rPr>
                <w:rFonts w:cs="Arial"/>
                <w:iCs/>
                <w:color w:val="000000"/>
                <w:sz w:val="20"/>
              </w:rPr>
            </w:pPr>
            <w:r>
              <w:rPr>
                <w:rFonts w:cs="Arial"/>
                <w:iCs/>
                <w:color w:val="000000"/>
                <w:sz w:val="20"/>
              </w:rPr>
              <w:t>File Loader</w:t>
            </w:r>
          </w:p>
          <w:p w:rsidR="008F7DEE" w:rsidRDefault="00CF117F">
            <w:pPr>
              <w:pStyle w:val="BodyText"/>
              <w:numPr>
                <w:ilvl w:val="0"/>
                <w:numId w:val="16"/>
              </w:numPr>
              <w:suppressAutoHyphens/>
              <w:overflowPunct/>
              <w:autoSpaceDE/>
              <w:autoSpaceDN/>
              <w:adjustRightInd/>
              <w:spacing w:before="60" w:after="60" w:line="288" w:lineRule="auto"/>
              <w:ind w:right="0"/>
              <w:textAlignment w:val="auto"/>
              <w:rPr>
                <w:rFonts w:cs="Arial"/>
                <w:iCs/>
                <w:color w:val="000000"/>
                <w:sz w:val="20"/>
              </w:rPr>
            </w:pPr>
            <w:r>
              <w:rPr>
                <w:rFonts w:cs="Arial"/>
                <w:iCs/>
                <w:color w:val="000000"/>
                <w:sz w:val="20"/>
              </w:rPr>
              <w:t>Manage Cost Template</w:t>
            </w:r>
          </w:p>
          <w:p w:rsidR="008F7DEE" w:rsidRDefault="00CF117F">
            <w:pPr>
              <w:pStyle w:val="BodyText"/>
              <w:numPr>
                <w:ilvl w:val="0"/>
                <w:numId w:val="16"/>
              </w:numPr>
              <w:suppressAutoHyphens/>
              <w:overflowPunct/>
              <w:autoSpaceDE/>
              <w:autoSpaceDN/>
              <w:adjustRightInd/>
              <w:spacing w:before="60" w:after="60" w:line="288" w:lineRule="auto"/>
              <w:ind w:right="0"/>
              <w:textAlignment w:val="auto"/>
              <w:rPr>
                <w:rFonts w:cs="Arial"/>
                <w:iCs/>
                <w:color w:val="000000"/>
                <w:sz w:val="20"/>
              </w:rPr>
            </w:pPr>
            <w:r>
              <w:rPr>
                <w:rFonts w:cs="Arial"/>
                <w:iCs/>
                <w:color w:val="000000"/>
                <w:sz w:val="20"/>
              </w:rPr>
              <w:t>Manage Features</w:t>
            </w:r>
          </w:p>
          <w:p w:rsidR="008F7DEE" w:rsidRDefault="00CF117F">
            <w:pPr>
              <w:pStyle w:val="BodyText"/>
              <w:numPr>
                <w:ilvl w:val="0"/>
                <w:numId w:val="16"/>
              </w:numPr>
              <w:suppressAutoHyphens/>
              <w:overflowPunct/>
              <w:autoSpaceDE/>
              <w:autoSpaceDN/>
              <w:adjustRightInd/>
              <w:spacing w:before="60" w:after="60" w:line="288" w:lineRule="auto"/>
              <w:ind w:right="0"/>
              <w:textAlignment w:val="auto"/>
              <w:rPr>
                <w:rFonts w:cs="Arial"/>
              </w:rPr>
            </w:pPr>
            <w:r>
              <w:rPr>
                <w:rFonts w:cs="Arial"/>
                <w:iCs/>
                <w:color w:val="000000"/>
                <w:sz w:val="20"/>
              </w:rPr>
              <w:t>User Management</w:t>
            </w:r>
          </w:p>
        </w:tc>
      </w:tr>
      <w:tr w:rsidR="008F7DEE">
        <w:trPr>
          <w:cantSplit/>
        </w:trPr>
        <w:tc>
          <w:tcPr>
            <w:tcW w:w="648" w:type="dxa"/>
            <w:tcBorders>
              <w:top w:val="single" w:sz="4" w:space="0" w:color="000000"/>
              <w:left w:val="single" w:sz="4" w:space="0" w:color="000000"/>
              <w:bottom w:val="single" w:sz="4" w:space="0" w:color="000000"/>
            </w:tcBorders>
            <w:shd w:val="clear" w:color="auto" w:fill="auto"/>
          </w:tcPr>
          <w:p w:rsidR="008F7DEE" w:rsidRDefault="008F7DEE">
            <w:pPr>
              <w:pStyle w:val="BodyText"/>
              <w:numPr>
                <w:ilvl w:val="0"/>
                <w:numId w:val="15"/>
              </w:numPr>
              <w:tabs>
                <w:tab w:val="left" w:pos="720"/>
                <w:tab w:val="left" w:pos="990"/>
              </w:tabs>
              <w:suppressAutoHyphens/>
              <w:overflowPunct/>
              <w:autoSpaceDE/>
              <w:autoSpaceDN/>
              <w:adjustRightInd/>
              <w:snapToGrid w:val="0"/>
              <w:spacing w:before="60" w:after="60" w:line="288" w:lineRule="auto"/>
              <w:ind w:left="540" w:right="422" w:hanging="450"/>
              <w:textAlignment w:val="auto"/>
              <w:rPr>
                <w:rFonts w:cs="Arial"/>
                <w:sz w:val="20"/>
              </w:rPr>
            </w:pPr>
          </w:p>
        </w:tc>
        <w:tc>
          <w:tcPr>
            <w:tcW w:w="2160" w:type="dxa"/>
            <w:tcBorders>
              <w:top w:val="single" w:sz="4" w:space="0" w:color="000000"/>
              <w:left w:val="single" w:sz="4" w:space="0" w:color="000000"/>
              <w:bottom w:val="single" w:sz="4" w:space="0" w:color="000000"/>
            </w:tcBorders>
            <w:shd w:val="clear" w:color="auto" w:fill="auto"/>
          </w:tcPr>
          <w:p w:rsidR="008F7DEE" w:rsidRDefault="00CF117F">
            <w:pPr>
              <w:pStyle w:val="BodyText"/>
              <w:spacing w:before="60" w:after="60"/>
              <w:ind w:left="0"/>
              <w:rPr>
                <w:rFonts w:eastAsia="SimSun" w:cs="Arial"/>
                <w:iCs/>
                <w:color w:val="000000"/>
                <w:kern w:val="1"/>
                <w:sz w:val="20"/>
                <w:szCs w:val="24"/>
                <w:lang w:eastAsia="hi-IN" w:bidi="hi-IN"/>
              </w:rPr>
            </w:pPr>
            <w:r>
              <w:rPr>
                <w:rFonts w:cs="Arial"/>
                <w:color w:val="000000"/>
                <w:sz w:val="20"/>
              </w:rPr>
              <w:t>Programming language</w:t>
            </w:r>
          </w:p>
        </w:tc>
        <w:tc>
          <w:tcPr>
            <w:tcW w:w="5800" w:type="dxa"/>
            <w:tcBorders>
              <w:top w:val="single" w:sz="4" w:space="0" w:color="000000"/>
              <w:left w:val="single" w:sz="4" w:space="0" w:color="000000"/>
              <w:bottom w:val="single" w:sz="4" w:space="0" w:color="000000"/>
              <w:right w:val="single" w:sz="4" w:space="0" w:color="000000"/>
            </w:tcBorders>
            <w:shd w:val="clear" w:color="auto" w:fill="auto"/>
          </w:tcPr>
          <w:p w:rsidR="008F7DEE" w:rsidRDefault="00CF117F">
            <w:pPr>
              <w:pStyle w:val="BodyText"/>
              <w:spacing w:before="60" w:after="60"/>
              <w:ind w:left="0"/>
              <w:rPr>
                <w:rFonts w:cs="Arial"/>
              </w:rPr>
            </w:pPr>
            <w:r>
              <w:rPr>
                <w:rFonts w:eastAsia="SimSun" w:cs="Arial"/>
                <w:iCs/>
                <w:color w:val="000000"/>
                <w:kern w:val="1"/>
                <w:sz w:val="20"/>
                <w:szCs w:val="24"/>
                <w:lang w:eastAsia="hi-IN" w:bidi="hi-IN"/>
              </w:rPr>
              <w:t>JAVA 8</w:t>
            </w:r>
          </w:p>
        </w:tc>
      </w:tr>
      <w:tr w:rsidR="008F7DEE">
        <w:trPr>
          <w:cantSplit/>
        </w:trPr>
        <w:tc>
          <w:tcPr>
            <w:tcW w:w="648" w:type="dxa"/>
            <w:tcBorders>
              <w:top w:val="single" w:sz="4" w:space="0" w:color="000000"/>
              <w:left w:val="single" w:sz="4" w:space="0" w:color="000000"/>
              <w:bottom w:val="single" w:sz="4" w:space="0" w:color="000000"/>
            </w:tcBorders>
            <w:shd w:val="clear" w:color="auto" w:fill="auto"/>
          </w:tcPr>
          <w:p w:rsidR="008F7DEE" w:rsidRDefault="008F7DEE">
            <w:pPr>
              <w:pStyle w:val="BodyText"/>
              <w:numPr>
                <w:ilvl w:val="0"/>
                <w:numId w:val="15"/>
              </w:numPr>
              <w:tabs>
                <w:tab w:val="left" w:pos="720"/>
                <w:tab w:val="left" w:pos="990"/>
              </w:tabs>
              <w:suppressAutoHyphens/>
              <w:overflowPunct/>
              <w:autoSpaceDE/>
              <w:autoSpaceDN/>
              <w:adjustRightInd/>
              <w:snapToGrid w:val="0"/>
              <w:spacing w:before="60" w:after="60" w:line="288" w:lineRule="auto"/>
              <w:ind w:left="540" w:right="422" w:hanging="450"/>
              <w:textAlignment w:val="auto"/>
              <w:rPr>
                <w:rFonts w:cs="Arial"/>
                <w:sz w:val="20"/>
              </w:rPr>
            </w:pPr>
          </w:p>
        </w:tc>
        <w:tc>
          <w:tcPr>
            <w:tcW w:w="2160" w:type="dxa"/>
            <w:tcBorders>
              <w:top w:val="single" w:sz="4" w:space="0" w:color="000000"/>
              <w:left w:val="single" w:sz="4" w:space="0" w:color="000000"/>
              <w:bottom w:val="single" w:sz="4" w:space="0" w:color="000000"/>
            </w:tcBorders>
            <w:shd w:val="clear" w:color="auto" w:fill="auto"/>
          </w:tcPr>
          <w:p w:rsidR="008F7DEE" w:rsidRDefault="00CF117F">
            <w:pPr>
              <w:pStyle w:val="BodyText"/>
              <w:spacing w:before="60" w:after="60"/>
              <w:ind w:left="0"/>
              <w:rPr>
                <w:rFonts w:cs="Arial"/>
                <w:iCs/>
                <w:color w:val="000000"/>
                <w:sz w:val="20"/>
              </w:rPr>
            </w:pPr>
            <w:r>
              <w:rPr>
                <w:rFonts w:cs="Arial"/>
                <w:color w:val="000000"/>
                <w:sz w:val="20"/>
              </w:rPr>
              <w:t xml:space="preserve">Transaction Manager </w:t>
            </w:r>
          </w:p>
        </w:tc>
        <w:tc>
          <w:tcPr>
            <w:tcW w:w="5800" w:type="dxa"/>
            <w:tcBorders>
              <w:top w:val="single" w:sz="4" w:space="0" w:color="000000"/>
              <w:left w:val="single" w:sz="4" w:space="0" w:color="000000"/>
              <w:bottom w:val="single" w:sz="4" w:space="0" w:color="000000"/>
              <w:right w:val="single" w:sz="4" w:space="0" w:color="000000"/>
            </w:tcBorders>
            <w:shd w:val="clear" w:color="auto" w:fill="auto"/>
          </w:tcPr>
          <w:p w:rsidR="008F7DEE" w:rsidRDefault="00CF117F">
            <w:pPr>
              <w:pStyle w:val="BodyText"/>
              <w:spacing w:before="60" w:after="60"/>
              <w:ind w:left="0"/>
              <w:rPr>
                <w:rFonts w:cs="Arial"/>
              </w:rPr>
            </w:pPr>
            <w:r>
              <w:rPr>
                <w:rFonts w:cs="Arial"/>
                <w:iCs/>
                <w:color w:val="000000"/>
                <w:sz w:val="20"/>
              </w:rPr>
              <w:t>Spring transaction manager</w:t>
            </w:r>
          </w:p>
        </w:tc>
      </w:tr>
      <w:tr w:rsidR="008F7DEE">
        <w:trPr>
          <w:cantSplit/>
        </w:trPr>
        <w:tc>
          <w:tcPr>
            <w:tcW w:w="648" w:type="dxa"/>
            <w:tcBorders>
              <w:top w:val="single" w:sz="4" w:space="0" w:color="000000"/>
              <w:left w:val="single" w:sz="4" w:space="0" w:color="000000"/>
              <w:bottom w:val="single" w:sz="4" w:space="0" w:color="000000"/>
            </w:tcBorders>
            <w:shd w:val="clear" w:color="auto" w:fill="auto"/>
          </w:tcPr>
          <w:p w:rsidR="008F7DEE" w:rsidRDefault="008F7DEE">
            <w:pPr>
              <w:pStyle w:val="BodyText"/>
              <w:numPr>
                <w:ilvl w:val="0"/>
                <w:numId w:val="15"/>
              </w:numPr>
              <w:tabs>
                <w:tab w:val="left" w:pos="720"/>
                <w:tab w:val="left" w:pos="990"/>
              </w:tabs>
              <w:suppressAutoHyphens/>
              <w:overflowPunct/>
              <w:autoSpaceDE/>
              <w:autoSpaceDN/>
              <w:adjustRightInd/>
              <w:snapToGrid w:val="0"/>
              <w:spacing w:before="60" w:after="60" w:line="288" w:lineRule="auto"/>
              <w:ind w:left="540" w:right="422" w:hanging="450"/>
              <w:textAlignment w:val="auto"/>
              <w:rPr>
                <w:rFonts w:cs="Arial"/>
                <w:sz w:val="20"/>
              </w:rPr>
            </w:pPr>
          </w:p>
        </w:tc>
        <w:tc>
          <w:tcPr>
            <w:tcW w:w="2160" w:type="dxa"/>
            <w:tcBorders>
              <w:top w:val="single" w:sz="4" w:space="0" w:color="000000"/>
              <w:left w:val="single" w:sz="4" w:space="0" w:color="000000"/>
              <w:bottom w:val="single" w:sz="4" w:space="0" w:color="000000"/>
            </w:tcBorders>
            <w:shd w:val="clear" w:color="auto" w:fill="auto"/>
          </w:tcPr>
          <w:p w:rsidR="008F7DEE" w:rsidRDefault="00CF117F">
            <w:pPr>
              <w:pStyle w:val="BodyText"/>
              <w:spacing w:before="60" w:after="60"/>
              <w:ind w:left="0"/>
              <w:rPr>
                <w:rFonts w:eastAsia="SimSun" w:cs="Arial"/>
                <w:iCs/>
                <w:color w:val="000000"/>
                <w:kern w:val="1"/>
                <w:sz w:val="20"/>
                <w:szCs w:val="24"/>
                <w:lang w:eastAsia="hi-IN" w:bidi="hi-IN"/>
              </w:rPr>
            </w:pPr>
            <w:r>
              <w:rPr>
                <w:rFonts w:cs="Arial"/>
                <w:color w:val="000000"/>
                <w:sz w:val="20"/>
              </w:rPr>
              <w:t>Development tool</w:t>
            </w:r>
          </w:p>
        </w:tc>
        <w:tc>
          <w:tcPr>
            <w:tcW w:w="5800" w:type="dxa"/>
            <w:tcBorders>
              <w:top w:val="single" w:sz="4" w:space="0" w:color="000000"/>
              <w:left w:val="single" w:sz="4" w:space="0" w:color="000000"/>
              <w:bottom w:val="single" w:sz="4" w:space="0" w:color="000000"/>
              <w:right w:val="single" w:sz="4" w:space="0" w:color="000000"/>
            </w:tcBorders>
            <w:shd w:val="clear" w:color="auto" w:fill="auto"/>
          </w:tcPr>
          <w:p w:rsidR="008F7DEE" w:rsidRDefault="00CF117F">
            <w:pPr>
              <w:pStyle w:val="BodyText"/>
              <w:spacing w:before="60" w:after="60"/>
              <w:ind w:left="0"/>
              <w:rPr>
                <w:rFonts w:cs="Arial"/>
              </w:rPr>
            </w:pPr>
            <w:r>
              <w:rPr>
                <w:rFonts w:eastAsia="SimSun" w:cs="Arial"/>
                <w:iCs/>
                <w:color w:val="000000"/>
                <w:kern w:val="1"/>
                <w:sz w:val="20"/>
                <w:szCs w:val="24"/>
                <w:lang w:eastAsia="hi-IN" w:bidi="hi-IN"/>
              </w:rPr>
              <w:t>Eclipse IDE</w:t>
            </w:r>
          </w:p>
        </w:tc>
      </w:tr>
      <w:tr w:rsidR="008F7DEE">
        <w:trPr>
          <w:cantSplit/>
        </w:trPr>
        <w:tc>
          <w:tcPr>
            <w:tcW w:w="648" w:type="dxa"/>
            <w:tcBorders>
              <w:top w:val="single" w:sz="4" w:space="0" w:color="000000"/>
              <w:left w:val="single" w:sz="4" w:space="0" w:color="000000"/>
              <w:bottom w:val="single" w:sz="4" w:space="0" w:color="000000"/>
            </w:tcBorders>
            <w:shd w:val="clear" w:color="auto" w:fill="auto"/>
          </w:tcPr>
          <w:p w:rsidR="008F7DEE" w:rsidRDefault="008F7DEE">
            <w:pPr>
              <w:pStyle w:val="BodyText"/>
              <w:numPr>
                <w:ilvl w:val="0"/>
                <w:numId w:val="15"/>
              </w:numPr>
              <w:tabs>
                <w:tab w:val="left" w:pos="720"/>
                <w:tab w:val="left" w:pos="990"/>
              </w:tabs>
              <w:suppressAutoHyphens/>
              <w:overflowPunct/>
              <w:autoSpaceDE/>
              <w:autoSpaceDN/>
              <w:adjustRightInd/>
              <w:snapToGrid w:val="0"/>
              <w:spacing w:before="60" w:after="60" w:line="288" w:lineRule="auto"/>
              <w:ind w:left="540" w:right="422" w:hanging="450"/>
              <w:textAlignment w:val="auto"/>
              <w:rPr>
                <w:rFonts w:cs="Arial"/>
                <w:sz w:val="20"/>
              </w:rPr>
            </w:pPr>
          </w:p>
        </w:tc>
        <w:tc>
          <w:tcPr>
            <w:tcW w:w="2160" w:type="dxa"/>
            <w:tcBorders>
              <w:top w:val="single" w:sz="4" w:space="0" w:color="000000"/>
              <w:left w:val="single" w:sz="4" w:space="0" w:color="000000"/>
              <w:bottom w:val="single" w:sz="4" w:space="0" w:color="000000"/>
            </w:tcBorders>
            <w:shd w:val="clear" w:color="auto" w:fill="auto"/>
          </w:tcPr>
          <w:p w:rsidR="008F7DEE" w:rsidRDefault="00CF117F">
            <w:pPr>
              <w:pStyle w:val="BodyText"/>
              <w:spacing w:before="60" w:after="60"/>
              <w:ind w:left="0"/>
              <w:rPr>
                <w:rFonts w:cs="Arial"/>
                <w:iCs/>
                <w:color w:val="000000"/>
                <w:sz w:val="20"/>
              </w:rPr>
            </w:pPr>
            <w:r>
              <w:rPr>
                <w:rFonts w:cs="Arial"/>
                <w:color w:val="000000"/>
                <w:sz w:val="20"/>
              </w:rPr>
              <w:t>Database</w:t>
            </w:r>
          </w:p>
        </w:tc>
        <w:tc>
          <w:tcPr>
            <w:tcW w:w="5800" w:type="dxa"/>
            <w:tcBorders>
              <w:top w:val="single" w:sz="4" w:space="0" w:color="000000"/>
              <w:left w:val="single" w:sz="4" w:space="0" w:color="000000"/>
              <w:bottom w:val="single" w:sz="4" w:space="0" w:color="000000"/>
              <w:right w:val="single" w:sz="4" w:space="0" w:color="000000"/>
            </w:tcBorders>
            <w:shd w:val="clear" w:color="auto" w:fill="auto"/>
          </w:tcPr>
          <w:p w:rsidR="008F7DEE" w:rsidRDefault="00CF117F">
            <w:pPr>
              <w:pStyle w:val="BodyText"/>
              <w:spacing w:before="60" w:after="60"/>
              <w:ind w:left="0"/>
              <w:rPr>
                <w:rFonts w:cs="Arial"/>
              </w:rPr>
            </w:pPr>
            <w:r>
              <w:rPr>
                <w:rFonts w:cs="Arial"/>
                <w:iCs/>
                <w:color w:val="000000"/>
                <w:sz w:val="20"/>
              </w:rPr>
              <w:t>MSSQL</w:t>
            </w:r>
          </w:p>
        </w:tc>
      </w:tr>
      <w:tr w:rsidR="008F7DEE">
        <w:trPr>
          <w:cantSplit/>
        </w:trPr>
        <w:tc>
          <w:tcPr>
            <w:tcW w:w="648" w:type="dxa"/>
            <w:tcBorders>
              <w:top w:val="single" w:sz="4" w:space="0" w:color="000000"/>
              <w:left w:val="single" w:sz="4" w:space="0" w:color="000000"/>
              <w:bottom w:val="single" w:sz="4" w:space="0" w:color="000000"/>
            </w:tcBorders>
            <w:shd w:val="clear" w:color="auto" w:fill="auto"/>
          </w:tcPr>
          <w:p w:rsidR="008F7DEE" w:rsidRDefault="008F7DEE">
            <w:pPr>
              <w:pStyle w:val="BodyText"/>
              <w:numPr>
                <w:ilvl w:val="0"/>
                <w:numId w:val="15"/>
              </w:numPr>
              <w:tabs>
                <w:tab w:val="left" w:pos="720"/>
                <w:tab w:val="left" w:pos="990"/>
              </w:tabs>
              <w:suppressAutoHyphens/>
              <w:overflowPunct/>
              <w:autoSpaceDE/>
              <w:autoSpaceDN/>
              <w:adjustRightInd/>
              <w:snapToGrid w:val="0"/>
              <w:spacing w:before="60" w:after="60" w:line="288" w:lineRule="auto"/>
              <w:ind w:left="540" w:right="422" w:hanging="450"/>
              <w:jc w:val="both"/>
              <w:textAlignment w:val="auto"/>
              <w:rPr>
                <w:rFonts w:cs="Arial"/>
                <w:sz w:val="20"/>
              </w:rPr>
            </w:pPr>
          </w:p>
        </w:tc>
        <w:tc>
          <w:tcPr>
            <w:tcW w:w="2160" w:type="dxa"/>
            <w:tcBorders>
              <w:top w:val="single" w:sz="4" w:space="0" w:color="000000"/>
              <w:left w:val="single" w:sz="4" w:space="0" w:color="000000"/>
              <w:bottom w:val="single" w:sz="4" w:space="0" w:color="000000"/>
            </w:tcBorders>
            <w:shd w:val="clear" w:color="auto" w:fill="auto"/>
          </w:tcPr>
          <w:p w:rsidR="008F7DEE" w:rsidRDefault="00CF117F">
            <w:pPr>
              <w:pStyle w:val="BodyText"/>
              <w:spacing w:before="60" w:after="60"/>
              <w:ind w:left="0"/>
              <w:rPr>
                <w:rFonts w:eastAsia="SimSun" w:cs="Arial"/>
                <w:iCs/>
                <w:color w:val="4A442A"/>
                <w:kern w:val="1"/>
                <w:sz w:val="20"/>
                <w:szCs w:val="24"/>
                <w:lang w:eastAsia="hi-IN" w:bidi="hi-IN"/>
              </w:rPr>
            </w:pPr>
            <w:r>
              <w:rPr>
                <w:rFonts w:cs="Arial"/>
                <w:color w:val="000000"/>
                <w:sz w:val="20"/>
              </w:rPr>
              <w:t>Operating system</w:t>
            </w:r>
          </w:p>
        </w:tc>
        <w:tc>
          <w:tcPr>
            <w:tcW w:w="5800" w:type="dxa"/>
            <w:tcBorders>
              <w:top w:val="single" w:sz="4" w:space="0" w:color="000000"/>
              <w:left w:val="single" w:sz="4" w:space="0" w:color="000000"/>
              <w:bottom w:val="single" w:sz="4" w:space="0" w:color="000000"/>
              <w:right w:val="single" w:sz="4" w:space="0" w:color="000000"/>
            </w:tcBorders>
            <w:shd w:val="clear" w:color="auto" w:fill="auto"/>
          </w:tcPr>
          <w:p w:rsidR="008F7DEE" w:rsidRDefault="00CF117F">
            <w:pPr>
              <w:pStyle w:val="BodyText"/>
              <w:keepNext/>
              <w:spacing w:before="60" w:after="60"/>
              <w:ind w:left="0"/>
              <w:rPr>
                <w:rFonts w:cs="Arial"/>
                <w:b/>
              </w:rPr>
            </w:pPr>
            <w:r>
              <w:rPr>
                <w:rFonts w:cs="Arial"/>
                <w:iCs/>
                <w:color w:val="000000"/>
                <w:sz w:val="20"/>
              </w:rPr>
              <w:t>Windows server</w:t>
            </w:r>
          </w:p>
        </w:tc>
      </w:tr>
      <w:tr w:rsidR="008F7DEE">
        <w:trPr>
          <w:cantSplit/>
        </w:trPr>
        <w:tc>
          <w:tcPr>
            <w:tcW w:w="648" w:type="dxa"/>
            <w:tcBorders>
              <w:top w:val="single" w:sz="4" w:space="0" w:color="000000"/>
              <w:left w:val="single" w:sz="4" w:space="0" w:color="000000"/>
              <w:bottom w:val="single" w:sz="4" w:space="0" w:color="000000"/>
            </w:tcBorders>
            <w:shd w:val="clear" w:color="auto" w:fill="auto"/>
          </w:tcPr>
          <w:p w:rsidR="008F7DEE" w:rsidRDefault="008F7DEE">
            <w:pPr>
              <w:pStyle w:val="BodyText"/>
              <w:numPr>
                <w:ilvl w:val="0"/>
                <w:numId w:val="15"/>
              </w:numPr>
              <w:tabs>
                <w:tab w:val="left" w:pos="720"/>
                <w:tab w:val="left" w:pos="990"/>
              </w:tabs>
              <w:suppressAutoHyphens/>
              <w:overflowPunct/>
              <w:autoSpaceDE/>
              <w:autoSpaceDN/>
              <w:adjustRightInd/>
              <w:snapToGrid w:val="0"/>
              <w:spacing w:before="60" w:after="60" w:line="288" w:lineRule="auto"/>
              <w:ind w:left="540" w:right="422" w:hanging="450"/>
              <w:jc w:val="both"/>
              <w:textAlignment w:val="auto"/>
              <w:rPr>
                <w:rFonts w:cs="Arial"/>
                <w:sz w:val="20"/>
              </w:rPr>
            </w:pPr>
          </w:p>
        </w:tc>
        <w:tc>
          <w:tcPr>
            <w:tcW w:w="2160" w:type="dxa"/>
            <w:tcBorders>
              <w:top w:val="single" w:sz="4" w:space="0" w:color="000000"/>
              <w:left w:val="single" w:sz="4" w:space="0" w:color="000000"/>
              <w:bottom w:val="single" w:sz="4" w:space="0" w:color="000000"/>
            </w:tcBorders>
            <w:shd w:val="clear" w:color="auto" w:fill="auto"/>
          </w:tcPr>
          <w:p w:rsidR="008F7DEE" w:rsidRDefault="00CF117F">
            <w:pPr>
              <w:pStyle w:val="BodyText"/>
              <w:spacing w:before="60" w:after="60"/>
              <w:ind w:left="0"/>
              <w:rPr>
                <w:rFonts w:cs="Arial"/>
                <w:color w:val="000000"/>
                <w:sz w:val="20"/>
              </w:rPr>
            </w:pPr>
            <w:r>
              <w:rPr>
                <w:rFonts w:cs="Arial"/>
                <w:color w:val="000000"/>
                <w:sz w:val="20"/>
              </w:rPr>
              <w:t>Source Code</w:t>
            </w:r>
          </w:p>
        </w:tc>
        <w:tc>
          <w:tcPr>
            <w:tcW w:w="5800" w:type="dxa"/>
            <w:tcBorders>
              <w:top w:val="single" w:sz="4" w:space="0" w:color="000000"/>
              <w:left w:val="single" w:sz="4" w:space="0" w:color="000000"/>
              <w:bottom w:val="single" w:sz="4" w:space="0" w:color="000000"/>
              <w:right w:val="single" w:sz="4" w:space="0" w:color="000000"/>
            </w:tcBorders>
            <w:shd w:val="clear" w:color="auto" w:fill="auto"/>
          </w:tcPr>
          <w:p w:rsidR="008F7DEE" w:rsidRDefault="00CF117F">
            <w:pPr>
              <w:pStyle w:val="BodyText"/>
              <w:keepNext/>
              <w:spacing w:before="60" w:after="60"/>
              <w:ind w:left="0"/>
              <w:rPr>
                <w:rFonts w:cs="Arial"/>
                <w:iCs/>
                <w:color w:val="000000"/>
                <w:sz w:val="20"/>
              </w:rPr>
            </w:pPr>
            <w:r>
              <w:rPr>
                <w:rFonts w:cs="Arial"/>
                <w:iCs/>
                <w:color w:val="000000"/>
                <w:sz w:val="20"/>
              </w:rPr>
              <w:t>http://10.221.4.5/svn/SRAS/SRAS/IT Charge Back/</w:t>
            </w:r>
            <w:proofErr w:type="spellStart"/>
            <w:r>
              <w:rPr>
                <w:rFonts w:cs="Arial"/>
                <w:iCs/>
                <w:color w:val="000000"/>
                <w:sz w:val="20"/>
              </w:rPr>
              <w:t>Source_Code</w:t>
            </w:r>
            <w:proofErr w:type="spellEnd"/>
            <w:r>
              <w:rPr>
                <w:rFonts w:cs="Arial"/>
                <w:iCs/>
                <w:color w:val="000000"/>
                <w:sz w:val="20"/>
              </w:rPr>
              <w:t>/branches/</w:t>
            </w:r>
            <w:proofErr w:type="spellStart"/>
            <w:r>
              <w:rPr>
                <w:rFonts w:cs="Arial"/>
                <w:iCs/>
                <w:color w:val="000000"/>
                <w:sz w:val="20"/>
              </w:rPr>
              <w:t>Trunc_Version</w:t>
            </w:r>
            <w:proofErr w:type="spellEnd"/>
          </w:p>
        </w:tc>
      </w:tr>
      <w:tr w:rsidR="008F7DEE">
        <w:trPr>
          <w:cantSplit/>
        </w:trPr>
        <w:tc>
          <w:tcPr>
            <w:tcW w:w="648" w:type="dxa"/>
            <w:tcBorders>
              <w:top w:val="single" w:sz="4" w:space="0" w:color="000000"/>
              <w:left w:val="single" w:sz="4" w:space="0" w:color="000000"/>
              <w:bottom w:val="single" w:sz="4" w:space="0" w:color="000000"/>
            </w:tcBorders>
            <w:shd w:val="clear" w:color="auto" w:fill="auto"/>
          </w:tcPr>
          <w:p w:rsidR="008F7DEE" w:rsidRDefault="008F7DEE">
            <w:pPr>
              <w:pStyle w:val="BodyText"/>
              <w:numPr>
                <w:ilvl w:val="0"/>
                <w:numId w:val="15"/>
              </w:numPr>
              <w:tabs>
                <w:tab w:val="left" w:pos="720"/>
                <w:tab w:val="left" w:pos="990"/>
              </w:tabs>
              <w:suppressAutoHyphens/>
              <w:overflowPunct/>
              <w:autoSpaceDE/>
              <w:autoSpaceDN/>
              <w:adjustRightInd/>
              <w:snapToGrid w:val="0"/>
              <w:spacing w:before="60" w:after="60" w:line="288" w:lineRule="auto"/>
              <w:ind w:left="540" w:right="422" w:hanging="450"/>
              <w:jc w:val="both"/>
              <w:textAlignment w:val="auto"/>
              <w:rPr>
                <w:rFonts w:cs="Arial"/>
                <w:sz w:val="20"/>
              </w:rPr>
            </w:pPr>
          </w:p>
        </w:tc>
        <w:tc>
          <w:tcPr>
            <w:tcW w:w="2160" w:type="dxa"/>
            <w:tcBorders>
              <w:top w:val="single" w:sz="4" w:space="0" w:color="000000"/>
              <w:left w:val="single" w:sz="4" w:space="0" w:color="000000"/>
              <w:bottom w:val="single" w:sz="4" w:space="0" w:color="000000"/>
            </w:tcBorders>
            <w:shd w:val="clear" w:color="auto" w:fill="auto"/>
          </w:tcPr>
          <w:p w:rsidR="008F7DEE" w:rsidRDefault="00CF117F">
            <w:pPr>
              <w:pStyle w:val="BodyText"/>
              <w:spacing w:before="60" w:after="60"/>
              <w:ind w:left="0"/>
              <w:rPr>
                <w:rFonts w:cs="Arial"/>
                <w:color w:val="000000"/>
                <w:sz w:val="20"/>
              </w:rPr>
            </w:pPr>
            <w:r>
              <w:rPr>
                <w:rFonts w:cs="Arial"/>
                <w:color w:val="000000"/>
                <w:sz w:val="20"/>
              </w:rPr>
              <w:t>Supported Browsers</w:t>
            </w:r>
          </w:p>
        </w:tc>
        <w:tc>
          <w:tcPr>
            <w:tcW w:w="5800" w:type="dxa"/>
            <w:tcBorders>
              <w:top w:val="single" w:sz="4" w:space="0" w:color="000000"/>
              <w:left w:val="single" w:sz="4" w:space="0" w:color="000000"/>
              <w:bottom w:val="single" w:sz="4" w:space="0" w:color="000000"/>
              <w:right w:val="single" w:sz="4" w:space="0" w:color="000000"/>
            </w:tcBorders>
            <w:shd w:val="clear" w:color="auto" w:fill="auto"/>
          </w:tcPr>
          <w:p w:rsidR="008F7DEE" w:rsidRDefault="00CF117F">
            <w:pPr>
              <w:pStyle w:val="BodyText"/>
              <w:keepNext/>
              <w:spacing w:before="60" w:after="60"/>
              <w:ind w:left="0"/>
              <w:rPr>
                <w:rFonts w:cs="Arial"/>
                <w:iCs/>
                <w:color w:val="000000"/>
                <w:sz w:val="20"/>
              </w:rPr>
            </w:pPr>
            <w:r>
              <w:rPr>
                <w:rFonts w:cs="Arial"/>
                <w:iCs/>
                <w:color w:val="000000"/>
                <w:sz w:val="20"/>
              </w:rPr>
              <w:t>Google Chrome</w:t>
            </w:r>
          </w:p>
          <w:p w:rsidR="008F7DEE" w:rsidRDefault="00CF117F">
            <w:pPr>
              <w:pStyle w:val="BodyText"/>
              <w:keepNext/>
              <w:spacing w:before="60" w:after="60"/>
              <w:ind w:left="0"/>
              <w:rPr>
                <w:rFonts w:cs="Arial"/>
                <w:iCs/>
                <w:color w:val="000000"/>
                <w:sz w:val="20"/>
              </w:rPr>
            </w:pPr>
            <w:r>
              <w:rPr>
                <w:rFonts w:cs="Arial"/>
                <w:iCs/>
                <w:color w:val="000000"/>
                <w:sz w:val="20"/>
              </w:rPr>
              <w:t>Firefox</w:t>
            </w:r>
          </w:p>
          <w:p w:rsidR="008F7DEE" w:rsidRDefault="00CF117F">
            <w:pPr>
              <w:pStyle w:val="BodyText"/>
              <w:keepNext/>
              <w:spacing w:before="60" w:after="60"/>
              <w:ind w:left="0"/>
              <w:rPr>
                <w:rFonts w:cs="Arial"/>
                <w:iCs/>
                <w:color w:val="000000"/>
                <w:sz w:val="20"/>
              </w:rPr>
            </w:pPr>
            <w:r>
              <w:rPr>
                <w:rFonts w:cs="Arial"/>
                <w:iCs/>
                <w:color w:val="000000"/>
                <w:sz w:val="20"/>
              </w:rPr>
              <w:t xml:space="preserve">Microsoft Edge </w:t>
            </w:r>
          </w:p>
          <w:p w:rsidR="008F7DEE" w:rsidRDefault="00CF117F">
            <w:pPr>
              <w:pStyle w:val="BodyText"/>
              <w:keepNext/>
              <w:spacing w:before="60" w:after="60"/>
              <w:ind w:left="0"/>
              <w:rPr>
                <w:rFonts w:cs="Arial"/>
                <w:iCs/>
                <w:color w:val="000000"/>
                <w:sz w:val="20"/>
              </w:rPr>
            </w:pPr>
            <w:r>
              <w:rPr>
                <w:rFonts w:cs="Arial"/>
                <w:iCs/>
                <w:color w:val="000000"/>
                <w:sz w:val="20"/>
              </w:rPr>
              <w:t>Safari</w:t>
            </w:r>
          </w:p>
        </w:tc>
      </w:tr>
    </w:tbl>
    <w:p w:rsidR="008F7DEE" w:rsidRDefault="00CF117F">
      <w:pPr>
        <w:pStyle w:val="Caption"/>
        <w:rPr>
          <w:rFonts w:ascii="Arial" w:hAnsi="Arial" w:cs="Arial"/>
        </w:rPr>
      </w:pPr>
      <w:r>
        <w:rPr>
          <w:rFonts w:ascii="Arial" w:hAnsi="Arial" w:cs="Arial"/>
        </w:rPr>
        <w:t xml:space="preserve">                                                    Table </w:t>
      </w:r>
      <w:r>
        <w:rPr>
          <w:rFonts w:ascii="Arial" w:hAnsi="Arial" w:cs="Arial"/>
        </w:rPr>
        <w:fldChar w:fldCharType="begin"/>
      </w:r>
      <w:r>
        <w:rPr>
          <w:rFonts w:ascii="Arial" w:hAnsi="Arial" w:cs="Arial"/>
        </w:rPr>
        <w:instrText xml:space="preserve"> SEQ Table \* ARABIC </w:instrText>
      </w:r>
      <w:r>
        <w:rPr>
          <w:rFonts w:ascii="Arial" w:hAnsi="Arial" w:cs="Arial"/>
        </w:rPr>
        <w:fldChar w:fldCharType="separate"/>
      </w:r>
      <w:r>
        <w:rPr>
          <w:rFonts w:ascii="Arial" w:hAnsi="Arial" w:cs="Arial"/>
        </w:rPr>
        <w:t>10</w:t>
      </w:r>
      <w:r>
        <w:rPr>
          <w:rFonts w:ascii="Arial" w:hAnsi="Arial" w:cs="Arial"/>
        </w:rPr>
        <w:fldChar w:fldCharType="end"/>
      </w:r>
      <w:r>
        <w:rPr>
          <w:rFonts w:ascii="Arial" w:hAnsi="Arial" w:cs="Arial"/>
        </w:rPr>
        <w:t>: Software Specification</w:t>
      </w:r>
    </w:p>
    <w:p w:rsidR="008F7DEE" w:rsidRDefault="00CF117F">
      <w:pPr>
        <w:pStyle w:val="Caption"/>
        <w:rPr>
          <w:rFonts w:ascii="Arial" w:hAnsi="Arial" w:cs="Arial"/>
          <w:i w:val="0"/>
        </w:rPr>
      </w:pPr>
      <w:r>
        <w:rPr>
          <w:rFonts w:ascii="Arial" w:hAnsi="Arial" w:cs="Arial"/>
          <w:i w:val="0"/>
        </w:rPr>
        <w:t xml:space="preserve">                                                              </w:t>
      </w:r>
    </w:p>
    <w:p w:rsidR="008F7DEE" w:rsidRDefault="00CF117F">
      <w:pPr>
        <w:pStyle w:val="Heading2"/>
      </w:pPr>
      <w:bookmarkStart w:id="123" w:name="_Toc519766518"/>
      <w:r>
        <w:t>4.6.3</w:t>
      </w:r>
      <w:r>
        <w:tab/>
        <w:t>Communication / Network Specification</w:t>
      </w:r>
      <w:bookmarkEnd w:id="123"/>
    </w:p>
    <w:p w:rsidR="008F7DEE" w:rsidRDefault="00CF117F">
      <w:pPr>
        <w:ind w:left="720"/>
        <w:rPr>
          <w:b/>
          <w:caps/>
        </w:rPr>
      </w:pPr>
      <w:r>
        <w:t>The below table depicts the applications</w:t>
      </w:r>
      <w:r>
        <w:t xml:space="preserve"> communication/network specification</w:t>
      </w:r>
    </w:p>
    <w:p w:rsidR="008F7DEE" w:rsidRDefault="008F7DEE">
      <w:pPr>
        <w:suppressAutoHyphens/>
        <w:overflowPunct/>
        <w:autoSpaceDE/>
        <w:autoSpaceDN/>
        <w:adjustRightInd/>
        <w:textAlignment w:val="auto"/>
        <w:rPr>
          <w:rFonts w:cs="Arial"/>
          <w:iCs/>
          <w:color w:val="000000"/>
        </w:rPr>
      </w:pPr>
    </w:p>
    <w:tbl>
      <w:tblPr>
        <w:tblW w:w="8472" w:type="dxa"/>
        <w:tblInd w:w="700" w:type="dxa"/>
        <w:tblLayout w:type="fixed"/>
        <w:tblLook w:val="04A0" w:firstRow="1" w:lastRow="0" w:firstColumn="1" w:lastColumn="0" w:noHBand="0" w:noVBand="1"/>
      </w:tblPr>
      <w:tblGrid>
        <w:gridCol w:w="1030"/>
        <w:gridCol w:w="2761"/>
        <w:gridCol w:w="4681"/>
      </w:tblGrid>
      <w:tr w:rsidR="008F7DEE">
        <w:tc>
          <w:tcPr>
            <w:tcW w:w="1030" w:type="dxa"/>
            <w:tcBorders>
              <w:top w:val="single" w:sz="4" w:space="0" w:color="000000"/>
              <w:left w:val="single" w:sz="4" w:space="0" w:color="000000"/>
              <w:bottom w:val="single" w:sz="4" w:space="0" w:color="000000"/>
            </w:tcBorders>
            <w:shd w:val="clear" w:color="auto" w:fill="E7E6E6"/>
          </w:tcPr>
          <w:p w:rsidR="008F7DEE" w:rsidRDefault="00CF117F">
            <w:pPr>
              <w:suppressAutoHyphens/>
              <w:overflowPunct/>
              <w:autoSpaceDE/>
              <w:autoSpaceDN/>
              <w:adjustRightInd/>
              <w:spacing w:before="0"/>
              <w:ind w:left="0" w:right="0"/>
              <w:textAlignment w:val="auto"/>
              <w:rPr>
                <w:rFonts w:cs="Arial"/>
                <w:b/>
                <w:iCs/>
                <w:lang w:eastAsia="ar-SA"/>
              </w:rPr>
            </w:pPr>
            <w:proofErr w:type="spellStart"/>
            <w:r>
              <w:rPr>
                <w:rFonts w:cs="Arial"/>
                <w:b/>
                <w:iCs/>
                <w:lang w:eastAsia="ar-SA"/>
              </w:rPr>
              <w:t>Sl</w:t>
            </w:r>
            <w:proofErr w:type="spellEnd"/>
            <w:r>
              <w:rPr>
                <w:rFonts w:cs="Arial"/>
                <w:b/>
                <w:iCs/>
                <w:lang w:eastAsia="ar-SA"/>
              </w:rPr>
              <w:t xml:space="preserve"> No</w:t>
            </w:r>
          </w:p>
        </w:tc>
        <w:tc>
          <w:tcPr>
            <w:tcW w:w="2761" w:type="dxa"/>
            <w:tcBorders>
              <w:top w:val="single" w:sz="4" w:space="0" w:color="000000"/>
              <w:left w:val="single" w:sz="4" w:space="0" w:color="000000"/>
              <w:bottom w:val="single" w:sz="4" w:space="0" w:color="000000"/>
            </w:tcBorders>
            <w:shd w:val="clear" w:color="auto" w:fill="E7E6E6"/>
          </w:tcPr>
          <w:p w:rsidR="008F7DEE" w:rsidRDefault="00CF117F">
            <w:pPr>
              <w:suppressAutoHyphens/>
              <w:overflowPunct/>
              <w:autoSpaceDE/>
              <w:autoSpaceDN/>
              <w:adjustRightInd/>
              <w:spacing w:before="0"/>
              <w:ind w:left="0" w:right="0"/>
              <w:textAlignment w:val="auto"/>
              <w:rPr>
                <w:rFonts w:cs="Arial"/>
                <w:b/>
                <w:iCs/>
                <w:lang w:eastAsia="ar-SA"/>
              </w:rPr>
            </w:pPr>
            <w:r>
              <w:rPr>
                <w:rFonts w:cs="Arial"/>
                <w:b/>
                <w:iCs/>
                <w:lang w:eastAsia="ar-SA"/>
              </w:rPr>
              <w:t>Category</w:t>
            </w:r>
          </w:p>
        </w:tc>
        <w:tc>
          <w:tcPr>
            <w:tcW w:w="4681" w:type="dxa"/>
            <w:tcBorders>
              <w:top w:val="single" w:sz="4" w:space="0" w:color="000000"/>
              <w:left w:val="single" w:sz="4" w:space="0" w:color="000000"/>
              <w:bottom w:val="single" w:sz="4" w:space="0" w:color="000000"/>
              <w:right w:val="single" w:sz="4" w:space="0" w:color="000000"/>
            </w:tcBorders>
            <w:shd w:val="clear" w:color="auto" w:fill="E7E6E6"/>
          </w:tcPr>
          <w:p w:rsidR="008F7DEE" w:rsidRDefault="00CF117F">
            <w:pPr>
              <w:suppressAutoHyphens/>
              <w:overflowPunct/>
              <w:autoSpaceDE/>
              <w:autoSpaceDN/>
              <w:adjustRightInd/>
              <w:spacing w:before="0"/>
              <w:ind w:left="0" w:right="0"/>
              <w:textAlignment w:val="auto"/>
              <w:rPr>
                <w:rFonts w:cs="Arial"/>
                <w:lang w:eastAsia="ar-SA"/>
              </w:rPr>
            </w:pPr>
            <w:r>
              <w:rPr>
                <w:rFonts w:cs="Arial"/>
                <w:b/>
                <w:iCs/>
                <w:lang w:eastAsia="ar-SA"/>
              </w:rPr>
              <w:t>Configuration</w:t>
            </w:r>
          </w:p>
        </w:tc>
      </w:tr>
      <w:tr w:rsidR="008F7DEE">
        <w:tc>
          <w:tcPr>
            <w:tcW w:w="1030" w:type="dxa"/>
            <w:tcBorders>
              <w:top w:val="single" w:sz="4" w:space="0" w:color="000000"/>
              <w:left w:val="single" w:sz="4" w:space="0" w:color="000000"/>
              <w:bottom w:val="single" w:sz="4" w:space="0" w:color="000000"/>
            </w:tcBorders>
            <w:shd w:val="clear" w:color="auto" w:fill="FFFFFF"/>
          </w:tcPr>
          <w:p w:rsidR="008F7DEE" w:rsidRDefault="00CF117F">
            <w:pPr>
              <w:suppressAutoHyphens/>
              <w:overflowPunct/>
              <w:autoSpaceDE/>
              <w:autoSpaceDN/>
              <w:adjustRightInd/>
              <w:ind w:left="0"/>
              <w:textAlignment w:val="auto"/>
              <w:rPr>
                <w:rFonts w:cs="Arial"/>
                <w:iCs/>
                <w:lang w:eastAsia="ar-SA"/>
              </w:rPr>
            </w:pPr>
            <w:r>
              <w:rPr>
                <w:rFonts w:cs="Arial"/>
                <w:iCs/>
                <w:lang w:eastAsia="ar-SA"/>
              </w:rPr>
              <w:t>1</w:t>
            </w:r>
          </w:p>
        </w:tc>
        <w:tc>
          <w:tcPr>
            <w:tcW w:w="2761" w:type="dxa"/>
            <w:tcBorders>
              <w:top w:val="single" w:sz="4" w:space="0" w:color="000000"/>
              <w:left w:val="single" w:sz="4" w:space="0" w:color="000000"/>
              <w:bottom w:val="single" w:sz="4" w:space="0" w:color="000000"/>
            </w:tcBorders>
            <w:shd w:val="clear" w:color="auto" w:fill="FFFFFF"/>
          </w:tcPr>
          <w:p w:rsidR="008F7DEE" w:rsidRDefault="00CF117F">
            <w:pPr>
              <w:pStyle w:val="BodyText"/>
              <w:spacing w:before="60" w:after="60"/>
              <w:ind w:left="90"/>
              <w:rPr>
                <w:rFonts w:cs="Arial"/>
              </w:rPr>
            </w:pPr>
            <w:r>
              <w:rPr>
                <w:rFonts w:cs="Arial"/>
                <w:iCs/>
                <w:color w:val="000000"/>
                <w:sz w:val="20"/>
              </w:rPr>
              <w:t>Web Protocol</w:t>
            </w:r>
          </w:p>
        </w:tc>
        <w:tc>
          <w:tcPr>
            <w:tcW w:w="4681" w:type="dxa"/>
            <w:tcBorders>
              <w:top w:val="single" w:sz="4" w:space="0" w:color="000000"/>
              <w:left w:val="single" w:sz="4" w:space="0" w:color="000000"/>
              <w:bottom w:val="single" w:sz="4" w:space="0" w:color="000000"/>
              <w:right w:val="single" w:sz="4" w:space="0" w:color="000000"/>
            </w:tcBorders>
            <w:shd w:val="clear" w:color="auto" w:fill="FFFFFF"/>
          </w:tcPr>
          <w:p w:rsidR="008F7DEE" w:rsidRDefault="00CF117F">
            <w:pPr>
              <w:pStyle w:val="western"/>
              <w:spacing w:before="58" w:after="58"/>
              <w:rPr>
                <w:rFonts w:ascii="Arial" w:hAnsi="Arial" w:cs="Arial"/>
                <w:iCs/>
                <w:color w:val="000000"/>
                <w:lang w:bidi="ar-SA"/>
              </w:rPr>
            </w:pPr>
            <w:r>
              <w:rPr>
                <w:rFonts w:ascii="Arial" w:hAnsi="Arial" w:cs="Arial"/>
                <w:iCs/>
                <w:color w:val="000000"/>
                <w:lang w:bidi="ar-SA"/>
              </w:rPr>
              <w:t>Server: HTTPS</w:t>
            </w:r>
          </w:p>
        </w:tc>
      </w:tr>
      <w:tr w:rsidR="008F7DEE">
        <w:tc>
          <w:tcPr>
            <w:tcW w:w="1030" w:type="dxa"/>
            <w:tcBorders>
              <w:top w:val="single" w:sz="4" w:space="0" w:color="000000"/>
              <w:left w:val="single" w:sz="4" w:space="0" w:color="000000"/>
              <w:bottom w:val="single" w:sz="4" w:space="0" w:color="000000"/>
            </w:tcBorders>
            <w:shd w:val="clear" w:color="auto" w:fill="FFFFFF"/>
          </w:tcPr>
          <w:p w:rsidR="008F7DEE" w:rsidRDefault="00CF117F">
            <w:pPr>
              <w:suppressAutoHyphens/>
              <w:overflowPunct/>
              <w:autoSpaceDE/>
              <w:autoSpaceDN/>
              <w:adjustRightInd/>
              <w:ind w:left="0"/>
              <w:textAlignment w:val="auto"/>
              <w:rPr>
                <w:rFonts w:cs="Arial"/>
                <w:iCs/>
                <w:lang w:eastAsia="ar-SA"/>
              </w:rPr>
            </w:pPr>
            <w:r>
              <w:rPr>
                <w:rFonts w:cs="Arial"/>
                <w:iCs/>
                <w:lang w:eastAsia="ar-SA"/>
              </w:rPr>
              <w:t>2</w:t>
            </w:r>
          </w:p>
        </w:tc>
        <w:tc>
          <w:tcPr>
            <w:tcW w:w="2761" w:type="dxa"/>
            <w:tcBorders>
              <w:top w:val="single" w:sz="4" w:space="0" w:color="000000"/>
              <w:left w:val="single" w:sz="4" w:space="0" w:color="000000"/>
              <w:bottom w:val="single" w:sz="4" w:space="0" w:color="000000"/>
            </w:tcBorders>
            <w:shd w:val="clear" w:color="auto" w:fill="FFFFFF"/>
          </w:tcPr>
          <w:p w:rsidR="008F7DEE" w:rsidRDefault="00CF117F">
            <w:pPr>
              <w:pStyle w:val="BodyText"/>
              <w:spacing w:before="60" w:after="60"/>
              <w:ind w:left="90"/>
              <w:rPr>
                <w:rFonts w:cs="Arial"/>
                <w:iCs/>
              </w:rPr>
            </w:pPr>
            <w:r>
              <w:rPr>
                <w:rFonts w:cs="Arial"/>
                <w:iCs/>
                <w:color w:val="000000"/>
                <w:sz w:val="20"/>
              </w:rPr>
              <w:t>Mail</w:t>
            </w:r>
          </w:p>
        </w:tc>
        <w:tc>
          <w:tcPr>
            <w:tcW w:w="4681" w:type="dxa"/>
            <w:tcBorders>
              <w:top w:val="single" w:sz="4" w:space="0" w:color="000000"/>
              <w:left w:val="single" w:sz="4" w:space="0" w:color="000000"/>
              <w:bottom w:val="single" w:sz="4" w:space="0" w:color="000000"/>
              <w:right w:val="single" w:sz="4" w:space="0" w:color="000000"/>
            </w:tcBorders>
            <w:shd w:val="clear" w:color="auto" w:fill="FFFFFF"/>
          </w:tcPr>
          <w:p w:rsidR="008F7DEE" w:rsidRDefault="00CF117F">
            <w:pPr>
              <w:pStyle w:val="western"/>
              <w:keepNext/>
              <w:spacing w:before="58" w:after="58"/>
              <w:rPr>
                <w:rFonts w:ascii="Arial" w:hAnsi="Arial" w:cs="Arial"/>
                <w:iCs/>
                <w:color w:val="000000"/>
                <w:lang w:bidi="ar-SA"/>
              </w:rPr>
            </w:pPr>
            <w:r>
              <w:rPr>
                <w:rFonts w:ascii="Arial" w:hAnsi="Arial" w:cs="Arial"/>
                <w:iCs/>
                <w:color w:val="000000"/>
                <w:lang w:bidi="ar-SA"/>
              </w:rPr>
              <w:t>Mail : SMTP</w:t>
            </w:r>
          </w:p>
        </w:tc>
      </w:tr>
    </w:tbl>
    <w:p w:rsidR="008F7DEE" w:rsidRDefault="00CF117F">
      <w:pPr>
        <w:pStyle w:val="Caption"/>
        <w:rPr>
          <w:rFonts w:ascii="Arial" w:hAnsi="Arial" w:cs="Arial"/>
        </w:rPr>
      </w:pPr>
      <w:r>
        <w:rPr>
          <w:rFonts w:ascii="Arial" w:hAnsi="Arial" w:cs="Arial"/>
        </w:rPr>
        <w:t xml:space="preserve">                                                   Table </w:t>
      </w:r>
      <w:r>
        <w:rPr>
          <w:rFonts w:ascii="Arial" w:hAnsi="Arial" w:cs="Arial"/>
        </w:rPr>
        <w:fldChar w:fldCharType="begin"/>
      </w:r>
      <w:r>
        <w:rPr>
          <w:rFonts w:ascii="Arial" w:hAnsi="Arial" w:cs="Arial"/>
        </w:rPr>
        <w:instrText xml:space="preserve"> SEQ Table \* ARABIC </w:instrText>
      </w:r>
      <w:r>
        <w:rPr>
          <w:rFonts w:ascii="Arial" w:hAnsi="Arial" w:cs="Arial"/>
        </w:rPr>
        <w:fldChar w:fldCharType="separate"/>
      </w:r>
      <w:r>
        <w:rPr>
          <w:rFonts w:ascii="Arial" w:hAnsi="Arial" w:cs="Arial"/>
        </w:rPr>
        <w:t>11</w:t>
      </w:r>
      <w:r>
        <w:rPr>
          <w:rFonts w:ascii="Arial" w:hAnsi="Arial" w:cs="Arial"/>
        </w:rPr>
        <w:fldChar w:fldCharType="end"/>
      </w:r>
      <w:r>
        <w:rPr>
          <w:rFonts w:ascii="Arial" w:hAnsi="Arial" w:cs="Arial"/>
        </w:rPr>
        <w:t>: Communication/Network specification</w:t>
      </w:r>
    </w:p>
    <w:p w:rsidR="008F7DEE" w:rsidRDefault="00CF117F">
      <w:pPr>
        <w:pStyle w:val="Caption"/>
        <w:rPr>
          <w:rFonts w:ascii="Arial" w:hAnsi="Arial" w:cs="Arial"/>
          <w:i w:val="0"/>
        </w:rPr>
      </w:pPr>
      <w:r>
        <w:rPr>
          <w:rFonts w:ascii="Arial" w:hAnsi="Arial" w:cs="Arial"/>
          <w:i w:val="0"/>
        </w:rPr>
        <w:t xml:space="preserve">                                                               </w:t>
      </w:r>
    </w:p>
    <w:p w:rsidR="008F7DEE" w:rsidRDefault="00CF117F">
      <w:pPr>
        <w:pStyle w:val="Heading2"/>
      </w:pPr>
      <w:bookmarkStart w:id="124" w:name="_Toc519766519"/>
      <w:r>
        <w:t>4.6.4</w:t>
      </w:r>
      <w:r>
        <w:tab/>
        <w:t>User and Equipment Locations</w:t>
      </w:r>
      <w:bookmarkEnd w:id="124"/>
    </w:p>
    <w:p w:rsidR="008F7DEE" w:rsidRDefault="00CF117F">
      <w:pPr>
        <w:pStyle w:val="BodyText"/>
        <w:ind w:left="720"/>
        <w:rPr>
          <w:rFonts w:cs="Arial"/>
          <w:sz w:val="20"/>
        </w:rPr>
      </w:pPr>
      <w:r>
        <w:rPr>
          <w:rFonts w:cs="Arial"/>
          <w:sz w:val="20"/>
          <w:lang w:eastAsia="ar-SA"/>
        </w:rPr>
        <w:t xml:space="preserve">Users need an appropriate browser to access the application. </w:t>
      </w:r>
      <w:r>
        <w:rPr>
          <w:rFonts w:cs="Arial"/>
          <w:sz w:val="20"/>
        </w:rPr>
        <w:t xml:space="preserve">Supported browsers are listed in Section 4.6.2 [Front-end </w:t>
      </w:r>
      <w:r>
        <w:rPr>
          <w:rFonts w:cs="Arial"/>
          <w:b/>
          <w:bCs/>
          <w:sz w:val="20"/>
        </w:rPr>
        <w:t>(Browser Support)</w:t>
      </w:r>
      <w:r>
        <w:rPr>
          <w:rFonts w:cs="Arial"/>
          <w:sz w:val="20"/>
        </w:rPr>
        <w:t>].</w:t>
      </w:r>
    </w:p>
    <w:p w:rsidR="008F7DEE" w:rsidRDefault="00CF117F">
      <w:pPr>
        <w:pStyle w:val="Heading2"/>
        <w:ind w:left="0" w:firstLine="0"/>
      </w:pPr>
      <w:bookmarkStart w:id="125" w:name="_Toc519766520"/>
      <w:r>
        <w:t xml:space="preserve">4.6.5        </w:t>
      </w:r>
      <w:r>
        <w:t>File Management</w:t>
      </w:r>
      <w:bookmarkEnd w:id="125"/>
    </w:p>
    <w:p w:rsidR="008F7DEE" w:rsidRDefault="00CF117F">
      <w:pPr>
        <w:rPr>
          <w:rFonts w:cs="Arial"/>
        </w:rPr>
      </w:pPr>
      <w:r>
        <w:rPr>
          <w:rFonts w:cs="Arial"/>
        </w:rPr>
        <w:tab/>
      </w:r>
      <w:r>
        <w:rPr>
          <w:rFonts w:cs="Arial"/>
        </w:rPr>
        <w:tab/>
        <w:t>NA</w:t>
      </w:r>
    </w:p>
    <w:p w:rsidR="008F7DEE" w:rsidRDefault="008F7DEE">
      <w:pPr>
        <w:rPr>
          <w:rFonts w:cs="Arial"/>
          <w:color w:val="FF0000"/>
        </w:rPr>
      </w:pPr>
    </w:p>
    <w:p w:rsidR="008F7DEE" w:rsidRDefault="00CF117F">
      <w:pPr>
        <w:pStyle w:val="Heading3"/>
        <w:rPr>
          <w:rFonts w:cs="Arial"/>
        </w:rPr>
      </w:pPr>
      <w:r>
        <w:rPr>
          <w:rFonts w:cs="Arial"/>
        </w:rPr>
        <w:tab/>
      </w:r>
      <w:bookmarkStart w:id="126" w:name="_Toc519766521"/>
      <w:r>
        <w:rPr>
          <w:rFonts w:cs="Arial"/>
        </w:rPr>
        <w:t>4.6.5.1        Libraries and Files</w:t>
      </w:r>
      <w:bookmarkEnd w:id="126"/>
    </w:p>
    <w:p w:rsidR="008F7DEE" w:rsidRDefault="00CF117F">
      <w:pPr>
        <w:rPr>
          <w:rFonts w:cs="Arial"/>
        </w:rPr>
      </w:pPr>
      <w:r>
        <w:rPr>
          <w:rFonts w:cs="Arial"/>
        </w:rPr>
        <w:tab/>
      </w:r>
      <w:r>
        <w:rPr>
          <w:rFonts w:cs="Arial"/>
        </w:rPr>
        <w:tab/>
      </w:r>
      <w:r>
        <w:rPr>
          <w:rFonts w:cs="Arial"/>
        </w:rPr>
        <w:tab/>
        <w:t xml:space="preserve">         The libraries for installation will be copied to SVN for each enhancement.</w:t>
      </w:r>
    </w:p>
    <w:p w:rsidR="008F7DEE" w:rsidRDefault="008F7DEE">
      <w:pPr>
        <w:rPr>
          <w:rFonts w:cs="Arial"/>
          <w:color w:val="FF0000"/>
        </w:rPr>
      </w:pPr>
    </w:p>
    <w:p w:rsidR="008F7DEE" w:rsidRDefault="00CF117F">
      <w:pPr>
        <w:pStyle w:val="Heading3"/>
        <w:rPr>
          <w:rFonts w:cs="Arial"/>
        </w:rPr>
      </w:pPr>
      <w:r>
        <w:rPr>
          <w:rFonts w:cs="Arial"/>
        </w:rPr>
        <w:tab/>
      </w:r>
      <w:bookmarkStart w:id="127" w:name="_Toc519766522"/>
      <w:r>
        <w:rPr>
          <w:rFonts w:cs="Arial"/>
        </w:rPr>
        <w:t>4.6.5.2        DBMS Setup</w:t>
      </w:r>
      <w:bookmarkEnd w:id="127"/>
    </w:p>
    <w:p w:rsidR="008F7DEE" w:rsidRDefault="00CF117F">
      <w:pPr>
        <w:pStyle w:val="Body3"/>
        <w:numPr>
          <w:ilvl w:val="0"/>
          <w:numId w:val="17"/>
        </w:numPr>
        <w:spacing w:before="240" w:after="0"/>
        <w:rPr>
          <w:rFonts w:ascii="Arial" w:hAnsi="Arial" w:cs="Arial"/>
          <w:color w:val="auto"/>
          <w:sz w:val="20"/>
          <w:lang w:val="en-US" w:bidi="ar-SA"/>
        </w:rPr>
      </w:pPr>
      <w:r>
        <w:rPr>
          <w:rFonts w:ascii="Arial" w:hAnsi="Arial" w:cs="Arial"/>
          <w:color w:val="auto"/>
          <w:sz w:val="20"/>
          <w:lang w:val="en-US" w:bidi="ar-SA"/>
        </w:rPr>
        <w:t xml:space="preserve">Total 17 tables exist in the database instance.   </w:t>
      </w:r>
    </w:p>
    <w:p w:rsidR="008F7DEE" w:rsidRDefault="00CF117F">
      <w:pPr>
        <w:pStyle w:val="Body3"/>
        <w:numPr>
          <w:ilvl w:val="0"/>
          <w:numId w:val="17"/>
        </w:numPr>
        <w:spacing w:before="240" w:after="0"/>
        <w:rPr>
          <w:rFonts w:ascii="Arial" w:hAnsi="Arial" w:cs="Arial"/>
          <w:color w:val="auto"/>
          <w:sz w:val="20"/>
          <w:lang w:val="en-US" w:bidi="ar-SA"/>
        </w:rPr>
      </w:pPr>
      <w:r>
        <w:rPr>
          <w:rFonts w:ascii="Arial" w:hAnsi="Arial" w:cs="Arial"/>
          <w:color w:val="auto"/>
          <w:sz w:val="20"/>
          <w:lang w:val="en-US" w:bidi="ar-SA"/>
        </w:rPr>
        <w:t>Database does not use database s</w:t>
      </w:r>
      <w:r>
        <w:rPr>
          <w:rFonts w:ascii="Arial" w:hAnsi="Arial" w:cs="Arial"/>
          <w:color w:val="auto"/>
          <w:sz w:val="20"/>
          <w:lang w:val="en-US" w:bidi="ar-SA"/>
        </w:rPr>
        <w:t xml:space="preserve">pecific features such as stored procedures.  </w:t>
      </w:r>
    </w:p>
    <w:p w:rsidR="008F7DEE" w:rsidRDefault="00CF117F">
      <w:pPr>
        <w:pStyle w:val="Body3"/>
        <w:numPr>
          <w:ilvl w:val="0"/>
          <w:numId w:val="17"/>
        </w:numPr>
        <w:spacing w:before="240" w:after="0"/>
        <w:rPr>
          <w:rFonts w:ascii="Arial" w:hAnsi="Arial" w:cs="Arial"/>
          <w:color w:val="auto"/>
          <w:sz w:val="20"/>
          <w:lang w:val="en-US" w:bidi="ar-SA"/>
        </w:rPr>
      </w:pPr>
      <w:r>
        <w:rPr>
          <w:rFonts w:ascii="Arial" w:hAnsi="Arial" w:cs="Arial"/>
          <w:color w:val="auto"/>
          <w:sz w:val="20"/>
          <w:lang w:val="en-US" w:bidi="ar-SA"/>
        </w:rPr>
        <w:t>DB Design is attached.</w:t>
      </w:r>
    </w:p>
    <w:p w:rsidR="008F7DEE" w:rsidRDefault="00CF117F">
      <w:pPr>
        <w:rPr>
          <w:b/>
          <w:caps/>
        </w:rPr>
      </w:pPr>
      <w:r>
        <w:t>The below table depicts the applications database setup</w:t>
      </w:r>
    </w:p>
    <w:p w:rsidR="008F7DEE" w:rsidRDefault="008F7DEE">
      <w:pPr>
        <w:pStyle w:val="Body3"/>
        <w:spacing w:before="240" w:after="0"/>
        <w:ind w:left="2160"/>
        <w:rPr>
          <w:rFonts w:ascii="Arial" w:hAnsi="Arial" w:cs="Arial"/>
          <w:sz w:val="20"/>
          <w:shd w:val="clear" w:color="auto" w:fill="FFFFFF"/>
        </w:rPr>
      </w:pPr>
    </w:p>
    <w:tbl>
      <w:tblPr>
        <w:tblW w:w="7822" w:type="dxa"/>
        <w:tblInd w:w="1430" w:type="dxa"/>
        <w:tblLayout w:type="fixed"/>
        <w:tblLook w:val="04A0" w:firstRow="1" w:lastRow="0" w:firstColumn="1" w:lastColumn="0" w:noHBand="0" w:noVBand="1"/>
      </w:tblPr>
      <w:tblGrid>
        <w:gridCol w:w="3489"/>
        <w:gridCol w:w="4333"/>
      </w:tblGrid>
      <w:tr w:rsidR="008F7DEE">
        <w:tc>
          <w:tcPr>
            <w:tcW w:w="3489" w:type="dxa"/>
            <w:tcBorders>
              <w:top w:val="single" w:sz="4" w:space="0" w:color="000000"/>
              <w:left w:val="single" w:sz="4" w:space="0" w:color="000000"/>
              <w:bottom w:val="single" w:sz="4" w:space="0" w:color="000000"/>
            </w:tcBorders>
            <w:shd w:val="clear" w:color="auto" w:fill="D9D9D9" w:themeFill="background1" w:themeFillShade="D9"/>
          </w:tcPr>
          <w:p w:rsidR="008F7DEE" w:rsidRDefault="00CF117F">
            <w:pPr>
              <w:pStyle w:val="Body3"/>
              <w:spacing w:line="240" w:lineRule="auto"/>
              <w:ind w:left="0"/>
              <w:rPr>
                <w:rFonts w:ascii="Arial" w:hAnsi="Arial" w:cs="Arial"/>
                <w:b/>
                <w:color w:val="auto"/>
                <w:sz w:val="20"/>
                <w:lang w:val="en-US" w:bidi="ar-SA"/>
              </w:rPr>
            </w:pPr>
            <w:r>
              <w:rPr>
                <w:rFonts w:ascii="Arial" w:hAnsi="Arial" w:cs="Arial"/>
                <w:b/>
                <w:color w:val="auto"/>
                <w:sz w:val="20"/>
                <w:lang w:val="en-US" w:bidi="ar-SA"/>
              </w:rPr>
              <w:t>Details</w:t>
            </w:r>
          </w:p>
        </w:tc>
        <w:tc>
          <w:tcPr>
            <w:tcW w:w="433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F7DEE" w:rsidRDefault="00CF117F">
            <w:pPr>
              <w:pStyle w:val="Body3"/>
              <w:spacing w:line="240" w:lineRule="auto"/>
              <w:ind w:left="0"/>
              <w:rPr>
                <w:rFonts w:ascii="Arial" w:hAnsi="Arial" w:cs="Arial"/>
                <w:b/>
                <w:color w:val="auto"/>
                <w:sz w:val="20"/>
                <w:lang w:val="en-US" w:bidi="ar-SA"/>
              </w:rPr>
            </w:pPr>
            <w:r>
              <w:rPr>
                <w:rFonts w:ascii="Arial" w:hAnsi="Arial" w:cs="Arial"/>
                <w:b/>
                <w:color w:val="auto"/>
                <w:sz w:val="20"/>
                <w:lang w:val="en-US" w:bidi="ar-SA"/>
              </w:rPr>
              <w:t>Property</w:t>
            </w:r>
          </w:p>
        </w:tc>
      </w:tr>
      <w:tr w:rsidR="008F7DEE">
        <w:tc>
          <w:tcPr>
            <w:tcW w:w="3489" w:type="dxa"/>
            <w:tcBorders>
              <w:top w:val="single" w:sz="4" w:space="0" w:color="000000"/>
              <w:left w:val="single" w:sz="4" w:space="0" w:color="000000"/>
              <w:bottom w:val="single" w:sz="4" w:space="0" w:color="000000"/>
            </w:tcBorders>
            <w:shd w:val="clear" w:color="auto" w:fill="auto"/>
          </w:tcPr>
          <w:p w:rsidR="008F7DEE" w:rsidRDefault="00CF117F">
            <w:pPr>
              <w:pStyle w:val="Body3"/>
              <w:spacing w:line="240" w:lineRule="auto"/>
              <w:ind w:left="0"/>
              <w:rPr>
                <w:rFonts w:ascii="Arial" w:hAnsi="Arial" w:cs="Arial"/>
                <w:color w:val="auto"/>
                <w:sz w:val="20"/>
                <w:lang w:val="en-US" w:bidi="ar-SA"/>
              </w:rPr>
            </w:pPr>
            <w:r>
              <w:rPr>
                <w:rFonts w:ascii="Arial" w:hAnsi="Arial" w:cs="Arial"/>
                <w:color w:val="auto"/>
                <w:sz w:val="20"/>
                <w:lang w:val="en-US" w:bidi="ar-SA"/>
              </w:rPr>
              <w:t>DB schema</w:t>
            </w: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8F7DEE" w:rsidRDefault="00CF117F">
            <w:pPr>
              <w:pStyle w:val="Body3"/>
              <w:spacing w:line="240" w:lineRule="auto"/>
              <w:ind w:left="0"/>
              <w:rPr>
                <w:rFonts w:ascii="Arial" w:hAnsi="Arial" w:cs="Arial"/>
                <w:color w:val="auto"/>
                <w:sz w:val="20"/>
                <w:lang w:val="en-US" w:bidi="ar-SA"/>
              </w:rPr>
            </w:pPr>
            <w:r>
              <w:rPr>
                <w:rFonts w:ascii="Arial" w:hAnsi="Arial" w:cs="Arial"/>
                <w:color w:val="auto"/>
                <w:sz w:val="20"/>
                <w:lang w:val="en-US" w:bidi="ar-SA"/>
              </w:rPr>
              <w:t>ITCB_LIVE</w:t>
            </w:r>
          </w:p>
        </w:tc>
      </w:tr>
      <w:tr w:rsidR="008F7DEE">
        <w:tc>
          <w:tcPr>
            <w:tcW w:w="3489" w:type="dxa"/>
            <w:tcBorders>
              <w:top w:val="single" w:sz="4" w:space="0" w:color="000000"/>
              <w:left w:val="single" w:sz="4" w:space="0" w:color="000000"/>
              <w:bottom w:val="single" w:sz="4" w:space="0" w:color="000000"/>
            </w:tcBorders>
            <w:shd w:val="clear" w:color="auto" w:fill="auto"/>
          </w:tcPr>
          <w:p w:rsidR="008F7DEE" w:rsidRDefault="00CF117F">
            <w:pPr>
              <w:pStyle w:val="Body3"/>
              <w:spacing w:line="240" w:lineRule="auto"/>
              <w:ind w:left="0"/>
              <w:rPr>
                <w:rFonts w:ascii="Arial" w:hAnsi="Arial" w:cs="Arial"/>
                <w:color w:val="auto"/>
                <w:sz w:val="20"/>
                <w:lang w:val="en-US" w:bidi="ar-SA"/>
              </w:rPr>
            </w:pPr>
            <w:r>
              <w:rPr>
                <w:rFonts w:ascii="Arial" w:hAnsi="Arial" w:cs="Arial"/>
                <w:color w:val="auto"/>
                <w:sz w:val="20"/>
                <w:lang w:val="en-US" w:bidi="ar-SA"/>
              </w:rPr>
              <w:lastRenderedPageBreak/>
              <w:t>Driver</w:t>
            </w: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8F7DEE" w:rsidRDefault="00CF117F">
            <w:pPr>
              <w:pStyle w:val="Body3"/>
              <w:spacing w:line="240" w:lineRule="auto"/>
              <w:ind w:left="0"/>
              <w:rPr>
                <w:rFonts w:ascii="Arial" w:hAnsi="Arial" w:cs="Arial"/>
                <w:color w:val="auto"/>
                <w:sz w:val="20"/>
                <w:lang w:val="en-US" w:bidi="ar-SA"/>
              </w:rPr>
            </w:pPr>
            <w:proofErr w:type="spellStart"/>
            <w:r>
              <w:rPr>
                <w:rFonts w:ascii="Arial" w:hAnsi="Arial" w:cs="Arial"/>
                <w:color w:val="auto"/>
                <w:sz w:val="20"/>
                <w:lang w:val="en-US" w:bidi="ar-SA"/>
              </w:rPr>
              <w:t>microsoft.sqlserver.jdbc.SQLServerDriver</w:t>
            </w:r>
            <w:proofErr w:type="spellEnd"/>
          </w:p>
        </w:tc>
      </w:tr>
      <w:tr w:rsidR="008F7DEE">
        <w:tc>
          <w:tcPr>
            <w:tcW w:w="3489" w:type="dxa"/>
            <w:tcBorders>
              <w:top w:val="single" w:sz="4" w:space="0" w:color="000000"/>
              <w:left w:val="single" w:sz="4" w:space="0" w:color="000000"/>
              <w:bottom w:val="single" w:sz="4" w:space="0" w:color="000000"/>
            </w:tcBorders>
            <w:shd w:val="clear" w:color="auto" w:fill="auto"/>
          </w:tcPr>
          <w:p w:rsidR="008F7DEE" w:rsidRDefault="00CF117F">
            <w:pPr>
              <w:pStyle w:val="Body3"/>
              <w:spacing w:line="240" w:lineRule="auto"/>
              <w:ind w:left="0"/>
              <w:rPr>
                <w:rFonts w:ascii="Arial" w:hAnsi="Arial" w:cs="Arial"/>
                <w:color w:val="auto"/>
                <w:sz w:val="20"/>
                <w:lang w:val="en-US" w:bidi="ar-SA"/>
              </w:rPr>
            </w:pPr>
            <w:r>
              <w:rPr>
                <w:rFonts w:ascii="Arial" w:hAnsi="Arial" w:cs="Arial"/>
                <w:color w:val="auto"/>
                <w:sz w:val="20"/>
                <w:lang w:val="en-US" w:bidi="ar-SA"/>
              </w:rPr>
              <w:t>Database model</w:t>
            </w: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8F7DEE" w:rsidRDefault="00CF117F">
            <w:pPr>
              <w:pStyle w:val="Body3"/>
              <w:spacing w:line="240" w:lineRule="auto"/>
              <w:ind w:left="0"/>
              <w:rPr>
                <w:rFonts w:ascii="Arial" w:hAnsi="Arial" w:cs="Arial"/>
                <w:color w:val="auto"/>
                <w:sz w:val="20"/>
                <w:lang w:val="en-US" w:bidi="ar-SA"/>
              </w:rPr>
            </w:pPr>
            <w:r>
              <w:rPr>
                <w:rFonts w:ascii="Arial" w:hAnsi="Arial" w:cs="Arial"/>
                <w:color w:val="auto"/>
                <w:sz w:val="20"/>
                <w:lang w:val="en-US" w:bidi="ar-SA"/>
              </w:rPr>
              <w:t>MSSQL</w:t>
            </w:r>
          </w:p>
        </w:tc>
      </w:tr>
      <w:tr w:rsidR="008F7DEE">
        <w:tc>
          <w:tcPr>
            <w:tcW w:w="3489" w:type="dxa"/>
            <w:tcBorders>
              <w:top w:val="single" w:sz="4" w:space="0" w:color="000000"/>
              <w:left w:val="single" w:sz="4" w:space="0" w:color="000000"/>
              <w:bottom w:val="single" w:sz="4" w:space="0" w:color="000000"/>
            </w:tcBorders>
            <w:shd w:val="clear" w:color="auto" w:fill="auto"/>
          </w:tcPr>
          <w:p w:rsidR="008F7DEE" w:rsidRDefault="00CF117F">
            <w:pPr>
              <w:pStyle w:val="Body3"/>
              <w:spacing w:line="240" w:lineRule="auto"/>
              <w:ind w:left="0"/>
              <w:rPr>
                <w:rFonts w:ascii="Arial" w:hAnsi="Arial" w:cs="Arial"/>
                <w:color w:val="auto"/>
                <w:sz w:val="20"/>
                <w:lang w:val="en-US" w:bidi="ar-SA"/>
              </w:rPr>
            </w:pPr>
            <w:r>
              <w:rPr>
                <w:rFonts w:ascii="Arial" w:hAnsi="Arial" w:cs="Arial"/>
                <w:color w:val="auto"/>
                <w:sz w:val="20"/>
                <w:lang w:val="en-US" w:bidi="ar-SA"/>
              </w:rPr>
              <w:t>URL</w:t>
            </w: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8F7DEE" w:rsidRDefault="00CF117F">
            <w:pPr>
              <w:pStyle w:val="Body3"/>
              <w:spacing w:line="240" w:lineRule="auto"/>
              <w:ind w:left="0"/>
              <w:rPr>
                <w:rFonts w:ascii="Arial" w:hAnsi="Arial" w:cs="Arial"/>
                <w:color w:val="auto"/>
                <w:sz w:val="20"/>
                <w:lang w:val="en-US" w:bidi="ar-SA"/>
              </w:rPr>
            </w:pPr>
            <w:proofErr w:type="spellStart"/>
            <w:r>
              <w:rPr>
                <w:rFonts w:ascii="Arial" w:hAnsi="Arial" w:cs="Arial"/>
                <w:color w:val="auto"/>
                <w:sz w:val="20"/>
                <w:lang w:val="en-US" w:bidi="ar-SA"/>
              </w:rPr>
              <w:t>jdbc:sqlserver</w:t>
            </w:r>
            <w:proofErr w:type="spellEnd"/>
            <w:r>
              <w:rPr>
                <w:rFonts w:ascii="Arial" w:hAnsi="Arial" w:cs="Arial"/>
                <w:color w:val="auto"/>
                <w:sz w:val="20"/>
                <w:lang w:val="en-US" w:bidi="ar-SA"/>
              </w:rPr>
              <w:t>://10.221.14.10:1433</w:t>
            </w:r>
          </w:p>
        </w:tc>
      </w:tr>
      <w:tr w:rsidR="008F7DEE">
        <w:tc>
          <w:tcPr>
            <w:tcW w:w="3489" w:type="dxa"/>
            <w:tcBorders>
              <w:top w:val="single" w:sz="4" w:space="0" w:color="000000"/>
              <w:left w:val="single" w:sz="4" w:space="0" w:color="000000"/>
              <w:bottom w:val="single" w:sz="4" w:space="0" w:color="000000"/>
            </w:tcBorders>
            <w:shd w:val="clear" w:color="auto" w:fill="auto"/>
          </w:tcPr>
          <w:p w:rsidR="008F7DEE" w:rsidRDefault="00CF117F">
            <w:pPr>
              <w:pStyle w:val="Body3"/>
              <w:spacing w:line="240" w:lineRule="auto"/>
              <w:ind w:left="0"/>
              <w:rPr>
                <w:rFonts w:ascii="Arial" w:hAnsi="Arial" w:cs="Arial"/>
                <w:color w:val="auto"/>
                <w:sz w:val="20"/>
                <w:lang w:val="en-US" w:bidi="ar-SA"/>
              </w:rPr>
            </w:pPr>
            <w:r>
              <w:rPr>
                <w:rFonts w:ascii="Arial" w:hAnsi="Arial" w:cs="Arial"/>
                <w:color w:val="auto"/>
                <w:sz w:val="20"/>
                <w:lang w:val="en-US" w:bidi="ar-SA"/>
              </w:rPr>
              <w:t>ORM</w:t>
            </w: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8F7DEE" w:rsidRDefault="00CF117F">
            <w:pPr>
              <w:pStyle w:val="Body3"/>
              <w:keepNext/>
              <w:spacing w:line="240" w:lineRule="auto"/>
              <w:ind w:left="0"/>
              <w:rPr>
                <w:rFonts w:ascii="Arial" w:hAnsi="Arial" w:cs="Arial"/>
                <w:color w:val="auto"/>
                <w:sz w:val="20"/>
                <w:lang w:val="en-US" w:bidi="ar-SA"/>
              </w:rPr>
            </w:pPr>
            <w:r>
              <w:rPr>
                <w:rFonts w:ascii="Arial" w:hAnsi="Arial" w:cs="Arial"/>
                <w:color w:val="auto"/>
                <w:sz w:val="20"/>
                <w:lang w:val="en-US" w:bidi="ar-SA"/>
              </w:rPr>
              <w:t>Hibernate</w:t>
            </w:r>
          </w:p>
        </w:tc>
      </w:tr>
    </w:tbl>
    <w:p w:rsidR="008F7DEE" w:rsidRDefault="00CF117F">
      <w:pPr>
        <w:pStyle w:val="Caption"/>
        <w:rPr>
          <w:rFonts w:ascii="Arial" w:hAnsi="Arial" w:cs="Arial"/>
        </w:rPr>
      </w:pPr>
      <w:r>
        <w:rPr>
          <w:rFonts w:ascii="Arial" w:hAnsi="Arial" w:cs="Arial"/>
        </w:rPr>
        <w:t xml:space="preserve">                                                                        Table </w:t>
      </w:r>
      <w:r>
        <w:rPr>
          <w:rFonts w:ascii="Arial" w:hAnsi="Arial" w:cs="Arial"/>
        </w:rPr>
        <w:fldChar w:fldCharType="begin"/>
      </w:r>
      <w:r>
        <w:rPr>
          <w:rFonts w:ascii="Arial" w:hAnsi="Arial" w:cs="Arial"/>
        </w:rPr>
        <w:instrText xml:space="preserve"> SEQ Table \* ARABIC </w:instrText>
      </w:r>
      <w:r>
        <w:rPr>
          <w:rFonts w:ascii="Arial" w:hAnsi="Arial" w:cs="Arial"/>
        </w:rPr>
        <w:fldChar w:fldCharType="separate"/>
      </w:r>
      <w:r>
        <w:rPr>
          <w:rFonts w:ascii="Arial" w:hAnsi="Arial" w:cs="Arial"/>
        </w:rPr>
        <w:t>12</w:t>
      </w:r>
      <w:r>
        <w:rPr>
          <w:rFonts w:ascii="Arial" w:hAnsi="Arial" w:cs="Arial"/>
        </w:rPr>
        <w:fldChar w:fldCharType="end"/>
      </w:r>
      <w:r>
        <w:rPr>
          <w:rFonts w:ascii="Arial" w:hAnsi="Arial" w:cs="Arial"/>
        </w:rPr>
        <w:t>: DBMS Setup</w:t>
      </w:r>
    </w:p>
    <w:p w:rsidR="008F7DEE" w:rsidRDefault="008F7DEE">
      <w:pPr>
        <w:pStyle w:val="Caption"/>
        <w:rPr>
          <w:rFonts w:ascii="Arial" w:hAnsi="Arial" w:cs="Arial"/>
        </w:rPr>
      </w:pPr>
    </w:p>
    <w:p w:rsidR="008F7DEE" w:rsidRDefault="00CF117F">
      <w:pPr>
        <w:pStyle w:val="Heading1"/>
        <w:rPr>
          <w:rFonts w:cs="Arial"/>
          <w:sz w:val="20"/>
          <w:lang w:val="en-US"/>
        </w:rPr>
      </w:pPr>
      <w:bookmarkStart w:id="128" w:name="_Toc519766523"/>
      <w:r>
        <w:rPr>
          <w:rFonts w:cs="Arial"/>
          <w:sz w:val="20"/>
        </w:rPr>
        <w:t>4.7</w:t>
      </w:r>
      <w:r>
        <w:rPr>
          <w:rFonts w:cs="Arial"/>
          <w:sz w:val="20"/>
        </w:rPr>
        <w:tab/>
      </w:r>
      <w:r>
        <w:rPr>
          <w:rFonts w:cs="Arial"/>
          <w:sz w:val="20"/>
          <w:lang w:val="en-US"/>
        </w:rPr>
        <w:t>TECHNICAL OPERATIONS GUIDE</w:t>
      </w:r>
      <w:bookmarkEnd w:id="128"/>
    </w:p>
    <w:p w:rsidR="008F7DEE" w:rsidRDefault="008F7DEE">
      <w:pPr>
        <w:rPr>
          <w:rFonts w:cs="Arial"/>
        </w:rPr>
      </w:pPr>
    </w:p>
    <w:p w:rsidR="008F7DEE" w:rsidRDefault="00CF117F">
      <w:pPr>
        <w:ind w:left="720"/>
        <w:rPr>
          <w:rFonts w:cs="Arial"/>
        </w:rPr>
      </w:pPr>
      <w:r>
        <w:rPr>
          <w:rFonts w:cs="Arial"/>
        </w:rPr>
        <w:t>Technical operations on the system is limited to the fo</w:t>
      </w:r>
      <w:r>
        <w:rPr>
          <w:rFonts w:cs="Arial"/>
        </w:rPr>
        <w:t>llowing the cut-over.</w:t>
      </w:r>
    </w:p>
    <w:p w:rsidR="008F7DEE" w:rsidRDefault="008F7DEE">
      <w:pPr>
        <w:ind w:left="720"/>
        <w:rPr>
          <w:rFonts w:cs="Arial"/>
        </w:rPr>
      </w:pPr>
    </w:p>
    <w:p w:rsidR="008F7DEE" w:rsidRDefault="00CF117F">
      <w:pPr>
        <w:numPr>
          <w:ilvl w:val="0"/>
          <w:numId w:val="18"/>
        </w:numPr>
        <w:suppressAutoHyphens/>
        <w:overflowPunct/>
        <w:autoSpaceDE/>
        <w:autoSpaceDN/>
        <w:adjustRightInd/>
        <w:spacing w:before="0" w:line="288" w:lineRule="auto"/>
        <w:ind w:right="0"/>
        <w:textAlignment w:val="auto"/>
        <w:rPr>
          <w:rFonts w:cs="Arial"/>
        </w:rPr>
      </w:pPr>
      <w:r>
        <w:rPr>
          <w:rFonts w:cs="Arial"/>
        </w:rPr>
        <w:t>Monitoring the email alerts of failures</w:t>
      </w:r>
    </w:p>
    <w:p w:rsidR="008F7DEE" w:rsidRDefault="00CF117F">
      <w:pPr>
        <w:numPr>
          <w:ilvl w:val="0"/>
          <w:numId w:val="18"/>
        </w:numPr>
        <w:suppressAutoHyphens/>
        <w:overflowPunct/>
        <w:autoSpaceDE/>
        <w:autoSpaceDN/>
        <w:adjustRightInd/>
        <w:spacing w:before="0" w:line="288" w:lineRule="auto"/>
        <w:ind w:right="0"/>
        <w:textAlignment w:val="auto"/>
        <w:rPr>
          <w:rFonts w:cs="Arial"/>
        </w:rPr>
      </w:pPr>
      <w:r>
        <w:rPr>
          <w:rFonts w:cs="Arial"/>
        </w:rPr>
        <w:t>Disk and Memory usage.</w:t>
      </w:r>
    </w:p>
    <w:p w:rsidR="008F7DEE" w:rsidRDefault="00CF117F">
      <w:pPr>
        <w:pStyle w:val="Heading2"/>
        <w:rPr>
          <w:lang w:eastAsia="ar-SA"/>
        </w:rPr>
      </w:pPr>
      <w:bookmarkStart w:id="129" w:name="_Toc519766524"/>
      <w:r>
        <w:rPr>
          <w:lang w:eastAsia="ar-SA"/>
        </w:rPr>
        <w:t>4.7.1      Installation Procedures</w:t>
      </w:r>
      <w:bookmarkEnd w:id="129"/>
    </w:p>
    <w:p w:rsidR="008F7DEE" w:rsidRDefault="008F7DEE">
      <w:pPr>
        <w:pStyle w:val="Heading2"/>
        <w:rPr>
          <w:lang w:eastAsia="ar-SA"/>
        </w:rPr>
      </w:pPr>
    </w:p>
    <w:p w:rsidR="008F7DEE" w:rsidRDefault="00CF117F">
      <w:pPr>
        <w:pStyle w:val="BodyText"/>
        <w:numPr>
          <w:ilvl w:val="0"/>
          <w:numId w:val="19"/>
        </w:numPr>
        <w:suppressAutoHyphens/>
        <w:overflowPunct/>
        <w:autoSpaceDE/>
        <w:autoSpaceDN/>
        <w:adjustRightInd/>
        <w:spacing w:before="0" w:line="288" w:lineRule="auto"/>
        <w:ind w:right="0"/>
        <w:textAlignment w:val="auto"/>
        <w:rPr>
          <w:rFonts w:cs="Arial"/>
          <w:iCs/>
          <w:sz w:val="20"/>
        </w:rPr>
      </w:pPr>
      <w:r>
        <w:rPr>
          <w:rFonts w:cs="Arial"/>
          <w:lang w:val="en-IN" w:eastAsia="ar-SA"/>
        </w:rPr>
        <w:t>ATOS</w:t>
      </w:r>
      <w:r>
        <w:rPr>
          <w:rFonts w:cs="Arial"/>
          <w:lang w:eastAsia="ar-SA"/>
        </w:rPr>
        <w:t xml:space="preserve"> </w:t>
      </w:r>
      <w:r>
        <w:rPr>
          <w:rFonts w:cs="Arial"/>
          <w:iCs/>
          <w:sz w:val="20"/>
        </w:rPr>
        <w:t xml:space="preserve"> team to install/deploy the application in the production server.</w:t>
      </w:r>
    </w:p>
    <w:p w:rsidR="008F7DEE" w:rsidRDefault="00CF117F">
      <w:pPr>
        <w:pStyle w:val="BodyText"/>
        <w:numPr>
          <w:ilvl w:val="0"/>
          <w:numId w:val="19"/>
        </w:numPr>
        <w:suppressAutoHyphens/>
        <w:overflowPunct/>
        <w:autoSpaceDE/>
        <w:autoSpaceDN/>
        <w:adjustRightInd/>
        <w:spacing w:before="0" w:line="288" w:lineRule="auto"/>
        <w:ind w:right="0"/>
        <w:textAlignment w:val="auto"/>
        <w:rPr>
          <w:rFonts w:cs="Arial"/>
          <w:caps/>
        </w:rPr>
      </w:pPr>
      <w:r>
        <w:rPr>
          <w:rFonts w:cs="Arial"/>
          <w:iCs/>
          <w:sz w:val="20"/>
        </w:rPr>
        <w:t>Executable is in the form of WAR</w:t>
      </w:r>
      <w:r>
        <w:rPr>
          <w:rFonts w:cs="Arial"/>
          <w:caps/>
        </w:rPr>
        <w:t>.</w:t>
      </w:r>
    </w:p>
    <w:p w:rsidR="008F7DEE" w:rsidRDefault="00CF117F">
      <w:pPr>
        <w:pStyle w:val="Heading2"/>
      </w:pPr>
      <w:bookmarkStart w:id="130" w:name="_Toc519766525"/>
      <w:r>
        <w:t>4.7.2      Monthly Reboot Server</w:t>
      </w:r>
      <w:bookmarkEnd w:id="130"/>
    </w:p>
    <w:p w:rsidR="008F7DEE" w:rsidRDefault="008F7DEE">
      <w:pPr>
        <w:pStyle w:val="Heading2"/>
      </w:pPr>
    </w:p>
    <w:p w:rsidR="008F7DEE" w:rsidRDefault="00CF117F">
      <w:pPr>
        <w:suppressAutoHyphens/>
        <w:overflowPunct/>
        <w:autoSpaceDE/>
        <w:autoSpaceDN/>
        <w:adjustRightInd/>
        <w:ind w:left="720"/>
        <w:textAlignment w:val="auto"/>
        <w:rPr>
          <w:rFonts w:cs="Arial"/>
        </w:rPr>
      </w:pPr>
      <w:r>
        <w:rPr>
          <w:rFonts w:cs="Arial"/>
        </w:rPr>
        <w:t>N/A</w:t>
      </w:r>
    </w:p>
    <w:p w:rsidR="008F7DEE" w:rsidRDefault="008F7DEE">
      <w:pPr>
        <w:suppressAutoHyphens/>
        <w:overflowPunct/>
        <w:autoSpaceDE/>
        <w:autoSpaceDN/>
        <w:adjustRightInd/>
        <w:ind w:left="720"/>
        <w:textAlignment w:val="auto"/>
        <w:rPr>
          <w:rFonts w:cs="Arial"/>
          <w:color w:val="0000FF"/>
          <w:lang w:val="en-GB" w:eastAsia="ar-SA"/>
        </w:rPr>
      </w:pPr>
    </w:p>
    <w:p w:rsidR="008F7DEE" w:rsidRDefault="008F7DEE">
      <w:pPr>
        <w:suppressAutoHyphens/>
        <w:overflowPunct/>
        <w:autoSpaceDE/>
        <w:autoSpaceDN/>
        <w:adjustRightInd/>
        <w:ind w:left="720"/>
        <w:textAlignment w:val="auto"/>
        <w:rPr>
          <w:rFonts w:cs="Arial"/>
          <w:color w:val="0000FF"/>
          <w:lang w:val="en-GB" w:eastAsia="ar-SA"/>
        </w:rPr>
      </w:pPr>
    </w:p>
    <w:p w:rsidR="008F7DEE" w:rsidRDefault="00CF117F">
      <w:pPr>
        <w:pStyle w:val="Heading2"/>
      </w:pPr>
      <w:bookmarkStart w:id="131" w:name="_Toc519766526"/>
      <w:r>
        <w:t>4.7.3</w:t>
      </w:r>
      <w:r>
        <w:tab/>
        <w:t>Backup and Recovery</w:t>
      </w:r>
      <w:bookmarkEnd w:id="131"/>
    </w:p>
    <w:p w:rsidR="008F7DEE" w:rsidRDefault="008F7DEE">
      <w:pPr>
        <w:pStyle w:val="BodyText"/>
        <w:ind w:left="720" w:right="98"/>
        <w:jc w:val="both"/>
        <w:rPr>
          <w:rFonts w:cs="Arial"/>
          <w:sz w:val="20"/>
        </w:rPr>
      </w:pPr>
    </w:p>
    <w:p w:rsidR="008F7DEE" w:rsidRDefault="00CF117F">
      <w:pPr>
        <w:pStyle w:val="BodyText"/>
        <w:ind w:left="720" w:right="98"/>
        <w:jc w:val="both"/>
        <w:rPr>
          <w:rFonts w:cs="Arial"/>
          <w:sz w:val="20"/>
        </w:rPr>
      </w:pPr>
      <w:r>
        <w:rPr>
          <w:rFonts w:cs="Arial"/>
          <w:sz w:val="20"/>
        </w:rPr>
        <w:t>Database backup will be taken daily. In case of any disruption, system can be recovered t</w:t>
      </w:r>
      <w:r>
        <w:rPr>
          <w:rFonts w:cs="Arial"/>
          <w:sz w:val="20"/>
        </w:rPr>
        <w:t>o older date. File system backup will run on weekdays and CBMR backup once a month as per schedule.</w:t>
      </w:r>
    </w:p>
    <w:p w:rsidR="008F7DEE" w:rsidRDefault="008F7DEE">
      <w:pPr>
        <w:pStyle w:val="BodyText"/>
        <w:ind w:left="720" w:right="98"/>
        <w:jc w:val="both"/>
        <w:rPr>
          <w:rFonts w:cs="Arial"/>
          <w:sz w:val="20"/>
        </w:rPr>
      </w:pPr>
    </w:p>
    <w:p w:rsidR="008F7DEE" w:rsidRDefault="008F7DEE">
      <w:pPr>
        <w:pStyle w:val="BodyText"/>
        <w:ind w:left="720" w:right="98"/>
        <w:jc w:val="both"/>
        <w:rPr>
          <w:rFonts w:cs="Arial"/>
          <w:sz w:val="20"/>
        </w:rPr>
      </w:pPr>
    </w:p>
    <w:p w:rsidR="008F7DEE" w:rsidRDefault="00CF117F">
      <w:pPr>
        <w:pStyle w:val="Heading2"/>
      </w:pPr>
      <w:bookmarkStart w:id="132" w:name="_Toc519766527"/>
      <w:r>
        <w:t xml:space="preserve">4.7.4     System </w:t>
      </w:r>
      <w:r>
        <w:rPr>
          <w:szCs w:val="24"/>
        </w:rPr>
        <w:t>Startup</w:t>
      </w:r>
      <w:r>
        <w:t xml:space="preserve"> and Restart</w:t>
      </w:r>
      <w:bookmarkEnd w:id="132"/>
    </w:p>
    <w:p w:rsidR="008F7DEE" w:rsidRDefault="00CF117F">
      <w:pPr>
        <w:rPr>
          <w:b/>
          <w:caps/>
        </w:rPr>
      </w:pPr>
      <w:r>
        <w:t>The below table depicts the system startup and restart process</w:t>
      </w:r>
    </w:p>
    <w:p w:rsidR="008F7DEE" w:rsidRDefault="00CF117F">
      <w:pPr>
        <w:rPr>
          <w:rFonts w:cs="Arial"/>
        </w:rPr>
      </w:pPr>
      <w:r>
        <w:rPr>
          <w:rFonts w:cs="Arial"/>
        </w:rPr>
        <w:tab/>
      </w:r>
      <w:r>
        <w:rPr>
          <w:rFonts w:cs="Arial"/>
        </w:rPr>
        <w:tab/>
      </w:r>
      <w:r>
        <w:rPr>
          <w:rFonts w:cs="Arial"/>
        </w:rPr>
        <w:tab/>
        <w:t xml:space="preserve">   </w:t>
      </w:r>
    </w:p>
    <w:tbl>
      <w:tblPr>
        <w:tblW w:w="8063" w:type="dxa"/>
        <w:tblInd w:w="795" w:type="dxa"/>
        <w:tblLayout w:type="fixed"/>
        <w:tblCellMar>
          <w:left w:w="10" w:type="dxa"/>
          <w:right w:w="10" w:type="dxa"/>
        </w:tblCellMar>
        <w:tblLook w:val="04A0" w:firstRow="1" w:lastRow="0" w:firstColumn="1" w:lastColumn="0" w:noHBand="0" w:noVBand="1"/>
      </w:tblPr>
      <w:tblGrid>
        <w:gridCol w:w="957"/>
        <w:gridCol w:w="3372"/>
        <w:gridCol w:w="3734"/>
      </w:tblGrid>
      <w:tr w:rsidR="008F7DEE">
        <w:tc>
          <w:tcPr>
            <w:tcW w:w="957" w:type="dxa"/>
            <w:tcBorders>
              <w:top w:val="single" w:sz="4" w:space="0" w:color="000000"/>
              <w:left w:val="single" w:sz="4" w:space="0" w:color="000000"/>
              <w:bottom w:val="single" w:sz="4" w:space="0" w:color="000000"/>
            </w:tcBorders>
            <w:shd w:val="clear" w:color="auto" w:fill="D9D9D9" w:themeFill="background1" w:themeFillShade="D9"/>
          </w:tcPr>
          <w:p w:rsidR="008F7DEE" w:rsidRDefault="008F7DEE">
            <w:pPr>
              <w:pStyle w:val="BodyText"/>
              <w:snapToGrid w:val="0"/>
              <w:ind w:left="0"/>
              <w:rPr>
                <w:rFonts w:cs="Arial"/>
                <w:sz w:val="20"/>
              </w:rPr>
            </w:pPr>
          </w:p>
        </w:tc>
        <w:tc>
          <w:tcPr>
            <w:tcW w:w="3372" w:type="dxa"/>
            <w:tcBorders>
              <w:top w:val="single" w:sz="4" w:space="0" w:color="000000"/>
              <w:left w:val="single" w:sz="4" w:space="0" w:color="000000"/>
              <w:bottom w:val="single" w:sz="4" w:space="0" w:color="000000"/>
            </w:tcBorders>
            <w:shd w:val="clear" w:color="auto" w:fill="D9D9D9" w:themeFill="background1" w:themeFillShade="D9"/>
          </w:tcPr>
          <w:p w:rsidR="008F7DEE" w:rsidRDefault="00CF117F">
            <w:pPr>
              <w:pStyle w:val="BodyText"/>
              <w:ind w:left="0"/>
              <w:rPr>
                <w:rFonts w:cs="Arial"/>
                <w:b/>
                <w:sz w:val="20"/>
              </w:rPr>
            </w:pPr>
            <w:r>
              <w:rPr>
                <w:rFonts w:cs="Arial"/>
                <w:b/>
                <w:sz w:val="20"/>
              </w:rPr>
              <w:t>Procedure</w:t>
            </w:r>
          </w:p>
        </w:tc>
        <w:tc>
          <w:tcPr>
            <w:tcW w:w="373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F7DEE" w:rsidRDefault="00CF117F">
            <w:pPr>
              <w:pStyle w:val="BodyText"/>
              <w:ind w:left="0"/>
              <w:rPr>
                <w:rFonts w:cs="Arial"/>
                <w:b/>
              </w:rPr>
            </w:pPr>
            <w:r>
              <w:rPr>
                <w:rFonts w:cs="Arial"/>
                <w:b/>
                <w:sz w:val="20"/>
              </w:rPr>
              <w:t>Description</w:t>
            </w:r>
          </w:p>
        </w:tc>
      </w:tr>
      <w:tr w:rsidR="008F7DEE">
        <w:tc>
          <w:tcPr>
            <w:tcW w:w="957" w:type="dxa"/>
            <w:tcBorders>
              <w:top w:val="single" w:sz="4" w:space="0" w:color="000000"/>
              <w:left w:val="single" w:sz="4" w:space="0" w:color="000000"/>
              <w:bottom w:val="single" w:sz="4" w:space="0" w:color="000000"/>
            </w:tcBorders>
            <w:shd w:val="clear" w:color="auto" w:fill="auto"/>
          </w:tcPr>
          <w:p w:rsidR="008F7DEE" w:rsidRDefault="00CF117F">
            <w:pPr>
              <w:pStyle w:val="BodyText"/>
              <w:ind w:left="0"/>
              <w:rPr>
                <w:rFonts w:cs="Arial"/>
                <w:sz w:val="20"/>
              </w:rPr>
            </w:pPr>
            <w:r>
              <w:rPr>
                <w:rFonts w:cs="Arial"/>
                <w:sz w:val="20"/>
              </w:rPr>
              <w:t>1.</w:t>
            </w:r>
          </w:p>
        </w:tc>
        <w:tc>
          <w:tcPr>
            <w:tcW w:w="3372" w:type="dxa"/>
            <w:tcBorders>
              <w:top w:val="single" w:sz="4" w:space="0" w:color="000000"/>
              <w:left w:val="single" w:sz="4" w:space="0" w:color="000000"/>
              <w:bottom w:val="single" w:sz="4" w:space="0" w:color="000000"/>
            </w:tcBorders>
            <w:shd w:val="clear" w:color="auto" w:fill="auto"/>
          </w:tcPr>
          <w:p w:rsidR="008F7DEE" w:rsidRDefault="00CF117F">
            <w:pPr>
              <w:pStyle w:val="BodyText"/>
              <w:snapToGrid w:val="0"/>
              <w:ind w:left="0"/>
              <w:rPr>
                <w:rFonts w:cs="Arial"/>
                <w:sz w:val="20"/>
              </w:rPr>
            </w:pPr>
            <w:r>
              <w:rPr>
                <w:rFonts w:cs="Arial"/>
                <w:sz w:val="20"/>
              </w:rPr>
              <w:t xml:space="preserve"> Tomcat WAR deployment</w:t>
            </w:r>
          </w:p>
        </w:tc>
        <w:tc>
          <w:tcPr>
            <w:tcW w:w="3734" w:type="dxa"/>
            <w:tcBorders>
              <w:top w:val="single" w:sz="4" w:space="0" w:color="000000"/>
              <w:left w:val="single" w:sz="4" w:space="0" w:color="000000"/>
              <w:bottom w:val="single" w:sz="4" w:space="0" w:color="000000"/>
              <w:right w:val="single" w:sz="4" w:space="0" w:color="000000"/>
            </w:tcBorders>
            <w:shd w:val="clear" w:color="auto" w:fill="auto"/>
          </w:tcPr>
          <w:p w:rsidR="008F7DEE" w:rsidRDefault="00CF117F">
            <w:pPr>
              <w:pStyle w:val="BodyText"/>
              <w:snapToGrid w:val="0"/>
              <w:ind w:left="0"/>
              <w:rPr>
                <w:rFonts w:cs="Arial"/>
              </w:rPr>
            </w:pPr>
            <w:r>
              <w:rPr>
                <w:rFonts w:cs="Arial"/>
                <w:sz w:val="20"/>
              </w:rPr>
              <w:t>Use the tomcat manager instance to upload and deploy the WAR</w:t>
            </w:r>
          </w:p>
        </w:tc>
      </w:tr>
      <w:tr w:rsidR="008F7DEE">
        <w:tc>
          <w:tcPr>
            <w:tcW w:w="957" w:type="dxa"/>
            <w:tcBorders>
              <w:top w:val="single" w:sz="4" w:space="0" w:color="000000"/>
              <w:left w:val="single" w:sz="4" w:space="0" w:color="000000"/>
              <w:bottom w:val="single" w:sz="4" w:space="0" w:color="000000"/>
            </w:tcBorders>
            <w:shd w:val="clear" w:color="auto" w:fill="auto"/>
          </w:tcPr>
          <w:p w:rsidR="008F7DEE" w:rsidRDefault="00CF117F">
            <w:pPr>
              <w:pStyle w:val="BodyText"/>
              <w:ind w:left="0"/>
              <w:rPr>
                <w:rFonts w:cs="Arial"/>
                <w:sz w:val="20"/>
              </w:rPr>
            </w:pPr>
            <w:r>
              <w:rPr>
                <w:rFonts w:cs="Arial"/>
                <w:sz w:val="20"/>
              </w:rPr>
              <w:t>2.</w:t>
            </w:r>
          </w:p>
        </w:tc>
        <w:tc>
          <w:tcPr>
            <w:tcW w:w="3372" w:type="dxa"/>
            <w:tcBorders>
              <w:top w:val="single" w:sz="4" w:space="0" w:color="000000"/>
              <w:left w:val="single" w:sz="4" w:space="0" w:color="000000"/>
              <w:bottom w:val="single" w:sz="4" w:space="0" w:color="000000"/>
            </w:tcBorders>
            <w:shd w:val="clear" w:color="auto" w:fill="auto"/>
          </w:tcPr>
          <w:p w:rsidR="008F7DEE" w:rsidRDefault="00CF117F">
            <w:pPr>
              <w:pStyle w:val="BodyText"/>
              <w:snapToGrid w:val="0"/>
              <w:ind w:left="0"/>
              <w:rPr>
                <w:rFonts w:cs="Arial"/>
                <w:sz w:val="20"/>
              </w:rPr>
            </w:pPr>
            <w:r>
              <w:rPr>
                <w:rFonts w:cs="Arial"/>
                <w:sz w:val="20"/>
              </w:rPr>
              <w:t xml:space="preserve"> Tomcat WAR un-deployment</w:t>
            </w:r>
          </w:p>
        </w:tc>
        <w:tc>
          <w:tcPr>
            <w:tcW w:w="3734" w:type="dxa"/>
            <w:tcBorders>
              <w:top w:val="single" w:sz="4" w:space="0" w:color="000000"/>
              <w:left w:val="single" w:sz="4" w:space="0" w:color="000000"/>
              <w:bottom w:val="single" w:sz="4" w:space="0" w:color="000000"/>
              <w:right w:val="single" w:sz="4" w:space="0" w:color="000000"/>
            </w:tcBorders>
            <w:shd w:val="clear" w:color="auto" w:fill="auto"/>
          </w:tcPr>
          <w:p w:rsidR="008F7DEE" w:rsidRDefault="00CF117F">
            <w:pPr>
              <w:pStyle w:val="BodyText"/>
              <w:keepNext/>
              <w:ind w:left="0"/>
              <w:rPr>
                <w:rFonts w:cs="Arial"/>
              </w:rPr>
            </w:pPr>
            <w:r>
              <w:rPr>
                <w:rFonts w:cs="Arial"/>
                <w:sz w:val="20"/>
              </w:rPr>
              <w:t xml:space="preserve"> Use the tomcat manager instance to un-deploy the project ITCB</w:t>
            </w:r>
          </w:p>
        </w:tc>
      </w:tr>
    </w:tbl>
    <w:p w:rsidR="008F7DEE" w:rsidRDefault="00CF117F">
      <w:pPr>
        <w:pStyle w:val="Caption"/>
        <w:rPr>
          <w:rFonts w:ascii="Arial" w:hAnsi="Arial" w:cs="Arial"/>
        </w:rPr>
      </w:pPr>
      <w:r>
        <w:rPr>
          <w:rFonts w:ascii="Arial" w:hAnsi="Arial" w:cs="Arial"/>
        </w:rPr>
        <w:t xml:space="preserve">                                                      Table </w:t>
      </w:r>
      <w:r>
        <w:rPr>
          <w:rFonts w:ascii="Arial" w:hAnsi="Arial" w:cs="Arial"/>
        </w:rPr>
        <w:fldChar w:fldCharType="begin"/>
      </w:r>
      <w:r>
        <w:rPr>
          <w:rFonts w:ascii="Arial" w:hAnsi="Arial" w:cs="Arial"/>
        </w:rPr>
        <w:instrText xml:space="preserve"> SEQ Table \* ARABIC </w:instrText>
      </w:r>
      <w:r>
        <w:rPr>
          <w:rFonts w:ascii="Arial" w:hAnsi="Arial" w:cs="Arial"/>
        </w:rPr>
        <w:fldChar w:fldCharType="separate"/>
      </w:r>
      <w:r>
        <w:rPr>
          <w:rFonts w:ascii="Arial" w:hAnsi="Arial" w:cs="Arial"/>
        </w:rPr>
        <w:t>13</w:t>
      </w:r>
      <w:r>
        <w:rPr>
          <w:rFonts w:ascii="Arial" w:hAnsi="Arial" w:cs="Arial"/>
        </w:rPr>
        <w:fldChar w:fldCharType="end"/>
      </w:r>
      <w:r>
        <w:rPr>
          <w:rFonts w:ascii="Arial" w:hAnsi="Arial" w:cs="Arial"/>
        </w:rPr>
        <w:t>: System Startup and Restart</w:t>
      </w:r>
    </w:p>
    <w:p w:rsidR="008F7DEE" w:rsidRDefault="008F7DEE">
      <w:pPr>
        <w:rPr>
          <w:rFonts w:cs="Arial"/>
        </w:rPr>
      </w:pPr>
    </w:p>
    <w:p w:rsidR="008F7DEE" w:rsidRDefault="008F7DEE">
      <w:pPr>
        <w:rPr>
          <w:rFonts w:cs="Arial"/>
        </w:rPr>
      </w:pPr>
    </w:p>
    <w:p w:rsidR="008F7DEE" w:rsidRDefault="008F7DEE">
      <w:pPr>
        <w:rPr>
          <w:rFonts w:cs="Arial"/>
          <w:color w:val="FF0000"/>
        </w:rPr>
      </w:pPr>
    </w:p>
    <w:p w:rsidR="008F7DEE" w:rsidRDefault="00CF117F">
      <w:pPr>
        <w:pStyle w:val="Heading3"/>
        <w:rPr>
          <w:rFonts w:cs="Arial"/>
        </w:rPr>
      </w:pPr>
      <w:bookmarkStart w:id="133" w:name="_Toc519766528"/>
      <w:r>
        <w:rPr>
          <w:rFonts w:cs="Arial"/>
        </w:rPr>
        <w:t>4.7.4.1        Production Server</w:t>
      </w:r>
      <w:bookmarkEnd w:id="133"/>
    </w:p>
    <w:p w:rsidR="008F7DEE" w:rsidRDefault="008F7DEE">
      <w:pPr>
        <w:pStyle w:val="Heading3"/>
        <w:rPr>
          <w:rFonts w:cs="Arial"/>
        </w:rPr>
      </w:pPr>
    </w:p>
    <w:p w:rsidR="008F7DEE" w:rsidRDefault="00CF117F">
      <w:pPr>
        <w:rPr>
          <w:b/>
          <w:caps/>
        </w:rPr>
      </w:pPr>
      <w:r>
        <w:t>The below table depicts the application production server</w:t>
      </w:r>
    </w:p>
    <w:p w:rsidR="008F7DEE" w:rsidRDefault="008F7DEE">
      <w:pPr>
        <w:pStyle w:val="Heading3"/>
        <w:ind w:left="0"/>
        <w:rPr>
          <w:rFonts w:cs="Arial"/>
        </w:rPr>
      </w:pPr>
    </w:p>
    <w:tbl>
      <w:tblPr>
        <w:tblW w:w="8265" w:type="dxa"/>
        <w:tblInd w:w="556" w:type="dxa"/>
        <w:tblLayout w:type="fixed"/>
        <w:tblLook w:val="04A0" w:firstRow="1" w:lastRow="0" w:firstColumn="1" w:lastColumn="0" w:noHBand="0" w:noVBand="1"/>
      </w:tblPr>
      <w:tblGrid>
        <w:gridCol w:w="1065"/>
        <w:gridCol w:w="1911"/>
        <w:gridCol w:w="1275"/>
        <w:gridCol w:w="1418"/>
        <w:gridCol w:w="2596"/>
      </w:tblGrid>
      <w:tr w:rsidR="008F7DEE">
        <w:tc>
          <w:tcPr>
            <w:tcW w:w="1065" w:type="dxa"/>
            <w:tcBorders>
              <w:top w:val="single" w:sz="4" w:space="0" w:color="000000"/>
              <w:left w:val="single" w:sz="4" w:space="0" w:color="000000"/>
              <w:bottom w:val="single" w:sz="4" w:space="0" w:color="000000"/>
            </w:tcBorders>
            <w:shd w:val="clear" w:color="auto" w:fill="E7E6E6"/>
          </w:tcPr>
          <w:p w:rsidR="008F7DEE" w:rsidRDefault="00CF117F">
            <w:pPr>
              <w:pStyle w:val="BodyText"/>
              <w:ind w:left="0" w:right="55"/>
              <w:rPr>
                <w:rFonts w:cs="Arial"/>
                <w:b/>
                <w:sz w:val="20"/>
              </w:rPr>
            </w:pPr>
            <w:r>
              <w:rPr>
                <w:rFonts w:cs="Arial"/>
                <w:b/>
                <w:sz w:val="20"/>
              </w:rPr>
              <w:t>Sl. No</w:t>
            </w:r>
          </w:p>
        </w:tc>
        <w:tc>
          <w:tcPr>
            <w:tcW w:w="1911" w:type="dxa"/>
            <w:tcBorders>
              <w:top w:val="single" w:sz="4" w:space="0" w:color="000000"/>
              <w:left w:val="single" w:sz="4" w:space="0" w:color="000000"/>
              <w:bottom w:val="single" w:sz="4" w:space="0" w:color="000000"/>
            </w:tcBorders>
            <w:shd w:val="clear" w:color="auto" w:fill="E7E6E6"/>
          </w:tcPr>
          <w:p w:rsidR="008F7DEE" w:rsidRDefault="00CF117F">
            <w:pPr>
              <w:pStyle w:val="BodyText"/>
              <w:ind w:left="0"/>
              <w:rPr>
                <w:rFonts w:cs="Arial"/>
                <w:b/>
                <w:sz w:val="20"/>
              </w:rPr>
            </w:pPr>
            <w:r>
              <w:rPr>
                <w:rFonts w:cs="Arial"/>
                <w:b/>
                <w:sz w:val="20"/>
              </w:rPr>
              <w:t>Hardware</w:t>
            </w:r>
          </w:p>
        </w:tc>
        <w:tc>
          <w:tcPr>
            <w:tcW w:w="1275" w:type="dxa"/>
            <w:tcBorders>
              <w:top w:val="single" w:sz="4" w:space="0" w:color="000000"/>
              <w:left w:val="single" w:sz="4" w:space="0" w:color="000000"/>
              <w:bottom w:val="single" w:sz="4" w:space="0" w:color="000000"/>
            </w:tcBorders>
            <w:shd w:val="clear" w:color="auto" w:fill="E7E6E6"/>
          </w:tcPr>
          <w:p w:rsidR="008F7DEE" w:rsidRDefault="00CF117F">
            <w:pPr>
              <w:pStyle w:val="BodyText"/>
              <w:ind w:left="0" w:right="91"/>
              <w:rPr>
                <w:rFonts w:cs="Arial"/>
                <w:b/>
                <w:sz w:val="20"/>
              </w:rPr>
            </w:pPr>
            <w:r>
              <w:rPr>
                <w:rFonts w:cs="Arial"/>
                <w:b/>
                <w:sz w:val="20"/>
              </w:rPr>
              <w:t>Number</w:t>
            </w:r>
          </w:p>
        </w:tc>
        <w:tc>
          <w:tcPr>
            <w:tcW w:w="1418" w:type="dxa"/>
            <w:tcBorders>
              <w:top w:val="single" w:sz="4" w:space="0" w:color="000000"/>
              <w:left w:val="single" w:sz="4" w:space="0" w:color="000000"/>
              <w:bottom w:val="single" w:sz="4" w:space="0" w:color="000000"/>
            </w:tcBorders>
            <w:shd w:val="clear" w:color="auto" w:fill="E7E6E6"/>
          </w:tcPr>
          <w:p w:rsidR="008F7DEE" w:rsidRDefault="00CF117F">
            <w:pPr>
              <w:pStyle w:val="BodyText"/>
              <w:ind w:left="0"/>
              <w:rPr>
                <w:rFonts w:cs="Arial"/>
                <w:b/>
                <w:sz w:val="20"/>
              </w:rPr>
            </w:pPr>
            <w:r>
              <w:rPr>
                <w:rFonts w:cs="Arial"/>
                <w:b/>
                <w:sz w:val="20"/>
              </w:rPr>
              <w:t>Location</w:t>
            </w:r>
          </w:p>
        </w:tc>
        <w:tc>
          <w:tcPr>
            <w:tcW w:w="2596" w:type="dxa"/>
            <w:tcBorders>
              <w:top w:val="single" w:sz="4" w:space="0" w:color="000000"/>
              <w:left w:val="single" w:sz="4" w:space="0" w:color="000000"/>
              <w:bottom w:val="single" w:sz="4" w:space="0" w:color="000000"/>
              <w:right w:val="single" w:sz="4" w:space="0" w:color="000000"/>
            </w:tcBorders>
            <w:shd w:val="clear" w:color="auto" w:fill="E7E6E6"/>
          </w:tcPr>
          <w:p w:rsidR="008F7DEE" w:rsidRDefault="00CF117F">
            <w:pPr>
              <w:pStyle w:val="BodyText"/>
              <w:ind w:left="0"/>
              <w:rPr>
                <w:rFonts w:cs="Arial"/>
                <w:sz w:val="20"/>
              </w:rPr>
            </w:pPr>
            <w:r>
              <w:rPr>
                <w:rFonts w:cs="Arial"/>
                <w:b/>
                <w:sz w:val="20"/>
              </w:rPr>
              <w:t>Hostname/IP</w:t>
            </w:r>
          </w:p>
        </w:tc>
      </w:tr>
      <w:tr w:rsidR="008F7DEE">
        <w:tc>
          <w:tcPr>
            <w:tcW w:w="1065" w:type="dxa"/>
            <w:tcBorders>
              <w:top w:val="single" w:sz="4" w:space="0" w:color="000000"/>
              <w:left w:val="single" w:sz="4" w:space="0" w:color="000000"/>
              <w:bottom w:val="single" w:sz="4" w:space="0" w:color="000000"/>
            </w:tcBorders>
            <w:shd w:val="clear" w:color="auto" w:fill="FFFFFF"/>
          </w:tcPr>
          <w:p w:rsidR="008F7DEE" w:rsidRDefault="00CF117F">
            <w:pPr>
              <w:suppressAutoHyphens/>
              <w:overflowPunct/>
              <w:autoSpaceDE/>
              <w:autoSpaceDN/>
              <w:adjustRightInd/>
              <w:ind w:left="0"/>
              <w:textAlignment w:val="auto"/>
              <w:rPr>
                <w:rFonts w:cs="Arial"/>
                <w:lang w:eastAsia="ar-SA"/>
              </w:rPr>
            </w:pPr>
            <w:r>
              <w:rPr>
                <w:rFonts w:cs="Arial"/>
                <w:lang w:eastAsia="ar-SA"/>
              </w:rPr>
              <w:t>1</w:t>
            </w:r>
          </w:p>
        </w:tc>
        <w:tc>
          <w:tcPr>
            <w:tcW w:w="1911" w:type="dxa"/>
            <w:tcBorders>
              <w:top w:val="single" w:sz="4" w:space="0" w:color="000000"/>
              <w:left w:val="single" w:sz="4" w:space="0" w:color="000000"/>
              <w:bottom w:val="single" w:sz="4" w:space="0" w:color="000000"/>
            </w:tcBorders>
            <w:shd w:val="clear" w:color="auto" w:fill="FFFFFF"/>
          </w:tcPr>
          <w:p w:rsidR="008F7DEE" w:rsidRDefault="00CF117F">
            <w:pPr>
              <w:suppressAutoHyphens/>
              <w:overflowPunct/>
              <w:autoSpaceDE/>
              <w:autoSpaceDN/>
              <w:adjustRightInd/>
              <w:ind w:left="0" w:right="24"/>
              <w:textAlignment w:val="auto"/>
              <w:rPr>
                <w:rFonts w:cs="Arial"/>
                <w:lang w:eastAsia="ar-SA"/>
              </w:rPr>
            </w:pPr>
            <w:r>
              <w:rPr>
                <w:rFonts w:cs="Arial"/>
                <w:lang w:eastAsia="ar-SA"/>
              </w:rPr>
              <w:t>Application Server</w:t>
            </w:r>
          </w:p>
          <w:p w:rsidR="008F7DEE" w:rsidRDefault="00CF117F">
            <w:pPr>
              <w:suppressAutoHyphens/>
              <w:overflowPunct/>
              <w:autoSpaceDE/>
              <w:autoSpaceDN/>
              <w:adjustRightInd/>
              <w:ind w:left="0" w:right="24"/>
              <w:textAlignment w:val="auto"/>
              <w:rPr>
                <w:rFonts w:cs="Arial"/>
                <w:lang w:eastAsia="ar-SA"/>
              </w:rPr>
            </w:pPr>
            <w:r>
              <w:rPr>
                <w:rFonts w:cs="Arial"/>
                <w:color w:val="000000"/>
                <w:lang w:eastAsia="en-MY"/>
              </w:rPr>
              <w:t>(Public Cloud-Singapore)</w:t>
            </w:r>
          </w:p>
        </w:tc>
        <w:tc>
          <w:tcPr>
            <w:tcW w:w="1275" w:type="dxa"/>
            <w:tcBorders>
              <w:top w:val="single" w:sz="4" w:space="0" w:color="000000"/>
              <w:left w:val="single" w:sz="4" w:space="0" w:color="000000"/>
              <w:bottom w:val="single" w:sz="4" w:space="0" w:color="000000"/>
            </w:tcBorders>
            <w:shd w:val="clear" w:color="auto" w:fill="FFFFFF"/>
          </w:tcPr>
          <w:p w:rsidR="008F7DEE" w:rsidRDefault="00CF117F">
            <w:pPr>
              <w:suppressAutoHyphens/>
              <w:overflowPunct/>
              <w:autoSpaceDE/>
              <w:autoSpaceDN/>
              <w:adjustRightInd/>
              <w:ind w:left="0"/>
              <w:textAlignment w:val="auto"/>
              <w:rPr>
                <w:rFonts w:cs="Arial"/>
                <w:lang w:eastAsia="ar-SA"/>
              </w:rPr>
            </w:pPr>
            <w:r>
              <w:rPr>
                <w:rFonts w:cs="Arial"/>
                <w:lang w:eastAsia="ar-SA"/>
              </w:rPr>
              <w:t>1</w:t>
            </w:r>
          </w:p>
        </w:tc>
        <w:tc>
          <w:tcPr>
            <w:tcW w:w="1418" w:type="dxa"/>
            <w:tcBorders>
              <w:top w:val="single" w:sz="4" w:space="0" w:color="000000"/>
              <w:left w:val="single" w:sz="4" w:space="0" w:color="000000"/>
              <w:bottom w:val="single" w:sz="4" w:space="0" w:color="000000"/>
            </w:tcBorders>
            <w:shd w:val="clear" w:color="auto" w:fill="FFFFFF"/>
          </w:tcPr>
          <w:p w:rsidR="008F7DEE" w:rsidRDefault="00CF117F">
            <w:pPr>
              <w:suppressAutoHyphens/>
              <w:overflowPunct/>
              <w:autoSpaceDE/>
              <w:autoSpaceDN/>
              <w:adjustRightInd/>
              <w:ind w:left="0"/>
              <w:textAlignment w:val="auto"/>
              <w:rPr>
                <w:rFonts w:cs="Arial"/>
                <w:lang w:eastAsia="ar-SA"/>
              </w:rPr>
            </w:pPr>
            <w:r>
              <w:rPr>
                <w:rFonts w:cs="Arial"/>
                <w:lang w:eastAsia="ar-SA"/>
              </w:rPr>
              <w:t>Azure</w:t>
            </w:r>
          </w:p>
        </w:tc>
        <w:tc>
          <w:tcPr>
            <w:tcW w:w="2596" w:type="dxa"/>
            <w:tcBorders>
              <w:top w:val="single" w:sz="4" w:space="0" w:color="000000"/>
              <w:left w:val="single" w:sz="4" w:space="0" w:color="000000"/>
              <w:bottom w:val="single" w:sz="4" w:space="0" w:color="000000"/>
              <w:right w:val="single" w:sz="4" w:space="0" w:color="000000"/>
            </w:tcBorders>
            <w:shd w:val="clear" w:color="auto" w:fill="FFFFFF"/>
          </w:tcPr>
          <w:p w:rsidR="008F7DEE" w:rsidRDefault="00CF117F">
            <w:pPr>
              <w:suppressAutoHyphens/>
              <w:overflowPunct/>
              <w:autoSpaceDE/>
              <w:autoSpaceDN/>
              <w:adjustRightInd/>
              <w:ind w:left="0"/>
              <w:textAlignment w:val="auto"/>
              <w:rPr>
                <w:rFonts w:cs="Arial"/>
                <w:lang w:eastAsia="ar-SA"/>
              </w:rPr>
            </w:pPr>
            <w:r>
              <w:rPr>
                <w:rFonts w:cs="Arial"/>
              </w:rPr>
              <w:t>10.221.6.16</w:t>
            </w:r>
          </w:p>
        </w:tc>
      </w:tr>
      <w:tr w:rsidR="008F7DEE">
        <w:tc>
          <w:tcPr>
            <w:tcW w:w="1065" w:type="dxa"/>
            <w:tcBorders>
              <w:top w:val="single" w:sz="4" w:space="0" w:color="000000"/>
              <w:left w:val="single" w:sz="4" w:space="0" w:color="000000"/>
              <w:bottom w:val="single" w:sz="4" w:space="0" w:color="000000"/>
            </w:tcBorders>
            <w:shd w:val="clear" w:color="auto" w:fill="FFFFFF"/>
          </w:tcPr>
          <w:p w:rsidR="008F7DEE" w:rsidRDefault="00CF117F">
            <w:pPr>
              <w:suppressAutoHyphens/>
              <w:overflowPunct/>
              <w:autoSpaceDE/>
              <w:autoSpaceDN/>
              <w:adjustRightInd/>
              <w:ind w:left="0"/>
              <w:textAlignment w:val="auto"/>
              <w:rPr>
                <w:rFonts w:cs="Arial"/>
                <w:lang w:eastAsia="ar-SA"/>
              </w:rPr>
            </w:pPr>
            <w:r>
              <w:rPr>
                <w:rFonts w:cs="Arial"/>
                <w:lang w:eastAsia="ar-SA"/>
              </w:rPr>
              <w:t>2</w:t>
            </w:r>
          </w:p>
        </w:tc>
        <w:tc>
          <w:tcPr>
            <w:tcW w:w="1911" w:type="dxa"/>
            <w:tcBorders>
              <w:top w:val="single" w:sz="4" w:space="0" w:color="000000"/>
              <w:left w:val="single" w:sz="4" w:space="0" w:color="000000"/>
              <w:bottom w:val="single" w:sz="4" w:space="0" w:color="000000"/>
            </w:tcBorders>
            <w:shd w:val="clear" w:color="auto" w:fill="FFFFFF"/>
          </w:tcPr>
          <w:p w:rsidR="008F7DEE" w:rsidRDefault="00CF117F">
            <w:pPr>
              <w:suppressAutoHyphens/>
              <w:overflowPunct/>
              <w:autoSpaceDE/>
              <w:autoSpaceDN/>
              <w:adjustRightInd/>
              <w:ind w:left="0" w:right="24"/>
              <w:textAlignment w:val="auto"/>
              <w:rPr>
                <w:rFonts w:cs="Arial"/>
                <w:lang w:eastAsia="ar-SA"/>
              </w:rPr>
            </w:pPr>
            <w:r>
              <w:rPr>
                <w:rFonts w:cs="Arial"/>
                <w:lang w:eastAsia="ar-SA"/>
              </w:rPr>
              <w:t xml:space="preserve">Database Server </w:t>
            </w:r>
            <w:r>
              <w:rPr>
                <w:rFonts w:cs="Arial"/>
                <w:color w:val="000000"/>
                <w:lang w:eastAsia="en-MY"/>
              </w:rPr>
              <w:t>(Public Cloud- Singapore)</w:t>
            </w:r>
          </w:p>
        </w:tc>
        <w:tc>
          <w:tcPr>
            <w:tcW w:w="1275" w:type="dxa"/>
            <w:tcBorders>
              <w:top w:val="single" w:sz="4" w:space="0" w:color="000000"/>
              <w:left w:val="single" w:sz="4" w:space="0" w:color="000000"/>
              <w:bottom w:val="single" w:sz="4" w:space="0" w:color="000000"/>
            </w:tcBorders>
            <w:shd w:val="clear" w:color="auto" w:fill="FFFFFF"/>
          </w:tcPr>
          <w:p w:rsidR="008F7DEE" w:rsidRDefault="00CF117F">
            <w:pPr>
              <w:suppressAutoHyphens/>
              <w:overflowPunct/>
              <w:autoSpaceDE/>
              <w:autoSpaceDN/>
              <w:adjustRightInd/>
              <w:ind w:left="0"/>
              <w:textAlignment w:val="auto"/>
              <w:rPr>
                <w:rFonts w:cs="Arial"/>
                <w:lang w:eastAsia="ar-SA"/>
              </w:rPr>
            </w:pPr>
            <w:r>
              <w:rPr>
                <w:rFonts w:cs="Arial"/>
                <w:lang w:eastAsia="ar-SA"/>
              </w:rPr>
              <w:t>1</w:t>
            </w:r>
          </w:p>
        </w:tc>
        <w:tc>
          <w:tcPr>
            <w:tcW w:w="1418" w:type="dxa"/>
            <w:tcBorders>
              <w:top w:val="single" w:sz="4" w:space="0" w:color="000000"/>
              <w:left w:val="single" w:sz="4" w:space="0" w:color="000000"/>
              <w:bottom w:val="single" w:sz="4" w:space="0" w:color="000000"/>
            </w:tcBorders>
            <w:shd w:val="clear" w:color="auto" w:fill="FFFFFF"/>
          </w:tcPr>
          <w:p w:rsidR="008F7DEE" w:rsidRDefault="00CF117F">
            <w:pPr>
              <w:suppressAutoHyphens/>
              <w:overflowPunct/>
              <w:autoSpaceDE/>
              <w:autoSpaceDN/>
              <w:adjustRightInd/>
              <w:ind w:left="0"/>
              <w:textAlignment w:val="auto"/>
              <w:rPr>
                <w:rFonts w:cs="Arial"/>
                <w:lang w:eastAsia="ar-SA"/>
              </w:rPr>
            </w:pPr>
            <w:r>
              <w:rPr>
                <w:rFonts w:cs="Arial"/>
                <w:lang w:eastAsia="ar-SA"/>
              </w:rPr>
              <w:t>Azure</w:t>
            </w:r>
          </w:p>
        </w:tc>
        <w:tc>
          <w:tcPr>
            <w:tcW w:w="2596" w:type="dxa"/>
            <w:tcBorders>
              <w:top w:val="single" w:sz="4" w:space="0" w:color="000000"/>
              <w:left w:val="single" w:sz="4" w:space="0" w:color="000000"/>
              <w:bottom w:val="single" w:sz="4" w:space="0" w:color="000000"/>
              <w:right w:val="single" w:sz="4" w:space="0" w:color="000000"/>
            </w:tcBorders>
            <w:shd w:val="clear" w:color="auto" w:fill="FFFFFF"/>
          </w:tcPr>
          <w:p w:rsidR="008F7DEE" w:rsidRDefault="00CF117F">
            <w:pPr>
              <w:keepNext/>
              <w:suppressAutoHyphens/>
              <w:overflowPunct/>
              <w:autoSpaceDE/>
              <w:autoSpaceDN/>
              <w:adjustRightInd/>
              <w:ind w:left="0"/>
              <w:textAlignment w:val="auto"/>
              <w:rPr>
                <w:rFonts w:cs="Arial"/>
                <w:lang w:eastAsia="ar-SA"/>
              </w:rPr>
            </w:pPr>
            <w:r>
              <w:rPr>
                <w:rFonts w:cs="Arial"/>
              </w:rPr>
              <w:t>10.221.6.16</w:t>
            </w:r>
          </w:p>
        </w:tc>
      </w:tr>
    </w:tbl>
    <w:p w:rsidR="008F7DEE" w:rsidRDefault="00CF117F">
      <w:pPr>
        <w:pStyle w:val="Caption"/>
        <w:rPr>
          <w:rFonts w:ascii="Arial" w:hAnsi="Arial" w:cs="Arial"/>
          <w:i w:val="0"/>
        </w:rPr>
      </w:pPr>
      <w:r>
        <w:rPr>
          <w:rFonts w:ascii="Arial" w:hAnsi="Arial" w:cs="Arial"/>
          <w:i w:val="0"/>
        </w:rPr>
        <w:t xml:space="preserve">                                                            Table </w:t>
      </w:r>
      <w:r>
        <w:rPr>
          <w:rFonts w:ascii="Arial" w:hAnsi="Arial" w:cs="Arial"/>
          <w:i w:val="0"/>
        </w:rPr>
        <w:fldChar w:fldCharType="begin"/>
      </w:r>
      <w:r>
        <w:rPr>
          <w:rFonts w:ascii="Arial" w:hAnsi="Arial" w:cs="Arial"/>
          <w:i w:val="0"/>
        </w:rPr>
        <w:instrText xml:space="preserve"> SEQ Table \* ARABIC </w:instrText>
      </w:r>
      <w:r>
        <w:rPr>
          <w:rFonts w:ascii="Arial" w:hAnsi="Arial" w:cs="Arial"/>
          <w:i w:val="0"/>
        </w:rPr>
        <w:fldChar w:fldCharType="separate"/>
      </w:r>
      <w:r>
        <w:rPr>
          <w:rFonts w:ascii="Arial" w:hAnsi="Arial" w:cs="Arial"/>
          <w:i w:val="0"/>
        </w:rPr>
        <w:t>14</w:t>
      </w:r>
      <w:r>
        <w:rPr>
          <w:rFonts w:ascii="Arial" w:hAnsi="Arial" w:cs="Arial"/>
          <w:i w:val="0"/>
        </w:rPr>
        <w:fldChar w:fldCharType="end"/>
      </w:r>
      <w:r>
        <w:rPr>
          <w:rFonts w:ascii="Arial" w:hAnsi="Arial" w:cs="Arial"/>
          <w:i w:val="0"/>
        </w:rPr>
        <w:t>: Server Details</w:t>
      </w:r>
    </w:p>
    <w:p w:rsidR="008F7DEE" w:rsidRDefault="008F7DEE">
      <w:pPr>
        <w:pStyle w:val="Heading3"/>
        <w:rPr>
          <w:rFonts w:cs="Arial"/>
        </w:rPr>
      </w:pPr>
    </w:p>
    <w:p w:rsidR="008F7DEE" w:rsidRDefault="008F7DEE">
      <w:pPr>
        <w:pStyle w:val="Heading3"/>
        <w:rPr>
          <w:rFonts w:cs="Arial"/>
        </w:rPr>
      </w:pPr>
    </w:p>
    <w:p w:rsidR="008F7DEE" w:rsidRDefault="00CF117F">
      <w:pPr>
        <w:pStyle w:val="Heading3"/>
        <w:rPr>
          <w:rFonts w:cs="Arial"/>
        </w:rPr>
      </w:pPr>
      <w:bookmarkStart w:id="134" w:name="_Toc519766529"/>
      <w:r>
        <w:rPr>
          <w:rFonts w:cs="Arial"/>
        </w:rPr>
        <w:t>4.7.4.2        UAT Server</w:t>
      </w:r>
      <w:bookmarkEnd w:id="134"/>
    </w:p>
    <w:p w:rsidR="008F7DEE" w:rsidRDefault="008F7DEE">
      <w:pPr>
        <w:pStyle w:val="Heading3"/>
        <w:rPr>
          <w:rFonts w:cs="Arial"/>
        </w:rPr>
      </w:pPr>
    </w:p>
    <w:p w:rsidR="008F7DEE" w:rsidRDefault="00CF117F">
      <w:pPr>
        <w:rPr>
          <w:b/>
          <w:caps/>
        </w:rPr>
      </w:pPr>
      <w:r>
        <w:t>The below table depicts the application UAT server</w:t>
      </w:r>
    </w:p>
    <w:p w:rsidR="008F7DEE" w:rsidRDefault="008F7DEE">
      <w:pPr>
        <w:pStyle w:val="Heading3"/>
        <w:rPr>
          <w:rFonts w:cs="Arial"/>
        </w:rPr>
      </w:pPr>
    </w:p>
    <w:tbl>
      <w:tblPr>
        <w:tblW w:w="8220" w:type="dxa"/>
        <w:tblInd w:w="556" w:type="dxa"/>
        <w:tblLayout w:type="fixed"/>
        <w:tblLook w:val="04A0" w:firstRow="1" w:lastRow="0" w:firstColumn="1" w:lastColumn="0" w:noHBand="0" w:noVBand="1"/>
      </w:tblPr>
      <w:tblGrid>
        <w:gridCol w:w="1065"/>
        <w:gridCol w:w="1769"/>
        <w:gridCol w:w="1276"/>
        <w:gridCol w:w="1417"/>
        <w:gridCol w:w="2693"/>
      </w:tblGrid>
      <w:tr w:rsidR="008F7DEE">
        <w:tc>
          <w:tcPr>
            <w:tcW w:w="1065" w:type="dxa"/>
            <w:tcBorders>
              <w:top w:val="single" w:sz="4" w:space="0" w:color="000000"/>
              <w:left w:val="single" w:sz="4" w:space="0" w:color="000000"/>
              <w:bottom w:val="single" w:sz="4" w:space="0" w:color="000000"/>
            </w:tcBorders>
            <w:shd w:val="clear" w:color="auto" w:fill="E7E6E6"/>
          </w:tcPr>
          <w:p w:rsidR="008F7DEE" w:rsidRDefault="00CF117F">
            <w:pPr>
              <w:pStyle w:val="BodyText"/>
              <w:ind w:left="0"/>
              <w:rPr>
                <w:rFonts w:cs="Arial"/>
                <w:b/>
                <w:sz w:val="20"/>
              </w:rPr>
            </w:pPr>
            <w:r>
              <w:rPr>
                <w:rFonts w:cs="Arial"/>
                <w:b/>
                <w:sz w:val="20"/>
              </w:rPr>
              <w:t>Sl. No</w:t>
            </w:r>
          </w:p>
        </w:tc>
        <w:tc>
          <w:tcPr>
            <w:tcW w:w="1769" w:type="dxa"/>
            <w:tcBorders>
              <w:top w:val="single" w:sz="4" w:space="0" w:color="000000"/>
              <w:left w:val="single" w:sz="4" w:space="0" w:color="000000"/>
              <w:bottom w:val="single" w:sz="4" w:space="0" w:color="000000"/>
            </w:tcBorders>
            <w:shd w:val="clear" w:color="auto" w:fill="E7E6E6"/>
          </w:tcPr>
          <w:p w:rsidR="008F7DEE" w:rsidRDefault="00CF117F">
            <w:pPr>
              <w:pStyle w:val="BodyText"/>
              <w:ind w:left="0"/>
              <w:rPr>
                <w:rFonts w:cs="Arial"/>
                <w:b/>
                <w:sz w:val="20"/>
              </w:rPr>
            </w:pPr>
            <w:r>
              <w:rPr>
                <w:rFonts w:cs="Arial"/>
                <w:b/>
                <w:sz w:val="20"/>
              </w:rPr>
              <w:t>Hardware</w:t>
            </w:r>
          </w:p>
        </w:tc>
        <w:tc>
          <w:tcPr>
            <w:tcW w:w="1276" w:type="dxa"/>
            <w:tcBorders>
              <w:top w:val="single" w:sz="4" w:space="0" w:color="000000"/>
              <w:left w:val="single" w:sz="4" w:space="0" w:color="000000"/>
              <w:bottom w:val="single" w:sz="4" w:space="0" w:color="000000"/>
            </w:tcBorders>
            <w:shd w:val="clear" w:color="auto" w:fill="E7E6E6"/>
          </w:tcPr>
          <w:p w:rsidR="008F7DEE" w:rsidRDefault="00CF117F">
            <w:pPr>
              <w:pStyle w:val="BodyText"/>
              <w:ind w:left="0"/>
              <w:rPr>
                <w:rFonts w:cs="Arial"/>
                <w:b/>
                <w:sz w:val="20"/>
              </w:rPr>
            </w:pPr>
            <w:r>
              <w:rPr>
                <w:rFonts w:cs="Arial"/>
                <w:b/>
                <w:sz w:val="20"/>
              </w:rPr>
              <w:t>Number</w:t>
            </w:r>
          </w:p>
        </w:tc>
        <w:tc>
          <w:tcPr>
            <w:tcW w:w="1417" w:type="dxa"/>
            <w:tcBorders>
              <w:top w:val="single" w:sz="4" w:space="0" w:color="000000"/>
              <w:left w:val="single" w:sz="4" w:space="0" w:color="000000"/>
              <w:bottom w:val="single" w:sz="4" w:space="0" w:color="000000"/>
            </w:tcBorders>
            <w:shd w:val="clear" w:color="auto" w:fill="E7E6E6"/>
          </w:tcPr>
          <w:p w:rsidR="008F7DEE" w:rsidRDefault="00CF117F">
            <w:pPr>
              <w:pStyle w:val="BodyText"/>
              <w:ind w:left="0"/>
              <w:rPr>
                <w:rFonts w:cs="Arial"/>
                <w:b/>
                <w:sz w:val="20"/>
              </w:rPr>
            </w:pPr>
            <w:r>
              <w:rPr>
                <w:rFonts w:cs="Arial"/>
                <w:b/>
                <w:sz w:val="20"/>
              </w:rPr>
              <w:t>Location</w:t>
            </w:r>
          </w:p>
        </w:tc>
        <w:tc>
          <w:tcPr>
            <w:tcW w:w="2693" w:type="dxa"/>
            <w:tcBorders>
              <w:top w:val="single" w:sz="4" w:space="0" w:color="000000"/>
              <w:left w:val="single" w:sz="4" w:space="0" w:color="000000"/>
              <w:bottom w:val="single" w:sz="4" w:space="0" w:color="000000"/>
              <w:right w:val="single" w:sz="4" w:space="0" w:color="000000"/>
            </w:tcBorders>
            <w:shd w:val="clear" w:color="auto" w:fill="E7E6E6"/>
          </w:tcPr>
          <w:p w:rsidR="008F7DEE" w:rsidRDefault="00CF117F">
            <w:pPr>
              <w:pStyle w:val="BodyText"/>
              <w:ind w:left="0"/>
              <w:rPr>
                <w:rFonts w:cs="Arial"/>
                <w:sz w:val="20"/>
              </w:rPr>
            </w:pPr>
            <w:r>
              <w:rPr>
                <w:rFonts w:cs="Arial"/>
                <w:b/>
                <w:sz w:val="20"/>
              </w:rPr>
              <w:t>Hostname/IP</w:t>
            </w:r>
          </w:p>
        </w:tc>
      </w:tr>
      <w:tr w:rsidR="008F7DEE">
        <w:tc>
          <w:tcPr>
            <w:tcW w:w="1065" w:type="dxa"/>
            <w:tcBorders>
              <w:top w:val="single" w:sz="4" w:space="0" w:color="000000"/>
              <w:left w:val="single" w:sz="4" w:space="0" w:color="000000"/>
              <w:bottom w:val="single" w:sz="4" w:space="0" w:color="000000"/>
            </w:tcBorders>
            <w:shd w:val="clear" w:color="auto" w:fill="FFFFFF"/>
          </w:tcPr>
          <w:p w:rsidR="008F7DEE" w:rsidRDefault="00CF117F">
            <w:pPr>
              <w:suppressAutoHyphens/>
              <w:overflowPunct/>
              <w:autoSpaceDE/>
              <w:autoSpaceDN/>
              <w:adjustRightInd/>
              <w:ind w:left="0"/>
              <w:textAlignment w:val="auto"/>
              <w:rPr>
                <w:rFonts w:cs="Arial"/>
                <w:lang w:eastAsia="ar-SA"/>
              </w:rPr>
            </w:pPr>
            <w:r>
              <w:rPr>
                <w:rFonts w:cs="Arial"/>
                <w:lang w:eastAsia="ar-SA"/>
              </w:rPr>
              <w:t>1</w:t>
            </w:r>
          </w:p>
        </w:tc>
        <w:tc>
          <w:tcPr>
            <w:tcW w:w="1769" w:type="dxa"/>
            <w:tcBorders>
              <w:top w:val="single" w:sz="4" w:space="0" w:color="000000"/>
              <w:left w:val="single" w:sz="4" w:space="0" w:color="000000"/>
              <w:bottom w:val="single" w:sz="4" w:space="0" w:color="000000"/>
            </w:tcBorders>
            <w:shd w:val="clear" w:color="auto" w:fill="FFFFFF"/>
          </w:tcPr>
          <w:p w:rsidR="008F7DEE" w:rsidRDefault="00CF117F">
            <w:pPr>
              <w:suppressAutoHyphens/>
              <w:overflowPunct/>
              <w:autoSpaceDE/>
              <w:autoSpaceDN/>
              <w:adjustRightInd/>
              <w:ind w:left="0" w:right="190"/>
              <w:textAlignment w:val="auto"/>
              <w:rPr>
                <w:rFonts w:cs="Arial"/>
                <w:lang w:eastAsia="ar-SA"/>
              </w:rPr>
            </w:pPr>
            <w:r>
              <w:rPr>
                <w:rFonts w:cs="Arial"/>
                <w:lang w:eastAsia="ar-SA"/>
              </w:rPr>
              <w:t>Application Server (</w:t>
            </w:r>
            <w:r>
              <w:rPr>
                <w:rFonts w:cs="Arial"/>
                <w:color w:val="000000"/>
                <w:lang w:eastAsia="en-MY"/>
              </w:rPr>
              <w:t xml:space="preserve">Public </w:t>
            </w:r>
            <w:r>
              <w:rPr>
                <w:rFonts w:cs="Arial"/>
                <w:lang w:eastAsia="ar-SA"/>
              </w:rPr>
              <w:t>Cloud-</w:t>
            </w:r>
            <w:r>
              <w:rPr>
                <w:rFonts w:cs="Arial"/>
                <w:lang w:eastAsia="ar-SA"/>
              </w:rPr>
              <w:lastRenderedPageBreak/>
              <w:t>Hongkong)</w:t>
            </w:r>
          </w:p>
        </w:tc>
        <w:tc>
          <w:tcPr>
            <w:tcW w:w="1276" w:type="dxa"/>
            <w:tcBorders>
              <w:top w:val="single" w:sz="4" w:space="0" w:color="000000"/>
              <w:left w:val="single" w:sz="4" w:space="0" w:color="000000"/>
              <w:bottom w:val="single" w:sz="4" w:space="0" w:color="000000"/>
            </w:tcBorders>
            <w:shd w:val="clear" w:color="auto" w:fill="FFFFFF"/>
          </w:tcPr>
          <w:p w:rsidR="008F7DEE" w:rsidRDefault="00CF117F">
            <w:pPr>
              <w:suppressAutoHyphens/>
              <w:overflowPunct/>
              <w:autoSpaceDE/>
              <w:autoSpaceDN/>
              <w:adjustRightInd/>
              <w:ind w:left="0"/>
              <w:textAlignment w:val="auto"/>
              <w:rPr>
                <w:rFonts w:cs="Arial"/>
                <w:lang w:eastAsia="ar-SA"/>
              </w:rPr>
            </w:pPr>
            <w:r>
              <w:rPr>
                <w:rFonts w:cs="Arial"/>
                <w:lang w:eastAsia="ar-SA"/>
              </w:rPr>
              <w:lastRenderedPageBreak/>
              <w:t>1</w:t>
            </w:r>
          </w:p>
        </w:tc>
        <w:tc>
          <w:tcPr>
            <w:tcW w:w="1417" w:type="dxa"/>
            <w:tcBorders>
              <w:top w:val="single" w:sz="4" w:space="0" w:color="000000"/>
              <w:left w:val="single" w:sz="4" w:space="0" w:color="000000"/>
              <w:bottom w:val="single" w:sz="4" w:space="0" w:color="000000"/>
            </w:tcBorders>
            <w:shd w:val="clear" w:color="auto" w:fill="FFFFFF"/>
          </w:tcPr>
          <w:p w:rsidR="008F7DEE" w:rsidRDefault="00CF117F">
            <w:pPr>
              <w:suppressAutoHyphens/>
              <w:overflowPunct/>
              <w:autoSpaceDE/>
              <w:autoSpaceDN/>
              <w:adjustRightInd/>
              <w:ind w:left="0"/>
              <w:textAlignment w:val="auto"/>
              <w:rPr>
                <w:rFonts w:cs="Arial"/>
                <w:lang w:eastAsia="ar-SA"/>
              </w:rPr>
            </w:pPr>
            <w:r>
              <w:rPr>
                <w:rFonts w:cs="Arial"/>
                <w:lang w:eastAsia="ar-SA"/>
              </w:rPr>
              <w:t>Azure</w:t>
            </w:r>
          </w:p>
        </w:tc>
        <w:tc>
          <w:tcPr>
            <w:tcW w:w="2693" w:type="dxa"/>
            <w:tcBorders>
              <w:top w:val="single" w:sz="4" w:space="0" w:color="000000"/>
              <w:left w:val="single" w:sz="4" w:space="0" w:color="000000"/>
              <w:bottom w:val="single" w:sz="4" w:space="0" w:color="000000"/>
              <w:right w:val="single" w:sz="4" w:space="0" w:color="000000"/>
            </w:tcBorders>
            <w:shd w:val="clear" w:color="auto" w:fill="FFFFFF"/>
          </w:tcPr>
          <w:p w:rsidR="008F7DEE" w:rsidRDefault="00CF117F">
            <w:pPr>
              <w:suppressAutoHyphens/>
              <w:overflowPunct/>
              <w:autoSpaceDE/>
              <w:autoSpaceDN/>
              <w:adjustRightInd/>
              <w:ind w:left="0"/>
              <w:textAlignment w:val="auto"/>
              <w:rPr>
                <w:rFonts w:cs="Arial"/>
                <w:lang w:eastAsia="ar-SA"/>
              </w:rPr>
            </w:pPr>
            <w:r>
              <w:rPr>
                <w:rFonts w:cs="Arial"/>
              </w:rPr>
              <w:t>10.221.14.10</w:t>
            </w:r>
          </w:p>
        </w:tc>
      </w:tr>
      <w:tr w:rsidR="008F7DEE">
        <w:tc>
          <w:tcPr>
            <w:tcW w:w="1065" w:type="dxa"/>
            <w:tcBorders>
              <w:top w:val="single" w:sz="4" w:space="0" w:color="000000"/>
              <w:left w:val="single" w:sz="4" w:space="0" w:color="000000"/>
              <w:bottom w:val="single" w:sz="4" w:space="0" w:color="000000"/>
            </w:tcBorders>
            <w:shd w:val="clear" w:color="auto" w:fill="FFFFFF"/>
          </w:tcPr>
          <w:p w:rsidR="008F7DEE" w:rsidRDefault="00CF117F">
            <w:pPr>
              <w:suppressAutoHyphens/>
              <w:overflowPunct/>
              <w:autoSpaceDE/>
              <w:autoSpaceDN/>
              <w:adjustRightInd/>
              <w:ind w:left="0"/>
              <w:textAlignment w:val="auto"/>
              <w:rPr>
                <w:rFonts w:cs="Arial"/>
                <w:lang w:eastAsia="ar-SA"/>
              </w:rPr>
            </w:pPr>
            <w:r>
              <w:rPr>
                <w:rFonts w:cs="Arial"/>
                <w:lang w:eastAsia="ar-SA"/>
              </w:rPr>
              <w:t>2</w:t>
            </w:r>
          </w:p>
        </w:tc>
        <w:tc>
          <w:tcPr>
            <w:tcW w:w="1769" w:type="dxa"/>
            <w:tcBorders>
              <w:top w:val="single" w:sz="4" w:space="0" w:color="000000"/>
              <w:left w:val="single" w:sz="4" w:space="0" w:color="000000"/>
              <w:bottom w:val="single" w:sz="4" w:space="0" w:color="000000"/>
            </w:tcBorders>
            <w:shd w:val="clear" w:color="auto" w:fill="FFFFFF"/>
          </w:tcPr>
          <w:p w:rsidR="008F7DEE" w:rsidRDefault="00CF117F">
            <w:pPr>
              <w:suppressAutoHyphens/>
              <w:overflowPunct/>
              <w:autoSpaceDE/>
              <w:autoSpaceDN/>
              <w:adjustRightInd/>
              <w:ind w:left="0" w:right="190"/>
              <w:textAlignment w:val="auto"/>
              <w:rPr>
                <w:rFonts w:cs="Arial"/>
                <w:lang w:eastAsia="ar-SA"/>
              </w:rPr>
            </w:pPr>
            <w:r>
              <w:rPr>
                <w:rFonts w:cs="Arial"/>
                <w:lang w:eastAsia="ar-SA"/>
              </w:rPr>
              <w:t>Database Server (</w:t>
            </w:r>
            <w:r>
              <w:rPr>
                <w:rFonts w:cs="Arial"/>
                <w:color w:val="000000"/>
                <w:lang w:eastAsia="en-MY"/>
              </w:rPr>
              <w:t xml:space="preserve">Public </w:t>
            </w:r>
            <w:r>
              <w:rPr>
                <w:rFonts w:cs="Arial"/>
                <w:lang w:eastAsia="ar-SA"/>
              </w:rPr>
              <w:t>Cloud- Hongkong)</w:t>
            </w:r>
          </w:p>
        </w:tc>
        <w:tc>
          <w:tcPr>
            <w:tcW w:w="1276" w:type="dxa"/>
            <w:tcBorders>
              <w:top w:val="single" w:sz="4" w:space="0" w:color="000000"/>
              <w:left w:val="single" w:sz="4" w:space="0" w:color="000000"/>
              <w:bottom w:val="single" w:sz="4" w:space="0" w:color="000000"/>
            </w:tcBorders>
            <w:shd w:val="clear" w:color="auto" w:fill="FFFFFF"/>
          </w:tcPr>
          <w:p w:rsidR="008F7DEE" w:rsidRDefault="00CF117F">
            <w:pPr>
              <w:suppressAutoHyphens/>
              <w:overflowPunct/>
              <w:autoSpaceDE/>
              <w:autoSpaceDN/>
              <w:adjustRightInd/>
              <w:ind w:left="0"/>
              <w:textAlignment w:val="auto"/>
              <w:rPr>
                <w:rFonts w:cs="Arial"/>
                <w:lang w:eastAsia="ar-SA"/>
              </w:rPr>
            </w:pPr>
            <w:r>
              <w:rPr>
                <w:rFonts w:cs="Arial"/>
                <w:lang w:eastAsia="ar-SA"/>
              </w:rPr>
              <w:t>1</w:t>
            </w:r>
          </w:p>
        </w:tc>
        <w:tc>
          <w:tcPr>
            <w:tcW w:w="1417" w:type="dxa"/>
            <w:tcBorders>
              <w:top w:val="single" w:sz="4" w:space="0" w:color="000000"/>
              <w:left w:val="single" w:sz="4" w:space="0" w:color="000000"/>
              <w:bottom w:val="single" w:sz="4" w:space="0" w:color="000000"/>
            </w:tcBorders>
            <w:shd w:val="clear" w:color="auto" w:fill="FFFFFF"/>
          </w:tcPr>
          <w:p w:rsidR="008F7DEE" w:rsidRDefault="00CF117F">
            <w:pPr>
              <w:suppressAutoHyphens/>
              <w:overflowPunct/>
              <w:autoSpaceDE/>
              <w:autoSpaceDN/>
              <w:adjustRightInd/>
              <w:ind w:left="0"/>
              <w:textAlignment w:val="auto"/>
              <w:rPr>
                <w:rFonts w:cs="Arial"/>
                <w:lang w:eastAsia="ar-SA"/>
              </w:rPr>
            </w:pPr>
            <w:r>
              <w:rPr>
                <w:rFonts w:cs="Arial"/>
                <w:lang w:eastAsia="ar-SA"/>
              </w:rPr>
              <w:t>Azure</w:t>
            </w:r>
          </w:p>
        </w:tc>
        <w:tc>
          <w:tcPr>
            <w:tcW w:w="2693" w:type="dxa"/>
            <w:tcBorders>
              <w:top w:val="single" w:sz="4" w:space="0" w:color="000000"/>
              <w:left w:val="single" w:sz="4" w:space="0" w:color="000000"/>
              <w:bottom w:val="single" w:sz="4" w:space="0" w:color="000000"/>
              <w:right w:val="single" w:sz="4" w:space="0" w:color="000000"/>
            </w:tcBorders>
            <w:shd w:val="clear" w:color="auto" w:fill="FFFFFF"/>
          </w:tcPr>
          <w:p w:rsidR="008F7DEE" w:rsidRDefault="00CF117F">
            <w:pPr>
              <w:keepNext/>
              <w:suppressAutoHyphens/>
              <w:overflowPunct/>
              <w:autoSpaceDE/>
              <w:autoSpaceDN/>
              <w:adjustRightInd/>
              <w:ind w:left="0"/>
              <w:textAlignment w:val="auto"/>
              <w:rPr>
                <w:rFonts w:cs="Arial"/>
                <w:lang w:eastAsia="ar-SA"/>
              </w:rPr>
            </w:pPr>
            <w:r>
              <w:rPr>
                <w:rFonts w:cs="Arial"/>
              </w:rPr>
              <w:t>10.221.14.10</w:t>
            </w:r>
          </w:p>
        </w:tc>
      </w:tr>
    </w:tbl>
    <w:p w:rsidR="008F7DEE" w:rsidRDefault="00CF117F">
      <w:pPr>
        <w:pStyle w:val="Caption"/>
        <w:rPr>
          <w:rFonts w:ascii="Arial" w:hAnsi="Arial" w:cs="Arial"/>
          <w:i w:val="0"/>
          <w:color w:val="FF0000"/>
        </w:rPr>
      </w:pPr>
      <w:r>
        <w:rPr>
          <w:rFonts w:ascii="Arial" w:hAnsi="Arial" w:cs="Arial"/>
          <w:i w:val="0"/>
        </w:rPr>
        <w:t xml:space="preserve">                                                               Table </w:t>
      </w:r>
      <w:r>
        <w:rPr>
          <w:rFonts w:ascii="Arial" w:hAnsi="Arial" w:cs="Arial"/>
          <w:i w:val="0"/>
        </w:rPr>
        <w:fldChar w:fldCharType="begin"/>
      </w:r>
      <w:r>
        <w:rPr>
          <w:rFonts w:ascii="Arial" w:hAnsi="Arial" w:cs="Arial"/>
          <w:i w:val="0"/>
        </w:rPr>
        <w:instrText xml:space="preserve"> SEQ Table \* ARABIC </w:instrText>
      </w:r>
      <w:r>
        <w:rPr>
          <w:rFonts w:ascii="Arial" w:hAnsi="Arial" w:cs="Arial"/>
          <w:i w:val="0"/>
        </w:rPr>
        <w:fldChar w:fldCharType="separate"/>
      </w:r>
      <w:r>
        <w:rPr>
          <w:rFonts w:ascii="Arial" w:hAnsi="Arial" w:cs="Arial"/>
          <w:i w:val="0"/>
        </w:rPr>
        <w:t>15</w:t>
      </w:r>
      <w:r>
        <w:rPr>
          <w:rFonts w:ascii="Arial" w:hAnsi="Arial" w:cs="Arial"/>
          <w:i w:val="0"/>
        </w:rPr>
        <w:fldChar w:fldCharType="end"/>
      </w:r>
      <w:r>
        <w:rPr>
          <w:rFonts w:ascii="Arial" w:hAnsi="Arial" w:cs="Arial"/>
          <w:i w:val="0"/>
        </w:rPr>
        <w:t>: UAT server Details</w:t>
      </w:r>
    </w:p>
    <w:p w:rsidR="008F7DEE" w:rsidRDefault="00CF117F">
      <w:pPr>
        <w:pStyle w:val="Heading2"/>
      </w:pPr>
      <w:bookmarkStart w:id="135" w:name="_Toc519766530"/>
      <w:r>
        <w:t>4.7.5     System Shutdown</w:t>
      </w:r>
      <w:bookmarkEnd w:id="135"/>
    </w:p>
    <w:p w:rsidR="008F7DEE" w:rsidRDefault="00CF117F">
      <w:pPr>
        <w:rPr>
          <w:rFonts w:cs="Arial"/>
          <w:color w:val="FF0000"/>
        </w:rPr>
      </w:pPr>
      <w:r>
        <w:rPr>
          <w:rFonts w:cs="Arial"/>
        </w:rPr>
        <w:tab/>
        <w:t>N/A</w:t>
      </w:r>
    </w:p>
    <w:p w:rsidR="008F7DEE" w:rsidRDefault="00CF117F">
      <w:pPr>
        <w:pStyle w:val="Heading2"/>
      </w:pPr>
      <w:bookmarkStart w:id="136" w:name="_Toc445452768"/>
      <w:bookmarkStart w:id="137" w:name="_Toc440530147"/>
      <w:bookmarkStart w:id="138" w:name="_Toc440532735"/>
      <w:bookmarkStart w:id="139" w:name="_Toc519766531"/>
      <w:r>
        <w:t>4.7.6</w:t>
      </w:r>
      <w:r>
        <w:tab/>
        <w:t>Monitoring Tools</w:t>
      </w:r>
      <w:bookmarkEnd w:id="136"/>
      <w:bookmarkEnd w:id="137"/>
      <w:bookmarkEnd w:id="138"/>
      <w:bookmarkEnd w:id="139"/>
    </w:p>
    <w:p w:rsidR="008F7DEE" w:rsidRDefault="008F7DEE">
      <w:pPr>
        <w:pStyle w:val="Heading2"/>
      </w:pPr>
    </w:p>
    <w:p w:rsidR="008F7DEE" w:rsidRDefault="00CF117F">
      <w:pPr>
        <w:pStyle w:val="BodyText"/>
        <w:ind w:left="720" w:right="98"/>
        <w:jc w:val="both"/>
        <w:rPr>
          <w:rFonts w:cs="Arial"/>
          <w:sz w:val="20"/>
        </w:rPr>
      </w:pPr>
      <w:r>
        <w:rPr>
          <w:rFonts w:cs="Arial"/>
          <w:sz w:val="20"/>
        </w:rPr>
        <w:t xml:space="preserve">Tivoli is a monitoring application that monitors files, disks, network, ports, processes etc. So, daily/periodic manual monitoring is not needed. </w:t>
      </w:r>
    </w:p>
    <w:p w:rsidR="008F7DEE" w:rsidRDefault="008F7DEE">
      <w:pPr>
        <w:pStyle w:val="BodyText"/>
        <w:ind w:left="720" w:right="98"/>
        <w:jc w:val="both"/>
        <w:rPr>
          <w:rFonts w:cs="Arial"/>
          <w:b/>
          <w:caps/>
          <w:sz w:val="20"/>
        </w:rPr>
      </w:pPr>
    </w:p>
    <w:p w:rsidR="008F7DEE" w:rsidRDefault="00CF117F">
      <w:pPr>
        <w:pStyle w:val="Heading3"/>
        <w:rPr>
          <w:rFonts w:cs="Arial"/>
        </w:rPr>
      </w:pPr>
      <w:r>
        <w:rPr>
          <w:rFonts w:cs="Arial"/>
        </w:rPr>
        <w:t xml:space="preserve">         </w:t>
      </w:r>
      <w:bookmarkStart w:id="140" w:name="_Toc519766532"/>
      <w:r>
        <w:rPr>
          <w:rFonts w:cs="Arial"/>
        </w:rPr>
        <w:t>4.7.6.1        Application Monitoring Checklist</w:t>
      </w:r>
      <w:bookmarkEnd w:id="140"/>
    </w:p>
    <w:p w:rsidR="008F7DEE" w:rsidRDefault="00CF117F">
      <w:pPr>
        <w:rPr>
          <w:rFonts w:cs="Arial"/>
        </w:rPr>
      </w:pPr>
      <w:r>
        <w:rPr>
          <w:rFonts w:cs="Arial"/>
        </w:rPr>
        <w:tab/>
      </w:r>
      <w:r>
        <w:rPr>
          <w:rFonts w:cs="Arial"/>
        </w:rPr>
        <w:tab/>
      </w:r>
      <w:r>
        <w:rPr>
          <w:rFonts w:cs="Arial"/>
        </w:rPr>
        <w:tab/>
      </w:r>
      <w:r>
        <w:rPr>
          <w:rFonts w:cs="Arial"/>
        </w:rPr>
        <w:tab/>
      </w:r>
      <w:r>
        <w:rPr>
          <w:rFonts w:cs="Arial"/>
        </w:rPr>
        <w:tab/>
        <w:t>Apache (http) and Tomcat</w:t>
      </w:r>
    </w:p>
    <w:p w:rsidR="008F7DEE" w:rsidRDefault="008F7DEE">
      <w:pPr>
        <w:rPr>
          <w:rFonts w:cs="Arial"/>
        </w:rPr>
      </w:pPr>
    </w:p>
    <w:p w:rsidR="008F7DEE" w:rsidRDefault="00CF117F">
      <w:pPr>
        <w:pStyle w:val="Heading2"/>
      </w:pPr>
      <w:bookmarkStart w:id="141" w:name="_Toc519766533"/>
      <w:r>
        <w:t xml:space="preserve">4.7.7        </w:t>
      </w:r>
      <w:r>
        <w:t>Source Code Version Control</w:t>
      </w:r>
      <w:bookmarkEnd w:id="141"/>
    </w:p>
    <w:p w:rsidR="008F7DEE" w:rsidRDefault="00CF117F">
      <w:pPr>
        <w:pStyle w:val="Textbody"/>
      </w:pPr>
      <w:r>
        <w:tab/>
      </w:r>
      <w:r>
        <w:rPr>
          <w:rFonts w:cs="Arial"/>
          <w:color w:val="auto"/>
          <w:kern w:val="0"/>
          <w:sz w:val="20"/>
          <w:szCs w:val="20"/>
          <w:lang w:val="en-US" w:eastAsia="en-US"/>
        </w:rPr>
        <w:t>Executable and source code are store in the following path:</w:t>
      </w:r>
    </w:p>
    <w:p w:rsidR="008F7DEE" w:rsidRDefault="00CF117F">
      <w:pPr>
        <w:rPr>
          <w:rFonts w:cs="Arial"/>
        </w:rPr>
      </w:pPr>
      <w:r>
        <w:rPr>
          <w:rFonts w:cs="Arial"/>
        </w:rPr>
        <w:tab/>
        <w:t>http://svn.mas.net/svn/SRAS/SRAS/IT Charge Back/</w:t>
      </w:r>
    </w:p>
    <w:p w:rsidR="008F7DEE" w:rsidRDefault="008F7DEE">
      <w:pPr>
        <w:ind w:firstLine="144"/>
        <w:rPr>
          <w:rFonts w:cs="Arial"/>
        </w:rPr>
      </w:pPr>
    </w:p>
    <w:p w:rsidR="008F7DEE" w:rsidRDefault="00CF117F">
      <w:pPr>
        <w:pStyle w:val="Heading2"/>
      </w:pPr>
      <w:bookmarkStart w:id="142" w:name="_Toc445452770"/>
      <w:bookmarkStart w:id="143" w:name="_Toc440532737"/>
      <w:bookmarkStart w:id="144" w:name="_Toc440530149"/>
      <w:bookmarkStart w:id="145" w:name="_Toc519766534"/>
      <w:r>
        <w:t>4.7.11</w:t>
      </w:r>
      <w:r>
        <w:tab/>
        <w:t xml:space="preserve"> Baseline Performance Information</w:t>
      </w:r>
      <w:bookmarkEnd w:id="142"/>
      <w:bookmarkEnd w:id="143"/>
      <w:bookmarkEnd w:id="144"/>
      <w:bookmarkEnd w:id="145"/>
    </w:p>
    <w:p w:rsidR="008F7DEE" w:rsidRDefault="00CF117F">
      <w:pPr>
        <w:rPr>
          <w:b/>
          <w:caps/>
        </w:rPr>
      </w:pPr>
      <w:r>
        <w:t>The below table depicts the baseline performance information</w:t>
      </w:r>
    </w:p>
    <w:p w:rsidR="008F7DEE" w:rsidRDefault="008F7DEE">
      <w:pPr>
        <w:pStyle w:val="Heading2"/>
        <w:rPr>
          <w:bCs/>
          <w:iCs/>
        </w:rPr>
      </w:pPr>
    </w:p>
    <w:tbl>
      <w:tblPr>
        <w:tblW w:w="8556" w:type="dxa"/>
        <w:tblInd w:w="706" w:type="dxa"/>
        <w:tblLayout w:type="fixed"/>
        <w:tblLook w:val="04A0" w:firstRow="1" w:lastRow="0" w:firstColumn="1" w:lastColumn="0" w:noHBand="0" w:noVBand="1"/>
      </w:tblPr>
      <w:tblGrid>
        <w:gridCol w:w="776"/>
        <w:gridCol w:w="4296"/>
        <w:gridCol w:w="3484"/>
      </w:tblGrid>
      <w:tr w:rsidR="008F7DEE">
        <w:tc>
          <w:tcPr>
            <w:tcW w:w="776" w:type="dxa"/>
            <w:tcBorders>
              <w:top w:val="single" w:sz="4" w:space="0" w:color="000000"/>
              <w:left w:val="single" w:sz="4" w:space="0" w:color="000000"/>
              <w:bottom w:val="single" w:sz="4" w:space="0" w:color="000000"/>
            </w:tcBorders>
            <w:shd w:val="clear" w:color="auto" w:fill="D9D9D9" w:themeFill="background1" w:themeFillShade="D9"/>
          </w:tcPr>
          <w:p w:rsidR="008F7DEE" w:rsidRDefault="00CF117F">
            <w:pPr>
              <w:tabs>
                <w:tab w:val="left" w:pos="720"/>
              </w:tabs>
              <w:spacing w:before="60" w:after="60"/>
              <w:ind w:left="0" w:right="0"/>
              <w:jc w:val="both"/>
              <w:rPr>
                <w:rFonts w:cs="Arial"/>
                <w:b/>
                <w:bCs/>
                <w:iCs/>
              </w:rPr>
            </w:pPr>
            <w:proofErr w:type="spellStart"/>
            <w:r>
              <w:rPr>
                <w:rFonts w:cs="Arial"/>
                <w:b/>
                <w:bCs/>
                <w:iCs/>
              </w:rPr>
              <w:t>S.No</w:t>
            </w:r>
            <w:proofErr w:type="spellEnd"/>
            <w:r>
              <w:rPr>
                <w:rFonts w:cs="Arial"/>
                <w:b/>
                <w:bCs/>
                <w:iCs/>
              </w:rPr>
              <w:t>.</w:t>
            </w:r>
          </w:p>
        </w:tc>
        <w:tc>
          <w:tcPr>
            <w:tcW w:w="4296" w:type="dxa"/>
            <w:tcBorders>
              <w:top w:val="single" w:sz="4" w:space="0" w:color="000000"/>
              <w:left w:val="single" w:sz="4" w:space="0" w:color="000000"/>
              <w:bottom w:val="single" w:sz="4" w:space="0" w:color="000000"/>
            </w:tcBorders>
            <w:shd w:val="clear" w:color="auto" w:fill="D9D9D9" w:themeFill="background1" w:themeFillShade="D9"/>
          </w:tcPr>
          <w:p w:rsidR="008F7DEE" w:rsidRDefault="00CF117F">
            <w:pPr>
              <w:tabs>
                <w:tab w:val="left" w:pos="720"/>
              </w:tabs>
              <w:spacing w:before="60" w:after="60"/>
              <w:ind w:left="0" w:right="0"/>
              <w:jc w:val="both"/>
              <w:rPr>
                <w:rFonts w:cs="Arial"/>
                <w:b/>
                <w:bCs/>
                <w:iCs/>
              </w:rPr>
            </w:pPr>
            <w:r>
              <w:rPr>
                <w:rFonts w:cs="Arial"/>
                <w:b/>
                <w:bCs/>
                <w:iCs/>
              </w:rPr>
              <w:t>Activit</w:t>
            </w:r>
            <w:r>
              <w:rPr>
                <w:rFonts w:cs="Arial"/>
                <w:b/>
                <w:bCs/>
                <w:iCs/>
              </w:rPr>
              <w:t>y</w:t>
            </w:r>
          </w:p>
        </w:tc>
        <w:tc>
          <w:tcPr>
            <w:tcW w:w="34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F7DEE" w:rsidRDefault="00CF117F">
            <w:pPr>
              <w:tabs>
                <w:tab w:val="left" w:pos="720"/>
              </w:tabs>
              <w:spacing w:before="60" w:after="60"/>
              <w:ind w:left="0" w:right="0"/>
              <w:rPr>
                <w:rFonts w:cs="Arial"/>
              </w:rPr>
            </w:pPr>
            <w:r>
              <w:rPr>
                <w:rFonts w:cs="Arial"/>
                <w:b/>
                <w:bCs/>
                <w:iCs/>
              </w:rPr>
              <w:t>Expected Response Time</w:t>
            </w:r>
          </w:p>
        </w:tc>
      </w:tr>
      <w:tr w:rsidR="008F7DEE">
        <w:tc>
          <w:tcPr>
            <w:tcW w:w="776" w:type="dxa"/>
            <w:tcBorders>
              <w:top w:val="single" w:sz="4" w:space="0" w:color="000000"/>
              <w:left w:val="single" w:sz="4" w:space="0" w:color="000000"/>
              <w:bottom w:val="single" w:sz="4" w:space="0" w:color="000000"/>
            </w:tcBorders>
            <w:shd w:val="clear" w:color="auto" w:fill="FFFFFF"/>
          </w:tcPr>
          <w:p w:rsidR="008F7DEE" w:rsidRDefault="00CF117F">
            <w:pPr>
              <w:tabs>
                <w:tab w:val="left" w:pos="720"/>
              </w:tabs>
              <w:spacing w:before="60" w:after="60"/>
              <w:ind w:left="0" w:right="0"/>
              <w:jc w:val="both"/>
              <w:rPr>
                <w:rFonts w:cs="Arial"/>
              </w:rPr>
            </w:pPr>
            <w:r>
              <w:rPr>
                <w:rFonts w:cs="Arial"/>
              </w:rPr>
              <w:t>1.</w:t>
            </w:r>
          </w:p>
        </w:tc>
        <w:tc>
          <w:tcPr>
            <w:tcW w:w="4296" w:type="dxa"/>
            <w:tcBorders>
              <w:top w:val="single" w:sz="4" w:space="0" w:color="000000"/>
              <w:left w:val="single" w:sz="4" w:space="0" w:color="000000"/>
              <w:bottom w:val="single" w:sz="4" w:space="0" w:color="000000"/>
            </w:tcBorders>
            <w:shd w:val="clear" w:color="auto" w:fill="FFFFFF"/>
          </w:tcPr>
          <w:p w:rsidR="008F7DEE" w:rsidRDefault="00CF117F">
            <w:pPr>
              <w:tabs>
                <w:tab w:val="left" w:pos="720"/>
              </w:tabs>
              <w:spacing w:before="60" w:after="60"/>
              <w:ind w:left="0" w:right="0"/>
              <w:jc w:val="both"/>
              <w:rPr>
                <w:rFonts w:cs="Arial"/>
              </w:rPr>
            </w:pPr>
            <w:r>
              <w:rPr>
                <w:rFonts w:cs="Arial"/>
              </w:rPr>
              <w:t>Average time to generate response to requests</w:t>
            </w:r>
          </w:p>
        </w:tc>
        <w:tc>
          <w:tcPr>
            <w:tcW w:w="3484" w:type="dxa"/>
            <w:tcBorders>
              <w:top w:val="single" w:sz="4" w:space="0" w:color="000000"/>
              <w:left w:val="single" w:sz="4" w:space="0" w:color="000000"/>
              <w:bottom w:val="single" w:sz="4" w:space="0" w:color="000000"/>
              <w:right w:val="single" w:sz="4" w:space="0" w:color="000000"/>
            </w:tcBorders>
            <w:shd w:val="clear" w:color="auto" w:fill="FFFFFF"/>
          </w:tcPr>
          <w:p w:rsidR="008F7DEE" w:rsidRDefault="00CF117F">
            <w:pPr>
              <w:tabs>
                <w:tab w:val="left" w:pos="720"/>
              </w:tabs>
              <w:spacing w:before="60" w:after="60"/>
              <w:ind w:left="0" w:right="0"/>
              <w:jc w:val="both"/>
              <w:rPr>
                <w:rFonts w:cs="Arial"/>
              </w:rPr>
            </w:pPr>
            <w:r>
              <w:rPr>
                <w:rFonts w:cs="Arial"/>
              </w:rPr>
              <w:t>&lt; 10 seconds</w:t>
            </w:r>
          </w:p>
        </w:tc>
      </w:tr>
      <w:tr w:rsidR="008F7DEE">
        <w:tc>
          <w:tcPr>
            <w:tcW w:w="776" w:type="dxa"/>
            <w:tcBorders>
              <w:top w:val="single" w:sz="4" w:space="0" w:color="000000"/>
              <w:left w:val="single" w:sz="4" w:space="0" w:color="000000"/>
              <w:bottom w:val="single" w:sz="4" w:space="0" w:color="000000"/>
            </w:tcBorders>
            <w:shd w:val="clear" w:color="auto" w:fill="FFFFFF"/>
          </w:tcPr>
          <w:p w:rsidR="008F7DEE" w:rsidRDefault="00CF117F">
            <w:pPr>
              <w:tabs>
                <w:tab w:val="left" w:pos="720"/>
              </w:tabs>
              <w:spacing w:before="60" w:after="60"/>
              <w:ind w:left="0" w:right="0"/>
              <w:jc w:val="both"/>
              <w:rPr>
                <w:rFonts w:cs="Arial"/>
              </w:rPr>
            </w:pPr>
            <w:r>
              <w:rPr>
                <w:rFonts w:cs="Arial"/>
              </w:rPr>
              <w:t>2.</w:t>
            </w:r>
          </w:p>
        </w:tc>
        <w:tc>
          <w:tcPr>
            <w:tcW w:w="4296" w:type="dxa"/>
            <w:tcBorders>
              <w:top w:val="single" w:sz="4" w:space="0" w:color="000000"/>
              <w:left w:val="single" w:sz="4" w:space="0" w:color="000000"/>
              <w:bottom w:val="single" w:sz="4" w:space="0" w:color="000000"/>
            </w:tcBorders>
            <w:shd w:val="clear" w:color="auto" w:fill="FFFFFF"/>
          </w:tcPr>
          <w:p w:rsidR="008F7DEE" w:rsidRDefault="00CF117F">
            <w:pPr>
              <w:tabs>
                <w:tab w:val="left" w:pos="720"/>
              </w:tabs>
              <w:spacing w:before="60" w:after="60"/>
              <w:ind w:left="0" w:right="0"/>
              <w:jc w:val="both"/>
              <w:rPr>
                <w:rFonts w:cs="Arial"/>
              </w:rPr>
            </w:pPr>
            <w:r>
              <w:rPr>
                <w:rFonts w:cs="Arial"/>
              </w:rPr>
              <w:t>Average time taken to load each page</w:t>
            </w:r>
          </w:p>
        </w:tc>
        <w:tc>
          <w:tcPr>
            <w:tcW w:w="3484" w:type="dxa"/>
            <w:tcBorders>
              <w:top w:val="single" w:sz="4" w:space="0" w:color="000000"/>
              <w:left w:val="single" w:sz="4" w:space="0" w:color="000000"/>
              <w:bottom w:val="single" w:sz="4" w:space="0" w:color="000000"/>
              <w:right w:val="single" w:sz="4" w:space="0" w:color="000000"/>
            </w:tcBorders>
            <w:shd w:val="clear" w:color="auto" w:fill="FFFFFF"/>
          </w:tcPr>
          <w:p w:rsidR="008F7DEE" w:rsidRDefault="00CF117F">
            <w:pPr>
              <w:keepNext/>
              <w:tabs>
                <w:tab w:val="left" w:pos="720"/>
              </w:tabs>
              <w:spacing w:before="60" w:after="60"/>
              <w:ind w:left="0" w:right="0"/>
              <w:jc w:val="both"/>
              <w:rPr>
                <w:rFonts w:cs="Arial"/>
              </w:rPr>
            </w:pPr>
            <w:r>
              <w:rPr>
                <w:rFonts w:cs="Arial"/>
              </w:rPr>
              <w:t>&lt; 5 seconds</w:t>
            </w:r>
          </w:p>
        </w:tc>
      </w:tr>
    </w:tbl>
    <w:p w:rsidR="008F7DEE" w:rsidRDefault="00CF117F">
      <w:pPr>
        <w:pStyle w:val="Caption"/>
        <w:rPr>
          <w:rFonts w:ascii="Arial" w:hAnsi="Arial" w:cs="Arial"/>
          <w:i w:val="0"/>
        </w:rPr>
      </w:pPr>
      <w:r>
        <w:rPr>
          <w:rFonts w:ascii="Arial" w:hAnsi="Arial" w:cs="Arial"/>
          <w:i w:val="0"/>
        </w:rPr>
        <w:t xml:space="preserve">                                                     Table </w:t>
      </w:r>
      <w:r>
        <w:rPr>
          <w:rFonts w:ascii="Arial" w:hAnsi="Arial" w:cs="Arial"/>
          <w:i w:val="0"/>
        </w:rPr>
        <w:fldChar w:fldCharType="begin"/>
      </w:r>
      <w:r>
        <w:rPr>
          <w:rFonts w:ascii="Arial" w:hAnsi="Arial" w:cs="Arial"/>
          <w:i w:val="0"/>
        </w:rPr>
        <w:instrText xml:space="preserve"> SEQ Table \* ARABIC </w:instrText>
      </w:r>
      <w:r>
        <w:rPr>
          <w:rFonts w:ascii="Arial" w:hAnsi="Arial" w:cs="Arial"/>
          <w:i w:val="0"/>
        </w:rPr>
        <w:fldChar w:fldCharType="separate"/>
      </w:r>
      <w:r>
        <w:rPr>
          <w:rFonts w:ascii="Arial" w:hAnsi="Arial" w:cs="Arial"/>
          <w:i w:val="0"/>
        </w:rPr>
        <w:t>16</w:t>
      </w:r>
      <w:r>
        <w:rPr>
          <w:rFonts w:ascii="Arial" w:hAnsi="Arial" w:cs="Arial"/>
          <w:i w:val="0"/>
        </w:rPr>
        <w:fldChar w:fldCharType="end"/>
      </w:r>
      <w:r>
        <w:rPr>
          <w:rFonts w:ascii="Arial" w:hAnsi="Arial" w:cs="Arial"/>
          <w:i w:val="0"/>
        </w:rPr>
        <w:t>: Baseline Performance Information</w:t>
      </w:r>
    </w:p>
    <w:p w:rsidR="008F7DEE" w:rsidRDefault="00CF117F">
      <w:pPr>
        <w:pStyle w:val="BodyText"/>
        <w:tabs>
          <w:tab w:val="left" w:pos="720"/>
        </w:tabs>
        <w:spacing w:before="240"/>
        <w:ind w:right="0"/>
        <w:jc w:val="both"/>
        <w:rPr>
          <w:rFonts w:cs="Arial"/>
          <w:sz w:val="20"/>
        </w:rPr>
      </w:pPr>
      <w:r>
        <w:rPr>
          <w:rFonts w:cs="Arial"/>
          <w:sz w:val="20"/>
        </w:rPr>
        <w:t>Acceptable down time during operation hours is based on BCD4 plan.</w:t>
      </w:r>
    </w:p>
    <w:p w:rsidR="008F7DEE" w:rsidRDefault="008F7DEE">
      <w:pPr>
        <w:pStyle w:val="BodyText"/>
        <w:tabs>
          <w:tab w:val="left" w:pos="720"/>
        </w:tabs>
        <w:spacing w:before="240"/>
        <w:ind w:right="0"/>
        <w:jc w:val="both"/>
        <w:rPr>
          <w:rFonts w:cs="Arial"/>
          <w:sz w:val="20"/>
        </w:rPr>
      </w:pPr>
    </w:p>
    <w:p w:rsidR="008F7DEE" w:rsidRDefault="008F7DEE">
      <w:pPr>
        <w:pStyle w:val="BodyText"/>
        <w:tabs>
          <w:tab w:val="left" w:pos="720"/>
        </w:tabs>
        <w:spacing w:before="240"/>
        <w:ind w:right="0"/>
        <w:jc w:val="both"/>
        <w:rPr>
          <w:rFonts w:cs="Arial"/>
          <w:sz w:val="20"/>
        </w:rPr>
      </w:pPr>
    </w:p>
    <w:p w:rsidR="008F7DEE" w:rsidRDefault="00CF117F">
      <w:pPr>
        <w:pStyle w:val="BodyText"/>
        <w:tabs>
          <w:tab w:val="left" w:pos="720"/>
        </w:tabs>
        <w:spacing w:before="240"/>
        <w:ind w:left="0" w:right="0"/>
        <w:jc w:val="both"/>
        <w:rPr>
          <w:rFonts w:cs="Arial"/>
          <w:caps/>
          <w:sz w:val="20"/>
        </w:rPr>
      </w:pPr>
      <w:r>
        <w:rPr>
          <w:rFonts w:cs="Arial"/>
          <w:b/>
          <w:caps/>
          <w:sz w:val="20"/>
        </w:rPr>
        <w:t>4.8</w:t>
      </w:r>
      <w:r>
        <w:rPr>
          <w:rFonts w:cs="Arial"/>
          <w:caps/>
          <w:sz w:val="20"/>
        </w:rPr>
        <w:t xml:space="preserve">        </w:t>
      </w:r>
      <w:r>
        <w:rPr>
          <w:rFonts w:cs="Arial"/>
          <w:b/>
          <w:caps/>
          <w:sz w:val="20"/>
        </w:rPr>
        <w:t>Maintenance and support</w:t>
      </w:r>
    </w:p>
    <w:p w:rsidR="008F7DEE" w:rsidRDefault="00CF117F">
      <w:pPr>
        <w:pStyle w:val="BodyText"/>
        <w:ind w:left="360" w:right="98"/>
        <w:rPr>
          <w:rFonts w:cs="Arial"/>
          <w:b/>
          <w:caps/>
          <w:sz w:val="20"/>
        </w:rPr>
      </w:pPr>
      <w:r>
        <w:rPr>
          <w:rFonts w:cs="Arial"/>
          <w:sz w:val="20"/>
        </w:rPr>
        <w:lastRenderedPageBreak/>
        <w:t xml:space="preserve">This section provides </w:t>
      </w:r>
      <w:r>
        <w:rPr>
          <w:rFonts w:cs="Arial"/>
          <w:sz w:val="20"/>
        </w:rPr>
        <w:t>information to Help Desk personnel who are expected to receive problem or error reports from the users.</w:t>
      </w:r>
    </w:p>
    <w:p w:rsidR="008F7DEE" w:rsidRDefault="008F7DEE">
      <w:pPr>
        <w:rPr>
          <w:rFonts w:cs="Arial"/>
          <w:lang w:val="en-GB"/>
        </w:rPr>
      </w:pPr>
    </w:p>
    <w:p w:rsidR="008F7DEE" w:rsidRDefault="00CF117F">
      <w:pPr>
        <w:pStyle w:val="Heading2"/>
      </w:pPr>
      <w:bookmarkStart w:id="146" w:name="_Toc519766535"/>
      <w:r>
        <w:t>4.8.1</w:t>
      </w:r>
      <w:r>
        <w:tab/>
        <w:t>Problem Logging</w:t>
      </w:r>
      <w:bookmarkEnd w:id="146"/>
    </w:p>
    <w:p w:rsidR="008F7DEE" w:rsidRDefault="008F7DEE">
      <w:pPr>
        <w:pStyle w:val="Heading2"/>
      </w:pPr>
    </w:p>
    <w:p w:rsidR="008F7DEE" w:rsidRDefault="00CF117F">
      <w:pPr>
        <w:suppressAutoHyphens/>
        <w:overflowPunct/>
        <w:autoSpaceDE/>
        <w:autoSpaceDN/>
        <w:adjustRightInd/>
        <w:ind w:left="720" w:right="98"/>
        <w:textAlignment w:val="auto"/>
        <w:rPr>
          <w:rFonts w:cs="Arial"/>
          <w:lang w:eastAsia="ar-SA"/>
        </w:rPr>
      </w:pPr>
      <w:r>
        <w:rPr>
          <w:rFonts w:cs="Arial"/>
          <w:lang w:eastAsia="ar-SA"/>
        </w:rPr>
        <w:t>The Help Desk personnel should ask the users:</w:t>
      </w:r>
    </w:p>
    <w:p w:rsidR="008F7DEE" w:rsidRDefault="00CF117F">
      <w:pPr>
        <w:suppressAutoHyphens/>
        <w:overflowPunct/>
        <w:autoSpaceDE/>
        <w:autoSpaceDN/>
        <w:adjustRightInd/>
        <w:ind w:left="720" w:right="98"/>
        <w:textAlignment w:val="auto"/>
        <w:rPr>
          <w:rFonts w:cs="Arial"/>
          <w:lang w:eastAsia="ar-SA"/>
        </w:rPr>
      </w:pPr>
      <w:r>
        <w:rPr>
          <w:rFonts w:cs="Arial"/>
          <w:lang w:eastAsia="ar-SA"/>
        </w:rPr>
        <w:t>For a screen shot of the error/issue that they are facing</w:t>
      </w:r>
    </w:p>
    <w:p w:rsidR="008F7DEE" w:rsidRDefault="00CF117F">
      <w:pPr>
        <w:suppressAutoHyphens/>
        <w:overflowPunct/>
        <w:autoSpaceDE/>
        <w:autoSpaceDN/>
        <w:adjustRightInd/>
        <w:ind w:left="720" w:right="98"/>
        <w:textAlignment w:val="auto"/>
        <w:rPr>
          <w:rFonts w:cs="Arial"/>
          <w:lang w:eastAsia="ar-SA"/>
        </w:rPr>
      </w:pPr>
      <w:r>
        <w:rPr>
          <w:rFonts w:cs="Arial"/>
          <w:lang w:eastAsia="ar-SA"/>
        </w:rPr>
        <w:t xml:space="preserve">For the steps that need </w:t>
      </w:r>
      <w:r>
        <w:rPr>
          <w:rFonts w:cs="Arial"/>
          <w:lang w:eastAsia="ar-SA"/>
        </w:rPr>
        <w:t>to be performed to recreate the error/issue</w:t>
      </w:r>
    </w:p>
    <w:p w:rsidR="008F7DEE" w:rsidRDefault="00CF117F">
      <w:pPr>
        <w:suppressAutoHyphens/>
        <w:overflowPunct/>
        <w:autoSpaceDE/>
        <w:autoSpaceDN/>
        <w:adjustRightInd/>
        <w:ind w:left="720" w:right="98"/>
        <w:textAlignment w:val="auto"/>
        <w:rPr>
          <w:rFonts w:cs="Arial"/>
          <w:lang w:eastAsia="ar-SA"/>
        </w:rPr>
      </w:pPr>
      <w:r>
        <w:rPr>
          <w:rFonts w:cs="Arial"/>
          <w:lang w:eastAsia="ar-SA"/>
        </w:rPr>
        <w:t>To check the same steps to recreate the error/issue on another machine</w:t>
      </w:r>
    </w:p>
    <w:p w:rsidR="008F7DEE" w:rsidRDefault="00CF117F">
      <w:pPr>
        <w:suppressAutoHyphens/>
        <w:overflowPunct/>
        <w:autoSpaceDE/>
        <w:autoSpaceDN/>
        <w:adjustRightInd/>
        <w:ind w:left="720" w:right="98"/>
        <w:textAlignment w:val="auto"/>
        <w:rPr>
          <w:rFonts w:cs="Arial"/>
          <w:lang w:eastAsia="ar-SA"/>
        </w:rPr>
      </w:pPr>
      <w:r>
        <w:rPr>
          <w:rFonts w:cs="Arial"/>
          <w:lang w:eastAsia="ar-SA"/>
        </w:rPr>
        <w:t>To check if others are also facing the same error/issue</w:t>
      </w:r>
    </w:p>
    <w:p w:rsidR="008F7DEE" w:rsidRDefault="008F7DEE">
      <w:pPr>
        <w:suppressAutoHyphens/>
        <w:overflowPunct/>
        <w:autoSpaceDE/>
        <w:autoSpaceDN/>
        <w:adjustRightInd/>
        <w:ind w:left="720" w:right="98"/>
        <w:textAlignment w:val="auto"/>
        <w:rPr>
          <w:rFonts w:cs="Arial"/>
          <w:lang w:eastAsia="ar-SA"/>
        </w:rPr>
      </w:pPr>
    </w:p>
    <w:p w:rsidR="008F7DEE" w:rsidRDefault="008F7DEE">
      <w:pPr>
        <w:suppressAutoHyphens/>
        <w:overflowPunct/>
        <w:autoSpaceDE/>
        <w:autoSpaceDN/>
        <w:adjustRightInd/>
        <w:ind w:left="720" w:right="98"/>
        <w:textAlignment w:val="auto"/>
        <w:rPr>
          <w:rFonts w:cs="Arial"/>
          <w:lang w:eastAsia="ar-SA"/>
        </w:rPr>
      </w:pPr>
    </w:p>
    <w:p w:rsidR="008F7DEE" w:rsidRDefault="008F7DEE">
      <w:pPr>
        <w:suppressAutoHyphens/>
        <w:overflowPunct/>
        <w:autoSpaceDE/>
        <w:autoSpaceDN/>
        <w:adjustRightInd/>
        <w:ind w:left="720" w:right="98"/>
        <w:textAlignment w:val="auto"/>
        <w:rPr>
          <w:rFonts w:cs="Arial"/>
          <w:lang w:eastAsia="ar-SA"/>
        </w:rPr>
      </w:pPr>
    </w:p>
    <w:p w:rsidR="008F7DEE" w:rsidRDefault="008F7DEE">
      <w:pPr>
        <w:suppressAutoHyphens/>
        <w:overflowPunct/>
        <w:autoSpaceDE/>
        <w:autoSpaceDN/>
        <w:adjustRightInd/>
        <w:ind w:left="720" w:right="98"/>
        <w:textAlignment w:val="auto"/>
        <w:rPr>
          <w:rFonts w:cs="Arial"/>
          <w:lang w:eastAsia="ar-SA"/>
        </w:rPr>
      </w:pPr>
    </w:p>
    <w:p w:rsidR="008F7DEE" w:rsidRDefault="00CF117F">
      <w:pPr>
        <w:suppressAutoHyphens/>
        <w:overflowPunct/>
        <w:autoSpaceDE/>
        <w:autoSpaceDN/>
        <w:adjustRightInd/>
        <w:ind w:left="0" w:right="98"/>
        <w:textAlignment w:val="auto"/>
        <w:rPr>
          <w:rFonts w:cs="Arial"/>
          <w:b/>
        </w:rPr>
      </w:pPr>
      <w:r>
        <w:rPr>
          <w:rFonts w:cs="Arial"/>
          <w:b/>
        </w:rPr>
        <w:t>4.8.2</w:t>
      </w:r>
      <w:r>
        <w:rPr>
          <w:rFonts w:cs="Arial"/>
        </w:rPr>
        <w:tab/>
      </w:r>
      <w:r>
        <w:rPr>
          <w:rFonts w:cs="Arial"/>
          <w:b/>
        </w:rPr>
        <w:t>Problem Categorization and Escalation Matrix</w:t>
      </w:r>
    </w:p>
    <w:p w:rsidR="008F7DEE" w:rsidRDefault="008F7DEE">
      <w:pPr>
        <w:pStyle w:val="BodyText"/>
        <w:ind w:left="0"/>
        <w:rPr>
          <w:rFonts w:cs="Arial"/>
          <w:b/>
          <w:sz w:val="20"/>
        </w:rPr>
      </w:pPr>
    </w:p>
    <w:p w:rsidR="008F7DEE" w:rsidRDefault="00CF117F">
      <w:r>
        <w:t>The below table depicts the a</w:t>
      </w:r>
      <w:r>
        <w:t>pplication problem categorization and escalation matrix</w:t>
      </w:r>
    </w:p>
    <w:p w:rsidR="008F7DEE" w:rsidRDefault="008F7DEE">
      <w:pPr>
        <w:pStyle w:val="BodyText"/>
        <w:ind w:left="0"/>
        <w:rPr>
          <w:rFonts w:cs="Arial"/>
          <w:sz w:val="20"/>
        </w:rPr>
      </w:pPr>
    </w:p>
    <w:tbl>
      <w:tblPr>
        <w:tblW w:w="8988" w:type="dxa"/>
        <w:tblInd w:w="645" w:type="dxa"/>
        <w:tblLayout w:type="fixed"/>
        <w:tblLook w:val="04A0" w:firstRow="1" w:lastRow="0" w:firstColumn="1" w:lastColumn="0" w:noHBand="0" w:noVBand="1"/>
      </w:tblPr>
      <w:tblGrid>
        <w:gridCol w:w="3189"/>
        <w:gridCol w:w="1238"/>
        <w:gridCol w:w="2127"/>
        <w:gridCol w:w="2434"/>
      </w:tblGrid>
      <w:tr w:rsidR="008F7DEE">
        <w:tc>
          <w:tcPr>
            <w:tcW w:w="3189" w:type="dxa"/>
            <w:tcBorders>
              <w:top w:val="single" w:sz="4" w:space="0" w:color="000000"/>
              <w:left w:val="single" w:sz="4" w:space="0" w:color="000000"/>
              <w:bottom w:val="single" w:sz="4" w:space="0" w:color="000000"/>
            </w:tcBorders>
            <w:shd w:val="clear" w:color="auto" w:fill="D9D9D9" w:themeFill="background1" w:themeFillShade="D9"/>
            <w:vAlign w:val="center"/>
          </w:tcPr>
          <w:p w:rsidR="008F7DEE" w:rsidRDefault="00CF117F">
            <w:pPr>
              <w:spacing w:after="120"/>
              <w:ind w:left="0" w:right="0"/>
              <w:rPr>
                <w:rFonts w:cs="Arial"/>
                <w:b/>
              </w:rPr>
            </w:pPr>
            <w:r>
              <w:rPr>
                <w:rFonts w:cs="Arial"/>
                <w:b/>
              </w:rPr>
              <w:t>Problem Category</w:t>
            </w:r>
          </w:p>
        </w:tc>
        <w:tc>
          <w:tcPr>
            <w:tcW w:w="1238" w:type="dxa"/>
            <w:tcBorders>
              <w:top w:val="single" w:sz="4" w:space="0" w:color="000000"/>
              <w:left w:val="single" w:sz="4" w:space="0" w:color="000000"/>
              <w:bottom w:val="single" w:sz="4" w:space="0" w:color="000000"/>
            </w:tcBorders>
            <w:shd w:val="clear" w:color="auto" w:fill="D9D9D9" w:themeFill="background1" w:themeFillShade="D9"/>
            <w:vAlign w:val="center"/>
          </w:tcPr>
          <w:p w:rsidR="008F7DEE" w:rsidRDefault="00CF117F">
            <w:pPr>
              <w:spacing w:after="120"/>
              <w:ind w:left="0" w:right="0"/>
              <w:rPr>
                <w:rFonts w:cs="Arial"/>
                <w:b/>
              </w:rPr>
            </w:pPr>
            <w:r>
              <w:rPr>
                <w:rFonts w:cs="Arial"/>
                <w:b/>
              </w:rPr>
              <w:t>Severity Level</w:t>
            </w:r>
          </w:p>
        </w:tc>
        <w:tc>
          <w:tcPr>
            <w:tcW w:w="2127" w:type="dxa"/>
            <w:tcBorders>
              <w:top w:val="single" w:sz="4" w:space="0" w:color="000000"/>
              <w:left w:val="single" w:sz="4" w:space="0" w:color="000000"/>
              <w:bottom w:val="single" w:sz="4" w:space="0" w:color="000000"/>
            </w:tcBorders>
            <w:shd w:val="clear" w:color="auto" w:fill="D9D9D9" w:themeFill="background1" w:themeFillShade="D9"/>
            <w:vAlign w:val="center"/>
          </w:tcPr>
          <w:p w:rsidR="008F7DEE" w:rsidRDefault="00CF117F">
            <w:pPr>
              <w:spacing w:after="120"/>
              <w:ind w:left="0" w:right="0"/>
              <w:rPr>
                <w:rFonts w:cs="Arial"/>
                <w:b/>
              </w:rPr>
            </w:pPr>
            <w:r>
              <w:rPr>
                <w:rFonts w:cs="Arial"/>
                <w:b/>
              </w:rPr>
              <w:t>Problem Description</w:t>
            </w:r>
          </w:p>
        </w:tc>
        <w:tc>
          <w:tcPr>
            <w:tcW w:w="243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8F7DEE" w:rsidRDefault="00CF117F">
            <w:pPr>
              <w:spacing w:after="120"/>
              <w:ind w:left="0" w:right="0"/>
              <w:rPr>
                <w:rFonts w:cs="Arial"/>
              </w:rPr>
            </w:pPr>
            <w:r>
              <w:rPr>
                <w:rFonts w:cs="Arial"/>
                <w:b/>
              </w:rPr>
              <w:t>Escalation</w:t>
            </w:r>
          </w:p>
        </w:tc>
      </w:tr>
      <w:tr w:rsidR="008F7DEE">
        <w:tc>
          <w:tcPr>
            <w:tcW w:w="3189" w:type="dxa"/>
            <w:tcBorders>
              <w:top w:val="single" w:sz="4" w:space="0" w:color="000000"/>
              <w:left w:val="single" w:sz="4" w:space="0" w:color="000000"/>
              <w:bottom w:val="single" w:sz="4" w:space="0" w:color="000000"/>
            </w:tcBorders>
            <w:shd w:val="clear" w:color="auto" w:fill="FFFFFF"/>
          </w:tcPr>
          <w:p w:rsidR="008F7DEE" w:rsidRDefault="00CF117F">
            <w:pPr>
              <w:spacing w:before="240"/>
              <w:ind w:left="0" w:right="0"/>
              <w:rPr>
                <w:rFonts w:cs="Arial"/>
              </w:rPr>
            </w:pPr>
            <w:r>
              <w:rPr>
                <w:rFonts w:cs="Arial"/>
              </w:rPr>
              <w:t>System Completely Unusable</w:t>
            </w:r>
          </w:p>
        </w:tc>
        <w:tc>
          <w:tcPr>
            <w:tcW w:w="1238" w:type="dxa"/>
            <w:tcBorders>
              <w:top w:val="single" w:sz="4" w:space="0" w:color="000000"/>
              <w:left w:val="single" w:sz="4" w:space="0" w:color="000000"/>
              <w:bottom w:val="single" w:sz="4" w:space="0" w:color="000000"/>
            </w:tcBorders>
            <w:shd w:val="clear" w:color="auto" w:fill="FFFFFF"/>
          </w:tcPr>
          <w:p w:rsidR="008F7DEE" w:rsidRDefault="00CF117F">
            <w:pPr>
              <w:spacing w:before="240"/>
              <w:ind w:left="0" w:right="0"/>
              <w:rPr>
                <w:rFonts w:cs="Arial"/>
              </w:rPr>
            </w:pPr>
            <w:r>
              <w:rPr>
                <w:rFonts w:cs="Arial"/>
              </w:rPr>
              <w:t>1</w:t>
            </w:r>
          </w:p>
        </w:tc>
        <w:tc>
          <w:tcPr>
            <w:tcW w:w="2127" w:type="dxa"/>
            <w:tcBorders>
              <w:top w:val="single" w:sz="4" w:space="0" w:color="000000"/>
              <w:left w:val="single" w:sz="4" w:space="0" w:color="000000"/>
              <w:bottom w:val="single" w:sz="4" w:space="0" w:color="000000"/>
            </w:tcBorders>
            <w:shd w:val="clear" w:color="auto" w:fill="FFFFFF"/>
          </w:tcPr>
          <w:p w:rsidR="008F7DEE" w:rsidRDefault="00CF117F">
            <w:pPr>
              <w:spacing w:before="240"/>
              <w:ind w:left="0" w:right="0"/>
              <w:rPr>
                <w:rFonts w:cs="Arial"/>
              </w:rPr>
            </w:pPr>
            <w:r>
              <w:rPr>
                <w:rFonts w:cs="Arial"/>
              </w:rPr>
              <w:t>Page not loading</w:t>
            </w:r>
          </w:p>
        </w:tc>
        <w:tc>
          <w:tcPr>
            <w:tcW w:w="2434" w:type="dxa"/>
            <w:tcBorders>
              <w:top w:val="single" w:sz="4" w:space="0" w:color="000000"/>
              <w:left w:val="single" w:sz="4" w:space="0" w:color="000000"/>
              <w:bottom w:val="single" w:sz="4" w:space="0" w:color="000000"/>
              <w:right w:val="single" w:sz="4" w:space="0" w:color="000000"/>
            </w:tcBorders>
            <w:shd w:val="clear" w:color="auto" w:fill="FFFFFF"/>
          </w:tcPr>
          <w:p w:rsidR="008F7DEE" w:rsidRDefault="00CF117F">
            <w:pPr>
              <w:spacing w:before="240"/>
              <w:ind w:left="0" w:right="0"/>
              <w:rPr>
                <w:rFonts w:cs="Arial"/>
              </w:rPr>
            </w:pPr>
            <w:r>
              <w:rPr>
                <w:rFonts w:cs="Arial"/>
              </w:rPr>
              <w:t>ITCB Support Team</w:t>
            </w:r>
          </w:p>
        </w:tc>
      </w:tr>
      <w:tr w:rsidR="008F7DEE">
        <w:tc>
          <w:tcPr>
            <w:tcW w:w="3189" w:type="dxa"/>
            <w:tcBorders>
              <w:top w:val="single" w:sz="4" w:space="0" w:color="000000"/>
              <w:left w:val="single" w:sz="4" w:space="0" w:color="000000"/>
              <w:bottom w:val="single" w:sz="4" w:space="0" w:color="000000"/>
            </w:tcBorders>
            <w:shd w:val="clear" w:color="auto" w:fill="FFFFFF"/>
          </w:tcPr>
          <w:p w:rsidR="008F7DEE" w:rsidRDefault="00CF117F">
            <w:pPr>
              <w:spacing w:before="240"/>
              <w:ind w:left="0" w:right="0"/>
              <w:rPr>
                <w:rFonts w:cs="Arial"/>
              </w:rPr>
            </w:pPr>
            <w:r>
              <w:rPr>
                <w:rFonts w:cs="Arial"/>
              </w:rPr>
              <w:t>Functionality Completely Unusable</w:t>
            </w:r>
          </w:p>
        </w:tc>
        <w:tc>
          <w:tcPr>
            <w:tcW w:w="1238" w:type="dxa"/>
            <w:tcBorders>
              <w:top w:val="single" w:sz="4" w:space="0" w:color="000000"/>
              <w:left w:val="single" w:sz="4" w:space="0" w:color="000000"/>
              <w:bottom w:val="single" w:sz="4" w:space="0" w:color="000000"/>
            </w:tcBorders>
            <w:shd w:val="clear" w:color="auto" w:fill="FFFFFF"/>
          </w:tcPr>
          <w:p w:rsidR="008F7DEE" w:rsidRDefault="00CF117F">
            <w:pPr>
              <w:spacing w:before="240"/>
              <w:ind w:left="0" w:right="0"/>
              <w:rPr>
                <w:rFonts w:cs="Arial"/>
              </w:rPr>
            </w:pPr>
            <w:r>
              <w:rPr>
                <w:rFonts w:cs="Arial"/>
              </w:rPr>
              <w:t>2</w:t>
            </w:r>
          </w:p>
        </w:tc>
        <w:tc>
          <w:tcPr>
            <w:tcW w:w="2127" w:type="dxa"/>
            <w:tcBorders>
              <w:top w:val="single" w:sz="4" w:space="0" w:color="000000"/>
              <w:left w:val="single" w:sz="4" w:space="0" w:color="000000"/>
              <w:bottom w:val="single" w:sz="4" w:space="0" w:color="000000"/>
            </w:tcBorders>
            <w:shd w:val="clear" w:color="auto" w:fill="FFFFFF"/>
          </w:tcPr>
          <w:p w:rsidR="008F7DEE" w:rsidRDefault="00CF117F">
            <w:pPr>
              <w:spacing w:before="240"/>
              <w:ind w:left="0" w:right="0"/>
              <w:rPr>
                <w:rFonts w:cs="Arial"/>
              </w:rPr>
            </w:pPr>
            <w:r>
              <w:rPr>
                <w:rFonts w:cs="Arial"/>
              </w:rPr>
              <w:t xml:space="preserve">Part of the </w:t>
            </w:r>
            <w:r>
              <w:rPr>
                <w:rFonts w:cs="Arial"/>
              </w:rPr>
              <w:t>applications functionality</w:t>
            </w:r>
          </w:p>
        </w:tc>
        <w:tc>
          <w:tcPr>
            <w:tcW w:w="2434" w:type="dxa"/>
            <w:tcBorders>
              <w:top w:val="single" w:sz="4" w:space="0" w:color="000000"/>
              <w:left w:val="single" w:sz="4" w:space="0" w:color="000000"/>
              <w:bottom w:val="single" w:sz="4" w:space="0" w:color="000000"/>
              <w:right w:val="single" w:sz="4" w:space="0" w:color="000000"/>
            </w:tcBorders>
            <w:shd w:val="clear" w:color="auto" w:fill="FFFFFF"/>
          </w:tcPr>
          <w:p w:rsidR="008F7DEE" w:rsidRDefault="00CF117F">
            <w:pPr>
              <w:spacing w:before="240"/>
              <w:ind w:left="0" w:right="0"/>
              <w:rPr>
                <w:rFonts w:cs="Arial"/>
              </w:rPr>
            </w:pPr>
            <w:r>
              <w:rPr>
                <w:rFonts w:cs="Arial"/>
              </w:rPr>
              <w:t>ITCB Support Team</w:t>
            </w:r>
          </w:p>
        </w:tc>
      </w:tr>
      <w:tr w:rsidR="008F7DEE">
        <w:tc>
          <w:tcPr>
            <w:tcW w:w="3189" w:type="dxa"/>
            <w:tcBorders>
              <w:top w:val="single" w:sz="4" w:space="0" w:color="000000"/>
              <w:left w:val="single" w:sz="4" w:space="0" w:color="000000"/>
              <w:bottom w:val="single" w:sz="4" w:space="0" w:color="000000"/>
            </w:tcBorders>
            <w:shd w:val="clear" w:color="auto" w:fill="FFFFFF"/>
          </w:tcPr>
          <w:p w:rsidR="008F7DEE" w:rsidRDefault="00CF117F">
            <w:pPr>
              <w:spacing w:before="240"/>
              <w:ind w:left="0" w:right="0"/>
              <w:rPr>
                <w:rFonts w:cs="Arial"/>
              </w:rPr>
            </w:pPr>
            <w:r>
              <w:rPr>
                <w:rFonts w:cs="Arial"/>
              </w:rPr>
              <w:t>Minor Functionality Error</w:t>
            </w:r>
          </w:p>
        </w:tc>
        <w:tc>
          <w:tcPr>
            <w:tcW w:w="1238" w:type="dxa"/>
            <w:tcBorders>
              <w:top w:val="single" w:sz="4" w:space="0" w:color="000000"/>
              <w:left w:val="single" w:sz="4" w:space="0" w:color="000000"/>
              <w:bottom w:val="single" w:sz="4" w:space="0" w:color="000000"/>
            </w:tcBorders>
            <w:shd w:val="clear" w:color="auto" w:fill="FFFFFF"/>
          </w:tcPr>
          <w:p w:rsidR="008F7DEE" w:rsidRDefault="00CF117F">
            <w:pPr>
              <w:spacing w:before="240"/>
              <w:ind w:left="0" w:right="0"/>
              <w:rPr>
                <w:rFonts w:cs="Arial"/>
              </w:rPr>
            </w:pPr>
            <w:r>
              <w:rPr>
                <w:rFonts w:cs="Arial"/>
              </w:rPr>
              <w:t>3</w:t>
            </w:r>
          </w:p>
        </w:tc>
        <w:tc>
          <w:tcPr>
            <w:tcW w:w="2127" w:type="dxa"/>
            <w:tcBorders>
              <w:top w:val="single" w:sz="4" w:space="0" w:color="000000"/>
              <w:left w:val="single" w:sz="4" w:space="0" w:color="000000"/>
              <w:bottom w:val="single" w:sz="4" w:space="0" w:color="000000"/>
            </w:tcBorders>
            <w:shd w:val="clear" w:color="auto" w:fill="FFFFFF"/>
          </w:tcPr>
          <w:p w:rsidR="008F7DEE" w:rsidRDefault="00CF117F">
            <w:pPr>
              <w:spacing w:before="240"/>
              <w:ind w:left="0" w:right="0"/>
              <w:rPr>
                <w:rFonts w:cs="Arial"/>
              </w:rPr>
            </w:pPr>
            <w:r>
              <w:rPr>
                <w:rFonts w:cs="Arial"/>
              </w:rPr>
              <w:t>The application as a whole is working but some small functionality is not working</w:t>
            </w:r>
          </w:p>
        </w:tc>
        <w:tc>
          <w:tcPr>
            <w:tcW w:w="2434" w:type="dxa"/>
            <w:tcBorders>
              <w:top w:val="single" w:sz="4" w:space="0" w:color="000000"/>
              <w:left w:val="single" w:sz="4" w:space="0" w:color="000000"/>
              <w:bottom w:val="single" w:sz="4" w:space="0" w:color="000000"/>
              <w:right w:val="single" w:sz="4" w:space="0" w:color="000000"/>
            </w:tcBorders>
            <w:shd w:val="clear" w:color="auto" w:fill="FFFFFF"/>
          </w:tcPr>
          <w:p w:rsidR="008F7DEE" w:rsidRDefault="00CF117F">
            <w:pPr>
              <w:spacing w:before="240"/>
              <w:ind w:left="0" w:right="0"/>
              <w:rPr>
                <w:rFonts w:cs="Arial"/>
              </w:rPr>
            </w:pPr>
            <w:r>
              <w:rPr>
                <w:rFonts w:cs="Arial"/>
              </w:rPr>
              <w:t>ITCB Support Team</w:t>
            </w:r>
          </w:p>
        </w:tc>
      </w:tr>
      <w:tr w:rsidR="008F7DEE">
        <w:tc>
          <w:tcPr>
            <w:tcW w:w="3189" w:type="dxa"/>
            <w:tcBorders>
              <w:top w:val="single" w:sz="4" w:space="0" w:color="000000"/>
              <w:left w:val="single" w:sz="4" w:space="0" w:color="000000"/>
              <w:bottom w:val="single" w:sz="4" w:space="0" w:color="000000"/>
            </w:tcBorders>
            <w:shd w:val="clear" w:color="auto" w:fill="FFFFFF"/>
          </w:tcPr>
          <w:p w:rsidR="008F7DEE" w:rsidRDefault="00CF117F">
            <w:pPr>
              <w:spacing w:before="240"/>
              <w:ind w:left="0" w:right="0"/>
              <w:rPr>
                <w:rFonts w:cs="Arial"/>
              </w:rPr>
            </w:pPr>
            <w:r>
              <w:rPr>
                <w:rFonts w:cs="Arial"/>
              </w:rPr>
              <w:t>Cosmetic UI Error</w:t>
            </w:r>
          </w:p>
        </w:tc>
        <w:tc>
          <w:tcPr>
            <w:tcW w:w="1238" w:type="dxa"/>
            <w:tcBorders>
              <w:top w:val="single" w:sz="4" w:space="0" w:color="000000"/>
              <w:left w:val="single" w:sz="4" w:space="0" w:color="000000"/>
              <w:bottom w:val="single" w:sz="4" w:space="0" w:color="000000"/>
            </w:tcBorders>
            <w:shd w:val="clear" w:color="auto" w:fill="FFFFFF"/>
          </w:tcPr>
          <w:p w:rsidR="008F7DEE" w:rsidRDefault="00CF117F">
            <w:pPr>
              <w:spacing w:before="240"/>
              <w:ind w:left="0" w:right="0"/>
              <w:rPr>
                <w:rFonts w:cs="Arial"/>
              </w:rPr>
            </w:pPr>
            <w:r>
              <w:rPr>
                <w:rFonts w:cs="Arial"/>
              </w:rPr>
              <w:t>4</w:t>
            </w:r>
          </w:p>
        </w:tc>
        <w:tc>
          <w:tcPr>
            <w:tcW w:w="2127" w:type="dxa"/>
            <w:tcBorders>
              <w:top w:val="single" w:sz="4" w:space="0" w:color="000000"/>
              <w:left w:val="single" w:sz="4" w:space="0" w:color="000000"/>
              <w:bottom w:val="single" w:sz="4" w:space="0" w:color="000000"/>
            </w:tcBorders>
            <w:shd w:val="clear" w:color="auto" w:fill="FFFFFF"/>
          </w:tcPr>
          <w:p w:rsidR="008F7DEE" w:rsidRDefault="00CF117F">
            <w:pPr>
              <w:spacing w:before="240"/>
              <w:ind w:left="0" w:right="0"/>
              <w:rPr>
                <w:rFonts w:cs="Arial"/>
              </w:rPr>
            </w:pPr>
            <w:r>
              <w:rPr>
                <w:rFonts w:cs="Arial"/>
              </w:rPr>
              <w:t xml:space="preserve">The application and the concerned functionality are </w:t>
            </w:r>
            <w:r>
              <w:rPr>
                <w:rFonts w:cs="Arial"/>
              </w:rPr>
              <w:t>working but the UX is erroneous/misleadin</w:t>
            </w:r>
            <w:r>
              <w:rPr>
                <w:rFonts w:cs="Arial"/>
              </w:rPr>
              <w:lastRenderedPageBreak/>
              <w:t>g</w:t>
            </w:r>
          </w:p>
        </w:tc>
        <w:tc>
          <w:tcPr>
            <w:tcW w:w="2434" w:type="dxa"/>
            <w:tcBorders>
              <w:top w:val="single" w:sz="4" w:space="0" w:color="000000"/>
              <w:left w:val="single" w:sz="4" w:space="0" w:color="000000"/>
              <w:bottom w:val="single" w:sz="4" w:space="0" w:color="000000"/>
              <w:right w:val="single" w:sz="4" w:space="0" w:color="000000"/>
            </w:tcBorders>
            <w:shd w:val="clear" w:color="auto" w:fill="FFFFFF"/>
          </w:tcPr>
          <w:p w:rsidR="008F7DEE" w:rsidRDefault="00CF117F">
            <w:pPr>
              <w:keepNext/>
              <w:spacing w:before="240"/>
              <w:ind w:left="0" w:right="0"/>
              <w:rPr>
                <w:rFonts w:cs="Arial"/>
              </w:rPr>
            </w:pPr>
            <w:r>
              <w:rPr>
                <w:rFonts w:cs="Arial"/>
              </w:rPr>
              <w:lastRenderedPageBreak/>
              <w:t>ITCB Support Team</w:t>
            </w:r>
          </w:p>
        </w:tc>
      </w:tr>
    </w:tbl>
    <w:p w:rsidR="008F7DEE" w:rsidRDefault="00CF117F">
      <w:pPr>
        <w:pStyle w:val="Caption"/>
        <w:rPr>
          <w:rFonts w:ascii="Arial" w:hAnsi="Arial" w:cs="Arial"/>
          <w:i w:val="0"/>
        </w:rPr>
      </w:pPr>
      <w:r>
        <w:rPr>
          <w:rFonts w:ascii="Arial" w:hAnsi="Arial" w:cs="Arial"/>
          <w:i w:val="0"/>
        </w:rPr>
        <w:t xml:space="preserve">                                                            Table </w:t>
      </w:r>
      <w:r>
        <w:rPr>
          <w:rFonts w:ascii="Arial" w:hAnsi="Arial" w:cs="Arial"/>
          <w:i w:val="0"/>
        </w:rPr>
        <w:fldChar w:fldCharType="begin"/>
      </w:r>
      <w:r>
        <w:rPr>
          <w:rFonts w:ascii="Arial" w:hAnsi="Arial" w:cs="Arial"/>
          <w:i w:val="0"/>
        </w:rPr>
        <w:instrText xml:space="preserve"> SEQ Table \* ARABIC </w:instrText>
      </w:r>
      <w:r>
        <w:rPr>
          <w:rFonts w:ascii="Arial" w:hAnsi="Arial" w:cs="Arial"/>
          <w:i w:val="0"/>
        </w:rPr>
        <w:fldChar w:fldCharType="separate"/>
      </w:r>
      <w:r>
        <w:rPr>
          <w:rFonts w:ascii="Arial" w:hAnsi="Arial" w:cs="Arial"/>
          <w:i w:val="0"/>
        </w:rPr>
        <w:t>17</w:t>
      </w:r>
      <w:r>
        <w:rPr>
          <w:rFonts w:ascii="Arial" w:hAnsi="Arial" w:cs="Arial"/>
          <w:i w:val="0"/>
        </w:rPr>
        <w:fldChar w:fldCharType="end"/>
      </w:r>
      <w:r>
        <w:rPr>
          <w:rFonts w:ascii="Arial" w:hAnsi="Arial" w:cs="Arial"/>
          <w:i w:val="0"/>
        </w:rPr>
        <w:t>: Escalation Matrix</w:t>
      </w:r>
    </w:p>
    <w:p w:rsidR="008F7DEE" w:rsidRDefault="008F7DEE">
      <w:pPr>
        <w:pStyle w:val="Heading2"/>
      </w:pPr>
    </w:p>
    <w:p w:rsidR="008F7DEE" w:rsidRDefault="00CF117F">
      <w:pPr>
        <w:pStyle w:val="Heading2"/>
      </w:pPr>
      <w:bookmarkStart w:id="147" w:name="_Toc519766536"/>
      <w:r>
        <w:t>4.8.3</w:t>
      </w:r>
      <w:r>
        <w:tab/>
        <w:t>Application / Technical Support</w:t>
      </w:r>
      <w:bookmarkEnd w:id="147"/>
    </w:p>
    <w:p w:rsidR="008F7DEE" w:rsidRDefault="008F7DEE">
      <w:pPr>
        <w:pStyle w:val="Heading2"/>
      </w:pPr>
    </w:p>
    <w:p w:rsidR="008F7DEE" w:rsidRDefault="00CF117F">
      <w:pPr>
        <w:pStyle w:val="BodyText3"/>
        <w:numPr>
          <w:ilvl w:val="12"/>
          <w:numId w:val="0"/>
        </w:numPr>
        <w:tabs>
          <w:tab w:val="left" w:pos="576"/>
          <w:tab w:val="left" w:pos="1440"/>
          <w:tab w:val="left" w:pos="1800"/>
          <w:tab w:val="left" w:pos="2160"/>
          <w:tab w:val="left" w:pos="2520"/>
          <w:tab w:val="left" w:pos="2880"/>
          <w:tab w:val="left" w:pos="3240"/>
          <w:tab w:val="left" w:pos="3600"/>
          <w:tab w:val="left" w:pos="3960"/>
          <w:tab w:val="left" w:pos="4320"/>
        </w:tabs>
        <w:ind w:left="576"/>
        <w:rPr>
          <w:rFonts w:cs="Arial"/>
          <w:iCs/>
          <w:sz w:val="20"/>
        </w:rPr>
      </w:pPr>
      <w:r>
        <w:rPr>
          <w:rFonts w:cs="Arial"/>
          <w:iCs/>
          <w:sz w:val="20"/>
        </w:rPr>
        <w:t xml:space="preserve">The following is the Problem </w:t>
      </w:r>
      <w:r>
        <w:rPr>
          <w:rFonts w:cs="Arial"/>
          <w:iCs/>
          <w:sz w:val="20"/>
        </w:rPr>
        <w:t>Resolution Structure:</w:t>
      </w:r>
    </w:p>
    <w:p w:rsidR="008F7DEE" w:rsidRDefault="008F7DEE">
      <w:pPr>
        <w:pStyle w:val="BodyText3"/>
        <w:numPr>
          <w:ilvl w:val="12"/>
          <w:numId w:val="0"/>
        </w:numPr>
        <w:tabs>
          <w:tab w:val="left" w:pos="576"/>
          <w:tab w:val="left" w:pos="1440"/>
          <w:tab w:val="left" w:pos="1800"/>
          <w:tab w:val="left" w:pos="2160"/>
          <w:tab w:val="left" w:pos="2520"/>
          <w:tab w:val="left" w:pos="2880"/>
          <w:tab w:val="left" w:pos="3240"/>
          <w:tab w:val="left" w:pos="3600"/>
          <w:tab w:val="left" w:pos="3960"/>
          <w:tab w:val="left" w:pos="4320"/>
        </w:tabs>
        <w:ind w:left="576"/>
        <w:rPr>
          <w:rFonts w:cs="Arial"/>
          <w:iCs/>
          <w:sz w:val="20"/>
        </w:rPr>
      </w:pPr>
    </w:p>
    <w:tbl>
      <w:tblPr>
        <w:tblW w:w="8602" w:type="dxa"/>
        <w:tblInd w:w="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7"/>
        <w:gridCol w:w="2259"/>
        <w:gridCol w:w="4686"/>
      </w:tblGrid>
      <w:tr w:rsidR="008F7DEE">
        <w:trPr>
          <w:trHeight w:val="567"/>
        </w:trPr>
        <w:tc>
          <w:tcPr>
            <w:tcW w:w="1657" w:type="dxa"/>
            <w:shd w:val="clear" w:color="auto" w:fill="D9D9D9"/>
            <w:vAlign w:val="center"/>
          </w:tcPr>
          <w:p w:rsidR="008F7DEE" w:rsidRDefault="00CF117F">
            <w:pPr>
              <w:pStyle w:val="BodyText"/>
              <w:spacing w:before="60" w:after="60"/>
              <w:ind w:left="0" w:right="-122"/>
              <w:rPr>
                <w:rFonts w:cs="Arial"/>
                <w:b/>
                <w:bCs/>
                <w:sz w:val="20"/>
              </w:rPr>
            </w:pPr>
            <w:r>
              <w:rPr>
                <w:rFonts w:cs="Arial"/>
                <w:b/>
                <w:bCs/>
                <w:sz w:val="20"/>
              </w:rPr>
              <w:t>2</w:t>
            </w:r>
            <w:r>
              <w:rPr>
                <w:rFonts w:cs="Arial"/>
                <w:b/>
                <w:bCs/>
                <w:sz w:val="20"/>
                <w:vertAlign w:val="superscript"/>
              </w:rPr>
              <w:t>nd</w:t>
            </w:r>
            <w:r>
              <w:rPr>
                <w:rFonts w:cs="Arial"/>
                <w:b/>
                <w:bCs/>
                <w:sz w:val="20"/>
              </w:rPr>
              <w:t xml:space="preserve"> Level Support</w:t>
            </w:r>
          </w:p>
        </w:tc>
        <w:tc>
          <w:tcPr>
            <w:tcW w:w="2259" w:type="dxa"/>
            <w:shd w:val="clear" w:color="auto" w:fill="D9D9D9"/>
            <w:vAlign w:val="center"/>
          </w:tcPr>
          <w:p w:rsidR="008F7DEE" w:rsidRDefault="00CF117F">
            <w:pPr>
              <w:jc w:val="center"/>
              <w:rPr>
                <w:rFonts w:cs="Arial"/>
                <w:b/>
                <w:bCs/>
              </w:rPr>
            </w:pPr>
            <w:r>
              <w:rPr>
                <w:rFonts w:cs="Arial"/>
                <w:b/>
                <w:bCs/>
              </w:rPr>
              <w:t>Name</w:t>
            </w:r>
          </w:p>
        </w:tc>
        <w:tc>
          <w:tcPr>
            <w:tcW w:w="4686" w:type="dxa"/>
            <w:shd w:val="clear" w:color="auto" w:fill="D9D9D9"/>
            <w:vAlign w:val="center"/>
          </w:tcPr>
          <w:p w:rsidR="008F7DEE" w:rsidRDefault="00CF117F">
            <w:pPr>
              <w:pStyle w:val="TOCHeading1"/>
              <w:spacing w:before="0"/>
              <w:rPr>
                <w:rFonts w:ascii="Arial" w:hAnsi="Arial" w:cs="Arial"/>
                <w:bCs w:val="0"/>
                <w:caps/>
                <w:sz w:val="20"/>
                <w:szCs w:val="20"/>
              </w:rPr>
            </w:pPr>
            <w:r>
              <w:rPr>
                <w:rFonts w:ascii="Arial" w:hAnsi="Arial" w:cs="Arial"/>
                <w:bCs w:val="0"/>
                <w:caps/>
                <w:sz w:val="20"/>
                <w:szCs w:val="20"/>
              </w:rPr>
              <w:t>Contact No/Memo</w:t>
            </w:r>
          </w:p>
        </w:tc>
      </w:tr>
      <w:tr w:rsidR="008F7DEE">
        <w:tc>
          <w:tcPr>
            <w:tcW w:w="1657" w:type="dxa"/>
          </w:tcPr>
          <w:p w:rsidR="008F7DEE" w:rsidRDefault="00CF117F">
            <w:pPr>
              <w:ind w:left="0" w:right="0"/>
              <w:rPr>
                <w:rFonts w:cs="Arial"/>
              </w:rPr>
            </w:pPr>
            <w:r>
              <w:rPr>
                <w:rFonts w:cs="Arial"/>
              </w:rPr>
              <w:t>ITCB</w:t>
            </w:r>
          </w:p>
        </w:tc>
        <w:tc>
          <w:tcPr>
            <w:tcW w:w="2259" w:type="dxa"/>
          </w:tcPr>
          <w:p w:rsidR="008F7DEE" w:rsidRDefault="00CF117F">
            <w:pPr>
              <w:ind w:left="0" w:right="0"/>
              <w:rPr>
                <w:rFonts w:cs="Arial"/>
              </w:rPr>
            </w:pPr>
            <w:r>
              <w:rPr>
                <w:rFonts w:cs="Arial"/>
              </w:rPr>
              <w:t xml:space="preserve">Nirmal Kumar </w:t>
            </w:r>
            <w:proofErr w:type="spellStart"/>
            <w:r>
              <w:rPr>
                <w:rFonts w:cs="Arial"/>
              </w:rPr>
              <w:t>Prabharan</w:t>
            </w:r>
            <w:proofErr w:type="spellEnd"/>
          </w:p>
          <w:p w:rsidR="008F7DEE" w:rsidRDefault="00CF117F">
            <w:pPr>
              <w:ind w:left="0" w:right="0"/>
              <w:rPr>
                <w:rFonts w:cs="Arial"/>
                <w:bCs/>
                <w:iCs/>
                <w:color w:val="000000"/>
                <w:lang w:val="en-MY"/>
              </w:rPr>
            </w:pPr>
            <w:r>
              <w:rPr>
                <w:rFonts w:cs="Arial"/>
              </w:rPr>
              <w:t xml:space="preserve">Anurag Nikhil </w:t>
            </w:r>
            <w:proofErr w:type="spellStart"/>
            <w:r>
              <w:rPr>
                <w:rFonts w:cs="Arial"/>
              </w:rPr>
              <w:t>Minz</w:t>
            </w:r>
            <w:proofErr w:type="spellEnd"/>
          </w:p>
        </w:tc>
        <w:tc>
          <w:tcPr>
            <w:tcW w:w="4686" w:type="dxa"/>
          </w:tcPr>
          <w:p w:rsidR="008F7DEE" w:rsidRDefault="00CF117F">
            <w:pPr>
              <w:ind w:left="0" w:right="0"/>
              <w:rPr>
                <w:rFonts w:cs="Arial"/>
                <w:bCs/>
                <w:iCs/>
                <w:color w:val="000000"/>
                <w:lang w:val="en-MY"/>
              </w:rPr>
            </w:pPr>
            <w:r>
              <w:rPr>
                <w:rFonts w:cs="Arial"/>
                <w:bCs/>
                <w:iCs/>
                <w:color w:val="000000"/>
                <w:lang w:val="en-MY"/>
              </w:rPr>
              <w:t>+60172817560</w:t>
            </w:r>
          </w:p>
          <w:p w:rsidR="008F7DEE" w:rsidRDefault="00CF117F">
            <w:pPr>
              <w:keepNext/>
              <w:ind w:left="0" w:right="0"/>
              <w:rPr>
                <w:rFonts w:cs="Arial"/>
              </w:rPr>
            </w:pPr>
            <w:r>
              <w:rPr>
                <w:rFonts w:cs="Arial"/>
                <w:bCs/>
                <w:iCs/>
                <w:color w:val="000000"/>
                <w:lang w:val="en-MY"/>
              </w:rPr>
              <w:t>+60172882148</w:t>
            </w:r>
          </w:p>
        </w:tc>
      </w:tr>
    </w:tbl>
    <w:p w:rsidR="008F7DEE" w:rsidRDefault="00CF117F">
      <w:pPr>
        <w:pStyle w:val="Caption"/>
        <w:rPr>
          <w:rFonts w:ascii="Arial" w:hAnsi="Arial" w:cs="Arial"/>
          <w:i w:val="0"/>
        </w:rPr>
      </w:pPr>
      <w:r>
        <w:rPr>
          <w:rFonts w:ascii="Arial" w:hAnsi="Arial" w:cs="Arial"/>
          <w:i w:val="0"/>
        </w:rPr>
        <w:t xml:space="preserve">                                                             Table </w:t>
      </w:r>
      <w:r>
        <w:rPr>
          <w:rFonts w:ascii="Arial" w:hAnsi="Arial" w:cs="Arial"/>
          <w:i w:val="0"/>
        </w:rPr>
        <w:fldChar w:fldCharType="begin"/>
      </w:r>
      <w:r>
        <w:rPr>
          <w:rFonts w:ascii="Arial" w:hAnsi="Arial" w:cs="Arial"/>
          <w:i w:val="0"/>
        </w:rPr>
        <w:instrText xml:space="preserve"> SEQ Table \* ARABIC </w:instrText>
      </w:r>
      <w:r>
        <w:rPr>
          <w:rFonts w:ascii="Arial" w:hAnsi="Arial" w:cs="Arial"/>
          <w:i w:val="0"/>
        </w:rPr>
        <w:fldChar w:fldCharType="separate"/>
      </w:r>
      <w:r>
        <w:rPr>
          <w:rFonts w:ascii="Arial" w:hAnsi="Arial" w:cs="Arial"/>
          <w:i w:val="0"/>
        </w:rPr>
        <w:t>18</w:t>
      </w:r>
      <w:r>
        <w:rPr>
          <w:rFonts w:ascii="Arial" w:hAnsi="Arial" w:cs="Arial"/>
          <w:i w:val="0"/>
        </w:rPr>
        <w:fldChar w:fldCharType="end"/>
      </w:r>
      <w:r>
        <w:rPr>
          <w:rFonts w:ascii="Arial" w:hAnsi="Arial" w:cs="Arial"/>
          <w:i w:val="0"/>
        </w:rPr>
        <w:t>: Technical Support</w:t>
      </w:r>
    </w:p>
    <w:p w:rsidR="008F7DEE" w:rsidRDefault="008F7DEE">
      <w:pPr>
        <w:pStyle w:val="Caption"/>
        <w:rPr>
          <w:rFonts w:ascii="Arial" w:hAnsi="Arial" w:cs="Arial"/>
          <w:i w:val="0"/>
        </w:rPr>
      </w:pPr>
    </w:p>
    <w:p w:rsidR="008F7DEE" w:rsidRDefault="008F7DEE">
      <w:pPr>
        <w:pStyle w:val="Caption"/>
        <w:rPr>
          <w:rFonts w:ascii="Arial" w:hAnsi="Arial" w:cs="Arial"/>
          <w:i w:val="0"/>
        </w:rPr>
      </w:pPr>
    </w:p>
    <w:p w:rsidR="008F7DEE" w:rsidRDefault="00CF117F">
      <w:pPr>
        <w:pStyle w:val="Heading2"/>
      </w:pPr>
      <w:bookmarkStart w:id="148" w:name="_Toc519766537"/>
      <w:r>
        <w:t>4.8.4     Incident Management</w:t>
      </w:r>
      <w:bookmarkEnd w:id="148"/>
      <w:r>
        <w:t xml:space="preserve">       </w:t>
      </w:r>
    </w:p>
    <w:p w:rsidR="008F7DEE" w:rsidRDefault="00CF117F">
      <w:r>
        <w:t>The below table depicts the incident management process</w:t>
      </w:r>
    </w:p>
    <w:tbl>
      <w:tblPr>
        <w:tblW w:w="916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0" w:type="dxa"/>
        </w:tblCellMar>
        <w:tblLook w:val="04A0" w:firstRow="1" w:lastRow="0" w:firstColumn="1" w:lastColumn="0" w:noHBand="0" w:noVBand="1"/>
      </w:tblPr>
      <w:tblGrid>
        <w:gridCol w:w="1225"/>
        <w:gridCol w:w="992"/>
        <w:gridCol w:w="2977"/>
        <w:gridCol w:w="1843"/>
        <w:gridCol w:w="2126"/>
      </w:tblGrid>
      <w:tr w:rsidR="008F7DEE">
        <w:tc>
          <w:tcPr>
            <w:tcW w:w="1225" w:type="dxa"/>
            <w:shd w:val="clear" w:color="auto" w:fill="D9D9D9"/>
          </w:tcPr>
          <w:p w:rsidR="008F7DEE" w:rsidRDefault="00CF117F">
            <w:pPr>
              <w:pStyle w:val="BodyText"/>
              <w:keepNext/>
              <w:keepLines/>
              <w:spacing w:before="60" w:after="60"/>
              <w:ind w:left="0" w:right="0"/>
              <w:jc w:val="center"/>
              <w:rPr>
                <w:rFonts w:cs="Arial"/>
                <w:b/>
                <w:bCs/>
                <w:color w:val="0000FF"/>
                <w:sz w:val="22"/>
                <w:szCs w:val="22"/>
              </w:rPr>
            </w:pPr>
            <w:r>
              <w:rPr>
                <w:rFonts w:cs="Arial"/>
                <w:b/>
                <w:sz w:val="22"/>
                <w:szCs w:val="22"/>
                <w:lang w:val="en-GB"/>
              </w:rPr>
              <w:t>Severity</w:t>
            </w:r>
          </w:p>
        </w:tc>
        <w:tc>
          <w:tcPr>
            <w:tcW w:w="992" w:type="dxa"/>
            <w:shd w:val="clear" w:color="auto" w:fill="D9D9D9"/>
          </w:tcPr>
          <w:p w:rsidR="008F7DEE" w:rsidRDefault="00CF117F">
            <w:pPr>
              <w:pStyle w:val="BodyText"/>
              <w:keepNext/>
              <w:keepLines/>
              <w:spacing w:before="60" w:after="60"/>
              <w:ind w:left="0" w:right="0"/>
              <w:jc w:val="center"/>
              <w:rPr>
                <w:rFonts w:cs="Arial"/>
                <w:b/>
                <w:bCs/>
                <w:sz w:val="22"/>
                <w:szCs w:val="22"/>
              </w:rPr>
            </w:pPr>
            <w:r>
              <w:rPr>
                <w:rFonts w:cs="Arial"/>
                <w:b/>
                <w:bCs/>
                <w:sz w:val="22"/>
                <w:szCs w:val="22"/>
              </w:rPr>
              <w:t>Code</w:t>
            </w:r>
          </w:p>
        </w:tc>
        <w:tc>
          <w:tcPr>
            <w:tcW w:w="2977" w:type="dxa"/>
            <w:shd w:val="clear" w:color="auto" w:fill="D9D9D9"/>
          </w:tcPr>
          <w:p w:rsidR="008F7DEE" w:rsidRDefault="00CF117F">
            <w:pPr>
              <w:pStyle w:val="BodyText"/>
              <w:keepNext/>
              <w:keepLines/>
              <w:spacing w:before="60" w:after="60"/>
              <w:ind w:left="0" w:right="0"/>
              <w:rPr>
                <w:rFonts w:cs="Arial"/>
                <w:b/>
                <w:bCs/>
                <w:sz w:val="22"/>
                <w:szCs w:val="22"/>
              </w:rPr>
            </w:pPr>
            <w:r>
              <w:rPr>
                <w:rFonts w:cs="Arial"/>
                <w:b/>
                <w:bCs/>
                <w:sz w:val="22"/>
                <w:szCs w:val="22"/>
              </w:rPr>
              <w:t>Definition of Severity Level</w:t>
            </w:r>
          </w:p>
        </w:tc>
        <w:tc>
          <w:tcPr>
            <w:tcW w:w="1843" w:type="dxa"/>
            <w:shd w:val="clear" w:color="auto" w:fill="D9D9D9"/>
          </w:tcPr>
          <w:p w:rsidR="008F7DEE" w:rsidRDefault="00CF117F">
            <w:pPr>
              <w:pStyle w:val="BodyText"/>
              <w:keepNext/>
              <w:keepLines/>
              <w:spacing w:before="60" w:after="60"/>
              <w:ind w:left="0" w:right="0"/>
              <w:rPr>
                <w:rFonts w:cs="Arial"/>
                <w:b/>
                <w:bCs/>
                <w:sz w:val="22"/>
                <w:szCs w:val="22"/>
              </w:rPr>
            </w:pPr>
            <w:r>
              <w:rPr>
                <w:rFonts w:cs="Arial"/>
                <w:b/>
                <w:bCs/>
                <w:sz w:val="22"/>
                <w:szCs w:val="22"/>
              </w:rPr>
              <w:t>Respo</w:t>
            </w:r>
            <w:r>
              <w:rPr>
                <w:rFonts w:cs="Arial"/>
                <w:b/>
                <w:bCs/>
                <w:sz w:val="22"/>
                <w:szCs w:val="22"/>
              </w:rPr>
              <w:t>nse Time</w:t>
            </w:r>
          </w:p>
        </w:tc>
        <w:tc>
          <w:tcPr>
            <w:tcW w:w="2126" w:type="dxa"/>
            <w:shd w:val="clear" w:color="auto" w:fill="D9D9D9"/>
          </w:tcPr>
          <w:p w:rsidR="008F7DEE" w:rsidRDefault="00CF117F">
            <w:pPr>
              <w:pStyle w:val="BodyText"/>
              <w:keepNext/>
              <w:keepLines/>
              <w:spacing w:before="60" w:after="60"/>
              <w:ind w:left="0" w:right="0"/>
              <w:rPr>
                <w:rFonts w:cs="Arial"/>
                <w:b/>
                <w:bCs/>
                <w:sz w:val="22"/>
                <w:szCs w:val="22"/>
              </w:rPr>
            </w:pPr>
            <w:r>
              <w:rPr>
                <w:rFonts w:cs="Arial"/>
                <w:b/>
                <w:bCs/>
                <w:sz w:val="22"/>
                <w:szCs w:val="22"/>
              </w:rPr>
              <w:t>Resolution Time</w:t>
            </w:r>
          </w:p>
        </w:tc>
      </w:tr>
      <w:tr w:rsidR="008F7DEE">
        <w:trPr>
          <w:trHeight w:val="181"/>
        </w:trPr>
        <w:tc>
          <w:tcPr>
            <w:tcW w:w="1225" w:type="dxa"/>
          </w:tcPr>
          <w:p w:rsidR="008F7DEE" w:rsidRDefault="00CF117F">
            <w:pPr>
              <w:pStyle w:val="BodyText"/>
              <w:keepNext/>
              <w:keepLines/>
              <w:spacing w:before="60" w:after="60"/>
              <w:ind w:left="0" w:right="0"/>
              <w:jc w:val="center"/>
              <w:rPr>
                <w:rFonts w:cs="Arial"/>
                <w:sz w:val="20"/>
              </w:rPr>
            </w:pPr>
            <w:r>
              <w:rPr>
                <w:rFonts w:cs="Arial"/>
                <w:sz w:val="20"/>
              </w:rPr>
              <w:t>Critical</w:t>
            </w:r>
          </w:p>
        </w:tc>
        <w:tc>
          <w:tcPr>
            <w:tcW w:w="992" w:type="dxa"/>
          </w:tcPr>
          <w:p w:rsidR="008F7DEE" w:rsidRDefault="00CF117F">
            <w:pPr>
              <w:pStyle w:val="BodyText"/>
              <w:keepNext/>
              <w:keepLines/>
              <w:spacing w:before="60" w:after="60"/>
              <w:ind w:left="0" w:right="0"/>
              <w:jc w:val="center"/>
              <w:rPr>
                <w:rFonts w:cs="Arial"/>
                <w:sz w:val="20"/>
              </w:rPr>
            </w:pPr>
            <w:r>
              <w:rPr>
                <w:rFonts w:cs="Arial"/>
                <w:sz w:val="20"/>
              </w:rPr>
              <w:t>S1</w:t>
            </w:r>
          </w:p>
        </w:tc>
        <w:tc>
          <w:tcPr>
            <w:tcW w:w="2977" w:type="dxa"/>
          </w:tcPr>
          <w:p w:rsidR="008F7DEE" w:rsidRDefault="00CF117F">
            <w:pPr>
              <w:pStyle w:val="BodyText"/>
              <w:keepNext/>
              <w:keepLines/>
              <w:spacing w:before="60" w:after="60"/>
              <w:ind w:left="0"/>
              <w:rPr>
                <w:rFonts w:cs="Arial"/>
                <w:sz w:val="20"/>
                <w:lang w:val="en-MY"/>
              </w:rPr>
            </w:pPr>
            <w:r>
              <w:rPr>
                <w:rFonts w:cs="Arial"/>
                <w:sz w:val="20"/>
              </w:rPr>
              <w:t>Total Business Operations Disruption</w:t>
            </w:r>
          </w:p>
        </w:tc>
        <w:tc>
          <w:tcPr>
            <w:tcW w:w="1843" w:type="dxa"/>
          </w:tcPr>
          <w:p w:rsidR="008F7DEE" w:rsidRDefault="00CF117F">
            <w:pPr>
              <w:pStyle w:val="BodyText"/>
              <w:keepNext/>
              <w:keepLines/>
              <w:spacing w:before="60" w:after="60"/>
              <w:ind w:left="0" w:right="0"/>
              <w:rPr>
                <w:rFonts w:cs="Arial"/>
                <w:sz w:val="20"/>
              </w:rPr>
            </w:pPr>
            <w:r>
              <w:rPr>
                <w:rFonts w:cs="Arial"/>
                <w:sz w:val="20"/>
              </w:rPr>
              <w:t>1 hour</w:t>
            </w:r>
          </w:p>
        </w:tc>
        <w:tc>
          <w:tcPr>
            <w:tcW w:w="2126" w:type="dxa"/>
          </w:tcPr>
          <w:p w:rsidR="008F7DEE" w:rsidRDefault="00CF117F">
            <w:pPr>
              <w:pStyle w:val="BodyText"/>
              <w:keepNext/>
              <w:keepLines/>
              <w:spacing w:before="60" w:after="60"/>
              <w:ind w:left="0" w:right="0"/>
              <w:rPr>
                <w:rFonts w:cs="Arial"/>
                <w:sz w:val="20"/>
              </w:rPr>
            </w:pPr>
            <w:r>
              <w:rPr>
                <w:rFonts w:cs="Arial"/>
                <w:sz w:val="20"/>
              </w:rPr>
              <w:t>4 continuous hours</w:t>
            </w:r>
          </w:p>
        </w:tc>
      </w:tr>
      <w:tr w:rsidR="008F7DEE">
        <w:trPr>
          <w:trHeight w:val="181"/>
        </w:trPr>
        <w:tc>
          <w:tcPr>
            <w:tcW w:w="1225" w:type="dxa"/>
          </w:tcPr>
          <w:p w:rsidR="008F7DEE" w:rsidRDefault="00CF117F">
            <w:pPr>
              <w:pStyle w:val="BodyText"/>
              <w:keepNext/>
              <w:keepLines/>
              <w:spacing w:before="60" w:after="60"/>
              <w:ind w:left="0" w:right="0"/>
              <w:jc w:val="center"/>
              <w:rPr>
                <w:rFonts w:cs="Arial"/>
                <w:sz w:val="20"/>
              </w:rPr>
            </w:pPr>
            <w:r>
              <w:rPr>
                <w:rFonts w:cs="Arial"/>
                <w:sz w:val="20"/>
              </w:rPr>
              <w:t>Urgent</w:t>
            </w:r>
          </w:p>
        </w:tc>
        <w:tc>
          <w:tcPr>
            <w:tcW w:w="992" w:type="dxa"/>
          </w:tcPr>
          <w:p w:rsidR="008F7DEE" w:rsidRDefault="00CF117F">
            <w:pPr>
              <w:pStyle w:val="BodyText"/>
              <w:keepNext/>
              <w:keepLines/>
              <w:spacing w:before="60" w:after="60"/>
              <w:ind w:left="0" w:right="0"/>
              <w:jc w:val="center"/>
              <w:rPr>
                <w:rFonts w:cs="Arial"/>
                <w:sz w:val="20"/>
              </w:rPr>
            </w:pPr>
            <w:r>
              <w:rPr>
                <w:rFonts w:cs="Arial"/>
                <w:sz w:val="20"/>
              </w:rPr>
              <w:t>S2</w:t>
            </w:r>
          </w:p>
        </w:tc>
        <w:tc>
          <w:tcPr>
            <w:tcW w:w="2977" w:type="dxa"/>
          </w:tcPr>
          <w:p w:rsidR="008F7DEE" w:rsidRDefault="00CF117F">
            <w:pPr>
              <w:pStyle w:val="BodyText"/>
              <w:keepNext/>
              <w:keepLines/>
              <w:spacing w:before="60" w:after="60"/>
              <w:ind w:left="0" w:right="0"/>
              <w:rPr>
                <w:rFonts w:cs="Arial"/>
                <w:sz w:val="20"/>
                <w:lang w:val="en-MY"/>
              </w:rPr>
            </w:pPr>
            <w:r>
              <w:rPr>
                <w:rFonts w:cs="Arial"/>
                <w:sz w:val="20"/>
              </w:rPr>
              <w:t>Partial Business Operations Disruption</w:t>
            </w:r>
          </w:p>
        </w:tc>
        <w:tc>
          <w:tcPr>
            <w:tcW w:w="1843" w:type="dxa"/>
          </w:tcPr>
          <w:p w:rsidR="008F7DEE" w:rsidRDefault="00CF117F">
            <w:pPr>
              <w:pStyle w:val="BodyText"/>
              <w:keepNext/>
              <w:keepLines/>
              <w:spacing w:before="60" w:after="60"/>
              <w:ind w:left="0" w:right="0"/>
              <w:rPr>
                <w:rFonts w:cs="Arial"/>
                <w:sz w:val="20"/>
              </w:rPr>
            </w:pPr>
            <w:r>
              <w:rPr>
                <w:rFonts w:cs="Arial"/>
                <w:sz w:val="20"/>
              </w:rPr>
              <w:t>2 hours</w:t>
            </w:r>
          </w:p>
        </w:tc>
        <w:tc>
          <w:tcPr>
            <w:tcW w:w="2126" w:type="dxa"/>
          </w:tcPr>
          <w:p w:rsidR="008F7DEE" w:rsidRDefault="00CF117F">
            <w:pPr>
              <w:pStyle w:val="BodyText"/>
              <w:keepNext/>
              <w:keepLines/>
              <w:spacing w:before="60" w:after="60"/>
              <w:ind w:left="0" w:right="0"/>
              <w:rPr>
                <w:rFonts w:cs="Arial"/>
                <w:sz w:val="20"/>
              </w:rPr>
            </w:pPr>
            <w:r>
              <w:rPr>
                <w:rFonts w:cs="Arial"/>
                <w:sz w:val="20"/>
              </w:rPr>
              <w:t>8 continuous hours</w:t>
            </w:r>
          </w:p>
        </w:tc>
      </w:tr>
      <w:tr w:rsidR="008F7DEE">
        <w:trPr>
          <w:trHeight w:val="181"/>
        </w:trPr>
        <w:tc>
          <w:tcPr>
            <w:tcW w:w="1225" w:type="dxa"/>
          </w:tcPr>
          <w:p w:rsidR="008F7DEE" w:rsidRDefault="00CF117F">
            <w:pPr>
              <w:pStyle w:val="BodyText"/>
              <w:keepNext/>
              <w:keepLines/>
              <w:spacing w:before="60" w:after="60"/>
              <w:ind w:left="0" w:right="0"/>
              <w:jc w:val="center"/>
              <w:rPr>
                <w:rFonts w:cs="Arial"/>
                <w:sz w:val="20"/>
              </w:rPr>
            </w:pPr>
            <w:r>
              <w:rPr>
                <w:rFonts w:cs="Arial"/>
                <w:sz w:val="20"/>
              </w:rPr>
              <w:t>Minor</w:t>
            </w:r>
          </w:p>
        </w:tc>
        <w:tc>
          <w:tcPr>
            <w:tcW w:w="992" w:type="dxa"/>
          </w:tcPr>
          <w:p w:rsidR="008F7DEE" w:rsidRDefault="00CF117F">
            <w:pPr>
              <w:pStyle w:val="BodyText"/>
              <w:keepNext/>
              <w:keepLines/>
              <w:spacing w:before="60" w:after="60"/>
              <w:ind w:left="0" w:right="0"/>
              <w:jc w:val="center"/>
              <w:rPr>
                <w:rFonts w:cs="Arial"/>
                <w:sz w:val="20"/>
              </w:rPr>
            </w:pPr>
            <w:r>
              <w:rPr>
                <w:rFonts w:cs="Arial"/>
                <w:sz w:val="20"/>
              </w:rPr>
              <w:t>S3</w:t>
            </w:r>
          </w:p>
        </w:tc>
        <w:tc>
          <w:tcPr>
            <w:tcW w:w="2977" w:type="dxa"/>
          </w:tcPr>
          <w:p w:rsidR="008F7DEE" w:rsidRDefault="00CF117F">
            <w:pPr>
              <w:pStyle w:val="BodyText"/>
              <w:keepNext/>
              <w:keepLines/>
              <w:spacing w:before="60" w:after="60"/>
              <w:ind w:left="0" w:right="0"/>
              <w:rPr>
                <w:rFonts w:cs="Arial"/>
                <w:sz w:val="20"/>
              </w:rPr>
            </w:pPr>
            <w:r>
              <w:rPr>
                <w:rFonts w:cs="Arial"/>
                <w:sz w:val="20"/>
              </w:rPr>
              <w:t xml:space="preserve">No critical to business operations and workaround is </w:t>
            </w:r>
            <w:r>
              <w:rPr>
                <w:rFonts w:cs="Arial"/>
                <w:sz w:val="20"/>
              </w:rPr>
              <w:t>available</w:t>
            </w:r>
          </w:p>
        </w:tc>
        <w:tc>
          <w:tcPr>
            <w:tcW w:w="1843" w:type="dxa"/>
          </w:tcPr>
          <w:p w:rsidR="008F7DEE" w:rsidRDefault="00CF117F">
            <w:pPr>
              <w:pStyle w:val="BodyText"/>
              <w:keepNext/>
              <w:keepLines/>
              <w:spacing w:before="60" w:after="60"/>
              <w:ind w:left="0" w:right="0"/>
              <w:rPr>
                <w:rFonts w:cs="Arial"/>
                <w:sz w:val="20"/>
              </w:rPr>
            </w:pPr>
            <w:r>
              <w:rPr>
                <w:rFonts w:cs="Arial"/>
                <w:sz w:val="20"/>
              </w:rPr>
              <w:t>4 Business Hours</w:t>
            </w:r>
          </w:p>
        </w:tc>
        <w:tc>
          <w:tcPr>
            <w:tcW w:w="2126" w:type="dxa"/>
          </w:tcPr>
          <w:p w:rsidR="008F7DEE" w:rsidRDefault="00CF117F">
            <w:pPr>
              <w:pStyle w:val="BodyText"/>
              <w:keepNext/>
              <w:keepLines/>
              <w:spacing w:before="60" w:after="60"/>
              <w:ind w:left="0" w:right="0"/>
              <w:rPr>
                <w:rFonts w:cs="Arial"/>
                <w:sz w:val="20"/>
              </w:rPr>
            </w:pPr>
            <w:r>
              <w:rPr>
                <w:rFonts w:cs="Arial"/>
                <w:sz w:val="20"/>
              </w:rPr>
              <w:t>2 business days</w:t>
            </w:r>
          </w:p>
        </w:tc>
      </w:tr>
      <w:tr w:rsidR="008F7DEE">
        <w:trPr>
          <w:trHeight w:val="181"/>
        </w:trPr>
        <w:tc>
          <w:tcPr>
            <w:tcW w:w="1225" w:type="dxa"/>
          </w:tcPr>
          <w:p w:rsidR="008F7DEE" w:rsidRDefault="00CF117F">
            <w:pPr>
              <w:pStyle w:val="BodyText"/>
              <w:keepNext/>
              <w:keepLines/>
              <w:spacing w:before="60" w:after="60"/>
              <w:ind w:left="0" w:right="0"/>
              <w:jc w:val="center"/>
              <w:rPr>
                <w:rFonts w:cs="Arial"/>
                <w:sz w:val="20"/>
              </w:rPr>
            </w:pPr>
            <w:r>
              <w:rPr>
                <w:rFonts w:cs="Arial"/>
                <w:sz w:val="20"/>
              </w:rPr>
              <w:t>Monitor</w:t>
            </w:r>
          </w:p>
        </w:tc>
        <w:tc>
          <w:tcPr>
            <w:tcW w:w="992" w:type="dxa"/>
          </w:tcPr>
          <w:p w:rsidR="008F7DEE" w:rsidRDefault="00CF117F">
            <w:pPr>
              <w:pStyle w:val="BodyText"/>
              <w:keepNext/>
              <w:keepLines/>
              <w:spacing w:before="60" w:after="60"/>
              <w:ind w:left="0" w:right="0"/>
              <w:jc w:val="center"/>
              <w:rPr>
                <w:rFonts w:cs="Arial"/>
                <w:sz w:val="20"/>
              </w:rPr>
            </w:pPr>
            <w:r>
              <w:rPr>
                <w:rFonts w:cs="Arial"/>
                <w:sz w:val="20"/>
              </w:rPr>
              <w:t>S4</w:t>
            </w:r>
          </w:p>
        </w:tc>
        <w:tc>
          <w:tcPr>
            <w:tcW w:w="2977" w:type="dxa"/>
          </w:tcPr>
          <w:p w:rsidR="008F7DEE" w:rsidRDefault="00CF117F">
            <w:pPr>
              <w:pStyle w:val="BodyText"/>
              <w:keepNext/>
              <w:keepLines/>
              <w:spacing w:before="60" w:after="60"/>
              <w:ind w:left="0" w:right="0"/>
              <w:rPr>
                <w:rFonts w:cs="Arial"/>
                <w:sz w:val="20"/>
              </w:rPr>
            </w:pPr>
            <w:r>
              <w:rPr>
                <w:rFonts w:cs="Arial"/>
                <w:sz w:val="20"/>
              </w:rPr>
              <w:t>Problems that cause inconvenience</w:t>
            </w:r>
          </w:p>
          <w:p w:rsidR="008F7DEE" w:rsidRDefault="00CF117F">
            <w:pPr>
              <w:pStyle w:val="BodyText"/>
              <w:keepNext/>
              <w:keepLines/>
              <w:numPr>
                <w:ilvl w:val="0"/>
                <w:numId w:val="20"/>
              </w:numPr>
              <w:spacing w:before="60" w:after="60"/>
              <w:ind w:left="368" w:right="0" w:hanging="283"/>
              <w:rPr>
                <w:rFonts w:cs="Arial"/>
                <w:sz w:val="20"/>
              </w:rPr>
            </w:pPr>
            <w:r>
              <w:rPr>
                <w:rFonts w:cs="Arial"/>
                <w:sz w:val="20"/>
              </w:rPr>
              <w:t>Single user with no impact to operations</w:t>
            </w:r>
          </w:p>
          <w:p w:rsidR="008F7DEE" w:rsidRDefault="00CF117F">
            <w:pPr>
              <w:pStyle w:val="BodyText"/>
              <w:keepNext/>
              <w:keepLines/>
              <w:numPr>
                <w:ilvl w:val="0"/>
                <w:numId w:val="20"/>
              </w:numPr>
              <w:spacing w:before="60" w:after="60"/>
              <w:ind w:left="368" w:right="0" w:hanging="283"/>
              <w:rPr>
                <w:rFonts w:cs="Arial"/>
                <w:sz w:val="20"/>
              </w:rPr>
            </w:pPr>
            <w:r>
              <w:rPr>
                <w:rFonts w:cs="Arial"/>
                <w:sz w:val="20"/>
              </w:rPr>
              <w:t>Issue requiring no further action beyond monitoring for follow-up if needed</w:t>
            </w:r>
          </w:p>
        </w:tc>
        <w:tc>
          <w:tcPr>
            <w:tcW w:w="1843" w:type="dxa"/>
          </w:tcPr>
          <w:p w:rsidR="008F7DEE" w:rsidRDefault="00CF117F">
            <w:pPr>
              <w:pStyle w:val="BodyText"/>
              <w:keepNext/>
              <w:keepLines/>
              <w:spacing w:before="60" w:after="60"/>
              <w:ind w:left="0" w:right="0"/>
              <w:rPr>
                <w:rFonts w:cs="Arial"/>
                <w:sz w:val="20"/>
              </w:rPr>
            </w:pPr>
            <w:r>
              <w:rPr>
                <w:rFonts w:cs="Arial"/>
                <w:sz w:val="20"/>
              </w:rPr>
              <w:t>8 Business Hours</w:t>
            </w:r>
          </w:p>
        </w:tc>
        <w:tc>
          <w:tcPr>
            <w:tcW w:w="2126" w:type="dxa"/>
          </w:tcPr>
          <w:p w:rsidR="008F7DEE" w:rsidRDefault="00CF117F">
            <w:pPr>
              <w:pStyle w:val="BodyText"/>
              <w:keepNext/>
              <w:keepLines/>
              <w:spacing w:before="60" w:after="60"/>
              <w:ind w:left="0" w:right="0"/>
              <w:rPr>
                <w:rFonts w:cs="Arial"/>
                <w:sz w:val="20"/>
              </w:rPr>
            </w:pPr>
            <w:r>
              <w:rPr>
                <w:rFonts w:cs="Arial"/>
                <w:sz w:val="20"/>
              </w:rPr>
              <w:t>5 business days</w:t>
            </w:r>
          </w:p>
        </w:tc>
      </w:tr>
    </w:tbl>
    <w:p w:rsidR="008F7DEE" w:rsidRDefault="00CF117F">
      <w:pPr>
        <w:pStyle w:val="Caption"/>
        <w:rPr>
          <w:rFonts w:ascii="Arial" w:hAnsi="Arial" w:cs="Arial"/>
          <w:i w:val="0"/>
        </w:rPr>
      </w:pPr>
      <w:r>
        <w:rPr>
          <w:rFonts w:ascii="Arial" w:hAnsi="Arial" w:cs="Arial"/>
          <w:i w:val="0"/>
        </w:rPr>
        <w:t xml:space="preserve">                                                                 Table </w:t>
      </w:r>
      <w:r>
        <w:rPr>
          <w:rFonts w:ascii="Arial" w:hAnsi="Arial" w:cs="Arial"/>
          <w:i w:val="0"/>
        </w:rPr>
        <w:fldChar w:fldCharType="begin"/>
      </w:r>
      <w:r>
        <w:rPr>
          <w:rFonts w:ascii="Arial" w:hAnsi="Arial" w:cs="Arial"/>
          <w:i w:val="0"/>
        </w:rPr>
        <w:instrText xml:space="preserve"> SEQ Table \* ARABIC </w:instrText>
      </w:r>
      <w:r>
        <w:rPr>
          <w:rFonts w:ascii="Arial" w:hAnsi="Arial" w:cs="Arial"/>
          <w:i w:val="0"/>
        </w:rPr>
        <w:fldChar w:fldCharType="separate"/>
      </w:r>
      <w:r>
        <w:rPr>
          <w:rFonts w:ascii="Arial" w:hAnsi="Arial" w:cs="Arial"/>
          <w:i w:val="0"/>
        </w:rPr>
        <w:t>19</w:t>
      </w:r>
      <w:r>
        <w:rPr>
          <w:rFonts w:ascii="Arial" w:hAnsi="Arial" w:cs="Arial"/>
          <w:i w:val="0"/>
        </w:rPr>
        <w:fldChar w:fldCharType="end"/>
      </w:r>
      <w:r>
        <w:rPr>
          <w:rFonts w:ascii="Arial" w:hAnsi="Arial" w:cs="Arial"/>
          <w:i w:val="0"/>
        </w:rPr>
        <w:t>: Incident Management</w:t>
      </w:r>
    </w:p>
    <w:p w:rsidR="008F7DEE" w:rsidRDefault="008F7DEE">
      <w:pPr>
        <w:pStyle w:val="Caption"/>
        <w:rPr>
          <w:rFonts w:ascii="Arial" w:hAnsi="Arial" w:cs="Arial"/>
          <w:i w:val="0"/>
        </w:rPr>
      </w:pPr>
    </w:p>
    <w:p w:rsidR="008F7DEE" w:rsidRDefault="00CF117F">
      <w:pPr>
        <w:pStyle w:val="Heading2"/>
      </w:pPr>
      <w:bookmarkStart w:id="149" w:name="_Toc519766538"/>
      <w:r>
        <w:lastRenderedPageBreak/>
        <w:t>4.8.5</w:t>
      </w:r>
      <w:r>
        <w:tab/>
        <w:t>Escalation Matrix</w:t>
      </w:r>
      <w:bookmarkEnd w:id="149"/>
    </w:p>
    <w:p w:rsidR="008F7DEE" w:rsidRDefault="00CF117F">
      <w:pPr>
        <w:rPr>
          <w:b/>
          <w:caps/>
        </w:rPr>
      </w:pPr>
      <w:r>
        <w:t>The below table depicts the escalation matrix</w:t>
      </w:r>
    </w:p>
    <w:p w:rsidR="008F7DEE" w:rsidRDefault="008F7DEE">
      <w:pPr>
        <w:pStyle w:val="BodyText3"/>
        <w:tabs>
          <w:tab w:val="left" w:pos="720"/>
        </w:tabs>
        <w:ind w:left="720"/>
        <w:rPr>
          <w:rFonts w:cs="Arial"/>
          <w:iCs/>
          <w:color w:val="0000FF"/>
          <w:sz w:val="20"/>
        </w:rPr>
      </w:pPr>
    </w:p>
    <w:tbl>
      <w:tblPr>
        <w:tblW w:w="8341" w:type="dxa"/>
        <w:tblInd w:w="799" w:type="dxa"/>
        <w:tblLayout w:type="fixed"/>
        <w:tblLook w:val="04A0" w:firstRow="1" w:lastRow="0" w:firstColumn="1" w:lastColumn="0" w:noHBand="0" w:noVBand="1"/>
      </w:tblPr>
      <w:tblGrid>
        <w:gridCol w:w="837"/>
        <w:gridCol w:w="2125"/>
        <w:gridCol w:w="5379"/>
      </w:tblGrid>
      <w:tr w:rsidR="008F7DEE">
        <w:tc>
          <w:tcPr>
            <w:tcW w:w="837" w:type="dxa"/>
            <w:tcBorders>
              <w:top w:val="single" w:sz="4" w:space="0" w:color="000000"/>
              <w:left w:val="single" w:sz="4" w:space="0" w:color="000000"/>
              <w:bottom w:val="single" w:sz="4" w:space="0" w:color="000000"/>
            </w:tcBorders>
            <w:shd w:val="clear" w:color="auto" w:fill="7F7F7F"/>
            <w:vAlign w:val="center"/>
          </w:tcPr>
          <w:p w:rsidR="008F7DEE" w:rsidRDefault="00CF117F">
            <w:pPr>
              <w:spacing w:after="120"/>
              <w:ind w:left="0" w:right="0"/>
              <w:rPr>
                <w:rFonts w:cs="Arial"/>
                <w:b/>
              </w:rPr>
            </w:pPr>
            <w:r>
              <w:rPr>
                <w:rFonts w:cs="Arial"/>
                <w:b/>
              </w:rPr>
              <w:t>S. No.</w:t>
            </w:r>
          </w:p>
        </w:tc>
        <w:tc>
          <w:tcPr>
            <w:tcW w:w="2125" w:type="dxa"/>
            <w:tcBorders>
              <w:top w:val="single" w:sz="4" w:space="0" w:color="000000"/>
              <w:left w:val="single" w:sz="4" w:space="0" w:color="000000"/>
              <w:bottom w:val="single" w:sz="4" w:space="0" w:color="000000"/>
            </w:tcBorders>
            <w:shd w:val="clear" w:color="auto" w:fill="7F7F7F"/>
            <w:vAlign w:val="center"/>
          </w:tcPr>
          <w:p w:rsidR="008F7DEE" w:rsidRDefault="00CF117F">
            <w:pPr>
              <w:spacing w:after="120"/>
              <w:ind w:left="0" w:right="0"/>
              <w:rPr>
                <w:rFonts w:cs="Arial"/>
                <w:b/>
              </w:rPr>
            </w:pPr>
            <w:r>
              <w:rPr>
                <w:rFonts w:cs="Arial"/>
                <w:b/>
              </w:rPr>
              <w:t>Type of support</w:t>
            </w:r>
          </w:p>
        </w:tc>
        <w:tc>
          <w:tcPr>
            <w:tcW w:w="5379" w:type="dxa"/>
            <w:tcBorders>
              <w:top w:val="single" w:sz="4" w:space="0" w:color="000000"/>
              <w:left w:val="single" w:sz="4" w:space="0" w:color="000000"/>
              <w:bottom w:val="single" w:sz="4" w:space="0" w:color="000000"/>
              <w:right w:val="single" w:sz="4" w:space="0" w:color="000000"/>
            </w:tcBorders>
            <w:shd w:val="clear" w:color="auto" w:fill="7F7F7F"/>
            <w:vAlign w:val="center"/>
          </w:tcPr>
          <w:p w:rsidR="008F7DEE" w:rsidRDefault="00CF117F">
            <w:pPr>
              <w:spacing w:after="120"/>
              <w:ind w:left="0" w:right="0"/>
              <w:rPr>
                <w:rFonts w:cs="Arial"/>
              </w:rPr>
            </w:pPr>
            <w:r>
              <w:rPr>
                <w:rFonts w:cs="Arial"/>
                <w:b/>
              </w:rPr>
              <w:t>Contact Details</w:t>
            </w:r>
          </w:p>
        </w:tc>
      </w:tr>
      <w:tr w:rsidR="008F7DEE">
        <w:tc>
          <w:tcPr>
            <w:tcW w:w="837" w:type="dxa"/>
            <w:tcBorders>
              <w:top w:val="single" w:sz="4" w:space="0" w:color="000000"/>
              <w:left w:val="single" w:sz="4" w:space="0" w:color="000000"/>
              <w:bottom w:val="single" w:sz="4" w:space="0" w:color="000000"/>
            </w:tcBorders>
            <w:shd w:val="clear" w:color="auto" w:fill="FFFFFF"/>
          </w:tcPr>
          <w:p w:rsidR="008F7DEE" w:rsidRDefault="00CF117F">
            <w:pPr>
              <w:spacing w:before="240"/>
              <w:ind w:left="0" w:right="0"/>
              <w:rPr>
                <w:rFonts w:cs="Arial"/>
                <w:u w:val="single"/>
              </w:rPr>
            </w:pPr>
            <w:r>
              <w:rPr>
                <w:rFonts w:cs="Arial"/>
              </w:rPr>
              <w:t>1.</w:t>
            </w:r>
          </w:p>
        </w:tc>
        <w:tc>
          <w:tcPr>
            <w:tcW w:w="2125" w:type="dxa"/>
            <w:tcBorders>
              <w:top w:val="single" w:sz="4" w:space="0" w:color="000000"/>
              <w:left w:val="single" w:sz="4" w:space="0" w:color="000000"/>
              <w:bottom w:val="single" w:sz="4" w:space="0" w:color="000000"/>
            </w:tcBorders>
            <w:shd w:val="clear" w:color="auto" w:fill="FFFFFF"/>
          </w:tcPr>
          <w:p w:rsidR="008F7DEE" w:rsidRDefault="00CF117F">
            <w:pPr>
              <w:spacing w:before="240"/>
              <w:ind w:left="0" w:right="0"/>
              <w:rPr>
                <w:rFonts w:cs="Arial"/>
              </w:rPr>
            </w:pPr>
            <w:r>
              <w:rPr>
                <w:rFonts w:cs="Arial"/>
                <w:u w:val="single"/>
              </w:rPr>
              <w:t>Level 1:</w:t>
            </w:r>
          </w:p>
          <w:p w:rsidR="008F7DEE" w:rsidRDefault="00CF117F">
            <w:pPr>
              <w:spacing w:before="240"/>
              <w:ind w:left="0" w:right="0"/>
              <w:rPr>
                <w:rFonts w:cs="Arial"/>
              </w:rPr>
            </w:pPr>
            <w:r>
              <w:rPr>
                <w:rFonts w:cs="Arial"/>
              </w:rPr>
              <w:t xml:space="preserve">IT </w:t>
            </w:r>
            <w:r>
              <w:rPr>
                <w:rFonts w:cs="Arial"/>
              </w:rPr>
              <w:t>Helpdesk</w:t>
            </w:r>
          </w:p>
        </w:tc>
        <w:tc>
          <w:tcPr>
            <w:tcW w:w="5379" w:type="dxa"/>
            <w:tcBorders>
              <w:top w:val="single" w:sz="4" w:space="0" w:color="000000"/>
              <w:left w:val="single" w:sz="4" w:space="0" w:color="000000"/>
              <w:bottom w:val="single" w:sz="4" w:space="0" w:color="000000"/>
              <w:right w:val="single" w:sz="4" w:space="0" w:color="000000"/>
            </w:tcBorders>
            <w:shd w:val="clear" w:color="auto" w:fill="FFFFFF"/>
          </w:tcPr>
          <w:p w:rsidR="008F7DEE" w:rsidRDefault="00CF117F">
            <w:pPr>
              <w:spacing w:before="240"/>
              <w:ind w:left="0" w:right="0"/>
              <w:rPr>
                <w:rFonts w:cs="Arial"/>
              </w:rPr>
            </w:pPr>
            <w:r>
              <w:rPr>
                <w:rFonts w:cs="Arial"/>
              </w:rPr>
              <w:t>03 7863 2020</w:t>
            </w:r>
          </w:p>
          <w:p w:rsidR="008F7DEE" w:rsidRDefault="00CF117F">
            <w:pPr>
              <w:spacing w:before="240"/>
              <w:ind w:left="0" w:right="0"/>
              <w:rPr>
                <w:rStyle w:val="Hyperlink"/>
                <w:rFonts w:cs="Arial"/>
              </w:rPr>
            </w:pPr>
            <w:hyperlink r:id="rId30" w:history="1">
              <w:r>
                <w:rPr>
                  <w:rStyle w:val="Hyperlink"/>
                  <w:rFonts w:cs="Arial"/>
                </w:rPr>
                <w:t>Helpdesk@malaysiaairlines.com</w:t>
              </w:r>
            </w:hyperlink>
          </w:p>
          <w:p w:rsidR="008F7DEE" w:rsidRDefault="008F7DEE">
            <w:pPr>
              <w:spacing w:before="240"/>
              <w:ind w:left="0" w:right="0"/>
              <w:rPr>
                <w:rFonts w:cs="Arial"/>
              </w:rPr>
            </w:pPr>
          </w:p>
        </w:tc>
      </w:tr>
      <w:tr w:rsidR="008F7DEE">
        <w:tc>
          <w:tcPr>
            <w:tcW w:w="837" w:type="dxa"/>
            <w:tcBorders>
              <w:top w:val="single" w:sz="4" w:space="0" w:color="000000"/>
              <w:left w:val="single" w:sz="4" w:space="0" w:color="000000"/>
              <w:bottom w:val="single" w:sz="4" w:space="0" w:color="000000"/>
            </w:tcBorders>
            <w:shd w:val="clear" w:color="auto" w:fill="FFFFFF"/>
          </w:tcPr>
          <w:p w:rsidR="008F7DEE" w:rsidRDefault="00CF117F">
            <w:pPr>
              <w:spacing w:before="240"/>
              <w:ind w:left="0" w:right="0"/>
              <w:rPr>
                <w:rFonts w:cs="Arial"/>
                <w:u w:val="single"/>
              </w:rPr>
            </w:pPr>
            <w:r>
              <w:rPr>
                <w:rFonts w:cs="Arial"/>
              </w:rPr>
              <w:t>2.</w:t>
            </w:r>
          </w:p>
        </w:tc>
        <w:tc>
          <w:tcPr>
            <w:tcW w:w="2125" w:type="dxa"/>
            <w:tcBorders>
              <w:top w:val="single" w:sz="4" w:space="0" w:color="000000"/>
              <w:left w:val="single" w:sz="4" w:space="0" w:color="000000"/>
              <w:bottom w:val="single" w:sz="4" w:space="0" w:color="000000"/>
            </w:tcBorders>
            <w:shd w:val="clear" w:color="auto" w:fill="FFFFFF"/>
          </w:tcPr>
          <w:p w:rsidR="008F7DEE" w:rsidRDefault="00CF117F">
            <w:pPr>
              <w:spacing w:before="240"/>
              <w:ind w:left="0" w:right="0"/>
              <w:rPr>
                <w:rFonts w:cs="Arial"/>
              </w:rPr>
            </w:pPr>
            <w:r>
              <w:rPr>
                <w:rFonts w:cs="Arial"/>
                <w:u w:val="single"/>
              </w:rPr>
              <w:t>Level 2: Application</w:t>
            </w:r>
          </w:p>
          <w:p w:rsidR="008F7DEE" w:rsidRDefault="00CF117F">
            <w:pPr>
              <w:spacing w:before="240"/>
              <w:ind w:left="0" w:right="0"/>
              <w:rPr>
                <w:rFonts w:cs="Arial"/>
              </w:rPr>
            </w:pPr>
            <w:r>
              <w:rPr>
                <w:rFonts w:cs="Arial"/>
              </w:rPr>
              <w:t>ITCB</w:t>
            </w:r>
          </w:p>
        </w:tc>
        <w:tc>
          <w:tcPr>
            <w:tcW w:w="5379" w:type="dxa"/>
            <w:tcBorders>
              <w:top w:val="single" w:sz="4" w:space="0" w:color="000000"/>
              <w:left w:val="single" w:sz="4" w:space="0" w:color="000000"/>
              <w:bottom w:val="single" w:sz="4" w:space="0" w:color="000000"/>
              <w:right w:val="single" w:sz="4" w:space="0" w:color="000000"/>
            </w:tcBorders>
            <w:shd w:val="clear" w:color="auto" w:fill="FFFFFF"/>
          </w:tcPr>
          <w:p w:rsidR="008F7DEE" w:rsidRDefault="00CF117F">
            <w:pPr>
              <w:spacing w:before="240"/>
              <w:ind w:left="0" w:right="0"/>
              <w:rPr>
                <w:rFonts w:cs="Arial"/>
              </w:rPr>
            </w:pPr>
            <w:r>
              <w:rPr>
                <w:rFonts w:cs="Arial"/>
              </w:rPr>
              <w:t xml:space="preserve">ITCB: </w:t>
            </w:r>
            <w:r>
              <w:rPr>
                <w:rFonts w:cs="Arial"/>
                <w:szCs w:val="18"/>
                <w:shd w:val="clear" w:color="auto" w:fill="FFFFFF"/>
              </w:rPr>
              <w:t>+601123464348</w:t>
            </w:r>
          </w:p>
          <w:p w:rsidR="008F7DEE" w:rsidRDefault="00CF117F">
            <w:pPr>
              <w:spacing w:before="240"/>
              <w:ind w:left="0" w:right="0"/>
              <w:rPr>
                <w:rFonts w:cs="Arial"/>
              </w:rPr>
            </w:pPr>
            <w:hyperlink r:id="rId31" w:history="1">
              <w:r>
                <w:rPr>
                  <w:rStyle w:val="Hyperlink"/>
                  <w:rFonts w:cs="Arial"/>
                  <w:color w:val="3333FF"/>
                </w:rPr>
                <w:t>GD_AMS_S</w:t>
              </w:r>
            </w:hyperlink>
            <w:r>
              <w:rPr>
                <w:rFonts w:cs="Arial"/>
                <w:color w:val="3333FF"/>
              </w:rPr>
              <w:t>RAS</w:t>
            </w:r>
            <w:r>
              <w:rPr>
                <w:rFonts w:cs="Arial"/>
                <w:color w:val="3333FF"/>
                <w:u w:val="single"/>
              </w:rPr>
              <w:t xml:space="preserve"> </w:t>
            </w:r>
            <w:hyperlink r:id="rId32" w:history="1">
              <w:r>
                <w:rPr>
                  <w:rStyle w:val="Hyperlink"/>
                  <w:rFonts w:cs="Arial"/>
                  <w:color w:val="3333FF"/>
                </w:rPr>
                <w:t>@malaysiaairlines.com</w:t>
              </w:r>
            </w:hyperlink>
          </w:p>
        </w:tc>
      </w:tr>
      <w:tr w:rsidR="008F7DEE">
        <w:tc>
          <w:tcPr>
            <w:tcW w:w="837" w:type="dxa"/>
            <w:tcBorders>
              <w:top w:val="single" w:sz="4" w:space="0" w:color="000000"/>
              <w:left w:val="single" w:sz="4" w:space="0" w:color="000000"/>
              <w:bottom w:val="single" w:sz="4" w:space="0" w:color="000000"/>
            </w:tcBorders>
            <w:shd w:val="clear" w:color="auto" w:fill="FFFFFF"/>
          </w:tcPr>
          <w:p w:rsidR="008F7DEE" w:rsidRDefault="00CF117F">
            <w:pPr>
              <w:spacing w:before="240"/>
              <w:ind w:left="0" w:right="0"/>
              <w:rPr>
                <w:rFonts w:cs="Arial"/>
                <w:u w:val="single"/>
              </w:rPr>
            </w:pPr>
            <w:r>
              <w:rPr>
                <w:rFonts w:cs="Arial"/>
              </w:rPr>
              <w:t>3.</w:t>
            </w:r>
          </w:p>
        </w:tc>
        <w:tc>
          <w:tcPr>
            <w:tcW w:w="2125" w:type="dxa"/>
            <w:tcBorders>
              <w:top w:val="single" w:sz="4" w:space="0" w:color="000000"/>
              <w:left w:val="single" w:sz="4" w:space="0" w:color="000000"/>
              <w:bottom w:val="single" w:sz="4" w:space="0" w:color="000000"/>
            </w:tcBorders>
            <w:shd w:val="clear" w:color="auto" w:fill="FFFFFF"/>
          </w:tcPr>
          <w:p w:rsidR="008F7DEE" w:rsidRDefault="00CF117F">
            <w:pPr>
              <w:spacing w:before="240"/>
              <w:ind w:left="0" w:right="0"/>
              <w:rPr>
                <w:rFonts w:cs="Arial"/>
              </w:rPr>
            </w:pPr>
            <w:r>
              <w:rPr>
                <w:rFonts w:cs="Arial"/>
                <w:u w:val="single"/>
              </w:rPr>
              <w:t xml:space="preserve">Level 2: System &amp; Network </w:t>
            </w:r>
            <w:proofErr w:type="spellStart"/>
            <w:r>
              <w:rPr>
                <w:rFonts w:cs="Arial"/>
              </w:rPr>
              <w:t>Infra_Midrange</w:t>
            </w:r>
            <w:proofErr w:type="spellEnd"/>
            <w:r>
              <w:rPr>
                <w:rFonts w:cs="Arial"/>
              </w:rPr>
              <w:t xml:space="preserve"> &amp; Database</w:t>
            </w:r>
          </w:p>
        </w:tc>
        <w:tc>
          <w:tcPr>
            <w:tcW w:w="5379" w:type="dxa"/>
            <w:tcBorders>
              <w:top w:val="single" w:sz="4" w:space="0" w:color="000000"/>
              <w:left w:val="single" w:sz="4" w:space="0" w:color="000000"/>
              <w:bottom w:val="single" w:sz="4" w:space="0" w:color="000000"/>
              <w:right w:val="single" w:sz="4" w:space="0" w:color="000000"/>
            </w:tcBorders>
            <w:shd w:val="clear" w:color="auto" w:fill="FFFFFF"/>
          </w:tcPr>
          <w:p w:rsidR="008F7DEE" w:rsidRDefault="00CF117F">
            <w:pPr>
              <w:spacing w:before="240"/>
              <w:ind w:left="0" w:right="0"/>
              <w:rPr>
                <w:rFonts w:cs="Arial"/>
              </w:rPr>
            </w:pPr>
            <w:r>
              <w:rPr>
                <w:rFonts w:cs="Arial"/>
              </w:rPr>
              <w:t>Midrange: +603 78637598</w:t>
            </w:r>
          </w:p>
          <w:p w:rsidR="008F7DEE" w:rsidRDefault="00CF117F">
            <w:pPr>
              <w:spacing w:before="240"/>
              <w:ind w:left="0" w:right="0"/>
              <w:rPr>
                <w:rFonts w:cs="Arial"/>
              </w:rPr>
            </w:pPr>
            <w:r>
              <w:rPr>
                <w:rFonts w:cs="Arial"/>
              </w:rPr>
              <w:t xml:space="preserve"> </w:t>
            </w:r>
            <w:hyperlink r:id="rId33" w:history="1">
              <w:r>
                <w:rPr>
                  <w:rStyle w:val="Hyperlink"/>
                  <w:rFonts w:cs="Arial"/>
                </w:rPr>
                <w:t>GD_TCSMidrange@malaysiaairlines.com</w:t>
              </w:r>
            </w:hyperlink>
          </w:p>
          <w:p w:rsidR="008F7DEE" w:rsidRDefault="00CF117F">
            <w:pPr>
              <w:spacing w:before="240"/>
              <w:ind w:left="0" w:right="0"/>
              <w:rPr>
                <w:rFonts w:cs="Arial"/>
              </w:rPr>
            </w:pPr>
            <w:r>
              <w:rPr>
                <w:rFonts w:cs="Arial"/>
              </w:rPr>
              <w:t>Database:</w:t>
            </w:r>
            <w:hyperlink r:id="rId34" w:history="1">
              <w:r>
                <w:rPr>
                  <w:rStyle w:val="Hyperlink"/>
                  <w:rFonts w:cs="Arial"/>
                </w:rPr>
                <w:t>GD_TCSDatabase@malaysiaairlines.com</w:t>
              </w:r>
            </w:hyperlink>
            <w:r>
              <w:rPr>
                <w:rFonts w:cs="Arial"/>
              </w:rPr>
              <w:t xml:space="preserve"> </w:t>
            </w:r>
          </w:p>
        </w:tc>
      </w:tr>
    </w:tbl>
    <w:p w:rsidR="008F7DEE" w:rsidRDefault="00CF117F">
      <w:pPr>
        <w:pStyle w:val="Caption"/>
        <w:rPr>
          <w:rFonts w:ascii="Arial" w:hAnsi="Arial" w:cs="Arial"/>
          <w:i w:val="0"/>
        </w:rPr>
      </w:pPr>
      <w:r>
        <w:rPr>
          <w:rFonts w:ascii="Arial" w:hAnsi="Arial" w:cs="Arial"/>
          <w:i w:val="0"/>
        </w:rPr>
        <w:t xml:space="preserve">                                                           </w:t>
      </w:r>
    </w:p>
    <w:p w:rsidR="008F7DEE" w:rsidRDefault="00CF117F">
      <w:pPr>
        <w:pStyle w:val="Caption"/>
        <w:rPr>
          <w:rFonts w:ascii="Arial" w:hAnsi="Arial" w:cs="Arial"/>
          <w:i w:val="0"/>
        </w:rPr>
      </w:pPr>
      <w:r>
        <w:rPr>
          <w:rFonts w:ascii="Arial" w:hAnsi="Arial" w:cs="Arial"/>
          <w:i w:val="0"/>
        </w:rPr>
        <w:t xml:space="preserve">                                                    Table </w:t>
      </w:r>
      <w:r>
        <w:rPr>
          <w:rFonts w:ascii="Arial" w:hAnsi="Arial" w:cs="Arial"/>
          <w:i w:val="0"/>
        </w:rPr>
        <w:fldChar w:fldCharType="begin"/>
      </w:r>
      <w:r>
        <w:rPr>
          <w:rFonts w:ascii="Arial" w:hAnsi="Arial" w:cs="Arial"/>
          <w:i w:val="0"/>
        </w:rPr>
        <w:instrText xml:space="preserve"> SEQ Table \* ARABIC </w:instrText>
      </w:r>
      <w:r>
        <w:rPr>
          <w:rFonts w:ascii="Arial" w:hAnsi="Arial" w:cs="Arial"/>
          <w:i w:val="0"/>
        </w:rPr>
        <w:fldChar w:fldCharType="separate"/>
      </w:r>
      <w:r>
        <w:rPr>
          <w:rFonts w:ascii="Arial" w:hAnsi="Arial" w:cs="Arial"/>
          <w:i w:val="0"/>
        </w:rPr>
        <w:t>20</w:t>
      </w:r>
      <w:r>
        <w:rPr>
          <w:rFonts w:ascii="Arial" w:hAnsi="Arial" w:cs="Arial"/>
          <w:i w:val="0"/>
        </w:rPr>
        <w:fldChar w:fldCharType="end"/>
      </w:r>
      <w:r>
        <w:rPr>
          <w:rFonts w:ascii="Arial" w:hAnsi="Arial" w:cs="Arial"/>
          <w:i w:val="0"/>
        </w:rPr>
        <w:t>: Escalation Matrix</w:t>
      </w:r>
    </w:p>
    <w:p w:rsidR="008F7DEE" w:rsidRDefault="00CF117F">
      <w:pPr>
        <w:pStyle w:val="Heading1"/>
        <w:pageBreakBefore/>
        <w:tabs>
          <w:tab w:val="left" w:pos="720"/>
        </w:tabs>
        <w:overflowPunct/>
        <w:autoSpaceDE/>
        <w:autoSpaceDN/>
        <w:adjustRightInd/>
        <w:spacing w:before="240"/>
        <w:ind w:left="0" w:right="0" w:firstLine="0"/>
        <w:textAlignment w:val="auto"/>
        <w:rPr>
          <w:rFonts w:cs="Arial"/>
        </w:rPr>
      </w:pPr>
      <w:bookmarkStart w:id="150" w:name="_Toc519766539"/>
      <w:r>
        <w:rPr>
          <w:rFonts w:cs="Arial"/>
          <w:caps/>
          <w:sz w:val="20"/>
        </w:rPr>
        <w:lastRenderedPageBreak/>
        <w:t>4.9</w:t>
      </w:r>
      <w:r>
        <w:rPr>
          <w:rFonts w:cs="Arial"/>
          <w:caps/>
          <w:sz w:val="20"/>
        </w:rPr>
        <w:tab/>
        <w:t xml:space="preserve">User </w:t>
      </w:r>
      <w:r>
        <w:rPr>
          <w:rFonts w:cs="Arial"/>
          <w:caps/>
          <w:sz w:val="20"/>
        </w:rPr>
        <w:t>guide</w:t>
      </w:r>
      <w:bookmarkEnd w:id="150"/>
    </w:p>
    <w:p w:rsidR="008F7DEE" w:rsidRDefault="00CF117F">
      <w:pPr>
        <w:pStyle w:val="Heading2"/>
      </w:pPr>
      <w:bookmarkStart w:id="151" w:name="_Toc519766540"/>
      <w:ins w:id="152" w:author="palash.pandit" w:date="2020-06-25T15:22:00Z">
        <w:r>
          <w:rPr>
            <w:lang w:val="en-IN"/>
          </w:rPr>
          <w:tab/>
        </w:r>
      </w:ins>
      <w:r>
        <w:t>4.9.1</w:t>
      </w:r>
      <w:r>
        <w:tab/>
        <w:t>Accessing the Application</w:t>
      </w:r>
      <w:bookmarkEnd w:id="151"/>
    </w:p>
    <w:p w:rsidR="008F7DEE" w:rsidRDefault="00CF117F">
      <w:pPr>
        <w:pStyle w:val="BodyText"/>
        <w:ind w:left="720" w:right="98"/>
        <w:rPr>
          <w:ins w:id="153" w:author="palash.pandit" w:date="2020-06-25T15:22:00Z"/>
          <w:rFonts w:cs="Arial"/>
          <w:bCs/>
          <w:caps/>
          <w:sz w:val="20"/>
        </w:rPr>
      </w:pPr>
      <w:r>
        <w:rPr>
          <w:rFonts w:cs="Arial"/>
          <w:sz w:val="20"/>
        </w:rPr>
        <w:t>Users can access the application by visiting http://itcb.mas.net/itcb</w:t>
      </w:r>
      <w:r>
        <w:rPr>
          <w:rFonts w:cs="Arial"/>
          <w:color w:val="0000FF"/>
          <w:u w:val="single"/>
        </w:rPr>
        <w:t xml:space="preserve"> </w:t>
      </w:r>
      <w:r>
        <w:rPr>
          <w:rFonts w:cs="Arial"/>
          <w:sz w:val="20"/>
        </w:rPr>
        <w:t xml:space="preserve">in their browsers. The compatible browsers are given in section </w:t>
      </w:r>
      <w:r>
        <w:rPr>
          <w:rFonts w:cs="Arial"/>
          <w:caps/>
          <w:sz w:val="20"/>
        </w:rPr>
        <w:t xml:space="preserve">4.6.2 [Front-end </w:t>
      </w:r>
      <w:r>
        <w:rPr>
          <w:rFonts w:cs="Arial"/>
          <w:b/>
          <w:bCs/>
          <w:caps/>
          <w:sz w:val="20"/>
        </w:rPr>
        <w:t>(Browser Support)]</w:t>
      </w:r>
      <w:r>
        <w:rPr>
          <w:rFonts w:cs="Arial"/>
          <w:bCs/>
          <w:caps/>
          <w:sz w:val="20"/>
        </w:rPr>
        <w:t>.</w:t>
      </w:r>
    </w:p>
    <w:p w:rsidR="008F7DEE" w:rsidRDefault="008F7DEE">
      <w:pPr>
        <w:pStyle w:val="BodyText"/>
        <w:ind w:left="720" w:right="98"/>
        <w:rPr>
          <w:ins w:id="154" w:author="palash.pandit" w:date="2020-06-25T15:21:00Z"/>
          <w:rFonts w:cs="Arial"/>
          <w:bCs/>
          <w:caps/>
          <w:sz w:val="20"/>
        </w:rPr>
      </w:pPr>
    </w:p>
    <w:p w:rsidR="008F7DEE" w:rsidRDefault="00CF117F" w:rsidP="008F7DEE">
      <w:pPr>
        <w:pStyle w:val="BodyText"/>
        <w:ind w:left="0" w:right="98"/>
        <w:rPr>
          <w:ins w:id="155" w:author="palash.pandit" w:date="2020-06-25T15:21:00Z"/>
          <w:rFonts w:cs="Arial"/>
          <w:bCs/>
          <w:caps/>
          <w:sz w:val="20"/>
          <w:lang w:val="en-IN"/>
        </w:rPr>
        <w:pPrChange w:id="156" w:author="palash.pandit" w:date="2020-06-25T15:21:00Z">
          <w:pPr>
            <w:pStyle w:val="BodyText"/>
            <w:ind w:left="720" w:right="98"/>
          </w:pPr>
        </w:pPrChange>
      </w:pPr>
      <w:ins w:id="157" w:author="palash.pandit" w:date="2020-06-25T15:21:00Z">
        <w:r>
          <w:rPr>
            <w:rFonts w:cs="Arial"/>
            <w:bCs/>
            <w:caps/>
            <w:sz w:val="20"/>
            <w:lang w:val="en-IN"/>
          </w:rPr>
          <w:t>4.10</w:t>
        </w:r>
        <w:r>
          <w:rPr>
            <w:rFonts w:cs="Arial"/>
            <w:bCs/>
            <w:caps/>
            <w:sz w:val="20"/>
            <w:lang w:val="en-IN"/>
          </w:rPr>
          <w:tab/>
          <w:t>Contract management</w:t>
        </w:r>
      </w:ins>
    </w:p>
    <w:tbl>
      <w:tblPr>
        <w:tblW w:w="8555" w:type="dxa"/>
        <w:tblInd w:w="247" w:type="dxa"/>
        <w:tblLayout w:type="fixed"/>
        <w:tblLook w:val="04A0" w:firstRow="1" w:lastRow="0" w:firstColumn="1" w:lastColumn="0" w:noHBand="0" w:noVBand="1"/>
      </w:tblPr>
      <w:tblGrid>
        <w:gridCol w:w="993"/>
        <w:gridCol w:w="3666"/>
        <w:gridCol w:w="3896"/>
      </w:tblGrid>
      <w:tr w:rsidR="008F7DEE">
        <w:trPr>
          <w:trHeight w:val="413"/>
          <w:ins w:id="158" w:author="palash.pandit" w:date="2020-06-25T15:22:00Z"/>
        </w:trPr>
        <w:tc>
          <w:tcPr>
            <w:tcW w:w="993" w:type="dxa"/>
            <w:tcBorders>
              <w:top w:val="single" w:sz="4" w:space="0" w:color="000000"/>
              <w:left w:val="single" w:sz="4" w:space="0" w:color="000000"/>
              <w:bottom w:val="single" w:sz="4" w:space="0" w:color="000000"/>
            </w:tcBorders>
            <w:shd w:val="clear" w:color="auto" w:fill="9CC2E5"/>
          </w:tcPr>
          <w:p w:rsidR="008F7DEE" w:rsidRDefault="008F7DEE">
            <w:pPr>
              <w:snapToGrid w:val="0"/>
              <w:spacing w:before="0" w:line="276" w:lineRule="auto"/>
              <w:ind w:left="0"/>
              <w:rPr>
                <w:ins w:id="159" w:author="palash.pandit" w:date="2020-06-25T15:22:00Z"/>
                <w:b/>
              </w:rPr>
            </w:pPr>
          </w:p>
        </w:tc>
        <w:tc>
          <w:tcPr>
            <w:tcW w:w="3666" w:type="dxa"/>
            <w:tcBorders>
              <w:top w:val="single" w:sz="4" w:space="0" w:color="000000"/>
              <w:left w:val="single" w:sz="4" w:space="0" w:color="000000"/>
              <w:bottom w:val="single" w:sz="4" w:space="0" w:color="000000"/>
            </w:tcBorders>
            <w:shd w:val="clear" w:color="auto" w:fill="9CC2E5"/>
          </w:tcPr>
          <w:p w:rsidR="008F7DEE" w:rsidRDefault="00CF117F">
            <w:pPr>
              <w:spacing w:before="0" w:line="276" w:lineRule="auto"/>
              <w:ind w:left="0"/>
              <w:rPr>
                <w:ins w:id="160" w:author="palash.pandit" w:date="2020-06-25T15:22:00Z"/>
                <w:b/>
                <w:bCs/>
                <w:iCs/>
              </w:rPr>
            </w:pPr>
            <w:ins w:id="161" w:author="palash.pandit" w:date="2020-06-25T15:22:00Z">
              <w:r>
                <w:rPr>
                  <w:b/>
                  <w:bCs/>
                  <w:iCs/>
                </w:rPr>
                <w:t>Contract</w:t>
              </w:r>
            </w:ins>
          </w:p>
        </w:tc>
        <w:tc>
          <w:tcPr>
            <w:tcW w:w="3896" w:type="dxa"/>
            <w:tcBorders>
              <w:top w:val="single" w:sz="4" w:space="0" w:color="000000"/>
              <w:left w:val="single" w:sz="4" w:space="0" w:color="000000"/>
              <w:bottom w:val="single" w:sz="4" w:space="0" w:color="000000"/>
              <w:right w:val="single" w:sz="4" w:space="0" w:color="000000"/>
            </w:tcBorders>
            <w:shd w:val="clear" w:color="auto" w:fill="9CC2E5"/>
          </w:tcPr>
          <w:p w:rsidR="008F7DEE" w:rsidRDefault="00CF117F">
            <w:pPr>
              <w:spacing w:before="0" w:line="276" w:lineRule="auto"/>
              <w:ind w:left="0"/>
              <w:rPr>
                <w:ins w:id="162" w:author="palash.pandit" w:date="2020-06-25T15:22:00Z"/>
              </w:rPr>
            </w:pPr>
            <w:ins w:id="163" w:author="palash.pandit" w:date="2020-06-25T15:22:00Z">
              <w:r>
                <w:rPr>
                  <w:b/>
                  <w:bCs/>
                  <w:iCs/>
                </w:rPr>
                <w:t>Parties</w:t>
              </w:r>
            </w:ins>
          </w:p>
        </w:tc>
      </w:tr>
      <w:tr w:rsidR="008F7DEE">
        <w:trPr>
          <w:ins w:id="164" w:author="palash.pandit" w:date="2020-06-25T15:22:00Z"/>
        </w:trPr>
        <w:tc>
          <w:tcPr>
            <w:tcW w:w="993" w:type="dxa"/>
            <w:tcBorders>
              <w:top w:val="single" w:sz="4" w:space="0" w:color="000000"/>
              <w:left w:val="single" w:sz="4" w:space="0" w:color="000000"/>
              <w:bottom w:val="single" w:sz="4" w:space="0" w:color="000000"/>
            </w:tcBorders>
            <w:shd w:val="clear" w:color="auto" w:fill="auto"/>
          </w:tcPr>
          <w:p w:rsidR="008F7DEE" w:rsidRDefault="00CF117F">
            <w:pPr>
              <w:spacing w:before="0" w:line="276" w:lineRule="auto"/>
              <w:ind w:left="0"/>
              <w:rPr>
                <w:ins w:id="165" w:author="palash.pandit" w:date="2020-06-25T15:22:00Z"/>
                <w:iCs/>
              </w:rPr>
            </w:pPr>
            <w:ins w:id="166" w:author="palash.pandit" w:date="2020-06-25T15:22:00Z">
              <w:r>
                <w:rPr>
                  <w:iCs/>
                </w:rPr>
                <w:t>1.</w:t>
              </w:r>
            </w:ins>
          </w:p>
        </w:tc>
        <w:tc>
          <w:tcPr>
            <w:tcW w:w="3666" w:type="dxa"/>
            <w:tcBorders>
              <w:top w:val="single" w:sz="4" w:space="0" w:color="000000"/>
              <w:left w:val="single" w:sz="4" w:space="0" w:color="000000"/>
              <w:bottom w:val="single" w:sz="4" w:space="0" w:color="000000"/>
            </w:tcBorders>
            <w:shd w:val="clear" w:color="auto" w:fill="auto"/>
          </w:tcPr>
          <w:p w:rsidR="008F7DEE" w:rsidRDefault="00CF117F">
            <w:pPr>
              <w:spacing w:before="0" w:line="276" w:lineRule="auto"/>
              <w:ind w:left="0"/>
              <w:rPr>
                <w:ins w:id="167" w:author="palash.pandit" w:date="2020-06-25T15:22:00Z"/>
                <w:iCs/>
                <w:lang w:val="en-IN"/>
              </w:rPr>
            </w:pPr>
            <w:ins w:id="168" w:author="palash.pandit" w:date="2020-06-25T15:22:00Z">
              <w:r>
                <w:rPr>
                  <w:iCs/>
                  <w:lang w:val="en-IN"/>
                </w:rPr>
                <w:t>Service contract for AMS support services</w:t>
              </w:r>
            </w:ins>
          </w:p>
        </w:tc>
        <w:tc>
          <w:tcPr>
            <w:tcW w:w="3896" w:type="dxa"/>
            <w:tcBorders>
              <w:top w:val="single" w:sz="4" w:space="0" w:color="000000"/>
              <w:left w:val="single" w:sz="4" w:space="0" w:color="000000"/>
              <w:bottom w:val="single" w:sz="4" w:space="0" w:color="000000"/>
              <w:right w:val="single" w:sz="4" w:space="0" w:color="000000"/>
            </w:tcBorders>
            <w:shd w:val="clear" w:color="auto" w:fill="auto"/>
          </w:tcPr>
          <w:p w:rsidR="008F7DEE" w:rsidRDefault="00CF117F">
            <w:pPr>
              <w:spacing w:before="0" w:line="276" w:lineRule="auto"/>
              <w:ind w:left="0"/>
              <w:rPr>
                <w:ins w:id="169" w:author="palash.pandit" w:date="2020-06-25T15:22:00Z"/>
                <w:lang w:val="en-IN"/>
              </w:rPr>
            </w:pPr>
            <w:ins w:id="170" w:author="palash.pandit" w:date="2020-06-25T15:22:00Z">
              <w:r>
                <w:rPr>
                  <w:iCs/>
                  <w:lang w:val="en-IN"/>
                </w:rPr>
                <w:t>Signed between MAB and ATOS</w:t>
              </w:r>
            </w:ins>
          </w:p>
        </w:tc>
      </w:tr>
    </w:tbl>
    <w:p w:rsidR="008F7DEE" w:rsidRDefault="00CF117F">
      <w:pPr>
        <w:pStyle w:val="Caption"/>
        <w:jc w:val="center"/>
        <w:rPr>
          <w:ins w:id="171" w:author="palash.pandit" w:date="2020-06-25T15:22:00Z"/>
          <w:rFonts w:cs="Arial"/>
        </w:rPr>
      </w:pPr>
      <w:ins w:id="172" w:author="palash.pandit" w:date="2020-06-25T15:22:00Z">
        <w:r>
          <w:t xml:space="preserve">Table </w:t>
        </w:r>
      </w:ins>
      <w:ins w:id="173" w:author="palash.pandit" w:date="2020-06-25T15:24:00Z">
        <w:r>
          <w:rPr>
            <w:lang w:val="en-IN"/>
          </w:rPr>
          <w:t>21</w:t>
        </w:r>
      </w:ins>
      <w:ins w:id="174" w:author="palash.pandit" w:date="2020-06-25T15:22:00Z">
        <w:r>
          <w:t xml:space="preserve"> – Contract Management</w:t>
        </w:r>
      </w:ins>
    </w:p>
    <w:p w:rsidR="008F7DEE" w:rsidRDefault="008F7DEE" w:rsidP="008F7DEE">
      <w:pPr>
        <w:pStyle w:val="BodyText"/>
        <w:ind w:left="0" w:right="98" w:firstLine="360"/>
        <w:rPr>
          <w:rFonts w:cs="Arial"/>
          <w:bCs/>
          <w:caps/>
          <w:sz w:val="20"/>
          <w:lang w:val="en-IN"/>
        </w:rPr>
        <w:pPrChange w:id="175" w:author="palash.pandit" w:date="2020-06-25T15:21:00Z">
          <w:pPr>
            <w:pStyle w:val="BodyText"/>
            <w:ind w:left="720" w:right="98"/>
          </w:pPr>
        </w:pPrChange>
      </w:pPr>
    </w:p>
    <w:p w:rsidR="008F7DEE" w:rsidRDefault="008F7DEE">
      <w:pPr>
        <w:pStyle w:val="BodyText"/>
        <w:ind w:left="720" w:right="98"/>
        <w:rPr>
          <w:rFonts w:cs="Arial"/>
          <w:bCs/>
          <w:caps/>
          <w:sz w:val="20"/>
        </w:rPr>
      </w:pPr>
    </w:p>
    <w:p w:rsidR="008F7DEE" w:rsidRDefault="00CF117F">
      <w:pPr>
        <w:pStyle w:val="BodyText"/>
        <w:ind w:left="0" w:right="98"/>
        <w:rPr>
          <w:rFonts w:cs="Arial"/>
          <w:caps/>
          <w:sz w:val="20"/>
        </w:rPr>
      </w:pPr>
      <w:r>
        <w:rPr>
          <w:rFonts w:cs="Arial"/>
          <w:b/>
          <w:caps/>
          <w:sz w:val="20"/>
          <w:lang w:val="en-GB"/>
        </w:rPr>
        <w:t>4.11</w:t>
      </w:r>
      <w:r>
        <w:rPr>
          <w:rFonts w:cs="Arial"/>
          <w:caps/>
          <w:sz w:val="20"/>
        </w:rPr>
        <w:tab/>
      </w:r>
      <w:r>
        <w:rPr>
          <w:rFonts w:cs="Arial"/>
          <w:b/>
          <w:caps/>
          <w:sz w:val="20"/>
          <w:lang w:val="en-GB"/>
        </w:rPr>
        <w:t>Handover items</w:t>
      </w:r>
    </w:p>
    <w:p w:rsidR="008F7DEE" w:rsidRDefault="00CF117F">
      <w:pPr>
        <w:suppressAutoHyphens/>
        <w:overflowPunct/>
        <w:autoSpaceDE/>
        <w:autoSpaceDN/>
        <w:adjustRightInd/>
        <w:spacing w:before="100" w:after="100"/>
        <w:ind w:left="720"/>
        <w:textAlignment w:val="auto"/>
        <w:rPr>
          <w:rFonts w:cs="Arial"/>
          <w:lang w:eastAsia="ar-SA"/>
        </w:rPr>
      </w:pPr>
      <w:r>
        <w:rPr>
          <w:rFonts w:cs="Arial"/>
          <w:lang w:eastAsia="ar-SA"/>
        </w:rPr>
        <w:t xml:space="preserve">The following documents/items will be handed over to Operations together with this System Operation Document </w:t>
      </w:r>
      <w:r>
        <w:rPr>
          <w:rFonts w:cs="Arial"/>
          <w:lang w:eastAsia="ar-SA"/>
        </w:rPr>
        <w:t>during the Handover session:</w:t>
      </w:r>
    </w:p>
    <w:p w:rsidR="008F7DEE" w:rsidRDefault="00CF117F">
      <w:pPr>
        <w:suppressAutoHyphens/>
        <w:overflowPunct/>
        <w:autoSpaceDE/>
        <w:autoSpaceDN/>
        <w:adjustRightInd/>
        <w:spacing w:before="0"/>
        <w:ind w:right="578"/>
        <w:textAlignment w:val="auto"/>
        <w:rPr>
          <w:rFonts w:cs="Arial"/>
          <w:lang w:eastAsia="ar-SA"/>
        </w:rPr>
      </w:pPr>
      <w:r>
        <w:rPr>
          <w:rFonts w:cs="Arial"/>
          <w:lang w:eastAsia="ar-SA"/>
        </w:rPr>
        <w:t>1. User Guide</w:t>
      </w:r>
    </w:p>
    <w:p w:rsidR="008F7DEE" w:rsidRDefault="00CF117F">
      <w:pPr>
        <w:suppressAutoHyphens/>
        <w:overflowPunct/>
        <w:autoSpaceDE/>
        <w:autoSpaceDN/>
        <w:adjustRightInd/>
        <w:spacing w:before="0"/>
        <w:ind w:right="578"/>
        <w:textAlignment w:val="auto"/>
        <w:rPr>
          <w:rFonts w:cs="Arial"/>
          <w:lang w:eastAsia="ar-SA"/>
        </w:rPr>
      </w:pPr>
      <w:r>
        <w:rPr>
          <w:rFonts w:cs="Arial"/>
          <w:lang w:eastAsia="ar-SA"/>
        </w:rPr>
        <w:t xml:space="preserve">2. </w:t>
      </w:r>
      <w:r>
        <w:rPr>
          <w:rFonts w:cs="Arial"/>
        </w:rPr>
        <w:t>Detail Solution/Design Review Document</w:t>
      </w:r>
    </w:p>
    <w:p w:rsidR="008F7DEE" w:rsidRDefault="00CF117F">
      <w:pPr>
        <w:suppressAutoHyphens/>
        <w:overflowPunct/>
        <w:autoSpaceDE/>
        <w:autoSpaceDN/>
        <w:adjustRightInd/>
        <w:spacing w:before="0"/>
        <w:ind w:right="578"/>
        <w:textAlignment w:val="auto"/>
        <w:rPr>
          <w:rFonts w:cs="Arial"/>
          <w:lang w:eastAsia="ar-SA"/>
        </w:rPr>
      </w:pPr>
      <w:r>
        <w:rPr>
          <w:rFonts w:cs="Arial"/>
          <w:lang w:eastAsia="ar-SA"/>
        </w:rPr>
        <w:t>3. Test Plan</w:t>
      </w:r>
    </w:p>
    <w:p w:rsidR="008F7DEE" w:rsidRDefault="008F7DEE">
      <w:pPr>
        <w:suppressAutoHyphens/>
        <w:overflowPunct/>
        <w:autoSpaceDE/>
        <w:autoSpaceDN/>
        <w:adjustRightInd/>
        <w:spacing w:before="0"/>
        <w:ind w:right="578"/>
        <w:textAlignment w:val="auto"/>
        <w:rPr>
          <w:rFonts w:cs="Arial"/>
          <w:caps/>
          <w:color w:val="000000"/>
        </w:rPr>
      </w:pPr>
    </w:p>
    <w:p w:rsidR="008F7DEE" w:rsidRDefault="008F7DEE">
      <w:pPr>
        <w:suppressAutoHyphens/>
        <w:overflowPunct/>
        <w:autoSpaceDE/>
        <w:autoSpaceDN/>
        <w:adjustRightInd/>
        <w:spacing w:before="0"/>
        <w:ind w:right="578"/>
        <w:textAlignment w:val="auto"/>
        <w:rPr>
          <w:rFonts w:cs="Arial"/>
          <w:caps/>
          <w:color w:val="000000"/>
        </w:rPr>
      </w:pPr>
    </w:p>
    <w:p w:rsidR="008F7DEE" w:rsidRDefault="00CF117F">
      <w:pPr>
        <w:suppressAutoHyphens/>
        <w:overflowPunct/>
        <w:autoSpaceDE/>
        <w:autoSpaceDN/>
        <w:adjustRightInd/>
        <w:spacing w:before="0"/>
        <w:ind w:left="0" w:right="578"/>
        <w:textAlignment w:val="auto"/>
        <w:rPr>
          <w:rFonts w:cs="Arial"/>
          <w:b/>
        </w:rPr>
      </w:pPr>
      <w:r>
        <w:rPr>
          <w:rFonts w:cs="Arial"/>
          <w:b/>
          <w:caps/>
          <w:color w:val="000000"/>
        </w:rPr>
        <w:t>4.12</w:t>
      </w:r>
      <w:r>
        <w:rPr>
          <w:rFonts w:cs="Arial"/>
          <w:b/>
          <w:caps/>
          <w:color w:val="000000"/>
        </w:rPr>
        <w:tab/>
      </w:r>
      <w:r>
        <w:rPr>
          <w:rFonts w:cs="Arial"/>
          <w:b/>
        </w:rPr>
        <w:t>INFORMATION SECURITY</w:t>
      </w:r>
    </w:p>
    <w:p w:rsidR="008F7DEE" w:rsidRDefault="008F7DEE">
      <w:pPr>
        <w:suppressAutoHyphens/>
        <w:overflowPunct/>
        <w:autoSpaceDE/>
        <w:autoSpaceDN/>
        <w:adjustRightInd/>
        <w:spacing w:before="0"/>
        <w:ind w:right="578"/>
        <w:textAlignment w:val="auto"/>
        <w:rPr>
          <w:rFonts w:cs="Arial"/>
          <w:caps/>
          <w:color w:val="000000"/>
        </w:rPr>
      </w:pPr>
    </w:p>
    <w:p w:rsidR="008F7DEE" w:rsidRDefault="00CF117F">
      <w:pPr>
        <w:pStyle w:val="Heading2"/>
        <w:rPr>
          <w:lang w:val="en-GB"/>
        </w:rPr>
      </w:pPr>
      <w:bookmarkStart w:id="176" w:name="_Toc519766541"/>
      <w:r>
        <w:rPr>
          <w:lang w:val="en-GB"/>
        </w:rPr>
        <w:t>4.12.1</w:t>
      </w:r>
      <w:r>
        <w:rPr>
          <w:lang w:val="en-GB"/>
        </w:rPr>
        <w:tab/>
        <w:t>AUDIT AND COMPLIANCE REQUIREMENTS</w:t>
      </w:r>
      <w:bookmarkEnd w:id="176"/>
    </w:p>
    <w:p w:rsidR="008F7DEE" w:rsidRDefault="00CF117F">
      <w:pPr>
        <w:rPr>
          <w:b/>
          <w:caps/>
        </w:rPr>
      </w:pPr>
      <w:r>
        <w:t>The below table depicts the audit and compliance requirements</w:t>
      </w:r>
    </w:p>
    <w:p w:rsidR="008F7DEE" w:rsidRDefault="008F7DEE">
      <w:pPr>
        <w:pStyle w:val="BodyText"/>
        <w:rPr>
          <w:rFonts w:cs="Arial"/>
          <w:color w:val="0000FF"/>
          <w:sz w:val="20"/>
        </w:rPr>
      </w:pPr>
    </w:p>
    <w:tbl>
      <w:tblPr>
        <w:tblW w:w="883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8"/>
        <w:gridCol w:w="2006"/>
        <w:gridCol w:w="2219"/>
      </w:tblGrid>
      <w:tr w:rsidR="008F7DEE">
        <w:tc>
          <w:tcPr>
            <w:tcW w:w="4608" w:type="dxa"/>
            <w:shd w:val="clear" w:color="auto" w:fill="D9D9D9"/>
          </w:tcPr>
          <w:p w:rsidR="008F7DEE" w:rsidRDefault="00CF117F">
            <w:pPr>
              <w:pStyle w:val="BodyText"/>
              <w:spacing w:before="60" w:after="60"/>
              <w:ind w:left="0"/>
              <w:rPr>
                <w:rFonts w:cs="Arial"/>
                <w:b/>
                <w:bCs/>
                <w:sz w:val="20"/>
              </w:rPr>
            </w:pPr>
            <w:r>
              <w:rPr>
                <w:rFonts w:cs="Arial"/>
                <w:b/>
                <w:bCs/>
                <w:sz w:val="20"/>
              </w:rPr>
              <w:t>Activity</w:t>
            </w:r>
          </w:p>
        </w:tc>
        <w:tc>
          <w:tcPr>
            <w:tcW w:w="2006" w:type="dxa"/>
            <w:shd w:val="clear" w:color="auto" w:fill="D9D9D9"/>
          </w:tcPr>
          <w:p w:rsidR="008F7DEE" w:rsidRDefault="00CF117F">
            <w:pPr>
              <w:pStyle w:val="BodyText"/>
              <w:spacing w:before="60" w:after="60"/>
              <w:ind w:left="0"/>
              <w:rPr>
                <w:rFonts w:cs="Arial"/>
                <w:b/>
                <w:bCs/>
                <w:sz w:val="20"/>
              </w:rPr>
            </w:pPr>
            <w:r>
              <w:rPr>
                <w:rFonts w:cs="Arial"/>
                <w:b/>
                <w:bCs/>
                <w:sz w:val="20"/>
              </w:rPr>
              <w:t xml:space="preserve">Frequency </w:t>
            </w:r>
          </w:p>
        </w:tc>
        <w:tc>
          <w:tcPr>
            <w:tcW w:w="2219" w:type="dxa"/>
            <w:shd w:val="clear" w:color="auto" w:fill="D9D9D9"/>
          </w:tcPr>
          <w:p w:rsidR="008F7DEE" w:rsidRDefault="00CF117F">
            <w:pPr>
              <w:pStyle w:val="BodyText"/>
              <w:tabs>
                <w:tab w:val="left" w:pos="2003"/>
              </w:tabs>
              <w:spacing w:before="60" w:after="60"/>
              <w:ind w:left="0" w:right="-161"/>
              <w:rPr>
                <w:rFonts w:cs="Arial"/>
                <w:b/>
                <w:bCs/>
                <w:sz w:val="20"/>
              </w:rPr>
            </w:pPr>
            <w:r>
              <w:rPr>
                <w:rFonts w:cs="Arial"/>
                <w:b/>
                <w:bCs/>
                <w:sz w:val="20"/>
              </w:rPr>
              <w:t>Responsible Party</w:t>
            </w:r>
          </w:p>
        </w:tc>
      </w:tr>
      <w:tr w:rsidR="008F7DEE">
        <w:tc>
          <w:tcPr>
            <w:tcW w:w="4608" w:type="dxa"/>
          </w:tcPr>
          <w:p w:rsidR="008F7DEE" w:rsidRDefault="00CF117F">
            <w:pPr>
              <w:pStyle w:val="BodyText"/>
              <w:spacing w:before="60" w:after="60"/>
              <w:ind w:left="0"/>
              <w:rPr>
                <w:rFonts w:cs="Arial"/>
                <w:sz w:val="20"/>
              </w:rPr>
            </w:pPr>
            <w:r>
              <w:rPr>
                <w:rFonts w:cs="Arial"/>
                <w:sz w:val="20"/>
              </w:rPr>
              <w:t>Perform ID review every quarter and submit result to IRS</w:t>
            </w:r>
          </w:p>
        </w:tc>
        <w:tc>
          <w:tcPr>
            <w:tcW w:w="2006" w:type="dxa"/>
          </w:tcPr>
          <w:p w:rsidR="008F7DEE" w:rsidRDefault="00CF117F">
            <w:pPr>
              <w:pStyle w:val="BodyText"/>
              <w:spacing w:before="60" w:after="60"/>
              <w:ind w:left="0"/>
              <w:rPr>
                <w:rFonts w:cs="Arial"/>
                <w:sz w:val="20"/>
              </w:rPr>
            </w:pPr>
            <w:r>
              <w:rPr>
                <w:rFonts w:cs="Arial"/>
                <w:sz w:val="20"/>
              </w:rPr>
              <w:t>Quarterly</w:t>
            </w:r>
          </w:p>
        </w:tc>
        <w:tc>
          <w:tcPr>
            <w:tcW w:w="2219" w:type="dxa"/>
          </w:tcPr>
          <w:p w:rsidR="008F7DEE" w:rsidRDefault="00CF117F">
            <w:pPr>
              <w:pStyle w:val="BodyText"/>
              <w:spacing w:before="60" w:after="60"/>
              <w:ind w:left="0"/>
              <w:rPr>
                <w:rFonts w:cs="Arial"/>
              </w:rPr>
            </w:pPr>
            <w:r>
              <w:rPr>
                <w:rFonts w:cs="Arial"/>
                <w:sz w:val="20"/>
              </w:rPr>
              <w:t>ID Admin</w:t>
            </w:r>
          </w:p>
        </w:tc>
      </w:tr>
      <w:tr w:rsidR="008F7DEE">
        <w:tc>
          <w:tcPr>
            <w:tcW w:w="4608" w:type="dxa"/>
          </w:tcPr>
          <w:p w:rsidR="008F7DEE" w:rsidRDefault="00CF117F">
            <w:pPr>
              <w:pStyle w:val="BodyText"/>
              <w:spacing w:before="60" w:after="60"/>
              <w:ind w:left="0"/>
              <w:rPr>
                <w:rFonts w:cs="Arial"/>
                <w:sz w:val="20"/>
              </w:rPr>
            </w:pPr>
            <w:r>
              <w:rPr>
                <w:rFonts w:cs="Arial"/>
                <w:sz w:val="20"/>
              </w:rPr>
              <w:t>Update user access matrix and submit to IRS</w:t>
            </w:r>
          </w:p>
        </w:tc>
        <w:tc>
          <w:tcPr>
            <w:tcW w:w="2006" w:type="dxa"/>
          </w:tcPr>
          <w:p w:rsidR="008F7DEE" w:rsidRDefault="00CF117F">
            <w:pPr>
              <w:pStyle w:val="BodyText"/>
              <w:spacing w:before="60" w:after="60"/>
              <w:ind w:left="0"/>
              <w:rPr>
                <w:rFonts w:cs="Arial"/>
                <w:sz w:val="20"/>
              </w:rPr>
            </w:pPr>
            <w:r>
              <w:rPr>
                <w:rFonts w:cs="Arial"/>
                <w:sz w:val="20"/>
              </w:rPr>
              <w:t>Yearly</w:t>
            </w:r>
          </w:p>
        </w:tc>
        <w:tc>
          <w:tcPr>
            <w:tcW w:w="2219" w:type="dxa"/>
          </w:tcPr>
          <w:p w:rsidR="008F7DEE" w:rsidRDefault="00CF117F">
            <w:pPr>
              <w:pStyle w:val="BodyText"/>
              <w:spacing w:before="60" w:after="60"/>
              <w:ind w:left="0"/>
              <w:rPr>
                <w:rFonts w:cs="Arial"/>
              </w:rPr>
            </w:pPr>
            <w:r>
              <w:rPr>
                <w:rFonts w:cs="Arial"/>
                <w:sz w:val="20"/>
              </w:rPr>
              <w:t>System Owner</w:t>
            </w:r>
          </w:p>
        </w:tc>
      </w:tr>
      <w:tr w:rsidR="008F7DEE">
        <w:tc>
          <w:tcPr>
            <w:tcW w:w="4608" w:type="dxa"/>
          </w:tcPr>
          <w:p w:rsidR="008F7DEE" w:rsidRDefault="00CF117F">
            <w:pPr>
              <w:pStyle w:val="BodyText"/>
              <w:spacing w:before="60" w:after="60"/>
              <w:ind w:left="0"/>
              <w:rPr>
                <w:rFonts w:cs="Arial"/>
                <w:sz w:val="20"/>
              </w:rPr>
            </w:pPr>
            <w:r>
              <w:rPr>
                <w:rFonts w:cs="Arial"/>
                <w:sz w:val="20"/>
              </w:rPr>
              <w:t>Install Critical Security Patches for the application and submit report to IRS</w:t>
            </w:r>
          </w:p>
        </w:tc>
        <w:tc>
          <w:tcPr>
            <w:tcW w:w="2006" w:type="dxa"/>
          </w:tcPr>
          <w:p w:rsidR="008F7DEE" w:rsidRDefault="00CF117F">
            <w:pPr>
              <w:pStyle w:val="BodyText"/>
              <w:spacing w:before="60" w:after="60"/>
              <w:ind w:left="0"/>
              <w:rPr>
                <w:rFonts w:cs="Arial"/>
                <w:sz w:val="20"/>
              </w:rPr>
            </w:pPr>
            <w:r>
              <w:rPr>
                <w:rFonts w:cs="Arial"/>
                <w:sz w:val="20"/>
              </w:rPr>
              <w:t>Quarterly</w:t>
            </w:r>
          </w:p>
        </w:tc>
        <w:tc>
          <w:tcPr>
            <w:tcW w:w="2219" w:type="dxa"/>
          </w:tcPr>
          <w:p w:rsidR="008F7DEE" w:rsidRDefault="00CF117F">
            <w:pPr>
              <w:pStyle w:val="BodyText"/>
              <w:spacing w:before="60" w:after="60"/>
              <w:ind w:left="0"/>
              <w:rPr>
                <w:rFonts w:cs="Arial"/>
              </w:rPr>
            </w:pPr>
            <w:r>
              <w:rPr>
                <w:rFonts w:cs="Arial"/>
                <w:sz w:val="20"/>
              </w:rPr>
              <w:t xml:space="preserve">System Owner </w:t>
            </w:r>
          </w:p>
        </w:tc>
      </w:tr>
      <w:tr w:rsidR="008F7DEE">
        <w:tc>
          <w:tcPr>
            <w:tcW w:w="4608" w:type="dxa"/>
          </w:tcPr>
          <w:p w:rsidR="008F7DEE" w:rsidRDefault="00CF117F">
            <w:pPr>
              <w:pStyle w:val="BodyText"/>
              <w:spacing w:before="60" w:after="60"/>
              <w:ind w:left="0"/>
              <w:rPr>
                <w:rFonts w:cs="Arial"/>
                <w:sz w:val="20"/>
              </w:rPr>
            </w:pPr>
            <w:r>
              <w:rPr>
                <w:rFonts w:cs="Arial"/>
                <w:sz w:val="20"/>
              </w:rPr>
              <w:t>Performed Backup restoration</w:t>
            </w:r>
          </w:p>
        </w:tc>
        <w:tc>
          <w:tcPr>
            <w:tcW w:w="2006" w:type="dxa"/>
          </w:tcPr>
          <w:p w:rsidR="008F7DEE" w:rsidRDefault="00CF117F">
            <w:pPr>
              <w:pStyle w:val="BodyText"/>
              <w:spacing w:before="60" w:after="60"/>
              <w:ind w:left="0"/>
              <w:rPr>
                <w:rFonts w:cs="Arial"/>
                <w:sz w:val="20"/>
              </w:rPr>
            </w:pPr>
            <w:r>
              <w:rPr>
                <w:rFonts w:cs="Arial"/>
                <w:sz w:val="20"/>
              </w:rPr>
              <w:t>Yearly</w:t>
            </w:r>
          </w:p>
        </w:tc>
        <w:tc>
          <w:tcPr>
            <w:tcW w:w="2219" w:type="dxa"/>
          </w:tcPr>
          <w:p w:rsidR="008F7DEE" w:rsidRDefault="00CF117F">
            <w:pPr>
              <w:pStyle w:val="BodyText"/>
              <w:keepNext/>
              <w:spacing w:before="60" w:after="60"/>
              <w:ind w:left="0"/>
              <w:rPr>
                <w:rFonts w:cs="Arial"/>
              </w:rPr>
            </w:pPr>
            <w:r>
              <w:rPr>
                <w:rFonts w:cs="Arial"/>
                <w:sz w:val="20"/>
              </w:rPr>
              <w:t>System Owner</w:t>
            </w:r>
          </w:p>
        </w:tc>
      </w:tr>
    </w:tbl>
    <w:p w:rsidR="008F7DEE" w:rsidRDefault="00CF117F">
      <w:pPr>
        <w:pStyle w:val="Caption"/>
        <w:rPr>
          <w:rFonts w:ascii="Arial" w:hAnsi="Arial" w:cs="Arial"/>
          <w:i w:val="0"/>
        </w:rPr>
      </w:pPr>
      <w:r>
        <w:rPr>
          <w:rFonts w:ascii="Arial" w:hAnsi="Arial" w:cs="Arial"/>
          <w:i w:val="0"/>
        </w:rPr>
        <w:t xml:space="preserve">                                                     Table </w:t>
      </w:r>
      <w:del w:id="177" w:author="palash.pandit" w:date="2020-06-25T15:25:00Z">
        <w:r>
          <w:rPr>
            <w:rFonts w:ascii="Arial" w:hAnsi="Arial" w:cs="Arial"/>
            <w:i w:val="0"/>
          </w:rPr>
          <w:fldChar w:fldCharType="begin"/>
        </w:r>
        <w:r>
          <w:rPr>
            <w:rFonts w:ascii="Arial" w:hAnsi="Arial" w:cs="Arial"/>
            <w:i w:val="0"/>
          </w:rPr>
          <w:delInstrText xml:space="preserve"> SEQ Table \* ARABIC </w:delInstrText>
        </w:r>
        <w:r>
          <w:rPr>
            <w:rFonts w:ascii="Arial" w:hAnsi="Arial" w:cs="Arial"/>
            <w:i w:val="0"/>
          </w:rPr>
          <w:fldChar w:fldCharType="separate"/>
        </w:r>
        <w:r>
          <w:rPr>
            <w:rFonts w:ascii="Arial" w:hAnsi="Arial" w:cs="Arial"/>
            <w:i w:val="0"/>
          </w:rPr>
          <w:delText>21</w:delText>
        </w:r>
        <w:r>
          <w:rPr>
            <w:rFonts w:ascii="Arial" w:hAnsi="Arial" w:cs="Arial"/>
            <w:i w:val="0"/>
          </w:rPr>
          <w:fldChar w:fldCharType="end"/>
        </w:r>
      </w:del>
      <w:ins w:id="178" w:author="palash.pandit" w:date="2020-06-25T15:25:00Z">
        <w:r>
          <w:rPr>
            <w:rFonts w:ascii="Arial" w:hAnsi="Arial" w:cs="Arial"/>
            <w:i w:val="0"/>
            <w:lang w:val="en-IN"/>
          </w:rPr>
          <w:t>22</w:t>
        </w:r>
      </w:ins>
      <w:r>
        <w:rPr>
          <w:rFonts w:ascii="Arial" w:hAnsi="Arial" w:cs="Arial"/>
          <w:i w:val="0"/>
        </w:rPr>
        <w:t>: Compliance Requirements</w:t>
      </w:r>
    </w:p>
    <w:p w:rsidR="008F7DEE" w:rsidRDefault="008F7DEE">
      <w:pPr>
        <w:pStyle w:val="Caption"/>
        <w:rPr>
          <w:rFonts w:ascii="Arial" w:hAnsi="Arial" w:cs="Arial"/>
          <w:i w:val="0"/>
          <w:color w:val="0000FF"/>
          <w:lang w:val="en-GB"/>
        </w:rPr>
      </w:pPr>
    </w:p>
    <w:p w:rsidR="008F7DEE" w:rsidRDefault="00CF117F">
      <w:pPr>
        <w:pStyle w:val="Heading2"/>
        <w:rPr>
          <w:lang w:val="en-GB"/>
        </w:rPr>
      </w:pPr>
      <w:bookmarkStart w:id="179" w:name="_Toc519766542"/>
      <w:r>
        <w:rPr>
          <w:lang w:val="en-GB"/>
        </w:rPr>
        <w:t>4.12.2 PASSWORD POLICY COMPLIANCE</w:t>
      </w:r>
      <w:bookmarkEnd w:id="179"/>
    </w:p>
    <w:p w:rsidR="008F7DEE" w:rsidRDefault="00CF117F">
      <w:pPr>
        <w:rPr>
          <w:b/>
          <w:caps/>
        </w:rPr>
      </w:pPr>
      <w:r>
        <w:t xml:space="preserve">The below table depicts the </w:t>
      </w:r>
      <w:r>
        <w:t>password policy compliance</w:t>
      </w:r>
    </w:p>
    <w:p w:rsidR="008F7DEE" w:rsidRDefault="00CF117F">
      <w:pPr>
        <w:pStyle w:val="BodyText"/>
        <w:tabs>
          <w:tab w:val="left" w:pos="1423"/>
        </w:tabs>
        <w:spacing w:before="100" w:beforeAutospacing="1"/>
        <w:ind w:left="0"/>
        <w:rPr>
          <w:rFonts w:cs="Arial"/>
          <w:iCs/>
          <w:color w:val="0000FF"/>
          <w:sz w:val="20"/>
        </w:rPr>
      </w:pPr>
      <w:r>
        <w:rPr>
          <w:rFonts w:cs="Arial"/>
          <w:iCs/>
          <w:color w:val="0000FF"/>
          <w:sz w:val="20"/>
        </w:rPr>
        <w:tab/>
      </w:r>
    </w:p>
    <w:tbl>
      <w:tblPr>
        <w:tblW w:w="9089" w:type="dxa"/>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3"/>
        <w:gridCol w:w="4356"/>
        <w:gridCol w:w="1214"/>
        <w:gridCol w:w="1108"/>
        <w:gridCol w:w="2038"/>
      </w:tblGrid>
      <w:tr w:rsidR="008F7DEE">
        <w:trPr>
          <w:trHeight w:val="587"/>
        </w:trPr>
        <w:tc>
          <w:tcPr>
            <w:tcW w:w="373" w:type="dxa"/>
            <w:shd w:val="clear" w:color="auto" w:fill="D9D9D9"/>
          </w:tcPr>
          <w:p w:rsidR="008F7DEE" w:rsidRDefault="008F7DEE">
            <w:pPr>
              <w:pStyle w:val="BodyText"/>
              <w:tabs>
                <w:tab w:val="left" w:pos="8550"/>
              </w:tabs>
              <w:spacing w:before="100" w:beforeAutospacing="1"/>
              <w:ind w:left="0"/>
              <w:rPr>
                <w:rFonts w:cs="Arial"/>
                <w:b/>
                <w:iCs/>
                <w:sz w:val="20"/>
              </w:rPr>
            </w:pPr>
          </w:p>
        </w:tc>
        <w:tc>
          <w:tcPr>
            <w:tcW w:w="4356" w:type="dxa"/>
            <w:shd w:val="clear" w:color="auto" w:fill="D9D9D9"/>
            <w:vAlign w:val="center"/>
          </w:tcPr>
          <w:p w:rsidR="008F7DEE" w:rsidRDefault="00CF117F">
            <w:pPr>
              <w:pStyle w:val="BodyText"/>
              <w:tabs>
                <w:tab w:val="left" w:pos="8550"/>
              </w:tabs>
              <w:spacing w:before="100" w:beforeAutospacing="1"/>
              <w:ind w:left="0"/>
              <w:jc w:val="center"/>
              <w:rPr>
                <w:rFonts w:cs="Arial"/>
                <w:b/>
                <w:iCs/>
                <w:sz w:val="20"/>
              </w:rPr>
            </w:pPr>
            <w:r>
              <w:rPr>
                <w:rFonts w:cs="Arial"/>
                <w:b/>
                <w:iCs/>
                <w:sz w:val="20"/>
              </w:rPr>
              <w:t>Password Policy Requirements</w:t>
            </w:r>
          </w:p>
        </w:tc>
        <w:tc>
          <w:tcPr>
            <w:tcW w:w="1214" w:type="dxa"/>
            <w:shd w:val="clear" w:color="auto" w:fill="D9D9D9"/>
            <w:vAlign w:val="center"/>
          </w:tcPr>
          <w:p w:rsidR="008F7DEE" w:rsidRDefault="00CF117F">
            <w:pPr>
              <w:pStyle w:val="BodyText"/>
              <w:tabs>
                <w:tab w:val="left" w:pos="8550"/>
              </w:tabs>
              <w:spacing w:before="100" w:beforeAutospacing="1"/>
              <w:ind w:left="0"/>
              <w:jc w:val="center"/>
              <w:rPr>
                <w:rFonts w:cs="Arial"/>
                <w:b/>
                <w:iCs/>
                <w:sz w:val="20"/>
              </w:rPr>
            </w:pPr>
            <w:r>
              <w:rPr>
                <w:rFonts w:cs="Arial"/>
                <w:b/>
                <w:iCs/>
                <w:sz w:val="20"/>
              </w:rPr>
              <w:t>Yes</w:t>
            </w:r>
          </w:p>
        </w:tc>
        <w:tc>
          <w:tcPr>
            <w:tcW w:w="1108" w:type="dxa"/>
            <w:shd w:val="clear" w:color="auto" w:fill="D9D9D9"/>
            <w:vAlign w:val="center"/>
          </w:tcPr>
          <w:p w:rsidR="008F7DEE" w:rsidRDefault="00CF117F">
            <w:pPr>
              <w:pStyle w:val="BodyText"/>
              <w:tabs>
                <w:tab w:val="left" w:pos="8550"/>
              </w:tabs>
              <w:spacing w:before="100" w:beforeAutospacing="1"/>
              <w:ind w:left="0"/>
              <w:jc w:val="center"/>
              <w:rPr>
                <w:rFonts w:cs="Arial"/>
                <w:b/>
                <w:iCs/>
                <w:sz w:val="20"/>
              </w:rPr>
            </w:pPr>
            <w:r>
              <w:rPr>
                <w:rFonts w:cs="Arial"/>
                <w:b/>
                <w:iCs/>
                <w:sz w:val="20"/>
              </w:rPr>
              <w:t>No</w:t>
            </w:r>
          </w:p>
        </w:tc>
        <w:tc>
          <w:tcPr>
            <w:tcW w:w="2038" w:type="dxa"/>
            <w:shd w:val="clear" w:color="auto" w:fill="D9D9D9"/>
            <w:vAlign w:val="center"/>
          </w:tcPr>
          <w:p w:rsidR="008F7DEE" w:rsidRDefault="00CF117F">
            <w:pPr>
              <w:pStyle w:val="BodyText"/>
              <w:tabs>
                <w:tab w:val="left" w:pos="8550"/>
              </w:tabs>
              <w:spacing w:before="100" w:beforeAutospacing="1"/>
              <w:ind w:left="0"/>
              <w:jc w:val="center"/>
              <w:rPr>
                <w:rFonts w:cs="Arial"/>
                <w:b/>
                <w:iCs/>
                <w:sz w:val="20"/>
              </w:rPr>
            </w:pPr>
            <w:r>
              <w:rPr>
                <w:rFonts w:cs="Arial"/>
                <w:b/>
                <w:iCs/>
                <w:sz w:val="20"/>
              </w:rPr>
              <w:t>Remarks</w:t>
            </w:r>
          </w:p>
        </w:tc>
      </w:tr>
      <w:tr w:rsidR="008F7DEE">
        <w:trPr>
          <w:trHeight w:val="399"/>
        </w:trPr>
        <w:tc>
          <w:tcPr>
            <w:tcW w:w="373" w:type="dxa"/>
          </w:tcPr>
          <w:p w:rsidR="008F7DEE" w:rsidRDefault="008F7DEE">
            <w:pPr>
              <w:pStyle w:val="BodyText"/>
              <w:numPr>
                <w:ilvl w:val="0"/>
                <w:numId w:val="21"/>
              </w:numPr>
              <w:tabs>
                <w:tab w:val="left" w:pos="720"/>
              </w:tabs>
              <w:overflowPunct/>
              <w:autoSpaceDE/>
              <w:autoSpaceDN/>
              <w:adjustRightInd/>
              <w:spacing w:before="60"/>
              <w:ind w:right="422" w:hanging="450"/>
              <w:textAlignment w:val="auto"/>
              <w:rPr>
                <w:rFonts w:cs="Arial"/>
                <w:sz w:val="20"/>
              </w:rPr>
            </w:pPr>
          </w:p>
        </w:tc>
        <w:tc>
          <w:tcPr>
            <w:tcW w:w="4356" w:type="dxa"/>
          </w:tcPr>
          <w:p w:rsidR="008F7DEE" w:rsidRDefault="00CF117F">
            <w:pPr>
              <w:pStyle w:val="BodyText"/>
              <w:spacing w:before="60" w:after="60"/>
              <w:ind w:left="0"/>
              <w:rPr>
                <w:rFonts w:cs="Arial"/>
                <w:sz w:val="20"/>
              </w:rPr>
            </w:pPr>
            <w:r>
              <w:rPr>
                <w:rFonts w:cs="Arial"/>
                <w:sz w:val="20"/>
              </w:rPr>
              <w:t>Password length at least 8 characters (minimum)</w:t>
            </w:r>
          </w:p>
        </w:tc>
        <w:tc>
          <w:tcPr>
            <w:tcW w:w="1214" w:type="dxa"/>
          </w:tcPr>
          <w:p w:rsidR="008F7DEE" w:rsidRDefault="00CF117F">
            <w:pPr>
              <w:pStyle w:val="BodyText"/>
              <w:spacing w:before="60" w:after="60"/>
              <w:ind w:left="0"/>
              <w:rPr>
                <w:rFonts w:cs="Arial"/>
                <w:sz w:val="20"/>
              </w:rPr>
            </w:pPr>
            <w:r>
              <w:rPr>
                <w:rFonts w:cs="Arial"/>
                <w:sz w:val="20"/>
              </w:rPr>
              <w:t>Yes</w:t>
            </w:r>
          </w:p>
        </w:tc>
        <w:tc>
          <w:tcPr>
            <w:tcW w:w="1108" w:type="dxa"/>
          </w:tcPr>
          <w:p w:rsidR="008F7DEE" w:rsidRDefault="008F7DEE">
            <w:pPr>
              <w:pStyle w:val="BodyText"/>
              <w:spacing w:before="60" w:after="60"/>
              <w:ind w:left="0"/>
              <w:rPr>
                <w:rFonts w:cs="Arial"/>
                <w:sz w:val="20"/>
              </w:rPr>
            </w:pPr>
          </w:p>
        </w:tc>
        <w:tc>
          <w:tcPr>
            <w:tcW w:w="2038" w:type="dxa"/>
          </w:tcPr>
          <w:p w:rsidR="008F7DEE" w:rsidRDefault="00CF117F">
            <w:pPr>
              <w:pStyle w:val="BodyText"/>
              <w:spacing w:before="60" w:after="60"/>
              <w:ind w:left="0"/>
              <w:rPr>
                <w:rFonts w:cs="Arial"/>
                <w:sz w:val="20"/>
              </w:rPr>
            </w:pPr>
            <w:r>
              <w:rPr>
                <w:rFonts w:cs="Arial"/>
                <w:sz w:val="20"/>
              </w:rPr>
              <w:t>Uses LDAP authentication for login</w:t>
            </w:r>
          </w:p>
        </w:tc>
      </w:tr>
      <w:tr w:rsidR="008F7DEE">
        <w:trPr>
          <w:trHeight w:val="383"/>
        </w:trPr>
        <w:tc>
          <w:tcPr>
            <w:tcW w:w="373" w:type="dxa"/>
          </w:tcPr>
          <w:p w:rsidR="008F7DEE" w:rsidRDefault="008F7DEE">
            <w:pPr>
              <w:pStyle w:val="BodyText"/>
              <w:numPr>
                <w:ilvl w:val="0"/>
                <w:numId w:val="21"/>
              </w:numPr>
              <w:tabs>
                <w:tab w:val="left" w:pos="720"/>
              </w:tabs>
              <w:overflowPunct/>
              <w:autoSpaceDE/>
              <w:autoSpaceDN/>
              <w:adjustRightInd/>
              <w:spacing w:before="60" w:after="60"/>
              <w:ind w:right="422" w:hanging="450"/>
              <w:textAlignment w:val="auto"/>
              <w:rPr>
                <w:rFonts w:cs="Arial"/>
                <w:sz w:val="20"/>
              </w:rPr>
            </w:pPr>
          </w:p>
        </w:tc>
        <w:tc>
          <w:tcPr>
            <w:tcW w:w="4356" w:type="dxa"/>
          </w:tcPr>
          <w:p w:rsidR="008F7DEE" w:rsidRDefault="00CF117F">
            <w:pPr>
              <w:pStyle w:val="BodyText"/>
              <w:spacing w:before="60" w:after="60"/>
              <w:ind w:left="0"/>
              <w:rPr>
                <w:rFonts w:cs="Arial"/>
                <w:sz w:val="20"/>
              </w:rPr>
            </w:pPr>
            <w:r>
              <w:rPr>
                <w:rFonts w:cs="Arial"/>
                <w:sz w:val="20"/>
              </w:rPr>
              <w:t>Alphanumeric</w:t>
            </w:r>
          </w:p>
        </w:tc>
        <w:tc>
          <w:tcPr>
            <w:tcW w:w="1214" w:type="dxa"/>
          </w:tcPr>
          <w:p w:rsidR="008F7DEE" w:rsidRDefault="00CF117F">
            <w:pPr>
              <w:pStyle w:val="BodyText"/>
              <w:spacing w:before="60" w:after="60"/>
              <w:ind w:left="0"/>
              <w:rPr>
                <w:rFonts w:cs="Arial"/>
                <w:sz w:val="20"/>
              </w:rPr>
            </w:pPr>
            <w:r>
              <w:rPr>
                <w:rFonts w:cs="Arial"/>
                <w:sz w:val="20"/>
              </w:rPr>
              <w:t>Yes</w:t>
            </w:r>
          </w:p>
        </w:tc>
        <w:tc>
          <w:tcPr>
            <w:tcW w:w="1108" w:type="dxa"/>
          </w:tcPr>
          <w:p w:rsidR="008F7DEE" w:rsidRDefault="008F7DEE">
            <w:pPr>
              <w:pStyle w:val="BodyText"/>
              <w:spacing w:before="60" w:after="60"/>
              <w:ind w:left="0"/>
              <w:rPr>
                <w:rFonts w:cs="Arial"/>
                <w:sz w:val="20"/>
              </w:rPr>
            </w:pPr>
          </w:p>
        </w:tc>
        <w:tc>
          <w:tcPr>
            <w:tcW w:w="2038" w:type="dxa"/>
          </w:tcPr>
          <w:p w:rsidR="008F7DEE" w:rsidRDefault="008F7DEE">
            <w:pPr>
              <w:pStyle w:val="BodyText"/>
              <w:spacing w:before="60" w:after="60"/>
              <w:ind w:left="0"/>
              <w:rPr>
                <w:rFonts w:cs="Arial"/>
                <w:sz w:val="20"/>
              </w:rPr>
            </w:pPr>
          </w:p>
        </w:tc>
      </w:tr>
      <w:tr w:rsidR="008F7DEE">
        <w:trPr>
          <w:trHeight w:val="399"/>
        </w:trPr>
        <w:tc>
          <w:tcPr>
            <w:tcW w:w="373" w:type="dxa"/>
          </w:tcPr>
          <w:p w:rsidR="008F7DEE" w:rsidRDefault="008F7DEE">
            <w:pPr>
              <w:pStyle w:val="BodyText"/>
              <w:numPr>
                <w:ilvl w:val="0"/>
                <w:numId w:val="21"/>
              </w:numPr>
              <w:tabs>
                <w:tab w:val="left" w:pos="720"/>
              </w:tabs>
              <w:overflowPunct/>
              <w:autoSpaceDE/>
              <w:autoSpaceDN/>
              <w:adjustRightInd/>
              <w:spacing w:before="60" w:after="60"/>
              <w:ind w:right="422" w:hanging="450"/>
              <w:textAlignment w:val="auto"/>
              <w:rPr>
                <w:rFonts w:cs="Arial"/>
                <w:sz w:val="20"/>
              </w:rPr>
            </w:pPr>
          </w:p>
        </w:tc>
        <w:tc>
          <w:tcPr>
            <w:tcW w:w="4356" w:type="dxa"/>
          </w:tcPr>
          <w:p w:rsidR="008F7DEE" w:rsidRDefault="00CF117F">
            <w:pPr>
              <w:pStyle w:val="BodyText"/>
              <w:spacing w:before="60" w:after="60"/>
              <w:ind w:left="0"/>
              <w:rPr>
                <w:rFonts w:cs="Arial"/>
                <w:sz w:val="20"/>
              </w:rPr>
            </w:pPr>
            <w:r>
              <w:rPr>
                <w:rFonts w:cs="Arial"/>
                <w:sz w:val="20"/>
              </w:rPr>
              <w:t>Change temporary password at first logon</w:t>
            </w:r>
          </w:p>
        </w:tc>
        <w:tc>
          <w:tcPr>
            <w:tcW w:w="1214" w:type="dxa"/>
          </w:tcPr>
          <w:p w:rsidR="008F7DEE" w:rsidRDefault="00CF117F">
            <w:pPr>
              <w:pStyle w:val="BodyText"/>
              <w:spacing w:before="60" w:after="60"/>
              <w:ind w:left="0"/>
              <w:rPr>
                <w:rFonts w:cs="Arial"/>
                <w:sz w:val="20"/>
              </w:rPr>
            </w:pPr>
            <w:r>
              <w:rPr>
                <w:rFonts w:cs="Arial"/>
                <w:sz w:val="20"/>
              </w:rPr>
              <w:t>Yes</w:t>
            </w:r>
          </w:p>
        </w:tc>
        <w:tc>
          <w:tcPr>
            <w:tcW w:w="1108" w:type="dxa"/>
          </w:tcPr>
          <w:p w:rsidR="008F7DEE" w:rsidRDefault="008F7DEE">
            <w:pPr>
              <w:pStyle w:val="BodyText"/>
              <w:spacing w:before="60" w:after="60"/>
              <w:ind w:left="0"/>
              <w:rPr>
                <w:rFonts w:cs="Arial"/>
                <w:sz w:val="20"/>
              </w:rPr>
            </w:pPr>
          </w:p>
        </w:tc>
        <w:tc>
          <w:tcPr>
            <w:tcW w:w="2038" w:type="dxa"/>
          </w:tcPr>
          <w:p w:rsidR="008F7DEE" w:rsidRDefault="008F7DEE">
            <w:pPr>
              <w:pStyle w:val="BodyText"/>
              <w:spacing w:before="60" w:after="60"/>
              <w:ind w:left="0"/>
              <w:rPr>
                <w:rFonts w:cs="Arial"/>
                <w:sz w:val="20"/>
              </w:rPr>
            </w:pPr>
          </w:p>
        </w:tc>
      </w:tr>
      <w:tr w:rsidR="008F7DEE">
        <w:trPr>
          <w:trHeight w:val="399"/>
        </w:trPr>
        <w:tc>
          <w:tcPr>
            <w:tcW w:w="373" w:type="dxa"/>
          </w:tcPr>
          <w:p w:rsidR="008F7DEE" w:rsidRDefault="008F7DEE">
            <w:pPr>
              <w:pStyle w:val="BodyText"/>
              <w:numPr>
                <w:ilvl w:val="0"/>
                <w:numId w:val="21"/>
              </w:numPr>
              <w:tabs>
                <w:tab w:val="left" w:pos="720"/>
              </w:tabs>
              <w:overflowPunct/>
              <w:autoSpaceDE/>
              <w:autoSpaceDN/>
              <w:adjustRightInd/>
              <w:spacing w:before="60" w:after="60"/>
              <w:ind w:right="422" w:hanging="450"/>
              <w:textAlignment w:val="auto"/>
              <w:rPr>
                <w:rFonts w:cs="Arial"/>
                <w:sz w:val="20"/>
              </w:rPr>
            </w:pPr>
          </w:p>
        </w:tc>
        <w:tc>
          <w:tcPr>
            <w:tcW w:w="4356" w:type="dxa"/>
          </w:tcPr>
          <w:p w:rsidR="008F7DEE" w:rsidRDefault="00CF117F">
            <w:pPr>
              <w:pStyle w:val="BodyText"/>
              <w:spacing w:before="60" w:after="60"/>
              <w:ind w:left="0"/>
              <w:rPr>
                <w:rFonts w:cs="Arial"/>
                <w:sz w:val="20"/>
              </w:rPr>
            </w:pPr>
            <w:r>
              <w:rPr>
                <w:rFonts w:cs="Arial"/>
                <w:sz w:val="20"/>
              </w:rPr>
              <w:t xml:space="preserve">Password </w:t>
            </w:r>
            <w:r>
              <w:rPr>
                <w:rFonts w:cs="Arial"/>
                <w:sz w:val="20"/>
              </w:rPr>
              <w:t>expiry = 90 days (maximum)</w:t>
            </w:r>
          </w:p>
        </w:tc>
        <w:tc>
          <w:tcPr>
            <w:tcW w:w="1214" w:type="dxa"/>
          </w:tcPr>
          <w:p w:rsidR="008F7DEE" w:rsidRDefault="00CF117F">
            <w:pPr>
              <w:pStyle w:val="BodyText"/>
              <w:spacing w:before="60" w:after="60"/>
              <w:ind w:left="0"/>
              <w:rPr>
                <w:rFonts w:cs="Arial"/>
                <w:sz w:val="20"/>
              </w:rPr>
            </w:pPr>
            <w:r>
              <w:rPr>
                <w:rFonts w:cs="Arial"/>
                <w:sz w:val="20"/>
              </w:rPr>
              <w:t>Yes</w:t>
            </w:r>
          </w:p>
        </w:tc>
        <w:tc>
          <w:tcPr>
            <w:tcW w:w="1108" w:type="dxa"/>
          </w:tcPr>
          <w:p w:rsidR="008F7DEE" w:rsidRDefault="008F7DEE">
            <w:pPr>
              <w:pStyle w:val="BodyText"/>
              <w:spacing w:before="60" w:after="60"/>
              <w:ind w:left="0"/>
              <w:rPr>
                <w:rFonts w:cs="Arial"/>
                <w:sz w:val="20"/>
              </w:rPr>
            </w:pPr>
          </w:p>
        </w:tc>
        <w:tc>
          <w:tcPr>
            <w:tcW w:w="2038" w:type="dxa"/>
          </w:tcPr>
          <w:p w:rsidR="008F7DEE" w:rsidRDefault="008F7DEE">
            <w:pPr>
              <w:pStyle w:val="BodyText"/>
              <w:spacing w:before="60" w:after="60"/>
              <w:ind w:left="0"/>
              <w:rPr>
                <w:rFonts w:cs="Arial"/>
                <w:sz w:val="20"/>
              </w:rPr>
            </w:pPr>
          </w:p>
        </w:tc>
      </w:tr>
      <w:tr w:rsidR="008F7DEE">
        <w:trPr>
          <w:trHeight w:val="399"/>
        </w:trPr>
        <w:tc>
          <w:tcPr>
            <w:tcW w:w="373" w:type="dxa"/>
          </w:tcPr>
          <w:p w:rsidR="008F7DEE" w:rsidRDefault="008F7DEE">
            <w:pPr>
              <w:pStyle w:val="BodyText"/>
              <w:numPr>
                <w:ilvl w:val="0"/>
                <w:numId w:val="21"/>
              </w:numPr>
              <w:tabs>
                <w:tab w:val="left" w:pos="720"/>
              </w:tabs>
              <w:overflowPunct/>
              <w:autoSpaceDE/>
              <w:autoSpaceDN/>
              <w:adjustRightInd/>
              <w:spacing w:before="60" w:after="60"/>
              <w:ind w:right="422" w:hanging="450"/>
              <w:textAlignment w:val="auto"/>
              <w:rPr>
                <w:rFonts w:cs="Arial"/>
                <w:sz w:val="20"/>
              </w:rPr>
            </w:pPr>
          </w:p>
        </w:tc>
        <w:tc>
          <w:tcPr>
            <w:tcW w:w="4356" w:type="dxa"/>
          </w:tcPr>
          <w:p w:rsidR="008F7DEE" w:rsidRDefault="00CF117F">
            <w:pPr>
              <w:pStyle w:val="BodyText"/>
              <w:spacing w:before="60" w:after="60"/>
              <w:ind w:left="0"/>
              <w:rPr>
                <w:rFonts w:cs="Arial"/>
                <w:sz w:val="20"/>
              </w:rPr>
            </w:pPr>
            <w:r>
              <w:rPr>
                <w:rFonts w:cs="Arial"/>
                <w:sz w:val="20"/>
              </w:rPr>
              <w:t>Password reuse generation = 5 (minimum)</w:t>
            </w:r>
          </w:p>
        </w:tc>
        <w:tc>
          <w:tcPr>
            <w:tcW w:w="1214" w:type="dxa"/>
          </w:tcPr>
          <w:p w:rsidR="008F7DEE" w:rsidRDefault="00CF117F">
            <w:pPr>
              <w:pStyle w:val="BodyText"/>
              <w:spacing w:before="60" w:after="60"/>
              <w:ind w:left="0"/>
              <w:rPr>
                <w:rFonts w:cs="Arial"/>
                <w:sz w:val="20"/>
              </w:rPr>
            </w:pPr>
            <w:r>
              <w:rPr>
                <w:rFonts w:cs="Arial"/>
                <w:sz w:val="20"/>
              </w:rPr>
              <w:t>Yes</w:t>
            </w:r>
          </w:p>
        </w:tc>
        <w:tc>
          <w:tcPr>
            <w:tcW w:w="1108" w:type="dxa"/>
          </w:tcPr>
          <w:p w:rsidR="008F7DEE" w:rsidRDefault="008F7DEE">
            <w:pPr>
              <w:pStyle w:val="BodyText"/>
              <w:spacing w:before="60" w:after="60"/>
              <w:ind w:left="0"/>
              <w:rPr>
                <w:rFonts w:cs="Arial"/>
                <w:sz w:val="20"/>
              </w:rPr>
            </w:pPr>
          </w:p>
        </w:tc>
        <w:tc>
          <w:tcPr>
            <w:tcW w:w="2038" w:type="dxa"/>
          </w:tcPr>
          <w:p w:rsidR="008F7DEE" w:rsidRDefault="008F7DEE">
            <w:pPr>
              <w:pStyle w:val="BodyText"/>
              <w:spacing w:before="60" w:after="60"/>
              <w:ind w:left="0"/>
              <w:rPr>
                <w:rFonts w:cs="Arial"/>
                <w:sz w:val="20"/>
              </w:rPr>
            </w:pPr>
          </w:p>
        </w:tc>
      </w:tr>
      <w:tr w:rsidR="008F7DEE">
        <w:trPr>
          <w:trHeight w:val="399"/>
        </w:trPr>
        <w:tc>
          <w:tcPr>
            <w:tcW w:w="373" w:type="dxa"/>
          </w:tcPr>
          <w:p w:rsidR="008F7DEE" w:rsidRDefault="008F7DEE">
            <w:pPr>
              <w:pStyle w:val="BodyText"/>
              <w:numPr>
                <w:ilvl w:val="0"/>
                <w:numId w:val="21"/>
              </w:numPr>
              <w:tabs>
                <w:tab w:val="left" w:pos="720"/>
              </w:tabs>
              <w:overflowPunct/>
              <w:autoSpaceDE/>
              <w:autoSpaceDN/>
              <w:adjustRightInd/>
              <w:spacing w:before="60" w:after="60"/>
              <w:ind w:right="422" w:hanging="450"/>
              <w:textAlignment w:val="auto"/>
              <w:rPr>
                <w:rFonts w:cs="Arial"/>
                <w:sz w:val="20"/>
              </w:rPr>
            </w:pPr>
          </w:p>
        </w:tc>
        <w:tc>
          <w:tcPr>
            <w:tcW w:w="4356" w:type="dxa"/>
          </w:tcPr>
          <w:p w:rsidR="008F7DEE" w:rsidRDefault="00CF117F">
            <w:pPr>
              <w:pStyle w:val="BodyText"/>
              <w:spacing w:before="60" w:after="60"/>
              <w:ind w:left="0"/>
              <w:rPr>
                <w:rFonts w:cs="Arial"/>
                <w:sz w:val="20"/>
              </w:rPr>
            </w:pPr>
            <w:r>
              <w:rPr>
                <w:rFonts w:cs="Arial"/>
                <w:sz w:val="20"/>
              </w:rPr>
              <w:t>Account lock out after 5 failed login attempts</w:t>
            </w:r>
          </w:p>
        </w:tc>
        <w:tc>
          <w:tcPr>
            <w:tcW w:w="1214" w:type="dxa"/>
          </w:tcPr>
          <w:p w:rsidR="008F7DEE" w:rsidRDefault="00CF117F">
            <w:pPr>
              <w:pStyle w:val="BodyText"/>
              <w:spacing w:before="60" w:after="60"/>
              <w:ind w:left="0"/>
              <w:rPr>
                <w:rFonts w:cs="Arial"/>
                <w:sz w:val="20"/>
              </w:rPr>
            </w:pPr>
            <w:r>
              <w:rPr>
                <w:rFonts w:cs="Arial"/>
                <w:sz w:val="20"/>
              </w:rPr>
              <w:t>Yes</w:t>
            </w:r>
          </w:p>
        </w:tc>
        <w:tc>
          <w:tcPr>
            <w:tcW w:w="1108" w:type="dxa"/>
          </w:tcPr>
          <w:p w:rsidR="008F7DEE" w:rsidRDefault="008F7DEE">
            <w:pPr>
              <w:pStyle w:val="BodyText"/>
              <w:spacing w:before="60" w:after="60"/>
              <w:ind w:left="0"/>
              <w:rPr>
                <w:rFonts w:cs="Arial"/>
                <w:sz w:val="20"/>
              </w:rPr>
            </w:pPr>
          </w:p>
        </w:tc>
        <w:tc>
          <w:tcPr>
            <w:tcW w:w="2038" w:type="dxa"/>
          </w:tcPr>
          <w:p w:rsidR="008F7DEE" w:rsidRDefault="008F7DEE">
            <w:pPr>
              <w:pStyle w:val="BodyText"/>
              <w:spacing w:before="60" w:after="60"/>
              <w:ind w:left="0"/>
              <w:rPr>
                <w:rFonts w:cs="Arial"/>
                <w:sz w:val="20"/>
              </w:rPr>
            </w:pPr>
          </w:p>
        </w:tc>
      </w:tr>
      <w:tr w:rsidR="008F7DEE">
        <w:trPr>
          <w:trHeight w:val="467"/>
        </w:trPr>
        <w:tc>
          <w:tcPr>
            <w:tcW w:w="373" w:type="dxa"/>
          </w:tcPr>
          <w:p w:rsidR="008F7DEE" w:rsidRDefault="008F7DEE">
            <w:pPr>
              <w:pStyle w:val="BodyText"/>
              <w:numPr>
                <w:ilvl w:val="0"/>
                <w:numId w:val="21"/>
              </w:numPr>
              <w:tabs>
                <w:tab w:val="left" w:pos="720"/>
              </w:tabs>
              <w:overflowPunct/>
              <w:autoSpaceDE/>
              <w:autoSpaceDN/>
              <w:adjustRightInd/>
              <w:spacing w:before="60" w:after="60"/>
              <w:ind w:right="422" w:hanging="450"/>
              <w:textAlignment w:val="auto"/>
              <w:rPr>
                <w:rFonts w:cs="Arial"/>
                <w:sz w:val="20"/>
              </w:rPr>
            </w:pPr>
          </w:p>
        </w:tc>
        <w:tc>
          <w:tcPr>
            <w:tcW w:w="4356" w:type="dxa"/>
          </w:tcPr>
          <w:p w:rsidR="008F7DEE" w:rsidRDefault="00CF117F">
            <w:pPr>
              <w:pStyle w:val="BodyText"/>
              <w:spacing w:before="60" w:after="60"/>
              <w:ind w:left="0"/>
              <w:rPr>
                <w:rFonts w:cs="Arial"/>
                <w:sz w:val="20"/>
              </w:rPr>
            </w:pPr>
            <w:r>
              <w:rPr>
                <w:rFonts w:cs="Arial"/>
                <w:sz w:val="20"/>
              </w:rPr>
              <w:t>Application shall disconnect or suspend inactive sessions= 15 Minutes</w:t>
            </w:r>
          </w:p>
        </w:tc>
        <w:tc>
          <w:tcPr>
            <w:tcW w:w="1214" w:type="dxa"/>
          </w:tcPr>
          <w:p w:rsidR="008F7DEE" w:rsidRDefault="00CF117F">
            <w:pPr>
              <w:pStyle w:val="BodyText"/>
              <w:spacing w:before="60" w:after="60"/>
              <w:ind w:left="0"/>
              <w:rPr>
                <w:rFonts w:cs="Arial"/>
                <w:sz w:val="20"/>
              </w:rPr>
            </w:pPr>
            <w:r>
              <w:rPr>
                <w:rFonts w:cs="Arial"/>
                <w:sz w:val="20"/>
              </w:rPr>
              <w:t>Yes</w:t>
            </w:r>
          </w:p>
        </w:tc>
        <w:tc>
          <w:tcPr>
            <w:tcW w:w="1108" w:type="dxa"/>
          </w:tcPr>
          <w:p w:rsidR="008F7DEE" w:rsidRDefault="008F7DEE">
            <w:pPr>
              <w:pStyle w:val="BodyText"/>
              <w:spacing w:before="60" w:after="60"/>
              <w:ind w:left="0"/>
              <w:rPr>
                <w:rFonts w:cs="Arial"/>
                <w:sz w:val="20"/>
              </w:rPr>
            </w:pPr>
          </w:p>
        </w:tc>
        <w:tc>
          <w:tcPr>
            <w:tcW w:w="2038" w:type="dxa"/>
          </w:tcPr>
          <w:p w:rsidR="008F7DEE" w:rsidRDefault="008F7DEE">
            <w:pPr>
              <w:pStyle w:val="BodyText"/>
              <w:spacing w:before="60" w:after="60"/>
              <w:ind w:left="0"/>
              <w:rPr>
                <w:rFonts w:cs="Arial"/>
                <w:sz w:val="20"/>
              </w:rPr>
            </w:pPr>
          </w:p>
        </w:tc>
      </w:tr>
    </w:tbl>
    <w:p w:rsidR="008F7DEE" w:rsidRDefault="00CF117F">
      <w:pPr>
        <w:pStyle w:val="Caption"/>
        <w:rPr>
          <w:rFonts w:ascii="Arial" w:hAnsi="Arial" w:cs="Arial"/>
          <w:i w:val="0"/>
        </w:rPr>
      </w:pPr>
      <w:r>
        <w:rPr>
          <w:rFonts w:ascii="Arial" w:hAnsi="Arial" w:cs="Arial"/>
          <w:i w:val="0"/>
        </w:rPr>
        <w:t xml:space="preserve">                                                        Table </w:t>
      </w:r>
      <w:del w:id="180" w:author="palash.pandit" w:date="2020-06-25T15:25:00Z">
        <w:r>
          <w:rPr>
            <w:rFonts w:ascii="Arial" w:hAnsi="Arial" w:cs="Arial"/>
            <w:i w:val="0"/>
          </w:rPr>
          <w:fldChar w:fldCharType="begin"/>
        </w:r>
        <w:r>
          <w:rPr>
            <w:rFonts w:ascii="Arial" w:hAnsi="Arial" w:cs="Arial"/>
            <w:i w:val="0"/>
          </w:rPr>
          <w:delInstrText xml:space="preserve"> SEQ Table \* ARABIC </w:delInstrText>
        </w:r>
        <w:r>
          <w:rPr>
            <w:rFonts w:ascii="Arial" w:hAnsi="Arial" w:cs="Arial"/>
            <w:i w:val="0"/>
          </w:rPr>
          <w:fldChar w:fldCharType="separate"/>
        </w:r>
        <w:r>
          <w:rPr>
            <w:rFonts w:ascii="Arial" w:hAnsi="Arial" w:cs="Arial"/>
            <w:i w:val="0"/>
          </w:rPr>
          <w:delText>22</w:delText>
        </w:r>
        <w:r>
          <w:rPr>
            <w:rFonts w:ascii="Arial" w:hAnsi="Arial" w:cs="Arial"/>
            <w:i w:val="0"/>
          </w:rPr>
          <w:fldChar w:fldCharType="end"/>
        </w:r>
      </w:del>
      <w:ins w:id="181" w:author="palash.pandit" w:date="2020-06-25T15:25:00Z">
        <w:r>
          <w:rPr>
            <w:rFonts w:ascii="Arial" w:hAnsi="Arial" w:cs="Arial"/>
            <w:i w:val="0"/>
            <w:lang w:val="en-IN"/>
          </w:rPr>
          <w:t>23</w:t>
        </w:r>
      </w:ins>
      <w:r>
        <w:rPr>
          <w:rFonts w:ascii="Arial" w:hAnsi="Arial" w:cs="Arial"/>
          <w:i w:val="0"/>
        </w:rPr>
        <w:t>: Password compliance policy</w:t>
      </w:r>
    </w:p>
    <w:p w:rsidR="008F7DEE" w:rsidRDefault="008F7DEE">
      <w:pPr>
        <w:pStyle w:val="Caption"/>
        <w:rPr>
          <w:rFonts w:ascii="Arial" w:hAnsi="Arial" w:cs="Arial"/>
          <w:b/>
          <w:i w:val="0"/>
          <w:color w:val="000000"/>
          <w:lang w:val="en-GB"/>
        </w:rPr>
      </w:pPr>
    </w:p>
    <w:p w:rsidR="008F7DEE" w:rsidRDefault="008F7DEE">
      <w:pPr>
        <w:pStyle w:val="Caption"/>
        <w:rPr>
          <w:rFonts w:ascii="Arial" w:hAnsi="Arial" w:cs="Arial"/>
          <w:b/>
          <w:i w:val="0"/>
          <w:color w:val="000000"/>
          <w:lang w:val="en-GB"/>
        </w:rPr>
      </w:pPr>
    </w:p>
    <w:p w:rsidR="008F7DEE" w:rsidRDefault="00CF117F">
      <w:pPr>
        <w:pStyle w:val="Heading2"/>
      </w:pPr>
      <w:bookmarkStart w:id="182" w:name="_Toc519766543"/>
      <w:r>
        <w:t>4.12.3   User Access Matrix</w:t>
      </w:r>
      <w:bookmarkEnd w:id="182"/>
    </w:p>
    <w:p w:rsidR="008F7DEE" w:rsidRDefault="00CF117F">
      <w:pPr>
        <w:rPr>
          <w:b/>
          <w:caps/>
        </w:rPr>
      </w:pPr>
      <w:r>
        <w:t>The below table depicts the user access matrix</w:t>
      </w:r>
    </w:p>
    <w:p w:rsidR="008F7DEE" w:rsidRDefault="008F7DEE">
      <w:pPr>
        <w:pStyle w:val="Heading2"/>
      </w:pPr>
    </w:p>
    <w:tbl>
      <w:tblPr>
        <w:tblW w:w="8680" w:type="dxa"/>
        <w:tblInd w:w="720" w:type="dxa"/>
        <w:tblLayout w:type="fixed"/>
        <w:tblLook w:val="04A0" w:firstRow="1" w:lastRow="0" w:firstColumn="1" w:lastColumn="0" w:noHBand="0" w:noVBand="1"/>
      </w:tblPr>
      <w:tblGrid>
        <w:gridCol w:w="1660"/>
        <w:gridCol w:w="1660"/>
        <w:gridCol w:w="1697"/>
        <w:gridCol w:w="1168"/>
        <w:gridCol w:w="982"/>
        <w:gridCol w:w="1513"/>
      </w:tblGrid>
      <w:tr w:rsidR="008F7DEE">
        <w:trPr>
          <w:trHeight w:val="300"/>
        </w:trPr>
        <w:tc>
          <w:tcPr>
            <w:tcW w:w="1660" w:type="dxa"/>
            <w:vMerge w:val="restart"/>
            <w:tcBorders>
              <w:top w:val="single" w:sz="4" w:space="0" w:color="auto"/>
              <w:left w:val="single" w:sz="4" w:space="0" w:color="auto"/>
              <w:bottom w:val="single" w:sz="4" w:space="0" w:color="000000" w:themeColor="text1"/>
              <w:right w:val="single" w:sz="4" w:space="0" w:color="auto"/>
            </w:tcBorders>
            <w:shd w:val="clear" w:color="auto" w:fill="D8D8D8"/>
            <w:vAlign w:val="center"/>
          </w:tcPr>
          <w:p w:rsidR="008F7DEE" w:rsidRDefault="00CF117F">
            <w:pPr>
              <w:overflowPunct/>
              <w:autoSpaceDE/>
              <w:autoSpaceDN/>
              <w:adjustRightInd/>
              <w:spacing w:before="0"/>
              <w:ind w:left="0" w:right="0"/>
              <w:textAlignment w:val="auto"/>
              <w:rPr>
                <w:rFonts w:cs="Arial"/>
                <w:b/>
                <w:bCs/>
                <w:color w:val="000000"/>
              </w:rPr>
            </w:pPr>
            <w:r>
              <w:rPr>
                <w:rFonts w:cs="Arial"/>
                <w:b/>
                <w:bCs/>
                <w:color w:val="000000"/>
              </w:rPr>
              <w:t>USER ID/</w:t>
            </w:r>
            <w:r>
              <w:rPr>
                <w:rFonts w:cs="Arial"/>
                <w:b/>
                <w:bCs/>
                <w:color w:val="000000"/>
              </w:rPr>
              <w:br/>
              <w:t>Common ID</w:t>
            </w:r>
          </w:p>
        </w:tc>
        <w:tc>
          <w:tcPr>
            <w:tcW w:w="1660" w:type="dxa"/>
            <w:vMerge w:val="restart"/>
            <w:tcBorders>
              <w:top w:val="single" w:sz="4" w:space="0" w:color="auto"/>
              <w:left w:val="single" w:sz="4" w:space="0" w:color="auto"/>
              <w:bottom w:val="single" w:sz="4" w:space="0" w:color="000000" w:themeColor="text1"/>
              <w:right w:val="single" w:sz="4" w:space="0" w:color="auto"/>
            </w:tcBorders>
            <w:shd w:val="clear" w:color="auto" w:fill="D8D8D8"/>
            <w:noWrap/>
            <w:vAlign w:val="center"/>
          </w:tcPr>
          <w:p w:rsidR="008F7DEE" w:rsidRDefault="00CF117F">
            <w:pPr>
              <w:overflowPunct/>
              <w:autoSpaceDE/>
              <w:autoSpaceDN/>
              <w:adjustRightInd/>
              <w:spacing w:before="0"/>
              <w:ind w:left="0" w:right="0"/>
              <w:textAlignment w:val="auto"/>
              <w:rPr>
                <w:rFonts w:cs="Arial"/>
                <w:b/>
                <w:bCs/>
                <w:color w:val="000000"/>
              </w:rPr>
            </w:pPr>
            <w:r>
              <w:rPr>
                <w:rFonts w:cs="Arial"/>
                <w:b/>
                <w:bCs/>
                <w:color w:val="000000"/>
              </w:rPr>
              <w:t>USER TYPE</w:t>
            </w:r>
          </w:p>
        </w:tc>
        <w:tc>
          <w:tcPr>
            <w:tcW w:w="5360" w:type="dxa"/>
            <w:gridSpan w:val="4"/>
            <w:tcBorders>
              <w:top w:val="single" w:sz="4" w:space="0" w:color="auto"/>
              <w:left w:val="nil"/>
              <w:bottom w:val="single" w:sz="4" w:space="0" w:color="auto"/>
              <w:right w:val="single" w:sz="4" w:space="0" w:color="000000" w:themeColor="text1"/>
            </w:tcBorders>
            <w:shd w:val="clear" w:color="auto" w:fill="D8D8D8"/>
            <w:noWrap/>
            <w:vAlign w:val="bottom"/>
          </w:tcPr>
          <w:p w:rsidR="008F7DEE" w:rsidRDefault="00CF117F">
            <w:pPr>
              <w:overflowPunct/>
              <w:autoSpaceDE/>
              <w:autoSpaceDN/>
              <w:adjustRightInd/>
              <w:spacing w:before="0"/>
              <w:ind w:left="0" w:right="0"/>
              <w:jc w:val="center"/>
              <w:textAlignment w:val="auto"/>
              <w:rPr>
                <w:rFonts w:cs="Arial"/>
                <w:b/>
                <w:bCs/>
                <w:color w:val="000000"/>
              </w:rPr>
            </w:pPr>
            <w:r>
              <w:rPr>
                <w:rFonts w:cs="Arial"/>
                <w:b/>
                <w:bCs/>
                <w:color w:val="000000"/>
              </w:rPr>
              <w:t>ACCESS LEVEL</w:t>
            </w:r>
          </w:p>
        </w:tc>
      </w:tr>
      <w:tr w:rsidR="008F7DEE">
        <w:trPr>
          <w:trHeight w:val="300"/>
        </w:trPr>
        <w:tc>
          <w:tcPr>
            <w:tcW w:w="1660" w:type="dxa"/>
            <w:vMerge/>
            <w:vAlign w:val="center"/>
          </w:tcPr>
          <w:p w:rsidR="008F7DEE" w:rsidRDefault="008F7DEE">
            <w:pPr>
              <w:overflowPunct/>
              <w:autoSpaceDE/>
              <w:autoSpaceDN/>
              <w:adjustRightInd/>
              <w:spacing w:before="0"/>
              <w:ind w:left="0" w:right="0"/>
              <w:textAlignment w:val="auto"/>
              <w:rPr>
                <w:rFonts w:cs="Arial"/>
                <w:b/>
                <w:bCs/>
                <w:color w:val="000000"/>
              </w:rPr>
            </w:pPr>
          </w:p>
        </w:tc>
        <w:tc>
          <w:tcPr>
            <w:tcW w:w="1660" w:type="dxa"/>
            <w:vMerge/>
            <w:vAlign w:val="center"/>
          </w:tcPr>
          <w:p w:rsidR="008F7DEE" w:rsidRDefault="008F7DEE">
            <w:pPr>
              <w:overflowPunct/>
              <w:autoSpaceDE/>
              <w:autoSpaceDN/>
              <w:adjustRightInd/>
              <w:spacing w:before="0"/>
              <w:ind w:left="0" w:right="0"/>
              <w:textAlignment w:val="auto"/>
              <w:rPr>
                <w:rFonts w:cs="Arial"/>
                <w:b/>
                <w:bCs/>
                <w:color w:val="000000"/>
              </w:rPr>
            </w:pPr>
          </w:p>
        </w:tc>
        <w:tc>
          <w:tcPr>
            <w:tcW w:w="1697" w:type="dxa"/>
            <w:tcBorders>
              <w:top w:val="nil"/>
              <w:left w:val="nil"/>
              <w:bottom w:val="single" w:sz="4" w:space="0" w:color="auto"/>
              <w:right w:val="single" w:sz="4" w:space="0" w:color="auto"/>
            </w:tcBorders>
            <w:shd w:val="clear" w:color="auto" w:fill="FFFFFF" w:themeFill="background1"/>
            <w:noWrap/>
            <w:vAlign w:val="bottom"/>
          </w:tcPr>
          <w:p w:rsidR="008F7DEE" w:rsidRDefault="00CF117F">
            <w:pPr>
              <w:overflowPunct/>
              <w:autoSpaceDE/>
              <w:autoSpaceDN/>
              <w:adjustRightInd/>
              <w:spacing w:before="0"/>
              <w:ind w:left="0" w:right="0"/>
              <w:jc w:val="center"/>
              <w:textAlignment w:val="auto"/>
              <w:rPr>
                <w:rFonts w:cs="Arial"/>
                <w:b/>
                <w:bCs/>
                <w:color w:val="000000"/>
              </w:rPr>
            </w:pPr>
            <w:r>
              <w:rPr>
                <w:rFonts w:cs="Arial"/>
                <w:b/>
                <w:bCs/>
                <w:color w:val="000000"/>
              </w:rPr>
              <w:t>Update</w:t>
            </w:r>
          </w:p>
        </w:tc>
        <w:tc>
          <w:tcPr>
            <w:tcW w:w="1168" w:type="dxa"/>
            <w:tcBorders>
              <w:top w:val="nil"/>
              <w:left w:val="nil"/>
              <w:bottom w:val="single" w:sz="4" w:space="0" w:color="auto"/>
              <w:right w:val="single" w:sz="4" w:space="0" w:color="auto"/>
            </w:tcBorders>
            <w:shd w:val="clear" w:color="auto" w:fill="FFFFFF" w:themeFill="background1"/>
            <w:noWrap/>
            <w:vAlign w:val="bottom"/>
          </w:tcPr>
          <w:p w:rsidR="008F7DEE" w:rsidRDefault="00CF117F">
            <w:pPr>
              <w:overflowPunct/>
              <w:autoSpaceDE/>
              <w:autoSpaceDN/>
              <w:adjustRightInd/>
              <w:spacing w:before="0"/>
              <w:ind w:left="0" w:right="0"/>
              <w:jc w:val="center"/>
              <w:textAlignment w:val="auto"/>
              <w:rPr>
                <w:rFonts w:cs="Arial"/>
                <w:b/>
                <w:bCs/>
                <w:color w:val="000000"/>
              </w:rPr>
            </w:pPr>
            <w:r>
              <w:rPr>
                <w:rFonts w:cs="Arial"/>
                <w:b/>
                <w:bCs/>
                <w:color w:val="000000"/>
              </w:rPr>
              <w:t>View</w:t>
            </w:r>
          </w:p>
        </w:tc>
        <w:tc>
          <w:tcPr>
            <w:tcW w:w="982" w:type="dxa"/>
            <w:tcBorders>
              <w:top w:val="nil"/>
              <w:left w:val="nil"/>
              <w:bottom w:val="single" w:sz="4" w:space="0" w:color="auto"/>
              <w:right w:val="single" w:sz="4" w:space="0" w:color="auto"/>
            </w:tcBorders>
            <w:shd w:val="clear" w:color="auto" w:fill="FFFFFF" w:themeFill="background1"/>
            <w:noWrap/>
            <w:vAlign w:val="bottom"/>
          </w:tcPr>
          <w:p w:rsidR="008F7DEE" w:rsidRDefault="00CF117F">
            <w:pPr>
              <w:overflowPunct/>
              <w:autoSpaceDE/>
              <w:autoSpaceDN/>
              <w:adjustRightInd/>
              <w:spacing w:before="0"/>
              <w:ind w:left="0" w:right="0"/>
              <w:jc w:val="center"/>
              <w:textAlignment w:val="auto"/>
              <w:rPr>
                <w:rFonts w:cs="Arial"/>
                <w:b/>
                <w:bCs/>
                <w:color w:val="000000"/>
              </w:rPr>
            </w:pPr>
            <w:r>
              <w:rPr>
                <w:rFonts w:cs="Arial"/>
                <w:b/>
                <w:bCs/>
                <w:color w:val="000000"/>
              </w:rPr>
              <w:t>Edit</w:t>
            </w:r>
          </w:p>
        </w:tc>
        <w:tc>
          <w:tcPr>
            <w:tcW w:w="1513" w:type="dxa"/>
            <w:tcBorders>
              <w:top w:val="nil"/>
              <w:left w:val="nil"/>
              <w:bottom w:val="single" w:sz="4" w:space="0" w:color="auto"/>
              <w:right w:val="single" w:sz="4" w:space="0" w:color="auto"/>
            </w:tcBorders>
            <w:shd w:val="clear" w:color="auto" w:fill="FFFFFF" w:themeFill="background1"/>
            <w:noWrap/>
            <w:vAlign w:val="bottom"/>
          </w:tcPr>
          <w:p w:rsidR="008F7DEE" w:rsidRDefault="00CF117F">
            <w:pPr>
              <w:overflowPunct/>
              <w:autoSpaceDE/>
              <w:autoSpaceDN/>
              <w:adjustRightInd/>
              <w:spacing w:before="0"/>
              <w:ind w:left="0" w:right="0"/>
              <w:jc w:val="center"/>
              <w:textAlignment w:val="auto"/>
              <w:rPr>
                <w:rFonts w:cs="Arial"/>
                <w:b/>
                <w:bCs/>
                <w:color w:val="000000"/>
              </w:rPr>
            </w:pPr>
            <w:r>
              <w:rPr>
                <w:rFonts w:cs="Arial"/>
                <w:b/>
                <w:bCs/>
                <w:color w:val="000000"/>
              </w:rPr>
              <w:t>Delete</w:t>
            </w:r>
          </w:p>
        </w:tc>
      </w:tr>
      <w:tr w:rsidR="008F7DEE">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tcPr>
          <w:p w:rsidR="008F7DEE" w:rsidRDefault="00CF117F">
            <w:pPr>
              <w:overflowPunct/>
              <w:autoSpaceDE/>
              <w:autoSpaceDN/>
              <w:adjustRightInd/>
              <w:spacing w:before="0"/>
              <w:ind w:left="0" w:right="0"/>
              <w:textAlignment w:val="auto"/>
              <w:rPr>
                <w:rFonts w:cs="Arial"/>
                <w:color w:val="000000"/>
              </w:rPr>
            </w:pPr>
            <w:r>
              <w:rPr>
                <w:rFonts w:cs="Arial"/>
                <w:color w:val="000000"/>
              </w:rPr>
              <w:t>admin</w:t>
            </w:r>
          </w:p>
        </w:tc>
        <w:tc>
          <w:tcPr>
            <w:tcW w:w="1660" w:type="dxa"/>
            <w:tcBorders>
              <w:top w:val="nil"/>
              <w:left w:val="nil"/>
              <w:bottom w:val="single" w:sz="4" w:space="0" w:color="auto"/>
              <w:right w:val="single" w:sz="4" w:space="0" w:color="auto"/>
            </w:tcBorders>
            <w:shd w:val="clear" w:color="auto" w:fill="auto"/>
            <w:noWrap/>
            <w:vAlign w:val="bottom"/>
          </w:tcPr>
          <w:p w:rsidR="008F7DEE" w:rsidRDefault="00CF117F">
            <w:pPr>
              <w:overflowPunct/>
              <w:autoSpaceDE/>
              <w:autoSpaceDN/>
              <w:adjustRightInd/>
              <w:spacing w:before="0"/>
              <w:ind w:left="0" w:right="0"/>
              <w:textAlignment w:val="auto"/>
              <w:rPr>
                <w:rFonts w:cs="Arial"/>
                <w:color w:val="000000"/>
              </w:rPr>
            </w:pPr>
            <w:r>
              <w:rPr>
                <w:rFonts w:cs="Arial"/>
                <w:color w:val="000000"/>
              </w:rPr>
              <w:t>Administrator</w:t>
            </w:r>
          </w:p>
        </w:tc>
        <w:tc>
          <w:tcPr>
            <w:tcW w:w="1697" w:type="dxa"/>
            <w:tcBorders>
              <w:top w:val="nil"/>
              <w:left w:val="nil"/>
              <w:bottom w:val="single" w:sz="4" w:space="0" w:color="auto"/>
              <w:right w:val="single" w:sz="4" w:space="0" w:color="auto"/>
            </w:tcBorders>
            <w:shd w:val="clear" w:color="auto" w:fill="auto"/>
            <w:noWrap/>
            <w:vAlign w:val="bottom"/>
          </w:tcPr>
          <w:p w:rsidR="008F7DEE" w:rsidRDefault="00CF117F">
            <w:pPr>
              <w:overflowPunct/>
              <w:autoSpaceDE/>
              <w:autoSpaceDN/>
              <w:adjustRightInd/>
              <w:spacing w:before="0"/>
              <w:ind w:left="0" w:right="0"/>
              <w:jc w:val="center"/>
              <w:textAlignment w:val="auto"/>
              <w:rPr>
                <w:rFonts w:cs="Arial"/>
                <w:color w:val="000000" w:themeColor="text1"/>
              </w:rPr>
            </w:pPr>
            <w:r>
              <w:rPr>
                <w:rFonts w:cs="Arial"/>
                <w:color w:val="000000" w:themeColor="text1"/>
              </w:rPr>
              <w:t>N.A</w:t>
            </w:r>
          </w:p>
        </w:tc>
        <w:tc>
          <w:tcPr>
            <w:tcW w:w="1168" w:type="dxa"/>
            <w:tcBorders>
              <w:top w:val="nil"/>
              <w:left w:val="nil"/>
              <w:bottom w:val="single" w:sz="4" w:space="0" w:color="auto"/>
              <w:right w:val="single" w:sz="4" w:space="0" w:color="auto"/>
            </w:tcBorders>
            <w:shd w:val="clear" w:color="auto" w:fill="auto"/>
            <w:noWrap/>
            <w:vAlign w:val="bottom"/>
          </w:tcPr>
          <w:p w:rsidR="008F7DEE" w:rsidRDefault="00CF117F">
            <w:pPr>
              <w:overflowPunct/>
              <w:autoSpaceDE/>
              <w:autoSpaceDN/>
              <w:adjustRightInd/>
              <w:spacing w:before="0"/>
              <w:ind w:left="0" w:right="0"/>
              <w:jc w:val="center"/>
              <w:textAlignment w:val="auto"/>
              <w:rPr>
                <w:rFonts w:cs="Arial"/>
                <w:color w:val="000000" w:themeColor="text1"/>
              </w:rPr>
            </w:pPr>
            <w:r>
              <w:rPr>
                <w:rFonts w:cs="Arial"/>
                <w:color w:val="000000" w:themeColor="text1"/>
              </w:rPr>
              <w:t>N.A</w:t>
            </w:r>
          </w:p>
        </w:tc>
        <w:tc>
          <w:tcPr>
            <w:tcW w:w="982" w:type="dxa"/>
            <w:tcBorders>
              <w:top w:val="nil"/>
              <w:left w:val="nil"/>
              <w:bottom w:val="single" w:sz="4" w:space="0" w:color="auto"/>
              <w:right w:val="single" w:sz="4" w:space="0" w:color="auto"/>
            </w:tcBorders>
            <w:shd w:val="clear" w:color="auto" w:fill="auto"/>
            <w:noWrap/>
            <w:vAlign w:val="bottom"/>
          </w:tcPr>
          <w:p w:rsidR="008F7DEE" w:rsidRDefault="00CF117F">
            <w:pPr>
              <w:overflowPunct/>
              <w:autoSpaceDE/>
              <w:autoSpaceDN/>
              <w:adjustRightInd/>
              <w:spacing w:before="0"/>
              <w:ind w:left="0" w:right="0"/>
              <w:jc w:val="center"/>
              <w:textAlignment w:val="auto"/>
              <w:rPr>
                <w:rFonts w:cs="Arial"/>
                <w:color w:val="000000" w:themeColor="text1"/>
              </w:rPr>
            </w:pPr>
            <w:r>
              <w:rPr>
                <w:rFonts w:cs="Arial"/>
                <w:color w:val="000000" w:themeColor="text1"/>
              </w:rPr>
              <w:t>N.A</w:t>
            </w:r>
          </w:p>
        </w:tc>
        <w:tc>
          <w:tcPr>
            <w:tcW w:w="1513" w:type="dxa"/>
            <w:tcBorders>
              <w:top w:val="nil"/>
              <w:left w:val="nil"/>
              <w:bottom w:val="single" w:sz="4" w:space="0" w:color="auto"/>
              <w:right w:val="single" w:sz="4" w:space="0" w:color="auto"/>
            </w:tcBorders>
            <w:shd w:val="clear" w:color="auto" w:fill="auto"/>
            <w:noWrap/>
            <w:vAlign w:val="bottom"/>
          </w:tcPr>
          <w:p w:rsidR="008F7DEE" w:rsidRDefault="00CF117F">
            <w:pPr>
              <w:overflowPunct/>
              <w:autoSpaceDE/>
              <w:autoSpaceDN/>
              <w:adjustRightInd/>
              <w:spacing w:before="0"/>
              <w:ind w:left="0" w:right="0"/>
              <w:jc w:val="center"/>
              <w:textAlignment w:val="auto"/>
              <w:rPr>
                <w:rFonts w:cs="Arial"/>
                <w:color w:val="000000" w:themeColor="text1"/>
              </w:rPr>
            </w:pPr>
            <w:r>
              <w:rPr>
                <w:rFonts w:cs="Arial"/>
                <w:color w:val="000000" w:themeColor="text1"/>
              </w:rPr>
              <w:t>N.A</w:t>
            </w:r>
          </w:p>
        </w:tc>
      </w:tr>
      <w:tr w:rsidR="008F7DEE">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tcPr>
          <w:p w:rsidR="008F7DEE" w:rsidRDefault="00CF117F">
            <w:pPr>
              <w:overflowPunct/>
              <w:autoSpaceDE/>
              <w:autoSpaceDN/>
              <w:adjustRightInd/>
              <w:spacing w:before="0"/>
              <w:ind w:left="0" w:right="0"/>
              <w:textAlignment w:val="auto"/>
              <w:rPr>
                <w:rFonts w:cs="Arial"/>
                <w:color w:val="000000"/>
              </w:rPr>
            </w:pPr>
            <w:r>
              <w:rPr>
                <w:rFonts w:cs="Arial"/>
                <w:color w:val="000000"/>
              </w:rPr>
              <w:t> </w:t>
            </w:r>
          </w:p>
        </w:tc>
        <w:tc>
          <w:tcPr>
            <w:tcW w:w="1660" w:type="dxa"/>
            <w:tcBorders>
              <w:top w:val="nil"/>
              <w:left w:val="nil"/>
              <w:bottom w:val="single" w:sz="4" w:space="0" w:color="auto"/>
              <w:right w:val="single" w:sz="4" w:space="0" w:color="auto"/>
            </w:tcBorders>
            <w:shd w:val="clear" w:color="auto" w:fill="auto"/>
            <w:noWrap/>
            <w:vAlign w:val="bottom"/>
          </w:tcPr>
          <w:p w:rsidR="008F7DEE" w:rsidRDefault="00CF117F">
            <w:pPr>
              <w:overflowPunct/>
              <w:autoSpaceDE/>
              <w:autoSpaceDN/>
              <w:adjustRightInd/>
              <w:spacing w:before="0"/>
              <w:ind w:left="0" w:right="0"/>
              <w:textAlignment w:val="auto"/>
              <w:rPr>
                <w:rFonts w:cs="Arial"/>
                <w:color w:val="000000"/>
              </w:rPr>
            </w:pPr>
            <w:r>
              <w:rPr>
                <w:rFonts w:cs="Arial"/>
                <w:color w:val="000000"/>
              </w:rPr>
              <w:t>Normal</w:t>
            </w:r>
          </w:p>
        </w:tc>
        <w:tc>
          <w:tcPr>
            <w:tcW w:w="1697" w:type="dxa"/>
            <w:tcBorders>
              <w:top w:val="nil"/>
              <w:left w:val="nil"/>
              <w:bottom w:val="single" w:sz="4" w:space="0" w:color="auto"/>
              <w:right w:val="single" w:sz="4" w:space="0" w:color="auto"/>
            </w:tcBorders>
            <w:shd w:val="clear" w:color="auto" w:fill="auto"/>
            <w:noWrap/>
            <w:vAlign w:val="bottom"/>
          </w:tcPr>
          <w:p w:rsidR="008F7DEE" w:rsidRDefault="00CF117F">
            <w:pPr>
              <w:overflowPunct/>
              <w:autoSpaceDE/>
              <w:autoSpaceDN/>
              <w:adjustRightInd/>
              <w:spacing w:before="0"/>
              <w:ind w:left="0" w:right="0"/>
              <w:jc w:val="center"/>
              <w:textAlignment w:val="auto"/>
              <w:rPr>
                <w:rFonts w:cs="Arial"/>
                <w:color w:val="000000"/>
              </w:rPr>
            </w:pPr>
            <w:r>
              <w:rPr>
                <w:rFonts w:cs="Arial"/>
                <w:color w:val="000000"/>
              </w:rPr>
              <w:t> </w:t>
            </w:r>
          </w:p>
        </w:tc>
        <w:tc>
          <w:tcPr>
            <w:tcW w:w="1168" w:type="dxa"/>
            <w:tcBorders>
              <w:top w:val="nil"/>
              <w:left w:val="nil"/>
              <w:bottom w:val="single" w:sz="4" w:space="0" w:color="auto"/>
              <w:right w:val="single" w:sz="4" w:space="0" w:color="auto"/>
            </w:tcBorders>
            <w:shd w:val="clear" w:color="auto" w:fill="auto"/>
            <w:noWrap/>
            <w:vAlign w:val="bottom"/>
          </w:tcPr>
          <w:p w:rsidR="008F7DEE" w:rsidRDefault="00CF117F">
            <w:pPr>
              <w:overflowPunct/>
              <w:autoSpaceDE/>
              <w:autoSpaceDN/>
              <w:adjustRightInd/>
              <w:spacing w:before="0"/>
              <w:ind w:left="0" w:right="0"/>
              <w:jc w:val="center"/>
              <w:textAlignment w:val="auto"/>
              <w:rPr>
                <w:rFonts w:cs="Arial"/>
                <w:color w:val="000000"/>
              </w:rPr>
            </w:pPr>
            <w:r>
              <w:rPr>
                <w:rFonts w:cs="Arial"/>
                <w:color w:val="000000"/>
              </w:rPr>
              <w:t>X</w:t>
            </w:r>
          </w:p>
        </w:tc>
        <w:tc>
          <w:tcPr>
            <w:tcW w:w="982" w:type="dxa"/>
            <w:tcBorders>
              <w:top w:val="nil"/>
              <w:left w:val="nil"/>
              <w:bottom w:val="single" w:sz="4" w:space="0" w:color="auto"/>
              <w:right w:val="single" w:sz="4" w:space="0" w:color="auto"/>
            </w:tcBorders>
            <w:shd w:val="clear" w:color="auto" w:fill="auto"/>
            <w:noWrap/>
            <w:vAlign w:val="bottom"/>
          </w:tcPr>
          <w:p w:rsidR="008F7DEE" w:rsidRDefault="00CF117F">
            <w:pPr>
              <w:overflowPunct/>
              <w:autoSpaceDE/>
              <w:autoSpaceDN/>
              <w:adjustRightInd/>
              <w:spacing w:before="0"/>
              <w:ind w:left="0" w:right="0"/>
              <w:jc w:val="center"/>
              <w:textAlignment w:val="auto"/>
              <w:rPr>
                <w:rFonts w:cs="Arial"/>
                <w:color w:val="000000"/>
              </w:rPr>
            </w:pPr>
            <w:r>
              <w:rPr>
                <w:rFonts w:cs="Arial"/>
                <w:color w:val="000000"/>
              </w:rPr>
              <w:t> </w:t>
            </w:r>
          </w:p>
        </w:tc>
        <w:tc>
          <w:tcPr>
            <w:tcW w:w="1513" w:type="dxa"/>
            <w:tcBorders>
              <w:top w:val="nil"/>
              <w:left w:val="nil"/>
              <w:bottom w:val="single" w:sz="4" w:space="0" w:color="auto"/>
              <w:right w:val="single" w:sz="4" w:space="0" w:color="auto"/>
            </w:tcBorders>
            <w:shd w:val="clear" w:color="auto" w:fill="auto"/>
            <w:noWrap/>
            <w:vAlign w:val="bottom"/>
          </w:tcPr>
          <w:p w:rsidR="008F7DEE" w:rsidRDefault="00CF117F">
            <w:pPr>
              <w:keepNext/>
              <w:overflowPunct/>
              <w:autoSpaceDE/>
              <w:autoSpaceDN/>
              <w:adjustRightInd/>
              <w:spacing w:before="0"/>
              <w:ind w:left="0" w:right="0"/>
              <w:jc w:val="center"/>
              <w:textAlignment w:val="auto"/>
              <w:rPr>
                <w:rFonts w:cs="Arial"/>
                <w:color w:val="000000"/>
              </w:rPr>
            </w:pPr>
            <w:r>
              <w:rPr>
                <w:rFonts w:cs="Arial"/>
                <w:color w:val="000000"/>
              </w:rPr>
              <w:t> </w:t>
            </w:r>
          </w:p>
        </w:tc>
      </w:tr>
    </w:tbl>
    <w:p w:rsidR="008F7DEE" w:rsidRDefault="00CF117F">
      <w:pPr>
        <w:pStyle w:val="Caption"/>
        <w:rPr>
          <w:rFonts w:ascii="Arial" w:hAnsi="Arial" w:cs="Arial"/>
          <w:i w:val="0"/>
        </w:rPr>
      </w:pPr>
      <w:r>
        <w:rPr>
          <w:rFonts w:ascii="Arial" w:hAnsi="Arial" w:cs="Arial"/>
          <w:i w:val="0"/>
        </w:rPr>
        <w:t xml:space="preserve">                                                    Table </w:t>
      </w:r>
      <w:ins w:id="183" w:author="palash.pandit" w:date="2020-06-25T15:25:00Z">
        <w:r>
          <w:rPr>
            <w:rFonts w:ascii="Arial" w:hAnsi="Arial" w:cs="Arial"/>
            <w:i w:val="0"/>
            <w:lang w:val="en-IN"/>
          </w:rPr>
          <w:t>24</w:t>
        </w:r>
      </w:ins>
      <w:del w:id="184" w:author="palash.pandit" w:date="2020-06-25T15:25:00Z">
        <w:r>
          <w:rPr>
            <w:rFonts w:ascii="Arial" w:hAnsi="Arial" w:cs="Arial"/>
            <w:i w:val="0"/>
          </w:rPr>
          <w:fldChar w:fldCharType="begin"/>
        </w:r>
        <w:r>
          <w:rPr>
            <w:rFonts w:ascii="Arial" w:hAnsi="Arial" w:cs="Arial"/>
            <w:i w:val="0"/>
          </w:rPr>
          <w:delInstrText xml:space="preserve"> SEQ Table \* ARABIC </w:delInstrText>
        </w:r>
        <w:r>
          <w:rPr>
            <w:rFonts w:ascii="Arial" w:hAnsi="Arial" w:cs="Arial"/>
            <w:i w:val="0"/>
          </w:rPr>
          <w:fldChar w:fldCharType="separate"/>
        </w:r>
        <w:r>
          <w:rPr>
            <w:rFonts w:ascii="Arial" w:hAnsi="Arial" w:cs="Arial"/>
            <w:i w:val="0"/>
          </w:rPr>
          <w:delText>23</w:delText>
        </w:r>
        <w:r>
          <w:rPr>
            <w:rFonts w:ascii="Arial" w:hAnsi="Arial" w:cs="Arial"/>
            <w:i w:val="0"/>
          </w:rPr>
          <w:fldChar w:fldCharType="end"/>
        </w:r>
      </w:del>
      <w:r>
        <w:rPr>
          <w:rFonts w:ascii="Arial" w:hAnsi="Arial" w:cs="Arial"/>
          <w:i w:val="0"/>
        </w:rPr>
        <w:t>: User access matrix</w:t>
      </w:r>
    </w:p>
    <w:p w:rsidR="008F7DEE" w:rsidRDefault="00CF117F">
      <w:pPr>
        <w:rPr>
          <w:rFonts w:cs="Arial"/>
        </w:rPr>
      </w:pPr>
      <w:r>
        <w:rPr>
          <w:rFonts w:cs="Arial"/>
        </w:rPr>
        <w:t xml:space="preserve">Note: Update, Edit and Delete access level for admin is only for user </w:t>
      </w:r>
      <w:r>
        <w:rPr>
          <w:rFonts w:cs="Arial"/>
        </w:rPr>
        <w:t>management data.</w:t>
      </w:r>
      <w:bookmarkStart w:id="185" w:name="_Toc445287729"/>
      <w:bookmarkStart w:id="186" w:name="_Toc355105741"/>
      <w:bookmarkStart w:id="187" w:name="_Toc355103971"/>
      <w:bookmarkStart w:id="188" w:name="_Toc71962093"/>
      <w:bookmarkStart w:id="189" w:name="_Toc447702700"/>
      <w:bookmarkStart w:id="190" w:name="_Toc434717546"/>
      <w:bookmarkStart w:id="191" w:name="_Toc432417662"/>
      <w:bookmarkStart w:id="192" w:name="_Toc446469003"/>
      <w:bookmarkStart w:id="193" w:name="_Toc443242315"/>
      <w:bookmarkStart w:id="194" w:name="_Toc448124120"/>
      <w:bookmarkStart w:id="195" w:name="_Toc446469004"/>
      <w:bookmarkStart w:id="196" w:name="_Toc431024846"/>
      <w:bookmarkStart w:id="197" w:name="_Toc446319119"/>
      <w:bookmarkStart w:id="198" w:name="_Toc431026648"/>
    </w:p>
    <w:p w:rsidR="008F7DEE" w:rsidRDefault="008F7DEE">
      <w:pPr>
        <w:rPr>
          <w:rFonts w:cs="Arial"/>
        </w:rPr>
      </w:pPr>
    </w:p>
    <w:p w:rsidR="008F7DEE" w:rsidRDefault="008F7DEE">
      <w:pPr>
        <w:rPr>
          <w:rFonts w:cs="Arial"/>
        </w:rPr>
      </w:pPr>
    </w:p>
    <w:p w:rsidR="008F7DEE" w:rsidRDefault="00CF117F">
      <w:pPr>
        <w:ind w:left="0"/>
        <w:rPr>
          <w:rFonts w:cs="Arial"/>
          <w:b/>
          <w:caps/>
        </w:rPr>
      </w:pPr>
      <w:r>
        <w:rPr>
          <w:rFonts w:cs="Arial"/>
          <w:b/>
          <w:caps/>
        </w:rPr>
        <w:t>4.13</w:t>
      </w:r>
      <w:r>
        <w:rPr>
          <w:rFonts w:cs="Arial"/>
          <w:b/>
          <w:caps/>
        </w:rPr>
        <w:tab/>
        <w:t>Documentation and references</w:t>
      </w:r>
      <w:bookmarkEnd w:id="185"/>
      <w:bookmarkEnd w:id="186"/>
      <w:bookmarkEnd w:id="187"/>
      <w:bookmarkEnd w:id="188"/>
    </w:p>
    <w:p w:rsidR="008F7DEE" w:rsidRDefault="00CF117F">
      <w:pPr>
        <w:rPr>
          <w:b/>
          <w:caps/>
        </w:rPr>
      </w:pPr>
      <w:r>
        <w:t>The below table depicts the documentation and references</w:t>
      </w:r>
    </w:p>
    <w:p w:rsidR="008F7DEE" w:rsidRDefault="008F7DEE">
      <w:pPr>
        <w:rPr>
          <w:lang w:val="en-GB"/>
        </w:rPr>
      </w:pPr>
    </w:p>
    <w:tbl>
      <w:tblPr>
        <w:tblW w:w="8188" w:type="dxa"/>
        <w:tblInd w:w="701" w:type="dxa"/>
        <w:tblLayout w:type="fixed"/>
        <w:tblLook w:val="04A0" w:firstRow="1" w:lastRow="0" w:firstColumn="1" w:lastColumn="0" w:noHBand="0" w:noVBand="1"/>
      </w:tblPr>
      <w:tblGrid>
        <w:gridCol w:w="957"/>
        <w:gridCol w:w="2822"/>
        <w:gridCol w:w="4409"/>
      </w:tblGrid>
      <w:tr w:rsidR="008F7DEE">
        <w:tc>
          <w:tcPr>
            <w:tcW w:w="957" w:type="dxa"/>
            <w:tcBorders>
              <w:top w:val="single" w:sz="4" w:space="0" w:color="000000"/>
              <w:left w:val="single" w:sz="4" w:space="0" w:color="000000"/>
              <w:bottom w:val="single" w:sz="4" w:space="0" w:color="000000"/>
            </w:tcBorders>
            <w:shd w:val="clear" w:color="auto" w:fill="E7E6E6"/>
          </w:tcPr>
          <w:p w:rsidR="008F7DEE" w:rsidRDefault="008F7DEE">
            <w:pPr>
              <w:pStyle w:val="BodyText"/>
              <w:snapToGrid w:val="0"/>
              <w:spacing w:before="60" w:after="60"/>
              <w:ind w:left="0"/>
              <w:rPr>
                <w:rFonts w:cs="Arial"/>
                <w:b/>
                <w:bCs/>
                <w:sz w:val="20"/>
              </w:rPr>
            </w:pPr>
          </w:p>
        </w:tc>
        <w:tc>
          <w:tcPr>
            <w:tcW w:w="2822" w:type="dxa"/>
            <w:tcBorders>
              <w:top w:val="single" w:sz="4" w:space="0" w:color="000000"/>
              <w:left w:val="single" w:sz="4" w:space="0" w:color="000000"/>
              <w:bottom w:val="single" w:sz="4" w:space="0" w:color="000000"/>
            </w:tcBorders>
            <w:shd w:val="clear" w:color="auto" w:fill="E7E6E6"/>
          </w:tcPr>
          <w:p w:rsidR="008F7DEE" w:rsidRDefault="00CF117F">
            <w:pPr>
              <w:pStyle w:val="BodyText"/>
              <w:spacing w:before="60" w:after="60"/>
              <w:ind w:left="0"/>
              <w:rPr>
                <w:rFonts w:cs="Arial"/>
                <w:b/>
                <w:bCs/>
                <w:sz w:val="20"/>
              </w:rPr>
            </w:pPr>
            <w:r>
              <w:rPr>
                <w:rFonts w:cs="Arial"/>
                <w:b/>
                <w:bCs/>
                <w:sz w:val="20"/>
              </w:rPr>
              <w:t>Document</w:t>
            </w:r>
          </w:p>
        </w:tc>
        <w:tc>
          <w:tcPr>
            <w:tcW w:w="4409" w:type="dxa"/>
            <w:tcBorders>
              <w:top w:val="single" w:sz="4" w:space="0" w:color="000000"/>
              <w:left w:val="single" w:sz="4" w:space="0" w:color="000000"/>
              <w:bottom w:val="single" w:sz="4" w:space="0" w:color="000000"/>
              <w:right w:val="single" w:sz="4" w:space="0" w:color="000000"/>
            </w:tcBorders>
            <w:shd w:val="clear" w:color="auto" w:fill="E7E6E6"/>
          </w:tcPr>
          <w:p w:rsidR="008F7DEE" w:rsidRDefault="00CF117F">
            <w:pPr>
              <w:pStyle w:val="BodyText"/>
              <w:spacing w:before="60" w:after="60"/>
              <w:ind w:left="0"/>
              <w:jc w:val="center"/>
              <w:rPr>
                <w:rFonts w:cs="Arial"/>
              </w:rPr>
            </w:pPr>
            <w:r>
              <w:rPr>
                <w:rFonts w:cs="Arial"/>
                <w:b/>
                <w:bCs/>
                <w:sz w:val="20"/>
              </w:rPr>
              <w:t>Location of source</w:t>
            </w:r>
          </w:p>
        </w:tc>
      </w:tr>
      <w:tr w:rsidR="008F7DEE">
        <w:tc>
          <w:tcPr>
            <w:tcW w:w="957" w:type="dxa"/>
            <w:tcBorders>
              <w:top w:val="single" w:sz="4" w:space="0" w:color="000000"/>
              <w:left w:val="single" w:sz="4" w:space="0" w:color="000000"/>
              <w:bottom w:val="single" w:sz="4" w:space="0" w:color="000000"/>
            </w:tcBorders>
            <w:shd w:val="clear" w:color="auto" w:fill="FFFFFF"/>
          </w:tcPr>
          <w:p w:rsidR="008F7DEE" w:rsidRDefault="00CF117F">
            <w:pPr>
              <w:pStyle w:val="BodyText"/>
              <w:spacing w:before="60" w:after="60"/>
              <w:ind w:left="0"/>
              <w:rPr>
                <w:rFonts w:cs="Arial"/>
                <w:sz w:val="20"/>
              </w:rPr>
            </w:pPr>
            <w:r>
              <w:rPr>
                <w:rFonts w:cs="Arial"/>
                <w:sz w:val="20"/>
              </w:rPr>
              <w:t>1</w:t>
            </w:r>
          </w:p>
        </w:tc>
        <w:tc>
          <w:tcPr>
            <w:tcW w:w="2822" w:type="dxa"/>
            <w:tcBorders>
              <w:top w:val="single" w:sz="4" w:space="0" w:color="000000"/>
              <w:left w:val="single" w:sz="4" w:space="0" w:color="000000"/>
              <w:bottom w:val="single" w:sz="4" w:space="0" w:color="000000"/>
            </w:tcBorders>
            <w:shd w:val="clear" w:color="auto" w:fill="FFFFFF"/>
          </w:tcPr>
          <w:p w:rsidR="008F7DEE" w:rsidRDefault="00CF117F">
            <w:pPr>
              <w:pStyle w:val="TableText"/>
              <w:spacing w:before="60" w:after="60"/>
              <w:rPr>
                <w:sz w:val="20"/>
                <w:szCs w:val="20"/>
              </w:rPr>
            </w:pPr>
            <w:r>
              <w:rPr>
                <w:sz w:val="20"/>
                <w:szCs w:val="20"/>
              </w:rPr>
              <w:t>System Operation Document Template</w:t>
            </w:r>
          </w:p>
        </w:tc>
        <w:tc>
          <w:tcPr>
            <w:tcW w:w="4409" w:type="dxa"/>
            <w:tcBorders>
              <w:top w:val="single" w:sz="4" w:space="0" w:color="000000"/>
              <w:left w:val="single" w:sz="4" w:space="0" w:color="000000"/>
              <w:bottom w:val="single" w:sz="4" w:space="0" w:color="000000"/>
              <w:right w:val="single" w:sz="4" w:space="0" w:color="000000"/>
            </w:tcBorders>
            <w:shd w:val="clear" w:color="auto" w:fill="FFFFFF"/>
          </w:tcPr>
          <w:p w:rsidR="008F7DEE" w:rsidRDefault="00CF117F">
            <w:pPr>
              <w:pStyle w:val="BodyText"/>
              <w:keepNext/>
              <w:spacing w:before="60" w:after="60"/>
              <w:ind w:left="0"/>
              <w:rPr>
                <w:rFonts w:cs="Arial"/>
                <w:sz w:val="20"/>
              </w:rPr>
            </w:pPr>
            <w:r>
              <w:rPr>
                <w:rFonts w:cs="Arial"/>
                <w:sz w:val="20"/>
              </w:rPr>
              <w:t>https://mabitdept.sharepoint.com/sites/MyPulse/InformationTechnology/</w:t>
            </w:r>
          </w:p>
        </w:tc>
      </w:tr>
    </w:tbl>
    <w:p w:rsidR="008F7DEE" w:rsidRDefault="00CF117F">
      <w:pPr>
        <w:pStyle w:val="Caption"/>
        <w:rPr>
          <w:rFonts w:ascii="Arial" w:hAnsi="Arial" w:cs="Arial"/>
          <w:i w:val="0"/>
        </w:rPr>
      </w:pPr>
      <w:r>
        <w:rPr>
          <w:rFonts w:ascii="Arial" w:hAnsi="Arial" w:cs="Arial"/>
          <w:i w:val="0"/>
        </w:rPr>
        <w:t xml:space="preserve">                                                   Table </w:t>
      </w:r>
      <w:del w:id="199" w:author="palash.pandit" w:date="2020-06-25T15:26:00Z">
        <w:r>
          <w:rPr>
            <w:rFonts w:ascii="Arial" w:hAnsi="Arial" w:cs="Arial"/>
            <w:i w:val="0"/>
          </w:rPr>
          <w:fldChar w:fldCharType="begin"/>
        </w:r>
        <w:r>
          <w:rPr>
            <w:rFonts w:ascii="Arial" w:hAnsi="Arial" w:cs="Arial"/>
            <w:i w:val="0"/>
          </w:rPr>
          <w:delInstrText xml:space="preserve"> SEQ Table \* ARABIC </w:delInstrText>
        </w:r>
        <w:r>
          <w:rPr>
            <w:rFonts w:ascii="Arial" w:hAnsi="Arial" w:cs="Arial"/>
            <w:i w:val="0"/>
          </w:rPr>
          <w:fldChar w:fldCharType="separate"/>
        </w:r>
        <w:r>
          <w:rPr>
            <w:rFonts w:ascii="Arial" w:hAnsi="Arial" w:cs="Arial"/>
            <w:i w:val="0"/>
          </w:rPr>
          <w:delText>24</w:delText>
        </w:r>
        <w:r>
          <w:rPr>
            <w:rFonts w:ascii="Arial" w:hAnsi="Arial" w:cs="Arial"/>
            <w:i w:val="0"/>
          </w:rPr>
          <w:fldChar w:fldCharType="end"/>
        </w:r>
      </w:del>
      <w:ins w:id="200" w:author="palash.pandit" w:date="2020-06-25T15:26:00Z">
        <w:r>
          <w:rPr>
            <w:rFonts w:ascii="Arial" w:hAnsi="Arial" w:cs="Arial"/>
            <w:i w:val="0"/>
            <w:lang w:val="en-IN"/>
          </w:rPr>
          <w:t>25</w:t>
        </w:r>
      </w:ins>
      <w:r>
        <w:rPr>
          <w:rFonts w:ascii="Arial" w:hAnsi="Arial" w:cs="Arial"/>
          <w:i w:val="0"/>
        </w:rPr>
        <w:t>: Reference Docs</w:t>
      </w:r>
    </w:p>
    <w:p w:rsidR="008F7DEE" w:rsidRDefault="008F7DEE">
      <w:pPr>
        <w:pStyle w:val="BodyText"/>
        <w:rPr>
          <w:rFonts w:cs="Arial"/>
          <w:sz w:val="20"/>
        </w:rPr>
      </w:pPr>
    </w:p>
    <w:p w:rsidR="008F7DEE" w:rsidRDefault="008F7DEE">
      <w:pPr>
        <w:pStyle w:val="BodyText"/>
        <w:rPr>
          <w:rFonts w:cs="Arial"/>
          <w:sz w:val="20"/>
        </w:rPr>
      </w:pPr>
    </w:p>
    <w:p w:rsidR="008F7DEE" w:rsidRDefault="00CF117F">
      <w:pPr>
        <w:pStyle w:val="Heading1"/>
        <w:pageBreakBefore/>
        <w:tabs>
          <w:tab w:val="left" w:pos="720"/>
        </w:tabs>
        <w:overflowPunct/>
        <w:autoSpaceDE/>
        <w:autoSpaceDN/>
        <w:adjustRightInd/>
        <w:spacing w:before="240"/>
        <w:ind w:left="720" w:right="0" w:hanging="720"/>
        <w:textAlignment w:val="auto"/>
        <w:rPr>
          <w:rFonts w:cs="Arial"/>
          <w:caps/>
          <w:sz w:val="20"/>
        </w:rPr>
      </w:pPr>
      <w:bookmarkStart w:id="201" w:name="_Toc519766544"/>
      <w:r>
        <w:rPr>
          <w:rFonts w:cs="Arial"/>
          <w:caps/>
          <w:sz w:val="20"/>
        </w:rPr>
        <w:lastRenderedPageBreak/>
        <w:t>AppendiX</w:t>
      </w:r>
      <w:bookmarkEnd w:id="201"/>
    </w:p>
    <w:bookmarkEnd w:id="189"/>
    <w:bookmarkEnd w:id="190"/>
    <w:bookmarkEnd w:id="191"/>
    <w:bookmarkEnd w:id="192"/>
    <w:bookmarkEnd w:id="193"/>
    <w:bookmarkEnd w:id="194"/>
    <w:bookmarkEnd w:id="195"/>
    <w:bookmarkEnd w:id="196"/>
    <w:bookmarkEnd w:id="197"/>
    <w:bookmarkEnd w:id="198"/>
    <w:p w:rsidR="008F7DEE" w:rsidRDefault="008F7DEE">
      <w:pPr>
        <w:ind w:left="0"/>
        <w:rPr>
          <w:rFonts w:cs="Arial"/>
          <w:b/>
          <w:color w:val="000000"/>
          <w:u w:val="single"/>
          <w:lang w:val="en-GB"/>
        </w:rPr>
      </w:pPr>
    </w:p>
    <w:p w:rsidR="008F7DEE" w:rsidRDefault="00CF117F">
      <w:pPr>
        <w:ind w:left="0"/>
        <w:rPr>
          <w:rFonts w:cs="Arial"/>
          <w:b/>
          <w:color w:val="000000"/>
          <w:u w:val="single"/>
          <w:lang w:val="en-GB"/>
        </w:rPr>
      </w:pPr>
      <w:r>
        <w:rPr>
          <w:rFonts w:cs="Arial"/>
          <w:b/>
          <w:color w:val="000000"/>
          <w:u w:val="single"/>
          <w:lang w:val="en-GB"/>
        </w:rPr>
        <w:t>DB Table Names:</w:t>
      </w:r>
    </w:p>
    <w:p w:rsidR="008F7DEE" w:rsidRDefault="008F7DEE">
      <w:pPr>
        <w:ind w:left="0"/>
        <w:rPr>
          <w:rFonts w:cs="Arial"/>
          <w:b/>
          <w:color w:val="000000"/>
          <w:u w:val="single"/>
          <w:lang w:val="en-GB"/>
        </w:rPr>
      </w:pPr>
    </w:p>
    <w:p w:rsidR="008F7DEE" w:rsidRDefault="00CF117F">
      <w:pPr>
        <w:pStyle w:val="ListParagraph"/>
        <w:numPr>
          <w:ilvl w:val="0"/>
          <w:numId w:val="22"/>
        </w:numPr>
        <w:rPr>
          <w:rFonts w:cs="Arial"/>
          <w:color w:val="000000"/>
          <w:lang w:val="en-GB"/>
        </w:rPr>
      </w:pPr>
      <w:r>
        <w:rPr>
          <w:rFonts w:cs="Arial"/>
          <w:color w:val="000000"/>
          <w:lang w:val="en-GB"/>
        </w:rPr>
        <w:t>CB_APP_USR_INFO</w:t>
      </w:r>
    </w:p>
    <w:p w:rsidR="008F7DEE" w:rsidRDefault="00CF117F">
      <w:pPr>
        <w:pStyle w:val="ListParagraph"/>
        <w:numPr>
          <w:ilvl w:val="0"/>
          <w:numId w:val="22"/>
        </w:numPr>
        <w:rPr>
          <w:rFonts w:cs="Arial"/>
          <w:color w:val="000000"/>
          <w:lang w:val="en-GB"/>
        </w:rPr>
      </w:pPr>
      <w:r>
        <w:rPr>
          <w:rFonts w:cs="Arial"/>
          <w:color w:val="000000"/>
          <w:lang w:val="en-GB"/>
        </w:rPr>
        <w:t>CB_COST_INFO</w:t>
      </w:r>
    </w:p>
    <w:p w:rsidR="008F7DEE" w:rsidRDefault="00CF117F">
      <w:pPr>
        <w:pStyle w:val="ListParagraph"/>
        <w:numPr>
          <w:ilvl w:val="0"/>
          <w:numId w:val="22"/>
        </w:numPr>
        <w:rPr>
          <w:rFonts w:cs="Arial"/>
          <w:color w:val="000000"/>
          <w:lang w:val="en-GB"/>
        </w:rPr>
      </w:pPr>
      <w:r>
        <w:rPr>
          <w:rFonts w:cs="Arial"/>
          <w:color w:val="000000"/>
          <w:lang w:val="en-GB"/>
        </w:rPr>
        <w:t>CB_APP_COST_INFO</w:t>
      </w:r>
    </w:p>
    <w:p w:rsidR="008F7DEE" w:rsidRDefault="00CF117F">
      <w:pPr>
        <w:pStyle w:val="ListParagraph"/>
        <w:numPr>
          <w:ilvl w:val="0"/>
          <w:numId w:val="22"/>
        </w:numPr>
        <w:rPr>
          <w:rFonts w:cs="Arial"/>
          <w:color w:val="000000"/>
          <w:lang w:val="en-GB"/>
        </w:rPr>
      </w:pPr>
      <w:r>
        <w:rPr>
          <w:rFonts w:cs="Arial"/>
          <w:color w:val="000000"/>
          <w:lang w:val="en-GB"/>
        </w:rPr>
        <w:t>CB_APP_INFO</w:t>
      </w:r>
    </w:p>
    <w:p w:rsidR="008F7DEE" w:rsidRDefault="00CF117F">
      <w:pPr>
        <w:pStyle w:val="ListParagraph"/>
        <w:numPr>
          <w:ilvl w:val="0"/>
          <w:numId w:val="22"/>
        </w:numPr>
        <w:rPr>
          <w:rFonts w:cs="Arial"/>
          <w:color w:val="000000"/>
          <w:lang w:val="en-GB"/>
        </w:rPr>
      </w:pPr>
      <w:r>
        <w:rPr>
          <w:rFonts w:cs="Arial"/>
          <w:color w:val="000000"/>
          <w:lang w:val="en-GB"/>
        </w:rPr>
        <w:t>CB_USER_MAIL_INFO</w:t>
      </w:r>
    </w:p>
    <w:p w:rsidR="008F7DEE" w:rsidRDefault="00CF117F">
      <w:pPr>
        <w:pStyle w:val="ListParagraph"/>
        <w:numPr>
          <w:ilvl w:val="0"/>
          <w:numId w:val="22"/>
        </w:numPr>
        <w:rPr>
          <w:rFonts w:cs="Arial"/>
          <w:color w:val="000000"/>
          <w:lang w:val="en-GB"/>
        </w:rPr>
      </w:pPr>
      <w:r>
        <w:rPr>
          <w:rFonts w:cs="Arial"/>
          <w:color w:val="000000"/>
          <w:lang w:val="en-GB"/>
        </w:rPr>
        <w:t>USER_FEATURE_IDENTITY</w:t>
      </w:r>
    </w:p>
    <w:p w:rsidR="008F7DEE" w:rsidRDefault="00CF117F">
      <w:pPr>
        <w:pStyle w:val="ListParagraph"/>
        <w:numPr>
          <w:ilvl w:val="0"/>
          <w:numId w:val="22"/>
        </w:numPr>
        <w:rPr>
          <w:rFonts w:cs="Arial"/>
          <w:color w:val="000000"/>
          <w:lang w:val="en-GB"/>
        </w:rPr>
      </w:pPr>
      <w:r>
        <w:rPr>
          <w:rFonts w:cs="Arial"/>
          <w:color w:val="000000"/>
          <w:lang w:val="en-GB"/>
        </w:rPr>
        <w:t>USER_PROFILE</w:t>
      </w:r>
    </w:p>
    <w:p w:rsidR="008F7DEE" w:rsidRDefault="00CF117F">
      <w:pPr>
        <w:pStyle w:val="ListParagraph"/>
        <w:numPr>
          <w:ilvl w:val="0"/>
          <w:numId w:val="22"/>
        </w:numPr>
        <w:rPr>
          <w:rFonts w:cs="Arial"/>
          <w:color w:val="000000"/>
          <w:lang w:val="en-GB"/>
        </w:rPr>
      </w:pPr>
      <w:r>
        <w:rPr>
          <w:rFonts w:cs="Arial"/>
          <w:color w:val="000000"/>
          <w:lang w:val="en-GB"/>
        </w:rPr>
        <w:t>USER_FEATURES</w:t>
      </w:r>
    </w:p>
    <w:p w:rsidR="008F7DEE" w:rsidRDefault="00CF117F">
      <w:pPr>
        <w:pStyle w:val="ListParagraph"/>
        <w:numPr>
          <w:ilvl w:val="0"/>
          <w:numId w:val="22"/>
        </w:numPr>
        <w:rPr>
          <w:rFonts w:cs="Arial"/>
          <w:color w:val="000000"/>
          <w:lang w:val="en-GB"/>
        </w:rPr>
      </w:pPr>
      <w:r>
        <w:rPr>
          <w:rFonts w:cs="Arial"/>
          <w:color w:val="000000"/>
          <w:lang w:val="en-GB"/>
        </w:rPr>
        <w:t>USER_ROLE_IDENTITY</w:t>
      </w:r>
    </w:p>
    <w:p w:rsidR="008F7DEE" w:rsidRDefault="00CF117F">
      <w:pPr>
        <w:pStyle w:val="ListParagraph"/>
        <w:numPr>
          <w:ilvl w:val="0"/>
          <w:numId w:val="22"/>
        </w:numPr>
        <w:rPr>
          <w:rFonts w:cs="Arial"/>
          <w:color w:val="000000"/>
          <w:lang w:val="en-GB"/>
        </w:rPr>
      </w:pPr>
      <w:r>
        <w:rPr>
          <w:rFonts w:cs="Arial"/>
          <w:color w:val="000000"/>
          <w:lang w:val="en-GB"/>
        </w:rPr>
        <w:t>USER_ROLES</w:t>
      </w:r>
    </w:p>
    <w:p w:rsidR="008F7DEE" w:rsidRDefault="00CF117F">
      <w:pPr>
        <w:pStyle w:val="ListParagraph"/>
        <w:numPr>
          <w:ilvl w:val="0"/>
          <w:numId w:val="22"/>
        </w:numPr>
        <w:rPr>
          <w:rFonts w:cs="Arial"/>
          <w:color w:val="000000"/>
          <w:lang w:val="en-GB"/>
        </w:rPr>
      </w:pPr>
      <w:r>
        <w:rPr>
          <w:rFonts w:cs="Arial"/>
          <w:color w:val="000000"/>
          <w:lang w:val="en-GB"/>
        </w:rPr>
        <w:t>CB_PARAM_CONFIG</w:t>
      </w:r>
    </w:p>
    <w:p w:rsidR="008F7DEE" w:rsidRDefault="00CF117F">
      <w:pPr>
        <w:pStyle w:val="ListParagraph"/>
        <w:numPr>
          <w:ilvl w:val="0"/>
          <w:numId w:val="22"/>
        </w:numPr>
        <w:rPr>
          <w:rFonts w:cs="Arial"/>
          <w:color w:val="000000"/>
          <w:lang w:val="en-GB"/>
        </w:rPr>
      </w:pPr>
      <w:r>
        <w:rPr>
          <w:rFonts w:cs="Arial"/>
          <w:color w:val="000000"/>
          <w:lang w:val="en-GB"/>
        </w:rPr>
        <w:t>CB_DIV_INFO</w:t>
      </w:r>
    </w:p>
    <w:p w:rsidR="008F7DEE" w:rsidRDefault="00CF117F">
      <w:pPr>
        <w:pStyle w:val="ListParagraph"/>
        <w:numPr>
          <w:ilvl w:val="0"/>
          <w:numId w:val="22"/>
        </w:numPr>
        <w:rPr>
          <w:rFonts w:cs="Arial"/>
          <w:color w:val="000000"/>
          <w:lang w:val="en-GB"/>
        </w:rPr>
      </w:pPr>
      <w:r>
        <w:rPr>
          <w:rFonts w:cs="Arial"/>
          <w:color w:val="000000"/>
          <w:lang w:val="en-GB"/>
        </w:rPr>
        <w:t>CB_LSY_REF</w:t>
      </w:r>
    </w:p>
    <w:p w:rsidR="008F7DEE" w:rsidRDefault="00CF117F">
      <w:pPr>
        <w:pStyle w:val="ListParagraph"/>
        <w:numPr>
          <w:ilvl w:val="0"/>
          <w:numId w:val="22"/>
        </w:numPr>
        <w:rPr>
          <w:rFonts w:cs="Arial"/>
          <w:color w:val="000000"/>
          <w:lang w:val="en-GB"/>
        </w:rPr>
      </w:pPr>
      <w:r>
        <w:rPr>
          <w:rFonts w:cs="Arial"/>
          <w:color w:val="000000"/>
          <w:lang w:val="en-GB"/>
        </w:rPr>
        <w:t>CB_SITA_REF</w:t>
      </w:r>
    </w:p>
    <w:p w:rsidR="008F7DEE" w:rsidRDefault="00CF117F">
      <w:pPr>
        <w:pStyle w:val="ListParagraph"/>
        <w:numPr>
          <w:ilvl w:val="0"/>
          <w:numId w:val="22"/>
        </w:numPr>
        <w:rPr>
          <w:rFonts w:cs="Arial"/>
          <w:color w:val="000000"/>
          <w:lang w:val="en-GB"/>
        </w:rPr>
      </w:pPr>
      <w:r>
        <w:rPr>
          <w:rFonts w:cs="Arial"/>
          <w:color w:val="000000"/>
          <w:lang w:val="en-GB"/>
        </w:rPr>
        <w:t>CB_FILE_LOG</w:t>
      </w:r>
    </w:p>
    <w:p w:rsidR="008F7DEE" w:rsidRDefault="00CF117F">
      <w:pPr>
        <w:pStyle w:val="ListParagraph"/>
        <w:numPr>
          <w:ilvl w:val="0"/>
          <w:numId w:val="22"/>
        </w:numPr>
        <w:rPr>
          <w:rFonts w:cs="Arial"/>
          <w:color w:val="000000"/>
          <w:lang w:val="en-GB"/>
        </w:rPr>
      </w:pPr>
      <w:r>
        <w:rPr>
          <w:rFonts w:cs="Arial"/>
          <w:color w:val="000000"/>
          <w:lang w:val="en-GB"/>
        </w:rPr>
        <w:t>CB_AUDIT_LOG</w:t>
      </w:r>
    </w:p>
    <w:p w:rsidR="008F7DEE" w:rsidRDefault="00CF117F">
      <w:pPr>
        <w:pStyle w:val="ListParagraph"/>
        <w:numPr>
          <w:ilvl w:val="0"/>
          <w:numId w:val="22"/>
        </w:numPr>
        <w:rPr>
          <w:rFonts w:cs="Arial"/>
          <w:color w:val="000000"/>
          <w:lang w:val="en-GB"/>
        </w:rPr>
      </w:pPr>
      <w:r>
        <w:rPr>
          <w:rFonts w:cs="Arial"/>
          <w:color w:val="000000"/>
          <w:lang w:val="en-GB"/>
        </w:rPr>
        <w:t>CB_USER_INFO</w:t>
      </w:r>
    </w:p>
    <w:p w:rsidR="008F7DEE" w:rsidRDefault="008F7DEE">
      <w:pPr>
        <w:ind w:left="0"/>
        <w:rPr>
          <w:rFonts w:cs="Arial"/>
          <w:b/>
          <w:color w:val="000000"/>
          <w:lang w:val="en-GB"/>
        </w:rPr>
      </w:pPr>
    </w:p>
    <w:p w:rsidR="008F7DEE" w:rsidRDefault="008F7DEE">
      <w:pPr>
        <w:ind w:left="0"/>
        <w:rPr>
          <w:rFonts w:cs="Arial"/>
          <w:b/>
          <w:color w:val="000000"/>
          <w:lang w:val="en-GB"/>
        </w:rPr>
      </w:pPr>
    </w:p>
    <w:p w:rsidR="008F7DEE" w:rsidRDefault="008F7DEE">
      <w:pPr>
        <w:ind w:left="0"/>
        <w:rPr>
          <w:rFonts w:cs="Arial"/>
          <w:b/>
          <w:color w:val="000000"/>
          <w:lang w:val="en-GB"/>
        </w:rPr>
      </w:pPr>
    </w:p>
    <w:p w:rsidR="008F7DEE" w:rsidRDefault="008F7DEE">
      <w:pPr>
        <w:ind w:left="0"/>
        <w:rPr>
          <w:rFonts w:cs="Arial"/>
          <w:b/>
          <w:color w:val="000000"/>
          <w:lang w:val="en-GB"/>
        </w:rPr>
      </w:pPr>
    </w:p>
    <w:p w:rsidR="008F7DEE" w:rsidRDefault="008F7DEE">
      <w:pPr>
        <w:ind w:left="0"/>
        <w:rPr>
          <w:rFonts w:cs="Arial"/>
          <w:b/>
          <w:color w:val="000000"/>
          <w:lang w:val="en-GB"/>
        </w:rPr>
      </w:pPr>
    </w:p>
    <w:p w:rsidR="008F7DEE" w:rsidRDefault="008F7DEE">
      <w:pPr>
        <w:ind w:left="0"/>
        <w:rPr>
          <w:rFonts w:cs="Arial"/>
          <w:b/>
          <w:color w:val="000000"/>
          <w:lang w:val="en-GB"/>
        </w:rPr>
      </w:pPr>
    </w:p>
    <w:p w:rsidR="008F7DEE" w:rsidRDefault="008F7DEE">
      <w:pPr>
        <w:ind w:left="0"/>
        <w:rPr>
          <w:rFonts w:cs="Arial"/>
          <w:b/>
          <w:color w:val="000000"/>
          <w:lang w:val="en-GB"/>
        </w:rPr>
      </w:pPr>
    </w:p>
    <w:p w:rsidR="008F7DEE" w:rsidRDefault="008F7DEE">
      <w:pPr>
        <w:ind w:left="0"/>
        <w:rPr>
          <w:rFonts w:cs="Arial"/>
          <w:b/>
          <w:color w:val="000000"/>
          <w:lang w:val="en-GB"/>
        </w:rPr>
      </w:pPr>
    </w:p>
    <w:p w:rsidR="008F7DEE" w:rsidRDefault="008F7DEE">
      <w:pPr>
        <w:ind w:left="0"/>
        <w:rPr>
          <w:rFonts w:cs="Arial"/>
          <w:b/>
          <w:color w:val="000000"/>
          <w:lang w:val="en-GB"/>
        </w:rPr>
      </w:pPr>
    </w:p>
    <w:p w:rsidR="008F7DEE" w:rsidRDefault="008F7DEE">
      <w:pPr>
        <w:ind w:left="0"/>
        <w:rPr>
          <w:rFonts w:cs="Arial"/>
          <w:b/>
          <w:color w:val="000000"/>
          <w:lang w:val="en-GB"/>
        </w:rPr>
      </w:pPr>
    </w:p>
    <w:p w:rsidR="008F7DEE" w:rsidRDefault="008F7DEE">
      <w:pPr>
        <w:ind w:left="0"/>
        <w:rPr>
          <w:rFonts w:cs="Arial"/>
          <w:b/>
          <w:color w:val="000000"/>
          <w:lang w:val="en-GB"/>
        </w:rPr>
      </w:pPr>
    </w:p>
    <w:p w:rsidR="008F7DEE" w:rsidRDefault="008F7DEE">
      <w:pPr>
        <w:ind w:left="0"/>
        <w:rPr>
          <w:rFonts w:cs="Arial"/>
          <w:b/>
          <w:color w:val="000000"/>
          <w:lang w:val="en-GB"/>
        </w:rPr>
      </w:pPr>
    </w:p>
    <w:p w:rsidR="008F7DEE" w:rsidRDefault="008F7DEE">
      <w:pPr>
        <w:ind w:left="0"/>
        <w:rPr>
          <w:rFonts w:cs="Arial"/>
          <w:b/>
          <w:color w:val="000000"/>
          <w:lang w:val="en-GB"/>
        </w:rPr>
      </w:pPr>
    </w:p>
    <w:p w:rsidR="008F7DEE" w:rsidRDefault="008F7DEE">
      <w:pPr>
        <w:ind w:left="0"/>
        <w:rPr>
          <w:rFonts w:cs="Arial"/>
          <w:b/>
          <w:color w:val="000000"/>
          <w:lang w:val="en-GB"/>
        </w:rPr>
      </w:pPr>
    </w:p>
    <w:p w:rsidR="008F7DEE" w:rsidRDefault="008F7DEE">
      <w:pPr>
        <w:ind w:left="0"/>
        <w:rPr>
          <w:rFonts w:cs="Arial"/>
          <w:b/>
          <w:color w:val="000000"/>
          <w:lang w:val="en-GB"/>
        </w:rPr>
      </w:pPr>
    </w:p>
    <w:p w:rsidR="008F7DEE" w:rsidRDefault="008F7DEE">
      <w:pPr>
        <w:ind w:left="0"/>
        <w:rPr>
          <w:rFonts w:cs="Arial"/>
          <w:b/>
          <w:color w:val="000000"/>
          <w:lang w:val="en-GB"/>
        </w:rPr>
      </w:pPr>
    </w:p>
    <w:p w:rsidR="008F7DEE" w:rsidRDefault="00CF117F">
      <w:pPr>
        <w:ind w:left="0"/>
        <w:rPr>
          <w:rFonts w:cs="Arial"/>
          <w:b/>
          <w:color w:val="000000"/>
          <w:lang w:val="en-GB"/>
        </w:rPr>
      </w:pPr>
      <w:r>
        <w:rPr>
          <w:rFonts w:cs="Arial"/>
          <w:b/>
          <w:color w:val="000000"/>
          <w:lang w:val="en-GB"/>
        </w:rPr>
        <w:lastRenderedPageBreak/>
        <w:t xml:space="preserve">PATCH </w:t>
      </w:r>
      <w:r>
        <w:rPr>
          <w:rFonts w:cs="Arial"/>
          <w:b/>
          <w:color w:val="000000"/>
          <w:lang w:val="en-GB"/>
        </w:rPr>
        <w:t>MANAGEMENT REPORT</w:t>
      </w:r>
    </w:p>
    <w:p w:rsidR="008F7DEE" w:rsidRDefault="008F7DEE">
      <w:pPr>
        <w:ind w:left="0"/>
        <w:rPr>
          <w:rFonts w:cs="Arial"/>
          <w:b/>
          <w:color w:val="943634"/>
          <w:lang w:val="en-GB"/>
        </w:rPr>
      </w:pPr>
    </w:p>
    <w:p w:rsidR="008F7DEE" w:rsidRDefault="008F7DEE">
      <w:pPr>
        <w:ind w:left="0"/>
        <w:rPr>
          <w:rFonts w:cs="Arial"/>
          <w:b/>
          <w:color w:val="943634"/>
          <w:lang w:val="en-GB"/>
        </w:rPr>
      </w:pPr>
    </w:p>
    <w:p w:rsidR="008F7DEE" w:rsidRDefault="00CF117F">
      <w:pPr>
        <w:ind w:left="0"/>
        <w:rPr>
          <w:rFonts w:cs="Arial"/>
          <w:color w:val="000000"/>
          <w:lang w:val="en-GB"/>
        </w:rPr>
      </w:pPr>
      <w:r>
        <w:rPr>
          <w:rFonts w:cs="Arial"/>
          <w:color w:val="000000"/>
          <w:lang w:val="en-GB"/>
        </w:rPr>
        <w:t>Application</w:t>
      </w:r>
      <w:r>
        <w:rPr>
          <w:rFonts w:cs="Arial"/>
          <w:color w:val="000000"/>
          <w:lang w:val="en-GB"/>
        </w:rPr>
        <w:tab/>
      </w:r>
      <w:r>
        <w:rPr>
          <w:rFonts w:cs="Arial"/>
          <w:color w:val="000000"/>
          <w:lang w:val="en-GB"/>
        </w:rPr>
        <w:tab/>
      </w:r>
      <w:r>
        <w:rPr>
          <w:rFonts w:cs="Arial"/>
          <w:b/>
          <w:color w:val="000000"/>
          <w:lang w:val="en-GB"/>
        </w:rPr>
        <w:t>:</w:t>
      </w:r>
      <w:r>
        <w:rPr>
          <w:rFonts w:cs="Arial"/>
          <w:color w:val="000000"/>
          <w:lang w:val="en-GB"/>
        </w:rPr>
        <w:tab/>
        <w:t>__</w:t>
      </w:r>
      <w:r>
        <w:rPr>
          <w:rFonts w:cs="Arial"/>
          <w:b/>
          <w:color w:val="000000"/>
          <w:lang w:val="en-GB"/>
        </w:rPr>
        <w:t>NIL</w:t>
      </w:r>
      <w:r>
        <w:rPr>
          <w:rFonts w:cs="Arial"/>
          <w:color w:val="000000"/>
          <w:lang w:val="en-GB"/>
        </w:rPr>
        <w:t xml:space="preserve"> ______________________________________________________</w:t>
      </w:r>
    </w:p>
    <w:p w:rsidR="008F7DEE" w:rsidRDefault="008F7DEE">
      <w:pPr>
        <w:ind w:left="0"/>
        <w:rPr>
          <w:rFonts w:cs="Arial"/>
          <w:color w:val="000000"/>
          <w:lang w:val="en-GB"/>
        </w:rPr>
      </w:pPr>
    </w:p>
    <w:p w:rsidR="008F7DEE" w:rsidRDefault="00CF117F">
      <w:pPr>
        <w:ind w:left="0"/>
        <w:rPr>
          <w:rFonts w:cs="Arial"/>
          <w:b/>
          <w:color w:val="000000"/>
          <w:lang w:val="en-GB"/>
        </w:rPr>
      </w:pPr>
      <w:r>
        <w:rPr>
          <w:rFonts w:cs="Arial"/>
          <w:color w:val="000000"/>
          <w:lang w:val="en-GB"/>
        </w:rPr>
        <w:t>Owner</w:t>
      </w:r>
      <w:r>
        <w:rPr>
          <w:rFonts w:cs="Arial"/>
          <w:b/>
          <w:color w:val="000000"/>
          <w:lang w:val="en-GB"/>
        </w:rPr>
        <w:tab/>
      </w:r>
      <w:r>
        <w:rPr>
          <w:rFonts w:cs="Arial"/>
          <w:b/>
          <w:color w:val="000000"/>
          <w:lang w:val="en-GB"/>
        </w:rPr>
        <w:tab/>
      </w:r>
      <w:r>
        <w:rPr>
          <w:rFonts w:cs="Arial"/>
          <w:b/>
          <w:color w:val="000000"/>
          <w:lang w:val="en-GB"/>
        </w:rPr>
        <w:tab/>
        <w:t>:</w:t>
      </w:r>
      <w:r>
        <w:rPr>
          <w:rFonts w:cs="Arial"/>
          <w:b/>
          <w:color w:val="000000"/>
          <w:lang w:val="en-GB"/>
        </w:rPr>
        <w:tab/>
        <w:t>_ NIL _____________________________________________________</w:t>
      </w:r>
    </w:p>
    <w:p w:rsidR="008F7DEE" w:rsidRDefault="008F7DEE">
      <w:pPr>
        <w:ind w:left="0"/>
        <w:rPr>
          <w:rFonts w:cs="Arial"/>
          <w:b/>
          <w:color w:val="000000"/>
          <w:lang w:val="en-GB"/>
        </w:rPr>
      </w:pPr>
    </w:p>
    <w:p w:rsidR="008F7DEE" w:rsidRDefault="008F7DEE">
      <w:pPr>
        <w:ind w:left="0"/>
        <w:rPr>
          <w:rFonts w:cs="Arial"/>
          <w:b/>
          <w:color w:val="000000"/>
          <w:lang w:val="en-GB"/>
        </w:rPr>
      </w:pPr>
    </w:p>
    <w:tbl>
      <w:tblPr>
        <w:tblW w:w="9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28"/>
        <w:gridCol w:w="7047"/>
      </w:tblGrid>
      <w:tr w:rsidR="008F7DEE">
        <w:trPr>
          <w:trHeight w:val="512"/>
        </w:trPr>
        <w:tc>
          <w:tcPr>
            <w:tcW w:w="2628" w:type="dxa"/>
            <w:vAlign w:val="center"/>
          </w:tcPr>
          <w:p w:rsidR="008F7DEE" w:rsidRDefault="00CF117F">
            <w:pPr>
              <w:ind w:left="0"/>
              <w:jc w:val="center"/>
              <w:rPr>
                <w:rFonts w:cs="Arial"/>
                <w:b/>
                <w:color w:val="000000"/>
                <w:lang w:val="en-GB"/>
              </w:rPr>
            </w:pPr>
            <w:r>
              <w:rPr>
                <w:rFonts w:cs="Arial"/>
                <w:b/>
                <w:color w:val="000000"/>
                <w:lang w:val="en-GB"/>
              </w:rPr>
              <w:t>Date</w:t>
            </w:r>
          </w:p>
        </w:tc>
        <w:tc>
          <w:tcPr>
            <w:tcW w:w="7047" w:type="dxa"/>
            <w:vAlign w:val="center"/>
          </w:tcPr>
          <w:p w:rsidR="008F7DEE" w:rsidRDefault="00CF117F">
            <w:pPr>
              <w:ind w:left="0"/>
              <w:jc w:val="center"/>
              <w:rPr>
                <w:rFonts w:cs="Arial"/>
                <w:b/>
                <w:color w:val="000000"/>
                <w:lang w:val="en-GB"/>
              </w:rPr>
            </w:pPr>
            <w:r>
              <w:rPr>
                <w:rFonts w:cs="Arial"/>
                <w:b/>
                <w:color w:val="000000"/>
                <w:lang w:val="en-GB"/>
              </w:rPr>
              <w:t>Patch / Service Pack Applied</w:t>
            </w:r>
          </w:p>
        </w:tc>
      </w:tr>
      <w:tr w:rsidR="008F7DEE">
        <w:trPr>
          <w:trHeight w:val="671"/>
        </w:trPr>
        <w:tc>
          <w:tcPr>
            <w:tcW w:w="2628" w:type="dxa"/>
          </w:tcPr>
          <w:p w:rsidR="008F7DEE" w:rsidRDefault="00CF117F">
            <w:pPr>
              <w:ind w:left="0"/>
              <w:rPr>
                <w:rFonts w:cs="Arial"/>
                <w:b/>
                <w:color w:val="000000"/>
                <w:lang w:val="en-GB"/>
              </w:rPr>
            </w:pPr>
            <w:r>
              <w:rPr>
                <w:rFonts w:cs="Arial"/>
                <w:b/>
                <w:color w:val="000000"/>
                <w:lang w:val="en-GB"/>
              </w:rPr>
              <w:t>NIL</w:t>
            </w:r>
          </w:p>
        </w:tc>
        <w:tc>
          <w:tcPr>
            <w:tcW w:w="7047" w:type="dxa"/>
          </w:tcPr>
          <w:p w:rsidR="008F7DEE" w:rsidRDefault="00CF117F">
            <w:pPr>
              <w:ind w:left="0"/>
              <w:rPr>
                <w:rFonts w:cs="Arial"/>
                <w:b/>
                <w:color w:val="000000"/>
                <w:lang w:val="en-GB"/>
              </w:rPr>
            </w:pPr>
            <w:r>
              <w:rPr>
                <w:rFonts w:cs="Arial"/>
                <w:b/>
                <w:color w:val="000000"/>
                <w:lang w:val="en-GB"/>
              </w:rPr>
              <w:t>NIL</w:t>
            </w:r>
          </w:p>
        </w:tc>
      </w:tr>
      <w:tr w:rsidR="008F7DEE">
        <w:trPr>
          <w:trHeight w:val="706"/>
        </w:trPr>
        <w:tc>
          <w:tcPr>
            <w:tcW w:w="2628" w:type="dxa"/>
          </w:tcPr>
          <w:p w:rsidR="008F7DEE" w:rsidRDefault="008F7DEE">
            <w:pPr>
              <w:ind w:left="0"/>
              <w:rPr>
                <w:rFonts w:cs="Arial"/>
                <w:b/>
                <w:color w:val="000000"/>
                <w:lang w:val="en-GB"/>
              </w:rPr>
            </w:pPr>
          </w:p>
        </w:tc>
        <w:tc>
          <w:tcPr>
            <w:tcW w:w="7047" w:type="dxa"/>
          </w:tcPr>
          <w:p w:rsidR="008F7DEE" w:rsidRDefault="008F7DEE">
            <w:pPr>
              <w:ind w:left="0"/>
              <w:rPr>
                <w:rFonts w:cs="Arial"/>
                <w:b/>
                <w:color w:val="000000"/>
                <w:lang w:val="en-GB"/>
              </w:rPr>
            </w:pPr>
          </w:p>
        </w:tc>
      </w:tr>
      <w:tr w:rsidR="008F7DEE">
        <w:trPr>
          <w:trHeight w:val="706"/>
        </w:trPr>
        <w:tc>
          <w:tcPr>
            <w:tcW w:w="2628" w:type="dxa"/>
          </w:tcPr>
          <w:p w:rsidR="008F7DEE" w:rsidRDefault="008F7DEE">
            <w:pPr>
              <w:ind w:left="0"/>
              <w:rPr>
                <w:rFonts w:cs="Arial"/>
                <w:b/>
                <w:color w:val="000000"/>
                <w:lang w:val="en-GB"/>
              </w:rPr>
            </w:pPr>
          </w:p>
        </w:tc>
        <w:tc>
          <w:tcPr>
            <w:tcW w:w="7047" w:type="dxa"/>
          </w:tcPr>
          <w:p w:rsidR="008F7DEE" w:rsidRDefault="008F7DEE">
            <w:pPr>
              <w:ind w:left="0"/>
              <w:rPr>
                <w:rFonts w:cs="Arial"/>
                <w:b/>
                <w:color w:val="000000"/>
                <w:lang w:val="en-GB"/>
              </w:rPr>
            </w:pPr>
          </w:p>
        </w:tc>
      </w:tr>
      <w:tr w:rsidR="008F7DEE">
        <w:trPr>
          <w:trHeight w:val="738"/>
        </w:trPr>
        <w:tc>
          <w:tcPr>
            <w:tcW w:w="2628" w:type="dxa"/>
          </w:tcPr>
          <w:p w:rsidR="008F7DEE" w:rsidRDefault="008F7DEE">
            <w:pPr>
              <w:ind w:left="0"/>
              <w:rPr>
                <w:rFonts w:cs="Arial"/>
                <w:b/>
                <w:color w:val="000000"/>
                <w:lang w:val="en-GB"/>
              </w:rPr>
            </w:pPr>
          </w:p>
        </w:tc>
        <w:tc>
          <w:tcPr>
            <w:tcW w:w="7047" w:type="dxa"/>
          </w:tcPr>
          <w:p w:rsidR="008F7DEE" w:rsidRDefault="008F7DEE">
            <w:pPr>
              <w:ind w:left="0"/>
              <w:rPr>
                <w:rFonts w:cs="Arial"/>
                <w:b/>
                <w:color w:val="000000"/>
                <w:lang w:val="en-GB"/>
              </w:rPr>
            </w:pPr>
          </w:p>
        </w:tc>
      </w:tr>
    </w:tbl>
    <w:p w:rsidR="008F7DEE" w:rsidRDefault="008F7DEE">
      <w:pPr>
        <w:ind w:left="0"/>
        <w:rPr>
          <w:rFonts w:cs="Arial"/>
          <w:b/>
          <w:color w:val="000000"/>
          <w:lang w:val="en-GB"/>
        </w:rPr>
      </w:pPr>
    </w:p>
    <w:p w:rsidR="008F7DEE" w:rsidRDefault="00CF117F">
      <w:pPr>
        <w:ind w:left="0"/>
        <w:rPr>
          <w:rFonts w:cs="Arial"/>
          <w:b/>
          <w:color w:val="000000"/>
          <w:lang w:val="en-GB"/>
        </w:rPr>
      </w:pPr>
      <w:r>
        <w:rPr>
          <w:rFonts w:cs="Arial"/>
          <w:b/>
          <w:color w:val="000000"/>
          <w:lang w:val="en-GB"/>
        </w:rPr>
        <w:t xml:space="preserve"> </w:t>
      </w:r>
    </w:p>
    <w:p w:rsidR="008F7DEE" w:rsidRDefault="00CF117F">
      <w:pPr>
        <w:ind w:left="0"/>
        <w:rPr>
          <w:rFonts w:cs="Arial"/>
          <w:b/>
          <w:color w:val="000000"/>
          <w:lang w:val="en-GB"/>
        </w:rPr>
      </w:pPr>
      <w:r>
        <w:rPr>
          <w:rFonts w:cs="Arial"/>
          <w:b/>
          <w:color w:val="000000"/>
          <w:lang w:val="en-GB"/>
        </w:rPr>
        <w:t>Prepared By:</w:t>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Approved By:</w:t>
      </w:r>
    </w:p>
    <w:p w:rsidR="008F7DEE" w:rsidRDefault="008F7DEE">
      <w:pPr>
        <w:ind w:left="0"/>
        <w:rPr>
          <w:rFonts w:cs="Arial"/>
          <w:b/>
          <w:color w:val="000000"/>
          <w:lang w:val="en-GB"/>
        </w:rPr>
      </w:pPr>
    </w:p>
    <w:p w:rsidR="008F7DEE" w:rsidRDefault="008F7DEE">
      <w:pPr>
        <w:ind w:left="0"/>
        <w:rPr>
          <w:rFonts w:cs="Arial"/>
          <w:b/>
          <w:color w:val="000000"/>
          <w:lang w:val="en-GB"/>
        </w:rPr>
      </w:pPr>
    </w:p>
    <w:p w:rsidR="008F7DEE" w:rsidRDefault="00CF117F">
      <w:pPr>
        <w:ind w:left="0"/>
        <w:rPr>
          <w:rFonts w:cs="Arial"/>
          <w:b/>
          <w:color w:val="000000"/>
          <w:lang w:val="en-GB"/>
        </w:rPr>
      </w:pPr>
      <w:r>
        <w:rPr>
          <w:rFonts w:cs="Arial"/>
          <w:b/>
          <w:color w:val="000000"/>
          <w:lang w:val="en-GB"/>
        </w:rPr>
        <w:t xml:space="preserve">   ....................................................</w:t>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t>....................................................</w:t>
      </w:r>
    </w:p>
    <w:p w:rsidR="008F7DEE" w:rsidRDefault="00CF117F">
      <w:pPr>
        <w:ind w:left="0"/>
        <w:rPr>
          <w:rFonts w:cs="Arial"/>
          <w:b/>
          <w:color w:val="000000"/>
          <w:lang w:val="en-GB"/>
        </w:rPr>
      </w:pPr>
      <w:r>
        <w:rPr>
          <w:rFonts w:cs="Arial"/>
          <w:b/>
          <w:color w:val="000000"/>
          <w:lang w:val="en-GB"/>
        </w:rPr>
        <w:t xml:space="preserve"> </w:t>
      </w:r>
      <w:r>
        <w:rPr>
          <w:rFonts w:cs="Arial"/>
          <w:b/>
          <w:color w:val="000000"/>
          <w:lang w:val="en-GB"/>
        </w:rPr>
        <w:tab/>
      </w:r>
      <w:r>
        <w:rPr>
          <w:rFonts w:cs="Arial"/>
          <w:b/>
          <w:color w:val="000000"/>
          <w:lang w:val="en-GB"/>
        </w:rPr>
        <w:tab/>
        <w:t>System Admin</w:t>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t>System Owner</w:t>
      </w:r>
    </w:p>
    <w:p w:rsidR="008F7DEE" w:rsidRDefault="008F7DEE">
      <w:pPr>
        <w:ind w:left="0"/>
        <w:rPr>
          <w:rFonts w:cs="Arial"/>
          <w:b/>
          <w:color w:val="000000"/>
          <w:lang w:val="en-GB"/>
        </w:rPr>
      </w:pPr>
    </w:p>
    <w:p w:rsidR="008F7DEE" w:rsidRDefault="00CF117F">
      <w:pPr>
        <w:ind w:left="0"/>
        <w:rPr>
          <w:rFonts w:cs="Arial"/>
          <w:b/>
          <w:color w:val="000000"/>
          <w:lang w:val="en-GB"/>
        </w:rPr>
      </w:pPr>
      <w:r>
        <w:rPr>
          <w:rFonts w:cs="Arial"/>
          <w:b/>
          <w:color w:val="000000"/>
          <w:lang w:val="en-GB"/>
        </w:rPr>
        <w:br/>
      </w:r>
    </w:p>
    <w:p w:rsidR="008F7DEE" w:rsidRDefault="008F7DEE">
      <w:pPr>
        <w:ind w:left="0"/>
        <w:rPr>
          <w:rFonts w:cs="Arial"/>
          <w:b/>
          <w:color w:val="000000"/>
          <w:lang w:val="en-GB"/>
        </w:rPr>
      </w:pPr>
    </w:p>
    <w:p w:rsidR="008F7DEE" w:rsidRDefault="008F7DEE">
      <w:pPr>
        <w:ind w:left="0"/>
        <w:rPr>
          <w:rFonts w:cs="Arial"/>
          <w:b/>
          <w:color w:val="000000"/>
          <w:lang w:val="en-GB"/>
        </w:rPr>
      </w:pPr>
    </w:p>
    <w:p w:rsidR="008F7DEE" w:rsidRDefault="008F7DEE">
      <w:pPr>
        <w:ind w:left="0"/>
        <w:rPr>
          <w:rFonts w:cs="Arial"/>
          <w:b/>
          <w:color w:val="000000"/>
          <w:lang w:val="en-GB"/>
        </w:rPr>
      </w:pPr>
    </w:p>
    <w:p w:rsidR="008F7DEE" w:rsidRDefault="008F7DEE">
      <w:pPr>
        <w:ind w:left="0"/>
        <w:rPr>
          <w:rFonts w:cs="Arial"/>
          <w:b/>
          <w:color w:val="000000"/>
          <w:lang w:val="en-GB"/>
        </w:rPr>
      </w:pPr>
    </w:p>
    <w:p w:rsidR="008F7DEE" w:rsidRDefault="008F7DEE">
      <w:pPr>
        <w:ind w:left="0"/>
        <w:rPr>
          <w:rFonts w:cs="Arial"/>
          <w:b/>
          <w:color w:val="943634"/>
          <w:lang w:val="en-GB"/>
        </w:rPr>
      </w:pPr>
    </w:p>
    <w:p w:rsidR="008F7DEE" w:rsidRDefault="008F7DEE">
      <w:pPr>
        <w:ind w:left="0"/>
        <w:rPr>
          <w:rFonts w:cs="Arial"/>
          <w:b/>
          <w:color w:val="000000"/>
          <w:lang w:val="en-GB"/>
        </w:rPr>
      </w:pPr>
    </w:p>
    <w:p w:rsidR="008F7DEE" w:rsidRDefault="00CF117F">
      <w:pPr>
        <w:ind w:left="0"/>
        <w:rPr>
          <w:rFonts w:cs="Arial"/>
          <w:b/>
          <w:color w:val="000000"/>
          <w:lang w:val="en-GB"/>
        </w:rPr>
      </w:pPr>
      <w:r>
        <w:rPr>
          <w:rFonts w:cs="Arial"/>
          <w:b/>
          <w:color w:val="000000"/>
          <w:lang w:val="en-GB"/>
        </w:rPr>
        <w:lastRenderedPageBreak/>
        <w:t>BACKUP RESTORATION REPORT</w:t>
      </w:r>
    </w:p>
    <w:p w:rsidR="008F7DEE" w:rsidRDefault="008F7DEE">
      <w:pPr>
        <w:ind w:left="0"/>
        <w:rPr>
          <w:rFonts w:cs="Arial"/>
          <w:b/>
          <w:color w:val="000000"/>
          <w:lang w:val="en-GB"/>
        </w:rPr>
      </w:pPr>
    </w:p>
    <w:p w:rsidR="008F7DEE" w:rsidRDefault="008F7DEE">
      <w:pPr>
        <w:ind w:left="0"/>
        <w:rPr>
          <w:rFonts w:cs="Arial"/>
          <w:b/>
          <w:color w:val="943634"/>
          <w:lang w:val="en-GB"/>
        </w:rPr>
      </w:pPr>
    </w:p>
    <w:p w:rsidR="008F7DEE" w:rsidRDefault="00CF117F">
      <w:pPr>
        <w:ind w:left="0"/>
        <w:rPr>
          <w:rFonts w:cs="Arial"/>
          <w:color w:val="000000"/>
          <w:lang w:val="en-GB"/>
        </w:rPr>
      </w:pPr>
      <w:r>
        <w:rPr>
          <w:rFonts w:cs="Arial"/>
          <w:color w:val="000000"/>
          <w:lang w:val="en-GB"/>
        </w:rPr>
        <w:t>Application</w:t>
      </w:r>
      <w:r>
        <w:rPr>
          <w:rFonts w:cs="Arial"/>
          <w:color w:val="000000"/>
          <w:lang w:val="en-GB"/>
        </w:rPr>
        <w:tab/>
      </w:r>
      <w:r>
        <w:rPr>
          <w:rFonts w:cs="Arial"/>
          <w:color w:val="000000"/>
          <w:lang w:val="en-GB"/>
        </w:rPr>
        <w:tab/>
      </w:r>
      <w:r>
        <w:rPr>
          <w:rFonts w:cs="Arial"/>
          <w:b/>
          <w:color w:val="000000"/>
          <w:lang w:val="en-GB"/>
        </w:rPr>
        <w:t>:</w:t>
      </w:r>
      <w:r>
        <w:rPr>
          <w:rFonts w:cs="Arial"/>
          <w:color w:val="000000"/>
          <w:lang w:val="en-GB"/>
        </w:rPr>
        <w:tab/>
        <w:t>______NIL_________________________</w:t>
      </w:r>
      <w:r>
        <w:rPr>
          <w:rFonts w:cs="Arial"/>
          <w:color w:val="000000"/>
          <w:lang w:val="en-GB"/>
        </w:rPr>
        <w:t>_______________________</w:t>
      </w:r>
    </w:p>
    <w:p w:rsidR="008F7DEE" w:rsidRDefault="008F7DEE">
      <w:pPr>
        <w:ind w:left="0"/>
        <w:rPr>
          <w:rFonts w:cs="Arial"/>
          <w:color w:val="000000"/>
          <w:lang w:val="en-GB"/>
        </w:rPr>
      </w:pPr>
    </w:p>
    <w:p w:rsidR="008F7DEE" w:rsidRDefault="00CF117F">
      <w:pPr>
        <w:ind w:left="0"/>
        <w:rPr>
          <w:rFonts w:cs="Arial"/>
          <w:b/>
          <w:color w:val="000000"/>
          <w:lang w:val="en-GB"/>
        </w:rPr>
      </w:pPr>
      <w:r>
        <w:rPr>
          <w:rFonts w:cs="Arial"/>
          <w:color w:val="000000"/>
          <w:lang w:val="en-GB"/>
        </w:rPr>
        <w:t>Owner</w:t>
      </w:r>
      <w:r>
        <w:rPr>
          <w:rFonts w:cs="Arial"/>
          <w:b/>
          <w:color w:val="000000"/>
          <w:lang w:val="en-GB"/>
        </w:rPr>
        <w:tab/>
      </w:r>
      <w:r>
        <w:rPr>
          <w:rFonts w:cs="Arial"/>
          <w:b/>
          <w:color w:val="000000"/>
          <w:lang w:val="en-GB"/>
        </w:rPr>
        <w:tab/>
      </w:r>
      <w:r>
        <w:rPr>
          <w:rFonts w:cs="Arial"/>
          <w:b/>
          <w:color w:val="000000"/>
          <w:lang w:val="en-GB"/>
        </w:rPr>
        <w:tab/>
        <w:t>:</w:t>
      </w:r>
      <w:r>
        <w:rPr>
          <w:rFonts w:cs="Arial"/>
          <w:b/>
          <w:color w:val="000000"/>
          <w:lang w:val="en-GB"/>
        </w:rPr>
        <w:tab/>
        <w:t>______NIL________________________________________________</w:t>
      </w:r>
    </w:p>
    <w:p w:rsidR="008F7DEE" w:rsidRDefault="008F7DEE">
      <w:pPr>
        <w:ind w:left="0"/>
        <w:rPr>
          <w:rFonts w:cs="Arial"/>
          <w:b/>
          <w:color w:val="000000"/>
          <w:lang w:val="en-GB"/>
        </w:rPr>
      </w:pPr>
    </w:p>
    <w:p w:rsidR="008F7DEE" w:rsidRDefault="008F7DEE">
      <w:pPr>
        <w:ind w:left="0"/>
        <w:rPr>
          <w:rFonts w:cs="Arial"/>
          <w:b/>
          <w:color w:val="000000"/>
          <w:lang w:val="en-GB"/>
        </w:rPr>
      </w:pPr>
    </w:p>
    <w:tbl>
      <w:tblPr>
        <w:tblW w:w="9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28"/>
        <w:gridCol w:w="7047"/>
      </w:tblGrid>
      <w:tr w:rsidR="008F7DEE">
        <w:trPr>
          <w:trHeight w:val="512"/>
        </w:trPr>
        <w:tc>
          <w:tcPr>
            <w:tcW w:w="2628" w:type="dxa"/>
            <w:vAlign w:val="center"/>
          </w:tcPr>
          <w:p w:rsidR="008F7DEE" w:rsidRDefault="00CF117F">
            <w:pPr>
              <w:ind w:left="0"/>
              <w:jc w:val="center"/>
              <w:rPr>
                <w:rFonts w:cs="Arial"/>
                <w:color w:val="000000"/>
                <w:lang w:val="en-GB"/>
              </w:rPr>
            </w:pPr>
            <w:r>
              <w:rPr>
                <w:rFonts w:cs="Arial"/>
                <w:b/>
                <w:color w:val="000000"/>
                <w:lang w:val="en-GB"/>
              </w:rPr>
              <w:t>Date</w:t>
            </w:r>
          </w:p>
        </w:tc>
        <w:tc>
          <w:tcPr>
            <w:tcW w:w="7047" w:type="dxa"/>
            <w:vAlign w:val="center"/>
          </w:tcPr>
          <w:p w:rsidR="008F7DEE" w:rsidRDefault="00CF117F">
            <w:pPr>
              <w:ind w:left="0"/>
              <w:jc w:val="center"/>
              <w:rPr>
                <w:rFonts w:cs="Arial"/>
                <w:b/>
                <w:color w:val="000000"/>
                <w:lang w:val="en-GB"/>
              </w:rPr>
            </w:pPr>
            <w:r>
              <w:rPr>
                <w:rFonts w:cs="Arial"/>
                <w:b/>
                <w:color w:val="000000"/>
                <w:lang w:val="en-GB"/>
              </w:rPr>
              <w:t>Status of Restoration</w:t>
            </w:r>
          </w:p>
        </w:tc>
      </w:tr>
      <w:tr w:rsidR="008F7DEE">
        <w:trPr>
          <w:trHeight w:val="671"/>
        </w:trPr>
        <w:tc>
          <w:tcPr>
            <w:tcW w:w="2628" w:type="dxa"/>
          </w:tcPr>
          <w:p w:rsidR="008F7DEE" w:rsidRDefault="00CF117F">
            <w:pPr>
              <w:ind w:left="0"/>
              <w:rPr>
                <w:rFonts w:cs="Arial"/>
                <w:b/>
                <w:color w:val="000000"/>
                <w:lang w:val="en-GB"/>
              </w:rPr>
            </w:pPr>
            <w:r>
              <w:rPr>
                <w:rFonts w:cs="Arial"/>
                <w:b/>
                <w:color w:val="000000"/>
                <w:lang w:val="en-GB"/>
              </w:rPr>
              <w:t>NIL</w:t>
            </w:r>
          </w:p>
        </w:tc>
        <w:tc>
          <w:tcPr>
            <w:tcW w:w="7047" w:type="dxa"/>
          </w:tcPr>
          <w:p w:rsidR="008F7DEE" w:rsidRDefault="00CF117F">
            <w:pPr>
              <w:ind w:left="0"/>
              <w:rPr>
                <w:rFonts w:cs="Arial"/>
                <w:b/>
                <w:color w:val="000000"/>
                <w:lang w:val="en-GB"/>
              </w:rPr>
            </w:pPr>
            <w:r>
              <w:rPr>
                <w:rFonts w:cs="Arial"/>
                <w:b/>
                <w:color w:val="000000"/>
                <w:lang w:val="en-GB"/>
              </w:rPr>
              <w:t>NIL</w:t>
            </w:r>
          </w:p>
        </w:tc>
      </w:tr>
      <w:tr w:rsidR="008F7DEE">
        <w:trPr>
          <w:trHeight w:val="706"/>
        </w:trPr>
        <w:tc>
          <w:tcPr>
            <w:tcW w:w="2628" w:type="dxa"/>
          </w:tcPr>
          <w:p w:rsidR="008F7DEE" w:rsidRDefault="008F7DEE">
            <w:pPr>
              <w:ind w:left="0"/>
              <w:rPr>
                <w:rFonts w:cs="Arial"/>
                <w:b/>
                <w:color w:val="000000"/>
                <w:lang w:val="en-GB"/>
              </w:rPr>
            </w:pPr>
          </w:p>
        </w:tc>
        <w:tc>
          <w:tcPr>
            <w:tcW w:w="7047" w:type="dxa"/>
          </w:tcPr>
          <w:p w:rsidR="008F7DEE" w:rsidRDefault="008F7DEE">
            <w:pPr>
              <w:ind w:left="0"/>
              <w:rPr>
                <w:rFonts w:cs="Arial"/>
                <w:b/>
                <w:color w:val="000000"/>
                <w:lang w:val="en-GB"/>
              </w:rPr>
            </w:pPr>
          </w:p>
        </w:tc>
      </w:tr>
      <w:tr w:rsidR="008F7DEE">
        <w:trPr>
          <w:trHeight w:val="706"/>
        </w:trPr>
        <w:tc>
          <w:tcPr>
            <w:tcW w:w="2628" w:type="dxa"/>
          </w:tcPr>
          <w:p w:rsidR="008F7DEE" w:rsidRDefault="008F7DEE">
            <w:pPr>
              <w:ind w:left="0"/>
              <w:rPr>
                <w:rFonts w:cs="Arial"/>
                <w:b/>
                <w:color w:val="000000"/>
                <w:lang w:val="en-GB"/>
              </w:rPr>
            </w:pPr>
          </w:p>
        </w:tc>
        <w:tc>
          <w:tcPr>
            <w:tcW w:w="7047" w:type="dxa"/>
          </w:tcPr>
          <w:p w:rsidR="008F7DEE" w:rsidRDefault="008F7DEE">
            <w:pPr>
              <w:ind w:left="0"/>
              <w:rPr>
                <w:rFonts w:cs="Arial"/>
                <w:b/>
                <w:color w:val="000000"/>
                <w:lang w:val="en-GB"/>
              </w:rPr>
            </w:pPr>
          </w:p>
        </w:tc>
      </w:tr>
      <w:tr w:rsidR="008F7DEE">
        <w:trPr>
          <w:trHeight w:val="738"/>
        </w:trPr>
        <w:tc>
          <w:tcPr>
            <w:tcW w:w="2628" w:type="dxa"/>
          </w:tcPr>
          <w:p w:rsidR="008F7DEE" w:rsidRDefault="008F7DEE">
            <w:pPr>
              <w:ind w:left="0"/>
              <w:rPr>
                <w:rFonts w:cs="Arial"/>
                <w:b/>
                <w:color w:val="000000"/>
                <w:lang w:val="en-GB"/>
              </w:rPr>
            </w:pPr>
          </w:p>
        </w:tc>
        <w:tc>
          <w:tcPr>
            <w:tcW w:w="7047" w:type="dxa"/>
          </w:tcPr>
          <w:p w:rsidR="008F7DEE" w:rsidRDefault="008F7DEE">
            <w:pPr>
              <w:ind w:left="0"/>
              <w:rPr>
                <w:rFonts w:cs="Arial"/>
                <w:b/>
                <w:color w:val="000000"/>
                <w:lang w:val="en-GB"/>
              </w:rPr>
            </w:pPr>
          </w:p>
        </w:tc>
      </w:tr>
    </w:tbl>
    <w:p w:rsidR="008F7DEE" w:rsidRDefault="008F7DEE">
      <w:pPr>
        <w:ind w:left="0"/>
        <w:rPr>
          <w:rFonts w:cs="Arial"/>
          <w:b/>
          <w:color w:val="000000"/>
          <w:lang w:val="en-GB"/>
        </w:rPr>
      </w:pPr>
    </w:p>
    <w:p w:rsidR="008F7DEE" w:rsidRDefault="008F7DEE">
      <w:pPr>
        <w:ind w:left="0"/>
        <w:rPr>
          <w:rFonts w:cs="Arial"/>
          <w:b/>
          <w:color w:val="000000"/>
          <w:lang w:val="en-GB"/>
        </w:rPr>
      </w:pPr>
    </w:p>
    <w:p w:rsidR="008F7DEE" w:rsidRDefault="00CF117F">
      <w:pPr>
        <w:ind w:left="0"/>
        <w:rPr>
          <w:rFonts w:cs="Arial"/>
          <w:b/>
          <w:color w:val="000000"/>
          <w:lang w:val="en-GB"/>
        </w:rPr>
      </w:pPr>
      <w:r>
        <w:rPr>
          <w:rFonts w:cs="Arial"/>
          <w:b/>
          <w:color w:val="000000"/>
          <w:lang w:val="en-GB"/>
        </w:rPr>
        <w:t>Prepared By:</w:t>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t>Approved By:</w:t>
      </w:r>
    </w:p>
    <w:p w:rsidR="008F7DEE" w:rsidRDefault="008F7DEE">
      <w:pPr>
        <w:ind w:left="0"/>
        <w:rPr>
          <w:rFonts w:cs="Arial"/>
          <w:b/>
          <w:color w:val="000000"/>
          <w:lang w:val="en-GB"/>
        </w:rPr>
      </w:pPr>
    </w:p>
    <w:p w:rsidR="008F7DEE" w:rsidRDefault="008F7DEE">
      <w:pPr>
        <w:ind w:left="0"/>
        <w:rPr>
          <w:rFonts w:cs="Arial"/>
          <w:b/>
          <w:color w:val="000000"/>
          <w:lang w:val="en-GB"/>
        </w:rPr>
      </w:pPr>
    </w:p>
    <w:p w:rsidR="008F7DEE" w:rsidRDefault="00CF117F">
      <w:pPr>
        <w:ind w:left="0"/>
        <w:rPr>
          <w:rFonts w:cs="Arial"/>
          <w:b/>
          <w:color w:val="000000"/>
          <w:lang w:val="en-GB"/>
        </w:rPr>
      </w:pPr>
      <w:r>
        <w:rPr>
          <w:rFonts w:cs="Arial"/>
          <w:b/>
          <w:color w:val="000000"/>
          <w:lang w:val="en-GB"/>
        </w:rPr>
        <w:t xml:space="preserve">   ....................................................</w:t>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t>....................................................</w:t>
      </w:r>
    </w:p>
    <w:p w:rsidR="008F7DEE" w:rsidRDefault="00CF117F">
      <w:pPr>
        <w:ind w:left="0"/>
        <w:rPr>
          <w:rFonts w:cs="Arial"/>
          <w:b/>
          <w:color w:val="000000"/>
          <w:lang w:val="en-GB"/>
        </w:rPr>
      </w:pPr>
      <w:r>
        <w:rPr>
          <w:rFonts w:cs="Arial"/>
          <w:b/>
          <w:color w:val="000000"/>
          <w:lang w:val="en-GB"/>
        </w:rPr>
        <w:t xml:space="preserve"> </w:t>
      </w:r>
      <w:r>
        <w:rPr>
          <w:rFonts w:cs="Arial"/>
          <w:b/>
          <w:color w:val="000000"/>
          <w:lang w:val="en-GB"/>
        </w:rPr>
        <w:tab/>
      </w:r>
      <w:r>
        <w:rPr>
          <w:rFonts w:cs="Arial"/>
          <w:b/>
          <w:color w:val="000000"/>
          <w:lang w:val="en-GB"/>
        </w:rPr>
        <w:tab/>
        <w:t>Backup Admin</w:t>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t>System Owner</w:t>
      </w:r>
    </w:p>
    <w:p w:rsidR="008F7DEE" w:rsidRDefault="008F7DEE">
      <w:pPr>
        <w:ind w:left="0"/>
        <w:rPr>
          <w:rFonts w:cs="Arial"/>
          <w:b/>
          <w:color w:val="000000"/>
          <w:lang w:val="en-GB"/>
        </w:rPr>
      </w:pPr>
    </w:p>
    <w:p w:rsidR="008F7DEE" w:rsidRDefault="008F7DEE">
      <w:pPr>
        <w:ind w:left="0"/>
        <w:rPr>
          <w:rFonts w:cs="Arial"/>
          <w:b/>
          <w:color w:val="000000"/>
          <w:lang w:val="en-GB"/>
        </w:rPr>
      </w:pPr>
    </w:p>
    <w:p w:rsidR="008F7DEE" w:rsidRDefault="008F7DEE">
      <w:pPr>
        <w:ind w:left="0"/>
        <w:rPr>
          <w:rFonts w:cs="Arial"/>
          <w:b/>
          <w:color w:val="000000"/>
          <w:lang w:val="en-GB"/>
        </w:rPr>
      </w:pPr>
    </w:p>
    <w:p w:rsidR="008F7DEE" w:rsidRDefault="008F7DEE">
      <w:pPr>
        <w:ind w:left="0"/>
        <w:rPr>
          <w:rFonts w:cs="Arial"/>
          <w:b/>
          <w:color w:val="000000"/>
          <w:lang w:val="en-GB"/>
        </w:rPr>
      </w:pPr>
    </w:p>
    <w:p w:rsidR="008F7DEE" w:rsidRDefault="008F7DEE">
      <w:pPr>
        <w:ind w:left="0"/>
        <w:rPr>
          <w:rFonts w:cs="Arial"/>
          <w:b/>
          <w:color w:val="000000"/>
          <w:lang w:val="en-GB"/>
        </w:rPr>
      </w:pPr>
    </w:p>
    <w:p w:rsidR="008F7DEE" w:rsidRDefault="008F7DEE">
      <w:pPr>
        <w:ind w:left="0"/>
        <w:rPr>
          <w:rFonts w:cs="Arial"/>
          <w:b/>
          <w:color w:val="000000"/>
          <w:lang w:val="en-GB"/>
        </w:rPr>
      </w:pPr>
    </w:p>
    <w:p w:rsidR="008F7DEE" w:rsidRDefault="008F7DEE">
      <w:pPr>
        <w:ind w:left="0"/>
        <w:rPr>
          <w:rFonts w:cs="Arial"/>
          <w:b/>
          <w:color w:val="000000"/>
          <w:lang w:val="en-GB"/>
        </w:rPr>
      </w:pPr>
    </w:p>
    <w:p w:rsidR="008F7DEE" w:rsidRDefault="008F7DEE">
      <w:pPr>
        <w:ind w:left="0"/>
        <w:rPr>
          <w:rFonts w:cs="Arial"/>
          <w:b/>
          <w:color w:val="000000"/>
          <w:lang w:val="en-GB"/>
        </w:rPr>
      </w:pPr>
    </w:p>
    <w:p w:rsidR="008F7DEE" w:rsidRDefault="008F7DEE">
      <w:pPr>
        <w:ind w:left="0"/>
        <w:rPr>
          <w:rFonts w:cs="Arial"/>
          <w:b/>
          <w:lang w:val="en-GB"/>
        </w:rPr>
      </w:pPr>
    </w:p>
    <w:p w:rsidR="008F7DEE" w:rsidRDefault="00CF117F">
      <w:pPr>
        <w:ind w:left="0"/>
        <w:rPr>
          <w:rFonts w:cs="Arial"/>
          <w:b/>
          <w:color w:val="000000"/>
          <w:lang w:val="en-GB"/>
        </w:rPr>
      </w:pPr>
      <w:r>
        <w:rPr>
          <w:rFonts w:cs="Arial"/>
          <w:b/>
          <w:color w:val="000000"/>
          <w:lang w:val="en-GB"/>
        </w:rPr>
        <w:lastRenderedPageBreak/>
        <w:t>NON COMPLIANCE REPORT</w:t>
      </w:r>
    </w:p>
    <w:p w:rsidR="008F7DEE" w:rsidRDefault="008F7DEE">
      <w:pPr>
        <w:ind w:left="0"/>
        <w:rPr>
          <w:rFonts w:cs="Arial"/>
          <w:b/>
          <w:lang w:val="en-GB"/>
        </w:rPr>
      </w:pPr>
    </w:p>
    <w:p w:rsidR="008F7DEE" w:rsidRDefault="008F7DEE">
      <w:pPr>
        <w:ind w:left="0"/>
        <w:rPr>
          <w:rFonts w:cs="Arial"/>
          <w:b/>
          <w:lang w:val="en-GB"/>
        </w:rPr>
      </w:pPr>
    </w:p>
    <w:p w:rsidR="008F7DEE" w:rsidRDefault="00CF117F">
      <w:pPr>
        <w:ind w:left="0"/>
        <w:rPr>
          <w:rFonts w:cs="Arial"/>
          <w:lang w:val="en-GB"/>
        </w:rPr>
      </w:pPr>
      <w:r>
        <w:rPr>
          <w:rFonts w:cs="Arial"/>
          <w:lang w:val="en-GB"/>
        </w:rPr>
        <w:t>Application</w:t>
      </w:r>
      <w:r>
        <w:rPr>
          <w:rFonts w:cs="Arial"/>
          <w:lang w:val="en-GB"/>
        </w:rPr>
        <w:tab/>
      </w:r>
      <w:r>
        <w:rPr>
          <w:rFonts w:cs="Arial"/>
          <w:lang w:val="en-GB"/>
        </w:rPr>
        <w:tab/>
      </w:r>
      <w:r>
        <w:rPr>
          <w:rFonts w:cs="Arial"/>
          <w:b/>
          <w:lang w:val="en-GB"/>
        </w:rPr>
        <w:t>:</w:t>
      </w:r>
      <w:r>
        <w:rPr>
          <w:rFonts w:cs="Arial"/>
          <w:lang w:val="en-GB"/>
        </w:rPr>
        <w:tab/>
        <w:t>_____NIL_____________________________________________</w:t>
      </w:r>
      <w:r>
        <w:rPr>
          <w:rFonts w:cs="Arial"/>
          <w:lang w:val="en-GB"/>
        </w:rPr>
        <w:t>____</w:t>
      </w:r>
    </w:p>
    <w:p w:rsidR="008F7DEE" w:rsidRDefault="008F7DEE">
      <w:pPr>
        <w:ind w:left="0"/>
        <w:rPr>
          <w:rFonts w:cs="Arial"/>
          <w:lang w:val="en-GB"/>
        </w:rPr>
      </w:pPr>
    </w:p>
    <w:p w:rsidR="008F7DEE" w:rsidRDefault="00CF117F">
      <w:pPr>
        <w:ind w:left="0"/>
        <w:rPr>
          <w:rFonts w:cs="Arial"/>
          <w:b/>
          <w:lang w:val="en-GB"/>
        </w:rPr>
      </w:pPr>
      <w:r>
        <w:rPr>
          <w:rFonts w:cs="Arial"/>
          <w:lang w:val="en-GB"/>
        </w:rPr>
        <w:t>Owner</w:t>
      </w:r>
      <w:r>
        <w:rPr>
          <w:rFonts w:cs="Arial"/>
          <w:b/>
          <w:lang w:val="en-GB"/>
        </w:rPr>
        <w:tab/>
      </w:r>
      <w:r>
        <w:rPr>
          <w:rFonts w:cs="Arial"/>
          <w:b/>
          <w:lang w:val="en-GB"/>
        </w:rPr>
        <w:tab/>
      </w:r>
      <w:r>
        <w:rPr>
          <w:rFonts w:cs="Arial"/>
          <w:b/>
          <w:lang w:val="en-GB"/>
        </w:rPr>
        <w:tab/>
        <w:t>:</w:t>
      </w:r>
      <w:r>
        <w:rPr>
          <w:rFonts w:cs="Arial"/>
          <w:b/>
          <w:lang w:val="en-GB"/>
        </w:rPr>
        <w:tab/>
        <w:t>_____NIL_________________________________________________</w:t>
      </w:r>
    </w:p>
    <w:p w:rsidR="008F7DEE" w:rsidRDefault="008F7DEE">
      <w:pPr>
        <w:ind w:left="0"/>
        <w:rPr>
          <w:rFonts w:cs="Arial"/>
          <w:b/>
          <w:lang w:val="en-GB"/>
        </w:rPr>
      </w:pPr>
    </w:p>
    <w:p w:rsidR="008F7DEE" w:rsidRDefault="008F7DEE">
      <w:pPr>
        <w:ind w:left="0"/>
        <w:rPr>
          <w:rFonts w:cs="Arial"/>
          <w:b/>
          <w:lang w:val="en-GB"/>
        </w:rPr>
      </w:pPr>
    </w:p>
    <w:tbl>
      <w:tblPr>
        <w:tblW w:w="9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2880"/>
        <w:gridCol w:w="5157"/>
      </w:tblGrid>
      <w:tr w:rsidR="008F7DEE">
        <w:trPr>
          <w:trHeight w:val="512"/>
        </w:trPr>
        <w:tc>
          <w:tcPr>
            <w:tcW w:w="1638" w:type="dxa"/>
            <w:vAlign w:val="center"/>
          </w:tcPr>
          <w:p w:rsidR="008F7DEE" w:rsidRDefault="00CF117F">
            <w:pPr>
              <w:ind w:left="0"/>
              <w:jc w:val="center"/>
              <w:rPr>
                <w:rFonts w:cs="Arial"/>
                <w:b/>
                <w:lang w:val="en-GB"/>
              </w:rPr>
            </w:pPr>
            <w:r>
              <w:rPr>
                <w:rFonts w:cs="Arial"/>
                <w:b/>
                <w:lang w:val="en-GB"/>
              </w:rPr>
              <w:t>Date</w:t>
            </w:r>
          </w:p>
        </w:tc>
        <w:tc>
          <w:tcPr>
            <w:tcW w:w="2880" w:type="dxa"/>
            <w:vAlign w:val="center"/>
          </w:tcPr>
          <w:p w:rsidR="008F7DEE" w:rsidRDefault="00CF117F">
            <w:pPr>
              <w:ind w:left="0" w:right="72"/>
              <w:jc w:val="center"/>
              <w:rPr>
                <w:rFonts w:cs="Arial"/>
                <w:b/>
                <w:lang w:val="en-GB"/>
              </w:rPr>
            </w:pPr>
            <w:r>
              <w:rPr>
                <w:rFonts w:cs="Arial"/>
                <w:b/>
                <w:lang w:val="en-GB"/>
              </w:rPr>
              <w:t>Reference Number</w:t>
            </w:r>
          </w:p>
        </w:tc>
        <w:tc>
          <w:tcPr>
            <w:tcW w:w="5157" w:type="dxa"/>
            <w:vAlign w:val="center"/>
          </w:tcPr>
          <w:p w:rsidR="008F7DEE" w:rsidRDefault="00CF117F">
            <w:pPr>
              <w:ind w:left="0"/>
              <w:jc w:val="center"/>
              <w:rPr>
                <w:rFonts w:cs="Arial"/>
                <w:b/>
                <w:lang w:val="en-GB"/>
              </w:rPr>
            </w:pPr>
            <w:r>
              <w:rPr>
                <w:rFonts w:cs="Arial"/>
                <w:b/>
                <w:lang w:val="en-GB"/>
              </w:rPr>
              <w:t>Description</w:t>
            </w:r>
          </w:p>
        </w:tc>
      </w:tr>
      <w:tr w:rsidR="008F7DEE">
        <w:trPr>
          <w:trHeight w:val="671"/>
        </w:trPr>
        <w:tc>
          <w:tcPr>
            <w:tcW w:w="1638" w:type="dxa"/>
          </w:tcPr>
          <w:p w:rsidR="008F7DEE" w:rsidRDefault="00CF117F">
            <w:pPr>
              <w:ind w:left="0"/>
              <w:rPr>
                <w:rFonts w:cs="Arial"/>
                <w:b/>
                <w:lang w:val="en-GB"/>
              </w:rPr>
            </w:pPr>
            <w:r>
              <w:rPr>
                <w:rFonts w:cs="Arial"/>
                <w:b/>
                <w:lang w:val="en-GB"/>
              </w:rPr>
              <w:t>NIL</w:t>
            </w:r>
          </w:p>
        </w:tc>
        <w:tc>
          <w:tcPr>
            <w:tcW w:w="2880" w:type="dxa"/>
          </w:tcPr>
          <w:p w:rsidR="008F7DEE" w:rsidRDefault="00CF117F">
            <w:pPr>
              <w:ind w:left="0"/>
              <w:rPr>
                <w:rFonts w:cs="Arial"/>
                <w:b/>
                <w:lang w:val="en-GB"/>
              </w:rPr>
            </w:pPr>
            <w:r>
              <w:rPr>
                <w:rFonts w:cs="Arial"/>
                <w:b/>
                <w:lang w:val="en-GB"/>
              </w:rPr>
              <w:t>NIL</w:t>
            </w:r>
          </w:p>
        </w:tc>
        <w:tc>
          <w:tcPr>
            <w:tcW w:w="5157" w:type="dxa"/>
          </w:tcPr>
          <w:p w:rsidR="008F7DEE" w:rsidRDefault="00CF117F">
            <w:pPr>
              <w:ind w:left="0"/>
              <w:rPr>
                <w:rFonts w:cs="Arial"/>
                <w:b/>
                <w:lang w:val="en-GB"/>
              </w:rPr>
            </w:pPr>
            <w:r>
              <w:rPr>
                <w:rFonts w:cs="Arial"/>
                <w:b/>
                <w:lang w:val="en-GB"/>
              </w:rPr>
              <w:t>NIL</w:t>
            </w:r>
          </w:p>
        </w:tc>
      </w:tr>
      <w:tr w:rsidR="008F7DEE">
        <w:trPr>
          <w:trHeight w:val="706"/>
        </w:trPr>
        <w:tc>
          <w:tcPr>
            <w:tcW w:w="1638" w:type="dxa"/>
          </w:tcPr>
          <w:p w:rsidR="008F7DEE" w:rsidRDefault="008F7DEE">
            <w:pPr>
              <w:ind w:left="0"/>
              <w:rPr>
                <w:rFonts w:cs="Arial"/>
                <w:b/>
                <w:lang w:val="en-GB"/>
              </w:rPr>
            </w:pPr>
          </w:p>
        </w:tc>
        <w:tc>
          <w:tcPr>
            <w:tcW w:w="2880" w:type="dxa"/>
          </w:tcPr>
          <w:p w:rsidR="008F7DEE" w:rsidRDefault="008F7DEE">
            <w:pPr>
              <w:ind w:left="0"/>
              <w:rPr>
                <w:rFonts w:cs="Arial"/>
                <w:b/>
                <w:lang w:val="en-GB"/>
              </w:rPr>
            </w:pPr>
          </w:p>
        </w:tc>
        <w:tc>
          <w:tcPr>
            <w:tcW w:w="5157" w:type="dxa"/>
          </w:tcPr>
          <w:p w:rsidR="008F7DEE" w:rsidRDefault="008F7DEE">
            <w:pPr>
              <w:ind w:left="0"/>
              <w:rPr>
                <w:rFonts w:cs="Arial"/>
                <w:b/>
                <w:lang w:val="en-GB"/>
              </w:rPr>
            </w:pPr>
          </w:p>
        </w:tc>
      </w:tr>
      <w:tr w:rsidR="008F7DEE">
        <w:trPr>
          <w:trHeight w:val="706"/>
        </w:trPr>
        <w:tc>
          <w:tcPr>
            <w:tcW w:w="1638" w:type="dxa"/>
          </w:tcPr>
          <w:p w:rsidR="008F7DEE" w:rsidRDefault="008F7DEE">
            <w:pPr>
              <w:ind w:left="0"/>
              <w:rPr>
                <w:rFonts w:cs="Arial"/>
                <w:b/>
                <w:lang w:val="en-GB"/>
              </w:rPr>
            </w:pPr>
          </w:p>
        </w:tc>
        <w:tc>
          <w:tcPr>
            <w:tcW w:w="2880" w:type="dxa"/>
          </w:tcPr>
          <w:p w:rsidR="008F7DEE" w:rsidRDefault="008F7DEE">
            <w:pPr>
              <w:ind w:left="0"/>
              <w:rPr>
                <w:rFonts w:cs="Arial"/>
                <w:b/>
                <w:lang w:val="en-GB"/>
              </w:rPr>
            </w:pPr>
          </w:p>
        </w:tc>
        <w:tc>
          <w:tcPr>
            <w:tcW w:w="5157" w:type="dxa"/>
          </w:tcPr>
          <w:p w:rsidR="008F7DEE" w:rsidRDefault="008F7DEE">
            <w:pPr>
              <w:ind w:left="0"/>
              <w:rPr>
                <w:rFonts w:cs="Arial"/>
                <w:b/>
                <w:lang w:val="en-GB"/>
              </w:rPr>
            </w:pPr>
          </w:p>
        </w:tc>
      </w:tr>
      <w:tr w:rsidR="008F7DEE">
        <w:trPr>
          <w:trHeight w:val="738"/>
        </w:trPr>
        <w:tc>
          <w:tcPr>
            <w:tcW w:w="1638" w:type="dxa"/>
          </w:tcPr>
          <w:p w:rsidR="008F7DEE" w:rsidRDefault="008F7DEE">
            <w:pPr>
              <w:ind w:left="0"/>
              <w:rPr>
                <w:rFonts w:cs="Arial"/>
                <w:b/>
                <w:lang w:val="en-GB"/>
              </w:rPr>
            </w:pPr>
          </w:p>
        </w:tc>
        <w:tc>
          <w:tcPr>
            <w:tcW w:w="2880" w:type="dxa"/>
          </w:tcPr>
          <w:p w:rsidR="008F7DEE" w:rsidRDefault="008F7DEE">
            <w:pPr>
              <w:ind w:left="0"/>
              <w:rPr>
                <w:rFonts w:cs="Arial"/>
                <w:b/>
                <w:lang w:val="en-GB"/>
              </w:rPr>
            </w:pPr>
          </w:p>
        </w:tc>
        <w:tc>
          <w:tcPr>
            <w:tcW w:w="5157" w:type="dxa"/>
          </w:tcPr>
          <w:p w:rsidR="008F7DEE" w:rsidRDefault="008F7DEE">
            <w:pPr>
              <w:ind w:left="0"/>
              <w:rPr>
                <w:rFonts w:cs="Arial"/>
                <w:b/>
                <w:lang w:val="en-GB"/>
              </w:rPr>
            </w:pPr>
          </w:p>
        </w:tc>
      </w:tr>
    </w:tbl>
    <w:p w:rsidR="008F7DEE" w:rsidRDefault="008F7DEE">
      <w:pPr>
        <w:ind w:left="0"/>
        <w:rPr>
          <w:rFonts w:cs="Arial"/>
          <w:b/>
          <w:lang w:val="en-GB"/>
        </w:rPr>
      </w:pPr>
    </w:p>
    <w:p w:rsidR="008F7DEE" w:rsidRDefault="008F7DEE">
      <w:pPr>
        <w:ind w:left="0"/>
        <w:rPr>
          <w:rFonts w:cs="Arial"/>
          <w:b/>
          <w:lang w:val="en-GB"/>
        </w:rPr>
      </w:pPr>
    </w:p>
    <w:p w:rsidR="008F7DEE" w:rsidRDefault="00CF117F">
      <w:pPr>
        <w:ind w:left="0"/>
        <w:rPr>
          <w:rFonts w:cs="Arial"/>
          <w:b/>
          <w:lang w:val="en-GB"/>
        </w:rPr>
      </w:pPr>
      <w:r>
        <w:rPr>
          <w:rFonts w:cs="Arial"/>
          <w:b/>
          <w:lang w:val="en-GB"/>
        </w:rPr>
        <w:t>Prepared By:</w:t>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t>Approved By:</w:t>
      </w:r>
    </w:p>
    <w:p w:rsidR="008F7DEE" w:rsidRDefault="008F7DEE">
      <w:pPr>
        <w:ind w:left="0"/>
        <w:rPr>
          <w:rFonts w:cs="Arial"/>
          <w:b/>
          <w:lang w:val="en-GB"/>
        </w:rPr>
      </w:pPr>
    </w:p>
    <w:p w:rsidR="008F7DEE" w:rsidRDefault="008F7DEE">
      <w:pPr>
        <w:ind w:left="0"/>
        <w:rPr>
          <w:rFonts w:cs="Arial"/>
          <w:b/>
          <w:lang w:val="en-GB"/>
        </w:rPr>
      </w:pPr>
    </w:p>
    <w:p w:rsidR="008F7DEE" w:rsidRDefault="00CF117F">
      <w:pPr>
        <w:ind w:left="0"/>
        <w:rPr>
          <w:rFonts w:cs="Arial"/>
          <w:b/>
          <w:lang w:val="en-GB"/>
        </w:rPr>
      </w:pPr>
      <w:r>
        <w:rPr>
          <w:rFonts w:cs="Arial"/>
          <w:b/>
          <w:lang w:val="en-GB"/>
        </w:rPr>
        <w:t xml:space="preserve">   ....................................................</w:t>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t>....................................................</w:t>
      </w:r>
    </w:p>
    <w:p w:rsidR="008F7DEE" w:rsidRDefault="00CF117F">
      <w:pPr>
        <w:ind w:left="0"/>
        <w:rPr>
          <w:rFonts w:cs="Arial"/>
          <w:b/>
          <w:lang w:val="en-GB"/>
        </w:rPr>
      </w:pPr>
      <w:r>
        <w:rPr>
          <w:rFonts w:cs="Arial"/>
          <w:b/>
          <w:lang w:val="en-GB"/>
        </w:rPr>
        <w:t xml:space="preserve"> </w:t>
      </w:r>
      <w:r>
        <w:rPr>
          <w:rFonts w:cs="Arial"/>
          <w:b/>
          <w:lang w:val="en-GB"/>
        </w:rPr>
        <w:tab/>
      </w:r>
      <w:r>
        <w:rPr>
          <w:rFonts w:cs="Arial"/>
          <w:b/>
          <w:lang w:val="en-GB"/>
        </w:rPr>
        <w:tab/>
      </w:r>
      <w:r>
        <w:rPr>
          <w:rFonts w:cs="Arial"/>
          <w:b/>
          <w:lang w:val="en-GB"/>
        </w:rPr>
        <w:tab/>
        <w:t>System Admin</w:t>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t>System Owner</w:t>
      </w:r>
    </w:p>
    <w:p w:rsidR="008F7DEE" w:rsidRDefault="008F7DEE">
      <w:pPr>
        <w:ind w:left="0"/>
        <w:rPr>
          <w:rFonts w:cs="Arial"/>
          <w:b/>
          <w:lang w:val="en-GB"/>
        </w:rPr>
      </w:pPr>
    </w:p>
    <w:p w:rsidR="008F7DEE" w:rsidRDefault="008F7DEE">
      <w:pPr>
        <w:ind w:left="0"/>
        <w:rPr>
          <w:rFonts w:cs="Arial"/>
          <w:b/>
          <w:lang w:val="en-GB"/>
        </w:rPr>
      </w:pPr>
    </w:p>
    <w:p w:rsidR="008F7DEE" w:rsidRDefault="008F7DEE">
      <w:pPr>
        <w:ind w:left="0"/>
        <w:rPr>
          <w:rFonts w:cs="Arial"/>
          <w:b/>
          <w:lang w:val="en-GB"/>
        </w:rPr>
      </w:pPr>
    </w:p>
    <w:p w:rsidR="008F7DEE" w:rsidRDefault="008F7DEE">
      <w:pPr>
        <w:ind w:left="0"/>
        <w:rPr>
          <w:rFonts w:cs="Arial"/>
          <w:b/>
          <w:lang w:val="en-GB"/>
        </w:rPr>
      </w:pPr>
    </w:p>
    <w:p w:rsidR="008F7DEE" w:rsidRDefault="008F7DEE">
      <w:pPr>
        <w:ind w:left="0"/>
        <w:rPr>
          <w:rFonts w:cs="Arial"/>
          <w:b/>
          <w:lang w:val="en-GB"/>
        </w:rPr>
      </w:pPr>
    </w:p>
    <w:p w:rsidR="008F7DEE" w:rsidRDefault="008F7DEE">
      <w:pPr>
        <w:ind w:left="0"/>
        <w:rPr>
          <w:rFonts w:cs="Arial"/>
          <w:b/>
          <w:lang w:val="en-GB"/>
        </w:rPr>
      </w:pPr>
    </w:p>
    <w:p w:rsidR="008F7DEE" w:rsidRDefault="008F7DEE">
      <w:pPr>
        <w:ind w:left="0"/>
        <w:rPr>
          <w:rFonts w:cs="Arial"/>
          <w:b/>
          <w:lang w:val="en-GB"/>
        </w:rPr>
      </w:pPr>
    </w:p>
    <w:p w:rsidR="008F7DEE" w:rsidRDefault="008F7DEE">
      <w:pPr>
        <w:ind w:left="0"/>
        <w:rPr>
          <w:rFonts w:cs="Arial"/>
          <w:b/>
          <w:lang w:val="en-GB"/>
        </w:rPr>
      </w:pPr>
    </w:p>
    <w:p w:rsidR="008F7DEE" w:rsidRDefault="008F7DEE">
      <w:pPr>
        <w:ind w:left="0"/>
        <w:rPr>
          <w:rFonts w:cs="Arial"/>
          <w:b/>
          <w:lang w:val="en-GB"/>
        </w:rPr>
      </w:pPr>
    </w:p>
    <w:p w:rsidR="008F7DEE" w:rsidRDefault="008F7DEE">
      <w:pPr>
        <w:ind w:left="0"/>
        <w:rPr>
          <w:rFonts w:cs="Arial"/>
          <w:b/>
          <w:lang w:val="en-GB"/>
        </w:rPr>
      </w:pPr>
    </w:p>
    <w:p w:rsidR="008F7DEE" w:rsidRDefault="008F7DEE">
      <w:pPr>
        <w:ind w:left="0"/>
        <w:rPr>
          <w:rFonts w:cs="Arial"/>
          <w:b/>
          <w:lang w:val="en-GB"/>
        </w:rPr>
      </w:pPr>
    </w:p>
    <w:p w:rsidR="008F7DEE" w:rsidRDefault="008F7DEE">
      <w:pPr>
        <w:ind w:left="0"/>
        <w:rPr>
          <w:rFonts w:cs="Arial"/>
          <w:b/>
          <w:lang w:val="en-GB"/>
        </w:rPr>
      </w:pPr>
    </w:p>
    <w:p w:rsidR="008F7DEE" w:rsidRDefault="008F7DEE">
      <w:pPr>
        <w:ind w:left="0"/>
        <w:rPr>
          <w:rFonts w:cs="Arial"/>
          <w:b/>
          <w:lang w:val="en-GB"/>
        </w:rPr>
      </w:pPr>
    </w:p>
    <w:p w:rsidR="008F7DEE" w:rsidRDefault="008F7DEE">
      <w:pPr>
        <w:ind w:left="0"/>
        <w:rPr>
          <w:rFonts w:cs="Arial"/>
          <w:b/>
          <w:lang w:val="en-GB"/>
        </w:rPr>
      </w:pPr>
    </w:p>
    <w:p w:rsidR="008F7DEE" w:rsidRDefault="008F7DEE">
      <w:pPr>
        <w:ind w:left="0"/>
        <w:rPr>
          <w:rFonts w:cs="Arial"/>
          <w:b/>
          <w:lang w:val="en-GB"/>
        </w:rPr>
      </w:pPr>
    </w:p>
    <w:p w:rsidR="008F7DEE" w:rsidRDefault="008F7DEE">
      <w:pPr>
        <w:ind w:left="0"/>
        <w:rPr>
          <w:rFonts w:cs="Arial"/>
          <w:b/>
          <w:lang w:val="en-GB"/>
        </w:rPr>
      </w:pPr>
    </w:p>
    <w:p w:rsidR="008F7DEE" w:rsidRDefault="008F7DEE">
      <w:pPr>
        <w:ind w:left="0"/>
        <w:rPr>
          <w:rFonts w:cs="Arial"/>
          <w:b/>
          <w:lang w:val="en-GB"/>
        </w:rPr>
      </w:pPr>
    </w:p>
    <w:p w:rsidR="008F7DEE" w:rsidRDefault="008F7DEE">
      <w:pPr>
        <w:ind w:left="0"/>
        <w:rPr>
          <w:rFonts w:cs="Arial"/>
          <w:b/>
          <w:lang w:val="en-GB"/>
        </w:rPr>
      </w:pPr>
    </w:p>
    <w:p w:rsidR="008F7DEE" w:rsidRDefault="008F7DEE">
      <w:pPr>
        <w:ind w:left="0"/>
        <w:rPr>
          <w:rFonts w:cs="Arial"/>
          <w:b/>
          <w:lang w:val="en-GB"/>
        </w:rPr>
      </w:pPr>
    </w:p>
    <w:p w:rsidR="008F7DEE" w:rsidRDefault="008F7DEE">
      <w:pPr>
        <w:ind w:left="0"/>
        <w:rPr>
          <w:rFonts w:cs="Arial"/>
          <w:b/>
          <w:lang w:val="en-GB"/>
        </w:rPr>
      </w:pPr>
    </w:p>
    <w:p w:rsidR="008F7DEE" w:rsidRDefault="008F7DEE">
      <w:pPr>
        <w:ind w:left="0"/>
        <w:rPr>
          <w:rFonts w:cs="Arial"/>
          <w:b/>
          <w:lang w:val="en-GB"/>
        </w:rPr>
      </w:pPr>
    </w:p>
    <w:p w:rsidR="008F7DEE" w:rsidRDefault="008F7DEE">
      <w:pPr>
        <w:ind w:left="0"/>
        <w:rPr>
          <w:rFonts w:cs="Arial"/>
          <w:b/>
          <w:lang w:val="en-GB"/>
        </w:rPr>
      </w:pPr>
    </w:p>
    <w:p w:rsidR="008F7DEE" w:rsidRDefault="008F7DEE">
      <w:pPr>
        <w:ind w:left="0"/>
        <w:rPr>
          <w:rFonts w:cs="Arial"/>
          <w:b/>
          <w:lang w:val="en-GB"/>
        </w:rPr>
      </w:pPr>
    </w:p>
    <w:p w:rsidR="008F7DEE" w:rsidRDefault="008F7DEE">
      <w:pPr>
        <w:ind w:left="0"/>
        <w:rPr>
          <w:rFonts w:cs="Arial"/>
          <w:b/>
          <w:lang w:val="en-GB"/>
        </w:rPr>
      </w:pPr>
    </w:p>
    <w:p w:rsidR="008F7DEE" w:rsidRDefault="008F7DEE">
      <w:pPr>
        <w:ind w:left="0"/>
        <w:rPr>
          <w:rFonts w:cs="Arial"/>
          <w:b/>
          <w:lang w:val="en-GB"/>
        </w:rPr>
      </w:pPr>
    </w:p>
    <w:p w:rsidR="008F7DEE" w:rsidRDefault="008F7DEE">
      <w:pPr>
        <w:ind w:left="0"/>
        <w:rPr>
          <w:rFonts w:cs="Arial"/>
          <w:b/>
          <w:lang w:val="en-GB"/>
        </w:rPr>
      </w:pPr>
    </w:p>
    <w:p w:rsidR="008F7DEE" w:rsidRDefault="008F7DEE">
      <w:pPr>
        <w:ind w:left="0"/>
        <w:rPr>
          <w:rFonts w:cs="Arial"/>
          <w:b/>
          <w:lang w:val="en-GB"/>
        </w:rPr>
      </w:pPr>
    </w:p>
    <w:p w:rsidR="008F7DEE" w:rsidRDefault="00CF117F">
      <w:pPr>
        <w:ind w:left="0"/>
        <w:rPr>
          <w:rFonts w:cs="Arial"/>
          <w:b/>
          <w:sz w:val="28"/>
        </w:rPr>
      </w:pPr>
      <w:r>
        <w:rPr>
          <w:rFonts w:cs="Arial"/>
          <w:b/>
          <w:lang w:val="en-GB"/>
        </w:rPr>
        <w:t xml:space="preserve">                                                             </w:t>
      </w:r>
      <w:r>
        <w:rPr>
          <w:rFonts w:cs="Arial"/>
          <w:b/>
          <w:sz w:val="28"/>
        </w:rPr>
        <w:t>END OF DOCUMENT</w:t>
      </w:r>
    </w:p>
    <w:sectPr w:rsidR="008F7DEE">
      <w:headerReference w:type="even" r:id="rId35"/>
      <w:headerReference w:type="default" r:id="rId36"/>
      <w:footerReference w:type="even" r:id="rId37"/>
      <w:footerReference w:type="default" r:id="rId38"/>
      <w:type w:val="oddPage"/>
      <w:pgSz w:w="11909" w:h="16834"/>
      <w:pgMar w:top="1440" w:right="1440" w:bottom="1440" w:left="1440" w:header="216" w:footer="216" w:gutter="0"/>
      <w:pgNumType w:fmt="lowerRoman"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117F" w:rsidRDefault="00CF117F">
      <w:pPr>
        <w:spacing w:before="0" w:after="0" w:line="240" w:lineRule="auto"/>
      </w:pPr>
      <w:r>
        <w:separator/>
      </w:r>
    </w:p>
  </w:endnote>
  <w:endnote w:type="continuationSeparator" w:id="0">
    <w:p w:rsidR="00CF117F" w:rsidRDefault="00CF117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Wingdings">
    <w:panose1 w:val="05000000000000000000"/>
    <w:charset w:val="02"/>
    <w:family w:val="auto"/>
    <w:pitch w:val="variable"/>
    <w:sig w:usb0="00000000" w:usb1="10000000" w:usb2="00000000" w:usb3="00000000" w:csb0="80000000" w:csb1="00000000"/>
  </w:font>
  <w:font w:name="OpenSymbol">
    <w:altName w:val="Courier New"/>
    <w:charset w:val="00"/>
    <w:family w:val="auto"/>
    <w:pitch w:val="default"/>
    <w:sig w:usb0="00000000"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default"/>
    <w:sig w:usb0="E1002EFF" w:usb1="C000605B" w:usb2="00000029" w:usb3="00000000" w:csb0="200101FF" w:csb1="2028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default"/>
    <w:sig w:usb0="A00006FF" w:usb1="4000205B" w:usb2="00000010" w:usb3="00000000" w:csb0="2000019F" w:csb1="00000000"/>
  </w:font>
  <w:font w:name="Microsoft YaHei">
    <w:panose1 w:val="020B0503020204020204"/>
    <w:charset w:val="86"/>
    <w:family w:val="swiss"/>
    <w:pitch w:val="default"/>
    <w:sig w:usb0="80000287" w:usb1="2ACF3C50" w:usb2="00000016" w:usb3="00000000" w:csb0="0004001F" w:csb1="00000000"/>
  </w:font>
  <w:font w:name="Arial Narrow">
    <w:panose1 w:val="020B0606020202030204"/>
    <w:charset w:val="00"/>
    <w:family w:val="swiss"/>
    <w:pitch w:val="variable"/>
    <w:sig w:usb0="00000287" w:usb1="00000800" w:usb2="00000000" w:usb3="00000000" w:csb0="0000009F" w:csb1="00000000"/>
  </w:font>
  <w:font w:name="Angsana New">
    <w:panose1 w:val="02020603050405020304"/>
    <w:charset w:val="DE"/>
    <w:family w:val="roman"/>
    <w:pitch w:val="default"/>
    <w:sig w:usb0="00000000" w:usb1="00000000" w:usb2="00000000" w:usb3="00000000" w:csb0="00010000"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1"/>
    <w:family w:val="roman"/>
    <w:pitch w:val="default"/>
  </w:font>
  <w:font w:name="Cumberland AMT">
    <w:altName w:val="Courier New"/>
    <w:charset w:val="00"/>
    <w:family w:val="modern"/>
    <w:pitch w:val="default"/>
    <w:sig w:usb0="00000000" w:usb1="00000000" w:usb2="00000008" w:usb3="00000000" w:csb0="600000FF" w:csb1="FFFF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254" w:type="dxa"/>
      <w:tblBorders>
        <w:top w:val="single" w:sz="4" w:space="0" w:color="auto"/>
      </w:tblBorders>
      <w:tblLayout w:type="fixed"/>
      <w:tblLook w:val="04A0" w:firstRow="1" w:lastRow="0" w:firstColumn="1" w:lastColumn="0" w:noHBand="0" w:noVBand="1"/>
    </w:tblPr>
    <w:tblGrid>
      <w:gridCol w:w="2898"/>
      <w:gridCol w:w="2430"/>
      <w:gridCol w:w="2520"/>
      <w:gridCol w:w="2406"/>
    </w:tblGrid>
    <w:tr w:rsidR="008F7DEE">
      <w:trPr>
        <w:trHeight w:val="100"/>
      </w:trPr>
      <w:tc>
        <w:tcPr>
          <w:tcW w:w="2898" w:type="dxa"/>
        </w:tcPr>
        <w:p w:rsidR="008F7DEE" w:rsidRDefault="00CF117F">
          <w:pPr>
            <w:pStyle w:val="Footer"/>
            <w:pBdr>
              <w:top w:val="none" w:sz="0" w:space="0" w:color="auto"/>
            </w:pBdr>
            <w:tabs>
              <w:tab w:val="clear" w:pos="4320"/>
              <w:tab w:val="clear" w:pos="8640"/>
              <w:tab w:val="center" w:pos="3600"/>
              <w:tab w:val="center" w:pos="5760"/>
              <w:tab w:val="right" w:pos="9990"/>
            </w:tabs>
            <w:spacing w:before="0"/>
            <w:ind w:left="0"/>
            <w:rPr>
              <w:sz w:val="18"/>
              <w:szCs w:val="18"/>
            </w:rPr>
          </w:pPr>
          <w:r>
            <w:rPr>
              <w:sz w:val="18"/>
              <w:szCs w:val="18"/>
            </w:rPr>
            <w:t>Approval Page-</w:t>
          </w:r>
          <w:r>
            <w:rPr>
              <w:sz w:val="18"/>
              <w:szCs w:val="18"/>
            </w:rPr>
            <w:fldChar w:fldCharType="begin"/>
          </w:r>
          <w:r>
            <w:rPr>
              <w:sz w:val="18"/>
              <w:szCs w:val="18"/>
            </w:rPr>
            <w:instrText xml:space="preserve"> PAGE  \* roman  \* MERGEFORMAT </w:instrText>
          </w:r>
          <w:r>
            <w:rPr>
              <w:sz w:val="18"/>
              <w:szCs w:val="18"/>
            </w:rPr>
            <w:fldChar w:fldCharType="separate"/>
          </w:r>
          <w:r>
            <w:rPr>
              <w:sz w:val="18"/>
              <w:szCs w:val="18"/>
            </w:rPr>
            <w:t>ii</w:t>
          </w:r>
          <w:r>
            <w:rPr>
              <w:sz w:val="18"/>
              <w:szCs w:val="18"/>
            </w:rPr>
            <w:fldChar w:fldCharType="end"/>
          </w:r>
        </w:p>
      </w:tc>
      <w:tc>
        <w:tcPr>
          <w:tcW w:w="2430" w:type="dxa"/>
        </w:tcPr>
        <w:p w:rsidR="008F7DEE" w:rsidRDefault="00CF117F">
          <w:pPr>
            <w:pStyle w:val="Footer"/>
            <w:pBdr>
              <w:top w:val="none" w:sz="0" w:space="0" w:color="auto"/>
            </w:pBdr>
            <w:tabs>
              <w:tab w:val="clear" w:pos="4320"/>
              <w:tab w:val="clear" w:pos="8640"/>
              <w:tab w:val="center" w:pos="3600"/>
              <w:tab w:val="center" w:pos="5760"/>
              <w:tab w:val="right" w:pos="9990"/>
            </w:tabs>
            <w:spacing w:before="0"/>
            <w:jc w:val="center"/>
            <w:rPr>
              <w:sz w:val="18"/>
              <w:szCs w:val="18"/>
            </w:rPr>
          </w:pPr>
          <w:r>
            <w:rPr>
              <w:sz w:val="18"/>
              <w:szCs w:val="18"/>
            </w:rPr>
            <w:t>Issue No: 1</w:t>
          </w:r>
        </w:p>
      </w:tc>
      <w:tc>
        <w:tcPr>
          <w:tcW w:w="2520" w:type="dxa"/>
        </w:tcPr>
        <w:p w:rsidR="008F7DEE" w:rsidRDefault="00CF117F">
          <w:pPr>
            <w:pStyle w:val="Footer"/>
            <w:pBdr>
              <w:top w:val="none" w:sz="0" w:space="0" w:color="auto"/>
            </w:pBdr>
            <w:tabs>
              <w:tab w:val="clear" w:pos="4320"/>
              <w:tab w:val="clear" w:pos="8640"/>
              <w:tab w:val="center" w:pos="3600"/>
              <w:tab w:val="center" w:pos="5760"/>
              <w:tab w:val="right" w:pos="9990"/>
            </w:tabs>
            <w:spacing w:before="0"/>
            <w:jc w:val="center"/>
            <w:rPr>
              <w:sz w:val="18"/>
              <w:szCs w:val="18"/>
            </w:rPr>
          </w:pPr>
          <w:r>
            <w:rPr>
              <w:sz w:val="18"/>
              <w:szCs w:val="18"/>
            </w:rPr>
            <w:t xml:space="preserve">Rev. No.: </w:t>
          </w:r>
        </w:p>
      </w:tc>
      <w:tc>
        <w:tcPr>
          <w:tcW w:w="2406" w:type="dxa"/>
        </w:tcPr>
        <w:p w:rsidR="008F7DEE" w:rsidRDefault="008F7DEE">
          <w:pPr>
            <w:pStyle w:val="Footer"/>
            <w:pBdr>
              <w:top w:val="none" w:sz="0" w:space="0" w:color="auto"/>
            </w:pBdr>
            <w:tabs>
              <w:tab w:val="clear" w:pos="4320"/>
              <w:tab w:val="clear" w:pos="8640"/>
              <w:tab w:val="left" w:pos="2142"/>
              <w:tab w:val="center" w:pos="3600"/>
              <w:tab w:val="center" w:pos="5760"/>
              <w:tab w:val="right" w:pos="9990"/>
            </w:tabs>
            <w:spacing w:before="0"/>
            <w:ind w:right="-25"/>
            <w:jc w:val="right"/>
            <w:rPr>
              <w:sz w:val="18"/>
              <w:szCs w:val="18"/>
            </w:rPr>
          </w:pPr>
        </w:p>
      </w:tc>
    </w:tr>
  </w:tbl>
  <w:p w:rsidR="008F7DEE" w:rsidRDefault="008F7DEE">
    <w:pPr>
      <w:pStyle w:val="Footer"/>
      <w:pBdr>
        <w:top w:val="none" w:sz="0" w:space="0" w:color="auto"/>
      </w:pBdr>
      <w:spacing w:before="0"/>
      <w:ind w:left="0" w:right="0"/>
      <w:rPr>
        <w:sz w:val="8"/>
        <w:szCs w:val="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181" w:type="dxa"/>
      <w:tblBorders>
        <w:top w:val="single" w:sz="4" w:space="0" w:color="auto"/>
      </w:tblBorders>
      <w:tblLayout w:type="fixed"/>
      <w:tblLook w:val="04A0" w:firstRow="1" w:lastRow="0" w:firstColumn="1" w:lastColumn="0" w:noHBand="0" w:noVBand="1"/>
    </w:tblPr>
    <w:tblGrid>
      <w:gridCol w:w="2358"/>
      <w:gridCol w:w="2520"/>
      <w:gridCol w:w="2430"/>
      <w:gridCol w:w="2873"/>
    </w:tblGrid>
    <w:tr w:rsidR="008F7DEE">
      <w:tc>
        <w:tcPr>
          <w:tcW w:w="2358" w:type="dxa"/>
        </w:tcPr>
        <w:p w:rsidR="008F7DEE" w:rsidRDefault="008F7DEE">
          <w:pPr>
            <w:pStyle w:val="Footer"/>
            <w:pBdr>
              <w:top w:val="none" w:sz="0" w:space="0" w:color="auto"/>
            </w:pBdr>
            <w:tabs>
              <w:tab w:val="clear" w:pos="4320"/>
              <w:tab w:val="clear" w:pos="8640"/>
              <w:tab w:val="center" w:pos="3600"/>
              <w:tab w:val="center" w:pos="5760"/>
              <w:tab w:val="right" w:pos="9990"/>
            </w:tabs>
            <w:spacing w:before="0"/>
            <w:ind w:left="0" w:right="432"/>
            <w:rPr>
              <w:sz w:val="18"/>
              <w:szCs w:val="18"/>
            </w:rPr>
          </w:pPr>
        </w:p>
      </w:tc>
      <w:tc>
        <w:tcPr>
          <w:tcW w:w="2520" w:type="dxa"/>
        </w:tcPr>
        <w:p w:rsidR="008F7DEE" w:rsidRDefault="00CF117F">
          <w:pPr>
            <w:pStyle w:val="Footer"/>
            <w:pBdr>
              <w:top w:val="none" w:sz="0" w:space="0" w:color="auto"/>
            </w:pBdr>
            <w:tabs>
              <w:tab w:val="clear" w:pos="4320"/>
              <w:tab w:val="clear" w:pos="8640"/>
              <w:tab w:val="center" w:pos="3600"/>
              <w:tab w:val="center" w:pos="5760"/>
              <w:tab w:val="right" w:pos="9990"/>
            </w:tabs>
            <w:spacing w:before="0"/>
            <w:jc w:val="center"/>
            <w:rPr>
              <w:sz w:val="18"/>
              <w:szCs w:val="18"/>
            </w:rPr>
          </w:pPr>
          <w:r>
            <w:rPr>
              <w:sz w:val="18"/>
              <w:szCs w:val="18"/>
            </w:rPr>
            <w:t>Issue No: 1</w:t>
          </w:r>
        </w:p>
      </w:tc>
      <w:tc>
        <w:tcPr>
          <w:tcW w:w="2430" w:type="dxa"/>
        </w:tcPr>
        <w:p w:rsidR="008F7DEE" w:rsidRDefault="00CF117F">
          <w:pPr>
            <w:pStyle w:val="Footer"/>
            <w:pBdr>
              <w:top w:val="none" w:sz="0" w:space="0" w:color="auto"/>
            </w:pBdr>
            <w:tabs>
              <w:tab w:val="clear" w:pos="4320"/>
              <w:tab w:val="clear" w:pos="8640"/>
              <w:tab w:val="center" w:pos="3600"/>
              <w:tab w:val="center" w:pos="5760"/>
              <w:tab w:val="right" w:pos="9990"/>
            </w:tabs>
            <w:spacing w:before="0"/>
            <w:jc w:val="center"/>
            <w:rPr>
              <w:sz w:val="18"/>
              <w:szCs w:val="18"/>
            </w:rPr>
          </w:pPr>
          <w:r>
            <w:rPr>
              <w:sz w:val="18"/>
              <w:szCs w:val="18"/>
            </w:rPr>
            <w:t xml:space="preserve">Rev. No.: </w:t>
          </w:r>
          <w:r>
            <w:rPr>
              <w:sz w:val="18"/>
              <w:szCs w:val="18"/>
              <w:lang w:val="en-US"/>
            </w:rPr>
            <w:t>3</w:t>
          </w:r>
        </w:p>
      </w:tc>
      <w:tc>
        <w:tcPr>
          <w:tcW w:w="2873" w:type="dxa"/>
        </w:tcPr>
        <w:p w:rsidR="008F7DEE" w:rsidRDefault="00CF117F">
          <w:pPr>
            <w:pStyle w:val="Footer"/>
            <w:pBdr>
              <w:top w:val="none" w:sz="0" w:space="0" w:color="auto"/>
            </w:pBdr>
            <w:tabs>
              <w:tab w:val="clear" w:pos="4320"/>
              <w:tab w:val="clear" w:pos="8640"/>
              <w:tab w:val="left" w:pos="2657"/>
              <w:tab w:val="center" w:pos="3600"/>
              <w:tab w:val="center" w:pos="5760"/>
              <w:tab w:val="right" w:pos="9990"/>
            </w:tabs>
            <w:spacing w:before="0"/>
            <w:ind w:right="65"/>
            <w:jc w:val="right"/>
            <w:rPr>
              <w:sz w:val="18"/>
              <w:szCs w:val="18"/>
            </w:rPr>
          </w:pPr>
          <w:r>
            <w:rPr>
              <w:sz w:val="18"/>
              <w:szCs w:val="18"/>
            </w:rPr>
            <w:t>Approval Page-</w:t>
          </w:r>
          <w:r>
            <w:rPr>
              <w:sz w:val="18"/>
              <w:szCs w:val="18"/>
            </w:rPr>
            <w:fldChar w:fldCharType="begin"/>
          </w:r>
          <w:r>
            <w:rPr>
              <w:sz w:val="18"/>
              <w:szCs w:val="18"/>
            </w:rPr>
            <w:instrText xml:space="preserve"> PAGE  \* roman  \* MERGEFORMAT </w:instrText>
          </w:r>
          <w:r>
            <w:rPr>
              <w:sz w:val="18"/>
              <w:szCs w:val="18"/>
            </w:rPr>
            <w:fldChar w:fldCharType="separate"/>
          </w:r>
          <w:r>
            <w:rPr>
              <w:sz w:val="18"/>
              <w:szCs w:val="18"/>
            </w:rPr>
            <w:t>i</w:t>
          </w:r>
          <w:r>
            <w:rPr>
              <w:sz w:val="18"/>
              <w:szCs w:val="18"/>
            </w:rPr>
            <w:fldChar w:fldCharType="end"/>
          </w:r>
        </w:p>
      </w:tc>
    </w:tr>
  </w:tbl>
  <w:p w:rsidR="008F7DEE" w:rsidRDefault="008F7DEE">
    <w:pPr>
      <w:pStyle w:val="Footer"/>
      <w:pBdr>
        <w:top w:val="none" w:sz="0" w:space="0" w:color="auto"/>
      </w:pBdr>
      <w:spacing w:before="0"/>
      <w:ind w:left="0" w:right="0"/>
      <w:rPr>
        <w:sz w:val="8"/>
        <w:szCs w:val="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188" w:type="dxa"/>
      <w:tblBorders>
        <w:top w:val="single" w:sz="4" w:space="0" w:color="auto"/>
      </w:tblBorders>
      <w:tblLayout w:type="fixed"/>
      <w:tblLook w:val="04A0" w:firstRow="1" w:lastRow="0" w:firstColumn="1" w:lastColumn="0" w:noHBand="0" w:noVBand="1"/>
    </w:tblPr>
    <w:tblGrid>
      <w:gridCol w:w="2547"/>
      <w:gridCol w:w="2547"/>
      <w:gridCol w:w="2547"/>
      <w:gridCol w:w="2547"/>
    </w:tblGrid>
    <w:tr w:rsidR="008F7DEE">
      <w:trPr>
        <w:trHeight w:val="125"/>
      </w:trPr>
      <w:tc>
        <w:tcPr>
          <w:tcW w:w="2547" w:type="dxa"/>
          <w:vAlign w:val="center"/>
        </w:tcPr>
        <w:p w:rsidR="008F7DEE" w:rsidRDefault="00CF117F">
          <w:pPr>
            <w:pStyle w:val="Footer"/>
            <w:pBdr>
              <w:top w:val="none" w:sz="0" w:space="0" w:color="auto"/>
            </w:pBdr>
            <w:spacing w:before="0"/>
            <w:ind w:left="0" w:right="91"/>
            <w:rPr>
              <w:sz w:val="18"/>
              <w:szCs w:val="18"/>
            </w:rPr>
          </w:pPr>
          <w:r>
            <w:rPr>
              <w:sz w:val="18"/>
              <w:szCs w:val="18"/>
            </w:rPr>
            <w:t xml:space="preserve">Table of Content -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ii</w:t>
          </w:r>
          <w:r>
            <w:rPr>
              <w:sz w:val="18"/>
              <w:szCs w:val="18"/>
            </w:rPr>
            <w:fldChar w:fldCharType="end"/>
          </w:r>
        </w:p>
      </w:tc>
      <w:tc>
        <w:tcPr>
          <w:tcW w:w="2547" w:type="dxa"/>
          <w:vAlign w:val="center"/>
        </w:tcPr>
        <w:p w:rsidR="008F7DEE" w:rsidRDefault="00CF117F">
          <w:pPr>
            <w:pStyle w:val="Footer"/>
            <w:pBdr>
              <w:top w:val="none" w:sz="0" w:space="0" w:color="auto"/>
            </w:pBdr>
            <w:tabs>
              <w:tab w:val="clear" w:pos="4320"/>
              <w:tab w:val="clear" w:pos="8640"/>
              <w:tab w:val="center" w:pos="3600"/>
              <w:tab w:val="center" w:pos="5760"/>
              <w:tab w:val="right" w:pos="9990"/>
            </w:tabs>
            <w:spacing w:before="0"/>
            <w:rPr>
              <w:sz w:val="18"/>
              <w:szCs w:val="18"/>
            </w:rPr>
          </w:pPr>
          <w:r>
            <w:rPr>
              <w:sz w:val="18"/>
              <w:szCs w:val="18"/>
            </w:rPr>
            <w:t>Issue No: 1</w:t>
          </w:r>
        </w:p>
      </w:tc>
      <w:tc>
        <w:tcPr>
          <w:tcW w:w="2547" w:type="dxa"/>
          <w:vAlign w:val="center"/>
        </w:tcPr>
        <w:p w:rsidR="008F7DEE" w:rsidRDefault="00CF117F">
          <w:pPr>
            <w:pStyle w:val="Footer"/>
            <w:pBdr>
              <w:top w:val="none" w:sz="0" w:space="0" w:color="auto"/>
            </w:pBdr>
            <w:tabs>
              <w:tab w:val="clear" w:pos="4320"/>
              <w:tab w:val="clear" w:pos="8640"/>
              <w:tab w:val="center" w:pos="3600"/>
              <w:tab w:val="center" w:pos="5760"/>
              <w:tab w:val="right" w:pos="9990"/>
            </w:tabs>
            <w:spacing w:before="0"/>
            <w:rPr>
              <w:sz w:val="18"/>
              <w:szCs w:val="18"/>
            </w:rPr>
          </w:pPr>
          <w:r>
            <w:rPr>
              <w:sz w:val="18"/>
              <w:szCs w:val="18"/>
            </w:rPr>
            <w:t xml:space="preserve">Rev. No.: </w:t>
          </w:r>
          <w:r>
            <w:rPr>
              <w:sz w:val="18"/>
              <w:szCs w:val="18"/>
              <w:lang w:val="en-IN"/>
            </w:rPr>
            <w:t>3</w:t>
          </w:r>
        </w:p>
      </w:tc>
      <w:tc>
        <w:tcPr>
          <w:tcW w:w="2547" w:type="dxa"/>
          <w:vAlign w:val="center"/>
        </w:tcPr>
        <w:p w:rsidR="008F7DEE" w:rsidRDefault="008F7DEE">
          <w:pPr>
            <w:pStyle w:val="Footer"/>
            <w:pBdr>
              <w:top w:val="none" w:sz="0" w:space="0" w:color="auto"/>
            </w:pBdr>
            <w:tabs>
              <w:tab w:val="left" w:pos="3114"/>
            </w:tabs>
            <w:spacing w:before="0"/>
            <w:ind w:right="0"/>
            <w:jc w:val="right"/>
            <w:rPr>
              <w:sz w:val="18"/>
              <w:szCs w:val="18"/>
            </w:rPr>
          </w:pPr>
        </w:p>
      </w:tc>
    </w:tr>
  </w:tbl>
  <w:p w:rsidR="008F7DEE" w:rsidRDefault="008F7DEE">
    <w:pPr>
      <w:pStyle w:val="Footer"/>
      <w:pBdr>
        <w:top w:val="none" w:sz="0" w:space="0" w:color="auto"/>
      </w:pBdr>
      <w:spacing w:before="0"/>
      <w:ind w:left="0" w:right="0"/>
      <w:rPr>
        <w:sz w:val="8"/>
        <w:szCs w:val="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181" w:type="dxa"/>
      <w:tblBorders>
        <w:top w:val="single" w:sz="4" w:space="0" w:color="auto"/>
      </w:tblBorders>
      <w:tblLayout w:type="fixed"/>
      <w:tblLook w:val="04A0" w:firstRow="1" w:lastRow="0" w:firstColumn="1" w:lastColumn="0" w:noHBand="0" w:noVBand="1"/>
    </w:tblPr>
    <w:tblGrid>
      <w:gridCol w:w="2358"/>
      <w:gridCol w:w="2520"/>
      <w:gridCol w:w="2430"/>
      <w:gridCol w:w="2873"/>
    </w:tblGrid>
    <w:tr w:rsidR="008F7DEE">
      <w:tc>
        <w:tcPr>
          <w:tcW w:w="2358" w:type="dxa"/>
        </w:tcPr>
        <w:p w:rsidR="008F7DEE" w:rsidRDefault="008F7DEE">
          <w:pPr>
            <w:pStyle w:val="Footer"/>
            <w:pBdr>
              <w:top w:val="none" w:sz="0" w:space="0" w:color="auto"/>
            </w:pBdr>
            <w:tabs>
              <w:tab w:val="clear" w:pos="4320"/>
              <w:tab w:val="clear" w:pos="8640"/>
              <w:tab w:val="center" w:pos="3600"/>
              <w:tab w:val="center" w:pos="5760"/>
              <w:tab w:val="right" w:pos="9990"/>
            </w:tabs>
            <w:spacing w:before="0"/>
            <w:ind w:left="0" w:right="432"/>
            <w:rPr>
              <w:sz w:val="18"/>
              <w:szCs w:val="18"/>
            </w:rPr>
          </w:pPr>
        </w:p>
      </w:tc>
      <w:tc>
        <w:tcPr>
          <w:tcW w:w="2520" w:type="dxa"/>
        </w:tcPr>
        <w:p w:rsidR="008F7DEE" w:rsidRDefault="00CF117F">
          <w:pPr>
            <w:pStyle w:val="Footer"/>
            <w:pBdr>
              <w:top w:val="none" w:sz="0" w:space="0" w:color="auto"/>
            </w:pBdr>
            <w:tabs>
              <w:tab w:val="clear" w:pos="4320"/>
              <w:tab w:val="clear" w:pos="8640"/>
              <w:tab w:val="center" w:pos="3600"/>
              <w:tab w:val="center" w:pos="5760"/>
              <w:tab w:val="right" w:pos="9990"/>
            </w:tabs>
            <w:spacing w:before="0"/>
            <w:jc w:val="center"/>
            <w:rPr>
              <w:sz w:val="18"/>
              <w:szCs w:val="18"/>
            </w:rPr>
          </w:pPr>
          <w:r>
            <w:rPr>
              <w:sz w:val="18"/>
              <w:szCs w:val="18"/>
            </w:rPr>
            <w:t>Issue No: 1</w:t>
          </w:r>
        </w:p>
      </w:tc>
      <w:tc>
        <w:tcPr>
          <w:tcW w:w="2430" w:type="dxa"/>
        </w:tcPr>
        <w:p w:rsidR="008F7DEE" w:rsidRDefault="00CF117F">
          <w:pPr>
            <w:pStyle w:val="Footer"/>
            <w:pBdr>
              <w:top w:val="none" w:sz="0" w:space="0" w:color="auto"/>
            </w:pBdr>
            <w:tabs>
              <w:tab w:val="clear" w:pos="4320"/>
              <w:tab w:val="clear" w:pos="8640"/>
              <w:tab w:val="center" w:pos="3600"/>
              <w:tab w:val="center" w:pos="5760"/>
              <w:tab w:val="right" w:pos="9990"/>
            </w:tabs>
            <w:spacing w:before="0"/>
            <w:jc w:val="center"/>
            <w:rPr>
              <w:sz w:val="18"/>
              <w:szCs w:val="18"/>
            </w:rPr>
          </w:pPr>
          <w:r>
            <w:rPr>
              <w:sz w:val="18"/>
              <w:szCs w:val="18"/>
            </w:rPr>
            <w:t xml:space="preserve">Rev. No.: </w:t>
          </w:r>
          <w:r>
            <w:rPr>
              <w:sz w:val="18"/>
              <w:szCs w:val="18"/>
              <w:lang w:val="en-IN"/>
            </w:rPr>
            <w:t>3</w:t>
          </w:r>
        </w:p>
      </w:tc>
      <w:tc>
        <w:tcPr>
          <w:tcW w:w="2873" w:type="dxa"/>
        </w:tcPr>
        <w:p w:rsidR="008F7DEE" w:rsidRDefault="00CF117F">
          <w:pPr>
            <w:pStyle w:val="Footer"/>
            <w:pBdr>
              <w:top w:val="none" w:sz="0" w:space="0" w:color="auto"/>
            </w:pBdr>
            <w:tabs>
              <w:tab w:val="clear" w:pos="4320"/>
              <w:tab w:val="clear" w:pos="8640"/>
              <w:tab w:val="left" w:pos="2657"/>
              <w:tab w:val="center" w:pos="3600"/>
              <w:tab w:val="center" w:pos="5760"/>
              <w:tab w:val="right" w:pos="9990"/>
            </w:tabs>
            <w:spacing w:before="0"/>
            <w:ind w:right="65"/>
            <w:jc w:val="right"/>
            <w:rPr>
              <w:sz w:val="18"/>
              <w:szCs w:val="18"/>
            </w:rPr>
          </w:pPr>
          <w:r>
            <w:rPr>
              <w:sz w:val="18"/>
              <w:szCs w:val="18"/>
            </w:rPr>
            <w:t xml:space="preserve">Table of Content -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i</w:t>
          </w:r>
          <w:r>
            <w:rPr>
              <w:sz w:val="18"/>
              <w:szCs w:val="18"/>
            </w:rPr>
            <w:fldChar w:fldCharType="end"/>
          </w:r>
        </w:p>
      </w:tc>
    </w:tr>
  </w:tbl>
  <w:p w:rsidR="008F7DEE" w:rsidRDefault="008F7DEE">
    <w:pPr>
      <w:pStyle w:val="Footer"/>
      <w:pBdr>
        <w:top w:val="none" w:sz="0" w:space="0" w:color="auto"/>
      </w:pBdr>
      <w:spacing w:before="0"/>
      <w:ind w:left="0" w:right="0"/>
      <w:rPr>
        <w:sz w:val="8"/>
        <w:szCs w:val="8"/>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188" w:type="dxa"/>
      <w:tblBorders>
        <w:top w:val="single" w:sz="4" w:space="0" w:color="auto"/>
      </w:tblBorders>
      <w:tblLayout w:type="fixed"/>
      <w:tblLook w:val="04A0" w:firstRow="1" w:lastRow="0" w:firstColumn="1" w:lastColumn="0" w:noHBand="0" w:noVBand="1"/>
    </w:tblPr>
    <w:tblGrid>
      <w:gridCol w:w="2547"/>
      <w:gridCol w:w="2547"/>
      <w:gridCol w:w="2547"/>
      <w:gridCol w:w="2547"/>
    </w:tblGrid>
    <w:tr w:rsidR="008F7DEE">
      <w:trPr>
        <w:trHeight w:val="125"/>
      </w:trPr>
      <w:tc>
        <w:tcPr>
          <w:tcW w:w="2547" w:type="dxa"/>
          <w:vAlign w:val="center"/>
        </w:tcPr>
        <w:p w:rsidR="008F7DEE" w:rsidRDefault="00CF117F">
          <w:pPr>
            <w:pStyle w:val="Footer"/>
            <w:pBdr>
              <w:top w:val="none" w:sz="0" w:space="0" w:color="auto"/>
            </w:pBdr>
            <w:spacing w:before="0"/>
            <w:ind w:left="0" w:right="91"/>
            <w:rPr>
              <w:sz w:val="18"/>
              <w:szCs w:val="18"/>
            </w:rPr>
          </w:pPr>
          <w:r>
            <w:rPr>
              <w:sz w:val="18"/>
              <w:szCs w:val="18"/>
            </w:rPr>
            <w:fldChar w:fldCharType="begin"/>
          </w:r>
          <w:r>
            <w:rPr>
              <w:sz w:val="18"/>
              <w:szCs w:val="18"/>
            </w:rPr>
            <w:instrText xml:space="preserve"> PAGE   \* MERGEFORMAT </w:instrText>
          </w:r>
          <w:r>
            <w:rPr>
              <w:sz w:val="18"/>
              <w:szCs w:val="18"/>
            </w:rPr>
            <w:fldChar w:fldCharType="separate"/>
          </w:r>
          <w:r>
            <w:rPr>
              <w:sz w:val="18"/>
              <w:szCs w:val="18"/>
            </w:rPr>
            <w:t>4-14</w:t>
          </w:r>
          <w:r>
            <w:rPr>
              <w:sz w:val="18"/>
              <w:szCs w:val="18"/>
            </w:rPr>
            <w:fldChar w:fldCharType="end"/>
          </w:r>
        </w:p>
      </w:tc>
      <w:tc>
        <w:tcPr>
          <w:tcW w:w="2547" w:type="dxa"/>
          <w:vAlign w:val="center"/>
        </w:tcPr>
        <w:p w:rsidR="008F7DEE" w:rsidRDefault="00CF117F">
          <w:pPr>
            <w:pStyle w:val="Footer"/>
            <w:pBdr>
              <w:top w:val="none" w:sz="0" w:space="0" w:color="auto"/>
            </w:pBdr>
            <w:tabs>
              <w:tab w:val="clear" w:pos="4320"/>
              <w:tab w:val="clear" w:pos="8640"/>
              <w:tab w:val="center" w:pos="3600"/>
              <w:tab w:val="center" w:pos="5760"/>
              <w:tab w:val="right" w:pos="9990"/>
            </w:tabs>
            <w:spacing w:before="0"/>
            <w:rPr>
              <w:sz w:val="18"/>
              <w:szCs w:val="18"/>
            </w:rPr>
          </w:pPr>
          <w:r>
            <w:rPr>
              <w:sz w:val="18"/>
              <w:szCs w:val="18"/>
            </w:rPr>
            <w:t>Issue No: 1</w:t>
          </w:r>
        </w:p>
      </w:tc>
      <w:tc>
        <w:tcPr>
          <w:tcW w:w="2547" w:type="dxa"/>
          <w:vAlign w:val="center"/>
        </w:tcPr>
        <w:p w:rsidR="008F7DEE" w:rsidRDefault="00CF117F">
          <w:pPr>
            <w:pStyle w:val="Footer"/>
            <w:pBdr>
              <w:top w:val="none" w:sz="0" w:space="0" w:color="auto"/>
            </w:pBdr>
            <w:tabs>
              <w:tab w:val="clear" w:pos="4320"/>
              <w:tab w:val="clear" w:pos="8640"/>
              <w:tab w:val="center" w:pos="3600"/>
              <w:tab w:val="center" w:pos="5760"/>
              <w:tab w:val="right" w:pos="9990"/>
            </w:tabs>
            <w:spacing w:before="0"/>
            <w:rPr>
              <w:sz w:val="18"/>
              <w:szCs w:val="18"/>
            </w:rPr>
          </w:pPr>
          <w:r>
            <w:rPr>
              <w:sz w:val="18"/>
              <w:szCs w:val="18"/>
            </w:rPr>
            <w:t xml:space="preserve">Rev. No.: </w:t>
          </w:r>
          <w:r>
            <w:rPr>
              <w:sz w:val="18"/>
              <w:szCs w:val="18"/>
              <w:lang w:val="en-IN"/>
            </w:rPr>
            <w:t>3</w:t>
          </w:r>
        </w:p>
      </w:tc>
      <w:tc>
        <w:tcPr>
          <w:tcW w:w="2547" w:type="dxa"/>
          <w:vAlign w:val="center"/>
        </w:tcPr>
        <w:p w:rsidR="008F7DEE" w:rsidRDefault="008F7DEE">
          <w:pPr>
            <w:pStyle w:val="Footer"/>
            <w:pBdr>
              <w:top w:val="none" w:sz="0" w:space="0" w:color="auto"/>
            </w:pBdr>
            <w:tabs>
              <w:tab w:val="left" w:pos="3114"/>
            </w:tabs>
            <w:spacing w:before="0"/>
            <w:ind w:right="0"/>
            <w:jc w:val="right"/>
            <w:rPr>
              <w:sz w:val="18"/>
              <w:szCs w:val="18"/>
            </w:rPr>
          </w:pPr>
        </w:p>
      </w:tc>
    </w:tr>
  </w:tbl>
  <w:p w:rsidR="008F7DEE" w:rsidRDefault="008F7DEE">
    <w:pPr>
      <w:pStyle w:val="Footer"/>
      <w:pBdr>
        <w:top w:val="none" w:sz="0" w:space="0" w:color="auto"/>
      </w:pBdr>
      <w:spacing w:before="0"/>
      <w:ind w:left="0" w:right="0"/>
      <w:rPr>
        <w:sz w:val="8"/>
        <w:szCs w:val="8"/>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181" w:type="dxa"/>
      <w:tblBorders>
        <w:top w:val="single" w:sz="4" w:space="0" w:color="auto"/>
      </w:tblBorders>
      <w:tblLayout w:type="fixed"/>
      <w:tblLook w:val="04A0" w:firstRow="1" w:lastRow="0" w:firstColumn="1" w:lastColumn="0" w:noHBand="0" w:noVBand="1"/>
    </w:tblPr>
    <w:tblGrid>
      <w:gridCol w:w="2358"/>
      <w:gridCol w:w="2520"/>
      <w:gridCol w:w="2430"/>
      <w:gridCol w:w="2873"/>
    </w:tblGrid>
    <w:tr w:rsidR="008F7DEE">
      <w:tc>
        <w:tcPr>
          <w:tcW w:w="2358" w:type="dxa"/>
        </w:tcPr>
        <w:p w:rsidR="008F7DEE" w:rsidRDefault="008F7DEE">
          <w:pPr>
            <w:pStyle w:val="Footer"/>
            <w:pBdr>
              <w:top w:val="none" w:sz="0" w:space="0" w:color="auto"/>
            </w:pBdr>
            <w:tabs>
              <w:tab w:val="clear" w:pos="4320"/>
              <w:tab w:val="clear" w:pos="8640"/>
              <w:tab w:val="center" w:pos="3600"/>
              <w:tab w:val="center" w:pos="5760"/>
              <w:tab w:val="right" w:pos="9990"/>
            </w:tabs>
            <w:spacing w:before="0"/>
            <w:ind w:left="0" w:right="432"/>
            <w:rPr>
              <w:sz w:val="18"/>
              <w:szCs w:val="18"/>
            </w:rPr>
          </w:pPr>
        </w:p>
      </w:tc>
      <w:tc>
        <w:tcPr>
          <w:tcW w:w="2520" w:type="dxa"/>
        </w:tcPr>
        <w:p w:rsidR="008F7DEE" w:rsidRDefault="00CF117F">
          <w:pPr>
            <w:pStyle w:val="Footer"/>
            <w:pBdr>
              <w:top w:val="none" w:sz="0" w:space="0" w:color="auto"/>
            </w:pBdr>
            <w:tabs>
              <w:tab w:val="clear" w:pos="4320"/>
              <w:tab w:val="clear" w:pos="8640"/>
              <w:tab w:val="center" w:pos="3600"/>
              <w:tab w:val="center" w:pos="5760"/>
              <w:tab w:val="right" w:pos="9990"/>
            </w:tabs>
            <w:spacing w:before="0"/>
            <w:jc w:val="center"/>
            <w:rPr>
              <w:sz w:val="18"/>
              <w:szCs w:val="18"/>
            </w:rPr>
          </w:pPr>
          <w:r>
            <w:rPr>
              <w:sz w:val="18"/>
              <w:szCs w:val="18"/>
            </w:rPr>
            <w:t>Issue No: 1</w:t>
          </w:r>
        </w:p>
      </w:tc>
      <w:tc>
        <w:tcPr>
          <w:tcW w:w="2430" w:type="dxa"/>
        </w:tcPr>
        <w:p w:rsidR="008F7DEE" w:rsidRDefault="00CF117F">
          <w:pPr>
            <w:pStyle w:val="Footer"/>
            <w:pBdr>
              <w:top w:val="none" w:sz="0" w:space="0" w:color="auto"/>
            </w:pBdr>
            <w:tabs>
              <w:tab w:val="clear" w:pos="4320"/>
              <w:tab w:val="clear" w:pos="8640"/>
              <w:tab w:val="center" w:pos="3600"/>
              <w:tab w:val="center" w:pos="5760"/>
              <w:tab w:val="right" w:pos="9990"/>
            </w:tabs>
            <w:spacing w:before="0"/>
            <w:jc w:val="center"/>
            <w:rPr>
              <w:sz w:val="18"/>
              <w:szCs w:val="18"/>
            </w:rPr>
          </w:pPr>
          <w:r>
            <w:rPr>
              <w:sz w:val="18"/>
              <w:szCs w:val="18"/>
            </w:rPr>
            <w:t xml:space="preserve">Rev. No.: </w:t>
          </w:r>
          <w:r>
            <w:rPr>
              <w:sz w:val="18"/>
              <w:szCs w:val="18"/>
              <w:lang w:val="en-IN"/>
            </w:rPr>
            <w:t>3</w:t>
          </w:r>
        </w:p>
      </w:tc>
      <w:tc>
        <w:tcPr>
          <w:tcW w:w="2873" w:type="dxa"/>
        </w:tcPr>
        <w:p w:rsidR="008F7DEE" w:rsidRDefault="00CF117F">
          <w:pPr>
            <w:pStyle w:val="Footer"/>
            <w:pBdr>
              <w:top w:val="none" w:sz="0" w:space="0" w:color="auto"/>
            </w:pBdr>
            <w:tabs>
              <w:tab w:val="clear" w:pos="4320"/>
              <w:tab w:val="clear" w:pos="8640"/>
              <w:tab w:val="left" w:pos="2657"/>
              <w:tab w:val="center" w:pos="3600"/>
              <w:tab w:val="center" w:pos="5760"/>
              <w:tab w:val="right" w:pos="9990"/>
            </w:tabs>
            <w:spacing w:before="0"/>
            <w:ind w:right="65"/>
            <w:jc w:val="right"/>
            <w:rPr>
              <w:sz w:val="18"/>
              <w:szCs w:val="18"/>
            </w:rPr>
          </w:pPr>
          <w:r>
            <w:rPr>
              <w:sz w:val="18"/>
              <w:szCs w:val="18"/>
            </w:rPr>
            <w:fldChar w:fldCharType="begin"/>
          </w:r>
          <w:r>
            <w:rPr>
              <w:sz w:val="18"/>
              <w:szCs w:val="18"/>
            </w:rPr>
            <w:instrText xml:space="preserve"> PAGE   \* MERGEFORMAT </w:instrText>
          </w:r>
          <w:r>
            <w:rPr>
              <w:sz w:val="18"/>
              <w:szCs w:val="18"/>
            </w:rPr>
            <w:fldChar w:fldCharType="separate"/>
          </w:r>
          <w:r>
            <w:rPr>
              <w:sz w:val="18"/>
              <w:szCs w:val="18"/>
            </w:rPr>
            <w:t>4-13</w:t>
          </w:r>
          <w:r>
            <w:rPr>
              <w:sz w:val="18"/>
              <w:szCs w:val="18"/>
            </w:rPr>
            <w:fldChar w:fldCharType="end"/>
          </w:r>
        </w:p>
      </w:tc>
    </w:tr>
  </w:tbl>
  <w:p w:rsidR="008F7DEE" w:rsidRDefault="008F7DEE">
    <w:pPr>
      <w:pStyle w:val="Footer"/>
      <w:pBdr>
        <w:top w:val="none" w:sz="0" w:space="0" w:color="auto"/>
      </w:pBdr>
      <w:spacing w:before="0"/>
      <w:ind w:left="0" w:right="0"/>
      <w:rPr>
        <w:sz w:val="8"/>
        <w:szCs w:val="8"/>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188" w:type="dxa"/>
      <w:tblBorders>
        <w:top w:val="single" w:sz="4" w:space="0" w:color="auto"/>
      </w:tblBorders>
      <w:tblLayout w:type="fixed"/>
      <w:tblLook w:val="04A0" w:firstRow="1" w:lastRow="0" w:firstColumn="1" w:lastColumn="0" w:noHBand="0" w:noVBand="1"/>
    </w:tblPr>
    <w:tblGrid>
      <w:gridCol w:w="2547"/>
      <w:gridCol w:w="2547"/>
      <w:gridCol w:w="2547"/>
      <w:gridCol w:w="2547"/>
    </w:tblGrid>
    <w:tr w:rsidR="008F7DEE">
      <w:trPr>
        <w:trHeight w:val="125"/>
      </w:trPr>
      <w:tc>
        <w:tcPr>
          <w:tcW w:w="2547" w:type="dxa"/>
          <w:vAlign w:val="center"/>
        </w:tcPr>
        <w:p w:rsidR="008F7DEE" w:rsidRDefault="00CF117F">
          <w:pPr>
            <w:pStyle w:val="Footer"/>
            <w:pBdr>
              <w:top w:val="none" w:sz="0" w:space="0" w:color="auto"/>
            </w:pBdr>
            <w:spacing w:before="0"/>
            <w:ind w:left="0"/>
            <w:rPr>
              <w:sz w:val="18"/>
              <w:szCs w:val="18"/>
            </w:rPr>
          </w:pPr>
          <w:r>
            <w:rPr>
              <w:sz w:val="18"/>
              <w:szCs w:val="18"/>
            </w:rPr>
            <w:t xml:space="preserve">Appendix -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iv</w:t>
          </w:r>
          <w:r>
            <w:rPr>
              <w:sz w:val="18"/>
              <w:szCs w:val="18"/>
            </w:rPr>
            <w:fldChar w:fldCharType="end"/>
          </w:r>
        </w:p>
      </w:tc>
      <w:tc>
        <w:tcPr>
          <w:tcW w:w="2547" w:type="dxa"/>
          <w:vAlign w:val="center"/>
        </w:tcPr>
        <w:p w:rsidR="008F7DEE" w:rsidRDefault="00CF117F">
          <w:pPr>
            <w:pStyle w:val="Footer"/>
            <w:pBdr>
              <w:top w:val="none" w:sz="0" w:space="0" w:color="auto"/>
            </w:pBdr>
            <w:tabs>
              <w:tab w:val="clear" w:pos="4320"/>
              <w:tab w:val="clear" w:pos="8640"/>
              <w:tab w:val="center" w:pos="3600"/>
              <w:tab w:val="center" w:pos="5760"/>
              <w:tab w:val="right" w:pos="9990"/>
            </w:tabs>
            <w:spacing w:before="0"/>
            <w:rPr>
              <w:sz w:val="18"/>
              <w:szCs w:val="18"/>
            </w:rPr>
          </w:pPr>
          <w:r>
            <w:rPr>
              <w:sz w:val="18"/>
              <w:szCs w:val="18"/>
            </w:rPr>
            <w:t>Issue No: 1</w:t>
          </w:r>
        </w:p>
      </w:tc>
      <w:tc>
        <w:tcPr>
          <w:tcW w:w="2547" w:type="dxa"/>
          <w:vAlign w:val="center"/>
        </w:tcPr>
        <w:p w:rsidR="008F7DEE" w:rsidRDefault="00CF117F">
          <w:pPr>
            <w:pStyle w:val="Footer"/>
            <w:pBdr>
              <w:top w:val="none" w:sz="0" w:space="0" w:color="auto"/>
            </w:pBdr>
            <w:tabs>
              <w:tab w:val="clear" w:pos="4320"/>
              <w:tab w:val="clear" w:pos="8640"/>
              <w:tab w:val="center" w:pos="3600"/>
              <w:tab w:val="center" w:pos="5760"/>
              <w:tab w:val="right" w:pos="9990"/>
            </w:tabs>
            <w:spacing w:before="0"/>
            <w:rPr>
              <w:sz w:val="18"/>
              <w:szCs w:val="18"/>
            </w:rPr>
          </w:pPr>
          <w:r>
            <w:rPr>
              <w:sz w:val="18"/>
              <w:szCs w:val="18"/>
            </w:rPr>
            <w:t xml:space="preserve">Rev. No.: </w:t>
          </w:r>
          <w:r>
            <w:rPr>
              <w:sz w:val="18"/>
              <w:szCs w:val="18"/>
              <w:lang w:val="en-IN"/>
            </w:rPr>
            <w:t>3</w:t>
          </w:r>
        </w:p>
      </w:tc>
      <w:tc>
        <w:tcPr>
          <w:tcW w:w="2547" w:type="dxa"/>
          <w:vAlign w:val="center"/>
        </w:tcPr>
        <w:p w:rsidR="008F7DEE" w:rsidRDefault="008F7DEE">
          <w:pPr>
            <w:pStyle w:val="Footer"/>
            <w:pBdr>
              <w:top w:val="none" w:sz="0" w:space="0" w:color="auto"/>
            </w:pBdr>
            <w:tabs>
              <w:tab w:val="left" w:pos="3114"/>
            </w:tabs>
            <w:spacing w:before="0"/>
            <w:ind w:right="0"/>
            <w:jc w:val="right"/>
            <w:rPr>
              <w:sz w:val="18"/>
              <w:szCs w:val="18"/>
            </w:rPr>
          </w:pPr>
        </w:p>
      </w:tc>
    </w:tr>
  </w:tbl>
  <w:p w:rsidR="008F7DEE" w:rsidRDefault="008F7DEE">
    <w:pPr>
      <w:pStyle w:val="Footer"/>
      <w:pBdr>
        <w:top w:val="none" w:sz="0" w:space="0" w:color="auto"/>
      </w:pBdr>
      <w:spacing w:before="0"/>
      <w:ind w:left="0" w:right="0"/>
      <w:rPr>
        <w:sz w:val="8"/>
        <w:szCs w:val="8"/>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181" w:type="dxa"/>
      <w:tblBorders>
        <w:top w:val="single" w:sz="4" w:space="0" w:color="auto"/>
      </w:tblBorders>
      <w:tblLayout w:type="fixed"/>
      <w:tblLook w:val="04A0" w:firstRow="1" w:lastRow="0" w:firstColumn="1" w:lastColumn="0" w:noHBand="0" w:noVBand="1"/>
    </w:tblPr>
    <w:tblGrid>
      <w:gridCol w:w="2358"/>
      <w:gridCol w:w="2520"/>
      <w:gridCol w:w="2430"/>
      <w:gridCol w:w="2873"/>
    </w:tblGrid>
    <w:tr w:rsidR="008F7DEE">
      <w:tc>
        <w:tcPr>
          <w:tcW w:w="2358" w:type="dxa"/>
        </w:tcPr>
        <w:p w:rsidR="008F7DEE" w:rsidRDefault="008F7DEE">
          <w:pPr>
            <w:pStyle w:val="Footer"/>
            <w:pBdr>
              <w:top w:val="none" w:sz="0" w:space="0" w:color="auto"/>
            </w:pBdr>
            <w:tabs>
              <w:tab w:val="clear" w:pos="4320"/>
              <w:tab w:val="clear" w:pos="8640"/>
              <w:tab w:val="center" w:pos="3600"/>
              <w:tab w:val="center" w:pos="5760"/>
              <w:tab w:val="right" w:pos="9990"/>
            </w:tabs>
            <w:spacing w:before="0"/>
            <w:ind w:left="0" w:right="432"/>
            <w:rPr>
              <w:sz w:val="18"/>
              <w:szCs w:val="18"/>
            </w:rPr>
          </w:pPr>
        </w:p>
      </w:tc>
      <w:tc>
        <w:tcPr>
          <w:tcW w:w="2520" w:type="dxa"/>
        </w:tcPr>
        <w:p w:rsidR="008F7DEE" w:rsidRDefault="00CF117F">
          <w:pPr>
            <w:pStyle w:val="Footer"/>
            <w:pBdr>
              <w:top w:val="none" w:sz="0" w:space="0" w:color="auto"/>
            </w:pBdr>
            <w:tabs>
              <w:tab w:val="clear" w:pos="4320"/>
              <w:tab w:val="clear" w:pos="8640"/>
              <w:tab w:val="center" w:pos="3600"/>
              <w:tab w:val="center" w:pos="5760"/>
              <w:tab w:val="right" w:pos="9990"/>
            </w:tabs>
            <w:spacing w:before="0"/>
            <w:jc w:val="center"/>
            <w:rPr>
              <w:sz w:val="18"/>
              <w:szCs w:val="18"/>
            </w:rPr>
          </w:pPr>
          <w:r>
            <w:rPr>
              <w:sz w:val="18"/>
              <w:szCs w:val="18"/>
            </w:rPr>
            <w:t>Issue No: 1</w:t>
          </w:r>
        </w:p>
      </w:tc>
      <w:tc>
        <w:tcPr>
          <w:tcW w:w="2430" w:type="dxa"/>
        </w:tcPr>
        <w:p w:rsidR="008F7DEE" w:rsidRDefault="00CF117F">
          <w:pPr>
            <w:pStyle w:val="Footer"/>
            <w:pBdr>
              <w:top w:val="none" w:sz="0" w:space="0" w:color="auto"/>
            </w:pBdr>
            <w:tabs>
              <w:tab w:val="clear" w:pos="4320"/>
              <w:tab w:val="clear" w:pos="8640"/>
              <w:tab w:val="center" w:pos="3600"/>
              <w:tab w:val="center" w:pos="5760"/>
              <w:tab w:val="right" w:pos="9990"/>
            </w:tabs>
            <w:spacing w:before="0"/>
            <w:jc w:val="center"/>
            <w:rPr>
              <w:sz w:val="18"/>
              <w:szCs w:val="18"/>
            </w:rPr>
          </w:pPr>
          <w:r>
            <w:rPr>
              <w:sz w:val="18"/>
              <w:szCs w:val="18"/>
            </w:rPr>
            <w:t xml:space="preserve">Rev. No.: </w:t>
          </w:r>
          <w:r>
            <w:rPr>
              <w:sz w:val="18"/>
              <w:szCs w:val="18"/>
              <w:lang w:val="en-IN"/>
            </w:rPr>
            <w:t>3</w:t>
          </w:r>
        </w:p>
      </w:tc>
      <w:tc>
        <w:tcPr>
          <w:tcW w:w="2873" w:type="dxa"/>
        </w:tcPr>
        <w:p w:rsidR="008F7DEE" w:rsidRDefault="00CF117F">
          <w:pPr>
            <w:pStyle w:val="Footer"/>
            <w:pBdr>
              <w:top w:val="none" w:sz="0" w:space="0" w:color="auto"/>
            </w:pBdr>
            <w:tabs>
              <w:tab w:val="clear" w:pos="4320"/>
              <w:tab w:val="clear" w:pos="8640"/>
              <w:tab w:val="left" w:pos="2657"/>
              <w:tab w:val="center" w:pos="3600"/>
              <w:tab w:val="center" w:pos="5760"/>
              <w:tab w:val="right" w:pos="9990"/>
            </w:tabs>
            <w:spacing w:before="0"/>
            <w:ind w:right="65"/>
            <w:jc w:val="right"/>
            <w:rPr>
              <w:sz w:val="18"/>
              <w:szCs w:val="18"/>
            </w:rPr>
          </w:pPr>
          <w:r>
            <w:rPr>
              <w:sz w:val="18"/>
              <w:szCs w:val="18"/>
            </w:rPr>
            <w:t xml:space="preserve">Appendix -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v</w:t>
          </w:r>
          <w:r>
            <w:rPr>
              <w:sz w:val="18"/>
              <w:szCs w:val="18"/>
            </w:rPr>
            <w:fldChar w:fldCharType="end"/>
          </w:r>
        </w:p>
      </w:tc>
    </w:tr>
  </w:tbl>
  <w:p w:rsidR="008F7DEE" w:rsidRDefault="008F7DEE">
    <w:pPr>
      <w:pStyle w:val="Footer"/>
      <w:pBdr>
        <w:top w:val="none" w:sz="0" w:space="0" w:color="auto"/>
      </w:pBdr>
      <w:spacing w:before="0"/>
      <w:ind w:left="0" w:right="0"/>
      <w:rPr>
        <w:sz w:val="8"/>
        <w:szCs w:val="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117F" w:rsidRDefault="00CF117F">
      <w:pPr>
        <w:spacing w:before="0" w:after="0" w:line="240" w:lineRule="auto"/>
      </w:pPr>
      <w:r>
        <w:separator/>
      </w:r>
    </w:p>
  </w:footnote>
  <w:footnote w:type="continuationSeparator" w:id="0">
    <w:p w:rsidR="00CF117F" w:rsidRDefault="00CF117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7DEE" w:rsidRDefault="00CF117F">
    <w:pPr>
      <w:pStyle w:val="Header"/>
      <w:ind w:left="0" w:right="-36"/>
      <w:rPr>
        <w:b/>
        <w:i/>
        <w:sz w:val="16"/>
        <w:szCs w:val="16"/>
      </w:rPr>
    </w:pPr>
    <w:r>
      <w:rPr>
        <w:noProof/>
      </w:rPr>
      <w:drawing>
        <wp:anchor distT="0" distB="0" distL="114300" distR="114300" simplePos="0" relativeHeight="251658240" behindDoc="0" locked="0" layoutInCell="1" allowOverlap="1">
          <wp:simplePos x="0" y="0"/>
          <wp:positionH relativeFrom="column">
            <wp:posOffset>4636135</wp:posOffset>
          </wp:positionH>
          <wp:positionV relativeFrom="paragraph">
            <wp:posOffset>172085</wp:posOffset>
          </wp:positionV>
          <wp:extent cx="1551305" cy="393065"/>
          <wp:effectExtent l="0" t="0" r="0" b="0"/>
          <wp:wrapNone/>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noChangeArrowheads="1"/>
                  </pic:cNvPicPr>
                </pic:nvPicPr>
                <pic:blipFill>
                  <a:blip r:embed="rId1"/>
                  <a:srcRect/>
                  <a:stretch>
                    <a:fillRect/>
                  </a:stretch>
                </pic:blipFill>
                <pic:spPr>
                  <a:xfrm>
                    <a:off x="0" y="0"/>
                    <a:ext cx="1551305" cy="393065"/>
                  </a:xfrm>
                  <a:prstGeom prst="rect">
                    <a:avLst/>
                  </a:prstGeom>
                  <a:noFill/>
                </pic:spPr>
              </pic:pic>
            </a:graphicData>
          </a:graphic>
        </wp:anchor>
      </w:drawing>
    </w:r>
    <w:r>
      <w:rPr>
        <w:b/>
        <w:i/>
        <w:sz w:val="16"/>
        <w:szCs w:val="16"/>
      </w:rPr>
      <w:t>Internal Use Only</w:t>
    </w:r>
  </w:p>
  <w:tbl>
    <w:tblPr>
      <w:tblW w:w="9990" w:type="dxa"/>
      <w:tblInd w:w="108" w:type="dxa"/>
      <w:tblBorders>
        <w:bottom w:val="single" w:sz="4" w:space="0" w:color="auto"/>
      </w:tblBorders>
      <w:tblLayout w:type="fixed"/>
      <w:tblLook w:val="04A0" w:firstRow="1" w:lastRow="0" w:firstColumn="1" w:lastColumn="0" w:noHBand="0" w:noVBand="1"/>
    </w:tblPr>
    <w:tblGrid>
      <w:gridCol w:w="5940"/>
      <w:gridCol w:w="4050"/>
    </w:tblGrid>
    <w:tr w:rsidR="008F7DEE">
      <w:trPr>
        <w:cantSplit/>
        <w:trHeight w:val="780"/>
      </w:trPr>
      <w:tc>
        <w:tcPr>
          <w:tcW w:w="5940" w:type="dxa"/>
          <w:vAlign w:val="bottom"/>
        </w:tcPr>
        <w:p w:rsidR="008F7DEE" w:rsidRDefault="00CF117F">
          <w:pPr>
            <w:tabs>
              <w:tab w:val="center" w:pos="792"/>
            </w:tabs>
            <w:spacing w:before="40" w:after="40"/>
            <w:ind w:left="-108" w:right="0"/>
            <w:rPr>
              <w:rFonts w:ascii="Arial Narrow" w:hAnsi="Arial Narrow"/>
              <w:sz w:val="18"/>
            </w:rPr>
          </w:pPr>
          <w:r>
            <w:rPr>
              <w:b/>
              <w:sz w:val="18"/>
              <w:szCs w:val="18"/>
            </w:rPr>
            <w:t>ITCB-SOD</w:t>
          </w:r>
        </w:p>
      </w:tc>
      <w:tc>
        <w:tcPr>
          <w:tcW w:w="4050" w:type="dxa"/>
          <w:vAlign w:val="bottom"/>
        </w:tcPr>
        <w:p w:rsidR="008F7DEE" w:rsidRDefault="008F7DEE">
          <w:pPr>
            <w:spacing w:before="40" w:after="40"/>
            <w:ind w:left="0" w:right="0"/>
            <w:jc w:val="right"/>
            <w:rPr>
              <w:b/>
            </w:rPr>
          </w:pPr>
        </w:p>
      </w:tc>
    </w:tr>
  </w:tbl>
  <w:p w:rsidR="008F7DEE" w:rsidRDefault="008F7DEE">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7DEE" w:rsidRDefault="00CF117F">
    <w:pPr>
      <w:pStyle w:val="Header"/>
      <w:ind w:left="0" w:right="-36"/>
      <w:rPr>
        <w:b/>
        <w:i/>
        <w:sz w:val="16"/>
        <w:szCs w:val="16"/>
      </w:rPr>
    </w:pPr>
    <w:r>
      <w:rPr>
        <w:b/>
        <w:i/>
        <w:sz w:val="16"/>
        <w:szCs w:val="16"/>
      </w:rPr>
      <w:t>Internal Use Only</w:t>
    </w:r>
  </w:p>
  <w:tbl>
    <w:tblPr>
      <w:tblW w:w="9990" w:type="dxa"/>
      <w:tblInd w:w="108" w:type="dxa"/>
      <w:tblBorders>
        <w:bottom w:val="single" w:sz="4" w:space="0" w:color="auto"/>
      </w:tblBorders>
      <w:tblLayout w:type="fixed"/>
      <w:tblLook w:val="04A0" w:firstRow="1" w:lastRow="0" w:firstColumn="1" w:lastColumn="0" w:noHBand="0" w:noVBand="1"/>
    </w:tblPr>
    <w:tblGrid>
      <w:gridCol w:w="5940"/>
      <w:gridCol w:w="4050"/>
    </w:tblGrid>
    <w:tr w:rsidR="008F7DEE">
      <w:trPr>
        <w:cantSplit/>
        <w:trHeight w:val="780"/>
      </w:trPr>
      <w:tc>
        <w:tcPr>
          <w:tcW w:w="5940" w:type="dxa"/>
          <w:vAlign w:val="bottom"/>
        </w:tcPr>
        <w:p w:rsidR="008F7DEE" w:rsidRDefault="00CF117F">
          <w:pPr>
            <w:tabs>
              <w:tab w:val="center" w:pos="792"/>
            </w:tabs>
            <w:spacing w:before="40" w:after="40"/>
            <w:ind w:left="-108" w:right="0"/>
            <w:rPr>
              <w:rFonts w:ascii="Arial Narrow" w:hAnsi="Arial Narrow"/>
              <w:sz w:val="18"/>
            </w:rPr>
          </w:pPr>
          <w:r>
            <w:rPr>
              <w:b/>
              <w:sz w:val="18"/>
              <w:szCs w:val="18"/>
            </w:rPr>
            <w:t>ITCB-SOD</w:t>
          </w:r>
        </w:p>
      </w:tc>
      <w:tc>
        <w:tcPr>
          <w:tcW w:w="4050" w:type="dxa"/>
          <w:vAlign w:val="bottom"/>
        </w:tcPr>
        <w:p w:rsidR="008F7DEE" w:rsidRDefault="00CF117F">
          <w:pPr>
            <w:spacing w:before="40" w:after="40"/>
            <w:ind w:left="0" w:right="0"/>
            <w:jc w:val="right"/>
            <w:rPr>
              <w:b/>
            </w:rPr>
          </w:pPr>
          <w:r>
            <w:rPr>
              <w:noProof/>
            </w:rPr>
            <w:drawing>
              <wp:anchor distT="0" distB="0" distL="114300" distR="114300" simplePos="0" relativeHeight="251641856" behindDoc="0" locked="0" layoutInCell="1" allowOverlap="1">
                <wp:simplePos x="0" y="0"/>
                <wp:positionH relativeFrom="column">
                  <wp:posOffset>800735</wp:posOffset>
                </wp:positionH>
                <wp:positionV relativeFrom="paragraph">
                  <wp:posOffset>-282575</wp:posOffset>
                </wp:positionV>
                <wp:extent cx="1551305" cy="393065"/>
                <wp:effectExtent l="1905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
                        <a:srcRect/>
                        <a:stretch>
                          <a:fillRect/>
                        </a:stretch>
                      </pic:blipFill>
                      <pic:spPr>
                        <a:xfrm>
                          <a:off x="0" y="0"/>
                          <a:ext cx="1551305" cy="393065"/>
                        </a:xfrm>
                        <a:prstGeom prst="rect">
                          <a:avLst/>
                        </a:prstGeom>
                        <a:noFill/>
                      </pic:spPr>
                    </pic:pic>
                  </a:graphicData>
                </a:graphic>
              </wp:anchor>
            </w:drawing>
          </w:r>
        </w:p>
      </w:tc>
    </w:tr>
  </w:tbl>
  <w:p w:rsidR="008F7DEE" w:rsidRDefault="008F7DEE">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7DEE" w:rsidRDefault="00CF117F">
    <w:pPr>
      <w:pStyle w:val="Header"/>
      <w:tabs>
        <w:tab w:val="left" w:pos="9810"/>
      </w:tabs>
      <w:ind w:left="0" w:right="-25"/>
      <w:jc w:val="right"/>
      <w:rPr>
        <w:b/>
        <w:i/>
        <w:sz w:val="16"/>
        <w:szCs w:val="16"/>
      </w:rPr>
    </w:pPr>
    <w:r>
      <w:rPr>
        <w:b/>
        <w:i/>
        <w:sz w:val="16"/>
        <w:szCs w:val="16"/>
      </w:rPr>
      <w:t>Internal Use Only</w:t>
    </w:r>
  </w:p>
  <w:tbl>
    <w:tblPr>
      <w:tblW w:w="9137" w:type="dxa"/>
      <w:tblInd w:w="108" w:type="dxa"/>
      <w:tblBorders>
        <w:bottom w:val="single" w:sz="4" w:space="0" w:color="auto"/>
      </w:tblBorders>
      <w:tblLayout w:type="fixed"/>
      <w:tblLook w:val="04A0" w:firstRow="1" w:lastRow="0" w:firstColumn="1" w:lastColumn="0" w:noHBand="0" w:noVBand="1"/>
    </w:tblPr>
    <w:tblGrid>
      <w:gridCol w:w="3264"/>
      <w:gridCol w:w="5873"/>
    </w:tblGrid>
    <w:tr w:rsidR="008F7DEE">
      <w:trPr>
        <w:cantSplit/>
        <w:trHeight w:val="772"/>
      </w:trPr>
      <w:tc>
        <w:tcPr>
          <w:tcW w:w="3264" w:type="dxa"/>
          <w:vAlign w:val="center"/>
        </w:tcPr>
        <w:p w:rsidR="008F7DEE" w:rsidRDefault="00CF117F">
          <w:pPr>
            <w:tabs>
              <w:tab w:val="left" w:pos="2637"/>
            </w:tabs>
            <w:spacing w:before="40" w:after="40"/>
            <w:ind w:left="-18"/>
            <w:rPr>
              <w:rFonts w:ascii="Arial Narrow" w:hAnsi="Arial Narrow"/>
              <w:sz w:val="18"/>
            </w:rPr>
          </w:pPr>
          <w:r>
            <w:rPr>
              <w:noProof/>
            </w:rPr>
            <w:drawing>
              <wp:inline distT="0" distB="0" distL="0" distR="0">
                <wp:extent cx="1552575" cy="3937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
                        <a:srcRect/>
                        <a:stretch>
                          <a:fillRect/>
                        </a:stretch>
                      </pic:blipFill>
                      <pic:spPr>
                        <a:xfrm>
                          <a:off x="0" y="0"/>
                          <a:ext cx="1552575" cy="393700"/>
                        </a:xfrm>
                        <a:prstGeom prst="rect">
                          <a:avLst/>
                        </a:prstGeom>
                        <a:noFill/>
                        <a:ln w="9525">
                          <a:noFill/>
                          <a:miter lim="800000"/>
                          <a:headEnd/>
                          <a:tailEnd/>
                        </a:ln>
                      </pic:spPr>
                    </pic:pic>
                  </a:graphicData>
                </a:graphic>
              </wp:inline>
            </w:drawing>
          </w:r>
        </w:p>
      </w:tc>
      <w:tc>
        <w:tcPr>
          <w:tcW w:w="5873" w:type="dxa"/>
          <w:vAlign w:val="bottom"/>
        </w:tcPr>
        <w:p w:rsidR="008F7DEE" w:rsidRDefault="00CF117F">
          <w:pPr>
            <w:tabs>
              <w:tab w:val="left" w:pos="2637"/>
              <w:tab w:val="left" w:pos="5703"/>
            </w:tabs>
            <w:spacing w:before="40" w:after="40"/>
            <w:ind w:right="0"/>
            <w:jc w:val="right"/>
            <w:rPr>
              <w:b/>
              <w:sz w:val="18"/>
              <w:szCs w:val="18"/>
            </w:rPr>
          </w:pPr>
          <w:r>
            <w:rPr>
              <w:b/>
              <w:sz w:val="18"/>
              <w:szCs w:val="18"/>
            </w:rPr>
            <w:t>ITCB-SOD</w:t>
          </w:r>
        </w:p>
      </w:tc>
    </w:tr>
  </w:tbl>
  <w:p w:rsidR="008F7DEE" w:rsidRDefault="008F7D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7DEE" w:rsidRDefault="00CF117F">
    <w:pPr>
      <w:pStyle w:val="Header"/>
      <w:tabs>
        <w:tab w:val="left" w:pos="9810"/>
      </w:tabs>
      <w:ind w:left="0" w:right="-25"/>
      <w:jc w:val="right"/>
      <w:rPr>
        <w:b/>
        <w:i/>
        <w:sz w:val="16"/>
        <w:szCs w:val="16"/>
      </w:rPr>
    </w:pPr>
    <w:r>
      <w:rPr>
        <w:b/>
        <w:i/>
        <w:sz w:val="16"/>
        <w:szCs w:val="16"/>
      </w:rPr>
      <w:t>Internal Use Only</w:t>
    </w:r>
  </w:p>
  <w:tbl>
    <w:tblPr>
      <w:tblW w:w="10073" w:type="dxa"/>
      <w:tblInd w:w="108" w:type="dxa"/>
      <w:tblBorders>
        <w:bottom w:val="single" w:sz="4" w:space="0" w:color="auto"/>
      </w:tblBorders>
      <w:tblLayout w:type="fixed"/>
      <w:tblLook w:val="04A0" w:firstRow="1" w:lastRow="0" w:firstColumn="1" w:lastColumn="0" w:noHBand="0" w:noVBand="1"/>
    </w:tblPr>
    <w:tblGrid>
      <w:gridCol w:w="3264"/>
      <w:gridCol w:w="6809"/>
    </w:tblGrid>
    <w:tr w:rsidR="008F7DEE">
      <w:trPr>
        <w:cantSplit/>
        <w:trHeight w:val="772"/>
      </w:trPr>
      <w:tc>
        <w:tcPr>
          <w:tcW w:w="3264" w:type="dxa"/>
          <w:vAlign w:val="center"/>
        </w:tcPr>
        <w:p w:rsidR="008F7DEE" w:rsidRDefault="00CF117F">
          <w:pPr>
            <w:tabs>
              <w:tab w:val="left" w:pos="2637"/>
            </w:tabs>
            <w:spacing w:before="40" w:after="40"/>
            <w:ind w:left="-18"/>
            <w:rPr>
              <w:rFonts w:ascii="Arial Narrow" w:hAnsi="Arial Narrow"/>
              <w:sz w:val="18"/>
            </w:rPr>
          </w:pPr>
          <w:r>
            <w:rPr>
              <w:noProof/>
            </w:rPr>
            <w:drawing>
              <wp:inline distT="0" distB="0" distL="0" distR="0">
                <wp:extent cx="1552575" cy="3937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rcRect/>
                        <a:stretch>
                          <a:fillRect/>
                        </a:stretch>
                      </pic:blipFill>
                      <pic:spPr>
                        <a:xfrm>
                          <a:off x="0" y="0"/>
                          <a:ext cx="1552575" cy="393700"/>
                        </a:xfrm>
                        <a:prstGeom prst="rect">
                          <a:avLst/>
                        </a:prstGeom>
                        <a:noFill/>
                        <a:ln w="9525">
                          <a:noFill/>
                          <a:miter lim="800000"/>
                          <a:headEnd/>
                          <a:tailEnd/>
                        </a:ln>
                      </pic:spPr>
                    </pic:pic>
                  </a:graphicData>
                </a:graphic>
              </wp:inline>
            </w:drawing>
          </w:r>
        </w:p>
      </w:tc>
      <w:tc>
        <w:tcPr>
          <w:tcW w:w="6809" w:type="dxa"/>
          <w:vAlign w:val="bottom"/>
        </w:tcPr>
        <w:p w:rsidR="008F7DEE" w:rsidRDefault="00CF117F">
          <w:pPr>
            <w:tabs>
              <w:tab w:val="left" w:pos="2637"/>
              <w:tab w:val="left" w:pos="5703"/>
            </w:tabs>
            <w:spacing w:before="40" w:after="40"/>
            <w:ind w:right="0"/>
            <w:jc w:val="right"/>
            <w:rPr>
              <w:b/>
              <w:sz w:val="18"/>
              <w:szCs w:val="18"/>
            </w:rPr>
          </w:pPr>
          <w:r>
            <w:rPr>
              <w:b/>
              <w:sz w:val="18"/>
              <w:szCs w:val="18"/>
            </w:rPr>
            <w:t>ITCB-SOD</w:t>
          </w:r>
        </w:p>
      </w:tc>
    </w:tr>
  </w:tbl>
  <w:p w:rsidR="008F7DEE" w:rsidRDefault="008F7D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7DEE" w:rsidRDefault="00CF117F">
    <w:pPr>
      <w:pStyle w:val="Header"/>
      <w:ind w:left="0" w:right="-36"/>
      <w:rPr>
        <w:b/>
        <w:i/>
        <w:sz w:val="16"/>
        <w:szCs w:val="16"/>
      </w:rPr>
    </w:pPr>
    <w:r>
      <w:rPr>
        <w:noProof/>
      </w:rPr>
      <w:drawing>
        <wp:anchor distT="0" distB="0" distL="114300" distR="114300" simplePos="0" relativeHeight="251655168" behindDoc="0" locked="0" layoutInCell="1" allowOverlap="1">
          <wp:simplePos x="0" y="0"/>
          <wp:positionH relativeFrom="column">
            <wp:posOffset>4636135</wp:posOffset>
          </wp:positionH>
          <wp:positionV relativeFrom="paragraph">
            <wp:posOffset>144780</wp:posOffset>
          </wp:positionV>
          <wp:extent cx="1551305" cy="39306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
                  <a:srcRect/>
                  <a:stretch>
                    <a:fillRect/>
                  </a:stretch>
                </pic:blipFill>
                <pic:spPr>
                  <a:xfrm>
                    <a:off x="0" y="0"/>
                    <a:ext cx="1551305" cy="393065"/>
                  </a:xfrm>
                  <a:prstGeom prst="rect">
                    <a:avLst/>
                  </a:prstGeom>
                  <a:noFill/>
                </pic:spPr>
              </pic:pic>
            </a:graphicData>
          </a:graphic>
        </wp:anchor>
      </w:drawing>
    </w:r>
    <w:r>
      <w:rPr>
        <w:b/>
        <w:i/>
        <w:sz w:val="16"/>
        <w:szCs w:val="16"/>
      </w:rPr>
      <w:t>Internal Use Only</w:t>
    </w:r>
  </w:p>
  <w:tbl>
    <w:tblPr>
      <w:tblW w:w="9990" w:type="dxa"/>
      <w:tblInd w:w="108" w:type="dxa"/>
      <w:tblBorders>
        <w:bottom w:val="single" w:sz="4" w:space="0" w:color="auto"/>
      </w:tblBorders>
      <w:tblLayout w:type="fixed"/>
      <w:tblLook w:val="04A0" w:firstRow="1" w:lastRow="0" w:firstColumn="1" w:lastColumn="0" w:noHBand="0" w:noVBand="1"/>
    </w:tblPr>
    <w:tblGrid>
      <w:gridCol w:w="5940"/>
      <w:gridCol w:w="4050"/>
    </w:tblGrid>
    <w:tr w:rsidR="008F7DEE">
      <w:trPr>
        <w:cantSplit/>
        <w:trHeight w:val="780"/>
      </w:trPr>
      <w:tc>
        <w:tcPr>
          <w:tcW w:w="5940" w:type="dxa"/>
          <w:vAlign w:val="bottom"/>
        </w:tcPr>
        <w:p w:rsidR="008F7DEE" w:rsidRDefault="00CF117F">
          <w:pPr>
            <w:tabs>
              <w:tab w:val="center" w:pos="792"/>
            </w:tabs>
            <w:spacing w:before="40" w:after="40"/>
            <w:ind w:left="-108" w:right="0"/>
            <w:rPr>
              <w:rFonts w:ascii="Arial Narrow" w:hAnsi="Arial Narrow"/>
              <w:sz w:val="18"/>
            </w:rPr>
          </w:pPr>
          <w:r>
            <w:rPr>
              <w:b/>
              <w:sz w:val="18"/>
              <w:szCs w:val="18"/>
            </w:rPr>
            <w:t>ITCB-SOD</w:t>
          </w:r>
        </w:p>
      </w:tc>
      <w:tc>
        <w:tcPr>
          <w:tcW w:w="4050" w:type="dxa"/>
          <w:vAlign w:val="bottom"/>
        </w:tcPr>
        <w:p w:rsidR="008F7DEE" w:rsidRDefault="008F7DEE">
          <w:pPr>
            <w:spacing w:before="40" w:after="40"/>
            <w:ind w:left="0" w:right="0"/>
            <w:jc w:val="right"/>
            <w:rPr>
              <w:b/>
            </w:rPr>
          </w:pPr>
        </w:p>
      </w:tc>
    </w:tr>
  </w:tbl>
  <w:p w:rsidR="008F7DEE" w:rsidRDefault="008F7DE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7DEE" w:rsidRDefault="00CF117F">
    <w:pPr>
      <w:pStyle w:val="Header"/>
      <w:tabs>
        <w:tab w:val="left" w:pos="9810"/>
      </w:tabs>
      <w:ind w:left="0" w:right="-25"/>
      <w:jc w:val="right"/>
      <w:rPr>
        <w:b/>
        <w:i/>
        <w:sz w:val="16"/>
        <w:szCs w:val="16"/>
      </w:rPr>
    </w:pPr>
    <w:r>
      <w:rPr>
        <w:b/>
        <w:i/>
        <w:sz w:val="16"/>
        <w:szCs w:val="16"/>
      </w:rPr>
      <w:t>Internal Use Only</w:t>
    </w:r>
  </w:p>
  <w:tbl>
    <w:tblPr>
      <w:tblW w:w="10073" w:type="dxa"/>
      <w:tblInd w:w="108" w:type="dxa"/>
      <w:tblBorders>
        <w:bottom w:val="single" w:sz="4" w:space="0" w:color="auto"/>
      </w:tblBorders>
      <w:tblLayout w:type="fixed"/>
      <w:tblLook w:val="04A0" w:firstRow="1" w:lastRow="0" w:firstColumn="1" w:lastColumn="0" w:noHBand="0" w:noVBand="1"/>
    </w:tblPr>
    <w:tblGrid>
      <w:gridCol w:w="3264"/>
      <w:gridCol w:w="6809"/>
    </w:tblGrid>
    <w:tr w:rsidR="008F7DEE">
      <w:trPr>
        <w:cantSplit/>
        <w:trHeight w:val="772"/>
      </w:trPr>
      <w:tc>
        <w:tcPr>
          <w:tcW w:w="3264" w:type="dxa"/>
          <w:vAlign w:val="center"/>
        </w:tcPr>
        <w:p w:rsidR="008F7DEE" w:rsidRDefault="00CF117F">
          <w:pPr>
            <w:tabs>
              <w:tab w:val="left" w:pos="2637"/>
            </w:tabs>
            <w:spacing w:before="40" w:after="40"/>
            <w:ind w:left="-18"/>
            <w:rPr>
              <w:rFonts w:ascii="Arial Narrow" w:hAnsi="Arial Narrow"/>
              <w:sz w:val="18"/>
            </w:rPr>
          </w:pPr>
          <w:r>
            <w:rPr>
              <w:noProof/>
            </w:rPr>
            <w:drawing>
              <wp:inline distT="0" distB="0" distL="0" distR="0">
                <wp:extent cx="1552575" cy="393700"/>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1"/>
                        <a:srcRect/>
                        <a:stretch>
                          <a:fillRect/>
                        </a:stretch>
                      </pic:blipFill>
                      <pic:spPr>
                        <a:xfrm>
                          <a:off x="0" y="0"/>
                          <a:ext cx="1552575" cy="393700"/>
                        </a:xfrm>
                        <a:prstGeom prst="rect">
                          <a:avLst/>
                        </a:prstGeom>
                        <a:noFill/>
                        <a:ln w="9525">
                          <a:noFill/>
                          <a:miter lim="800000"/>
                          <a:headEnd/>
                          <a:tailEnd/>
                        </a:ln>
                      </pic:spPr>
                    </pic:pic>
                  </a:graphicData>
                </a:graphic>
              </wp:inline>
            </w:drawing>
          </w:r>
        </w:p>
      </w:tc>
      <w:tc>
        <w:tcPr>
          <w:tcW w:w="6809" w:type="dxa"/>
          <w:vAlign w:val="bottom"/>
        </w:tcPr>
        <w:p w:rsidR="008F7DEE" w:rsidRDefault="00CF117F">
          <w:pPr>
            <w:tabs>
              <w:tab w:val="left" w:pos="2637"/>
              <w:tab w:val="left" w:pos="5703"/>
            </w:tabs>
            <w:spacing w:before="40" w:after="40"/>
            <w:ind w:right="0"/>
            <w:jc w:val="right"/>
            <w:rPr>
              <w:b/>
              <w:sz w:val="18"/>
              <w:szCs w:val="18"/>
            </w:rPr>
          </w:pPr>
          <w:r>
            <w:rPr>
              <w:b/>
              <w:sz w:val="18"/>
              <w:szCs w:val="18"/>
            </w:rPr>
            <w:t>ITCB-SOD</w:t>
          </w:r>
        </w:p>
      </w:tc>
    </w:tr>
  </w:tbl>
  <w:p w:rsidR="008F7DEE" w:rsidRDefault="008F7DE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7DEE" w:rsidRDefault="00CF117F">
    <w:pPr>
      <w:pStyle w:val="Header"/>
      <w:tabs>
        <w:tab w:val="left" w:pos="9810"/>
      </w:tabs>
      <w:ind w:left="0" w:right="-25"/>
      <w:jc w:val="right"/>
      <w:rPr>
        <w:b/>
        <w:i/>
        <w:sz w:val="16"/>
        <w:szCs w:val="16"/>
      </w:rPr>
    </w:pPr>
    <w:r>
      <w:rPr>
        <w:b/>
        <w:i/>
        <w:sz w:val="16"/>
        <w:szCs w:val="16"/>
      </w:rPr>
      <w:t>Internal Use Only</w:t>
    </w:r>
  </w:p>
  <w:tbl>
    <w:tblPr>
      <w:tblW w:w="10073" w:type="dxa"/>
      <w:tblInd w:w="108" w:type="dxa"/>
      <w:tblBorders>
        <w:bottom w:val="single" w:sz="4" w:space="0" w:color="auto"/>
      </w:tblBorders>
      <w:tblLayout w:type="fixed"/>
      <w:tblLook w:val="04A0" w:firstRow="1" w:lastRow="0" w:firstColumn="1" w:lastColumn="0" w:noHBand="0" w:noVBand="1"/>
    </w:tblPr>
    <w:tblGrid>
      <w:gridCol w:w="3264"/>
      <w:gridCol w:w="6809"/>
    </w:tblGrid>
    <w:tr w:rsidR="008F7DEE">
      <w:trPr>
        <w:cantSplit/>
        <w:trHeight w:val="772"/>
      </w:trPr>
      <w:tc>
        <w:tcPr>
          <w:tcW w:w="3264" w:type="dxa"/>
          <w:vAlign w:val="center"/>
        </w:tcPr>
        <w:p w:rsidR="008F7DEE" w:rsidRDefault="00CF117F">
          <w:pPr>
            <w:tabs>
              <w:tab w:val="left" w:pos="2637"/>
            </w:tabs>
            <w:spacing w:before="40" w:after="40"/>
            <w:ind w:left="-18"/>
            <w:rPr>
              <w:rFonts w:ascii="Arial Narrow" w:hAnsi="Arial Narrow"/>
              <w:sz w:val="18"/>
            </w:rPr>
          </w:pPr>
          <w:r>
            <w:rPr>
              <w:noProof/>
            </w:rPr>
            <w:drawing>
              <wp:inline distT="0" distB="0" distL="0" distR="0">
                <wp:extent cx="1552575" cy="393700"/>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1"/>
                        <a:srcRect/>
                        <a:stretch>
                          <a:fillRect/>
                        </a:stretch>
                      </pic:blipFill>
                      <pic:spPr>
                        <a:xfrm>
                          <a:off x="0" y="0"/>
                          <a:ext cx="1552575" cy="393700"/>
                        </a:xfrm>
                        <a:prstGeom prst="rect">
                          <a:avLst/>
                        </a:prstGeom>
                        <a:noFill/>
                        <a:ln w="9525">
                          <a:noFill/>
                          <a:miter lim="800000"/>
                          <a:headEnd/>
                          <a:tailEnd/>
                        </a:ln>
                      </pic:spPr>
                    </pic:pic>
                  </a:graphicData>
                </a:graphic>
              </wp:inline>
            </w:drawing>
          </w:r>
        </w:p>
      </w:tc>
      <w:tc>
        <w:tcPr>
          <w:tcW w:w="6809" w:type="dxa"/>
          <w:vAlign w:val="bottom"/>
        </w:tcPr>
        <w:p w:rsidR="008F7DEE" w:rsidRDefault="00CF117F">
          <w:pPr>
            <w:tabs>
              <w:tab w:val="left" w:pos="2637"/>
              <w:tab w:val="left" w:pos="5703"/>
            </w:tabs>
            <w:spacing w:before="40" w:after="40"/>
            <w:ind w:right="0"/>
            <w:jc w:val="right"/>
            <w:rPr>
              <w:b/>
              <w:sz w:val="18"/>
              <w:szCs w:val="18"/>
            </w:rPr>
          </w:pPr>
          <w:r>
            <w:rPr>
              <w:b/>
              <w:sz w:val="18"/>
              <w:szCs w:val="18"/>
            </w:rPr>
            <w:t>ITCB-SOD</w:t>
          </w:r>
        </w:p>
      </w:tc>
    </w:tr>
  </w:tbl>
  <w:p w:rsidR="008F7DEE" w:rsidRDefault="008F7DE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7DEE" w:rsidRDefault="00CF117F">
    <w:pPr>
      <w:pStyle w:val="Header"/>
      <w:ind w:left="0" w:right="-36"/>
      <w:rPr>
        <w:b/>
        <w:i/>
        <w:sz w:val="16"/>
        <w:szCs w:val="16"/>
      </w:rPr>
    </w:pPr>
    <w:r>
      <w:rPr>
        <w:b/>
        <w:i/>
        <w:sz w:val="16"/>
        <w:szCs w:val="16"/>
      </w:rPr>
      <w:t>Internal Use Only</w:t>
    </w:r>
  </w:p>
  <w:tbl>
    <w:tblPr>
      <w:tblW w:w="9990" w:type="dxa"/>
      <w:tblInd w:w="108" w:type="dxa"/>
      <w:tblBorders>
        <w:bottom w:val="single" w:sz="4" w:space="0" w:color="auto"/>
      </w:tblBorders>
      <w:tblLayout w:type="fixed"/>
      <w:tblLook w:val="04A0" w:firstRow="1" w:lastRow="0" w:firstColumn="1" w:lastColumn="0" w:noHBand="0" w:noVBand="1"/>
    </w:tblPr>
    <w:tblGrid>
      <w:gridCol w:w="5940"/>
      <w:gridCol w:w="4050"/>
    </w:tblGrid>
    <w:tr w:rsidR="008F7DEE">
      <w:trPr>
        <w:cantSplit/>
        <w:trHeight w:val="780"/>
      </w:trPr>
      <w:tc>
        <w:tcPr>
          <w:tcW w:w="5940" w:type="dxa"/>
          <w:vAlign w:val="bottom"/>
        </w:tcPr>
        <w:p w:rsidR="008F7DEE" w:rsidRDefault="00CF117F">
          <w:pPr>
            <w:tabs>
              <w:tab w:val="center" w:pos="792"/>
            </w:tabs>
            <w:spacing w:before="40" w:after="40"/>
            <w:ind w:left="-108" w:right="0"/>
            <w:rPr>
              <w:rFonts w:ascii="Arial Narrow" w:hAnsi="Arial Narrow"/>
              <w:sz w:val="18"/>
            </w:rPr>
          </w:pPr>
          <w:r>
            <w:rPr>
              <w:b/>
              <w:sz w:val="18"/>
              <w:szCs w:val="18"/>
            </w:rPr>
            <w:t>ITCB-SOD</w:t>
          </w:r>
        </w:p>
      </w:tc>
      <w:tc>
        <w:tcPr>
          <w:tcW w:w="4050" w:type="dxa"/>
          <w:vAlign w:val="bottom"/>
        </w:tcPr>
        <w:p w:rsidR="008F7DEE" w:rsidRDefault="00CF117F">
          <w:pPr>
            <w:spacing w:before="40" w:after="40"/>
            <w:ind w:left="0" w:right="0"/>
            <w:jc w:val="right"/>
            <w:rPr>
              <w:b/>
            </w:rPr>
          </w:pPr>
          <w:r>
            <w:rPr>
              <w:noProof/>
            </w:rPr>
            <w:drawing>
              <wp:anchor distT="0" distB="0" distL="114300" distR="114300" simplePos="0" relativeHeight="251659264" behindDoc="0" locked="0" layoutInCell="1" allowOverlap="1">
                <wp:simplePos x="0" y="0"/>
                <wp:positionH relativeFrom="column">
                  <wp:posOffset>800735</wp:posOffset>
                </wp:positionH>
                <wp:positionV relativeFrom="paragraph">
                  <wp:posOffset>-309880</wp:posOffset>
                </wp:positionV>
                <wp:extent cx="1551305" cy="393065"/>
                <wp:effectExtent l="19050" t="0" r="0" b="0"/>
                <wp:wrapNone/>
                <wp:docPr id="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5"/>
                        <pic:cNvPicPr>
                          <a:picLocks noChangeAspect="1" noChangeArrowheads="1"/>
                        </pic:cNvPicPr>
                      </pic:nvPicPr>
                      <pic:blipFill>
                        <a:blip r:embed="rId1"/>
                        <a:srcRect/>
                        <a:stretch>
                          <a:fillRect/>
                        </a:stretch>
                      </pic:blipFill>
                      <pic:spPr>
                        <a:xfrm>
                          <a:off x="0" y="0"/>
                          <a:ext cx="1551305" cy="393065"/>
                        </a:xfrm>
                        <a:prstGeom prst="rect">
                          <a:avLst/>
                        </a:prstGeom>
                        <a:noFill/>
                      </pic:spPr>
                    </pic:pic>
                  </a:graphicData>
                </a:graphic>
              </wp:anchor>
            </w:drawing>
          </w:r>
        </w:p>
      </w:tc>
    </w:tr>
  </w:tbl>
  <w:p w:rsidR="008F7DEE" w:rsidRDefault="008F7DE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7DEE" w:rsidRDefault="00CF117F">
    <w:pPr>
      <w:pStyle w:val="Header"/>
      <w:tabs>
        <w:tab w:val="left" w:pos="9810"/>
      </w:tabs>
      <w:ind w:left="0" w:right="-25"/>
      <w:jc w:val="right"/>
      <w:rPr>
        <w:b/>
        <w:i/>
        <w:sz w:val="16"/>
        <w:szCs w:val="16"/>
      </w:rPr>
    </w:pPr>
    <w:r>
      <w:rPr>
        <w:b/>
        <w:i/>
        <w:sz w:val="16"/>
        <w:szCs w:val="16"/>
      </w:rPr>
      <w:t>Internal Use Only</w:t>
    </w:r>
  </w:p>
  <w:tbl>
    <w:tblPr>
      <w:tblW w:w="10073" w:type="dxa"/>
      <w:tblInd w:w="108" w:type="dxa"/>
      <w:tblBorders>
        <w:bottom w:val="single" w:sz="4" w:space="0" w:color="auto"/>
      </w:tblBorders>
      <w:tblLayout w:type="fixed"/>
      <w:tblLook w:val="04A0" w:firstRow="1" w:lastRow="0" w:firstColumn="1" w:lastColumn="0" w:noHBand="0" w:noVBand="1"/>
    </w:tblPr>
    <w:tblGrid>
      <w:gridCol w:w="3264"/>
      <w:gridCol w:w="6809"/>
    </w:tblGrid>
    <w:tr w:rsidR="008F7DEE">
      <w:trPr>
        <w:cantSplit/>
        <w:trHeight w:val="772"/>
      </w:trPr>
      <w:tc>
        <w:tcPr>
          <w:tcW w:w="3264" w:type="dxa"/>
          <w:vAlign w:val="center"/>
        </w:tcPr>
        <w:p w:rsidR="008F7DEE" w:rsidRDefault="00CF117F">
          <w:pPr>
            <w:tabs>
              <w:tab w:val="left" w:pos="2637"/>
            </w:tabs>
            <w:spacing w:before="40" w:after="40"/>
            <w:ind w:left="-18"/>
            <w:rPr>
              <w:rFonts w:ascii="Arial Narrow" w:hAnsi="Arial Narrow"/>
              <w:sz w:val="18"/>
            </w:rPr>
          </w:pPr>
          <w:r>
            <w:rPr>
              <w:noProof/>
            </w:rPr>
            <w:drawing>
              <wp:inline distT="0" distB="0" distL="0" distR="0">
                <wp:extent cx="1552575" cy="393700"/>
                <wp:effectExtent l="1905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noChangeArrowheads="1"/>
                        </pic:cNvPicPr>
                      </pic:nvPicPr>
                      <pic:blipFill>
                        <a:blip r:embed="rId1"/>
                        <a:srcRect/>
                        <a:stretch>
                          <a:fillRect/>
                        </a:stretch>
                      </pic:blipFill>
                      <pic:spPr>
                        <a:xfrm>
                          <a:off x="0" y="0"/>
                          <a:ext cx="1552575" cy="393700"/>
                        </a:xfrm>
                        <a:prstGeom prst="rect">
                          <a:avLst/>
                        </a:prstGeom>
                        <a:noFill/>
                        <a:ln w="9525">
                          <a:noFill/>
                          <a:miter lim="800000"/>
                          <a:headEnd/>
                          <a:tailEnd/>
                        </a:ln>
                      </pic:spPr>
                    </pic:pic>
                  </a:graphicData>
                </a:graphic>
              </wp:inline>
            </w:drawing>
          </w:r>
        </w:p>
      </w:tc>
      <w:tc>
        <w:tcPr>
          <w:tcW w:w="6809" w:type="dxa"/>
          <w:vAlign w:val="bottom"/>
        </w:tcPr>
        <w:p w:rsidR="008F7DEE" w:rsidRDefault="00CF117F">
          <w:pPr>
            <w:tabs>
              <w:tab w:val="left" w:pos="2637"/>
              <w:tab w:val="left" w:pos="5703"/>
            </w:tabs>
            <w:spacing w:before="40" w:after="40"/>
            <w:ind w:right="0"/>
            <w:jc w:val="right"/>
            <w:rPr>
              <w:b/>
              <w:sz w:val="18"/>
              <w:szCs w:val="18"/>
            </w:rPr>
          </w:pPr>
          <w:r>
            <w:rPr>
              <w:b/>
              <w:sz w:val="18"/>
              <w:szCs w:val="18"/>
            </w:rPr>
            <w:t>ITCB VIEWER-SOD</w:t>
          </w:r>
        </w:p>
      </w:tc>
    </w:tr>
  </w:tbl>
  <w:p w:rsidR="008F7DEE" w:rsidRDefault="008F7DE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7DEE" w:rsidRDefault="00CF117F">
    <w:pPr>
      <w:pStyle w:val="Header"/>
      <w:ind w:left="0" w:right="-36"/>
      <w:rPr>
        <w:b/>
        <w:i/>
        <w:sz w:val="16"/>
        <w:szCs w:val="16"/>
      </w:rPr>
    </w:pPr>
    <w:r>
      <w:rPr>
        <w:noProof/>
      </w:rPr>
      <w:drawing>
        <wp:anchor distT="0" distB="0" distL="114300" distR="114300" simplePos="0" relativeHeight="251660288" behindDoc="0" locked="0" layoutInCell="1" allowOverlap="1">
          <wp:simplePos x="0" y="0"/>
          <wp:positionH relativeFrom="column">
            <wp:posOffset>4636135</wp:posOffset>
          </wp:positionH>
          <wp:positionV relativeFrom="paragraph">
            <wp:posOffset>172085</wp:posOffset>
          </wp:positionV>
          <wp:extent cx="1551305" cy="393065"/>
          <wp:effectExtent l="0" t="0" r="0" b="0"/>
          <wp:wrapNone/>
          <wp:docPr id="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0"/>
                  <pic:cNvPicPr>
                    <a:picLocks noChangeAspect="1" noChangeArrowheads="1"/>
                  </pic:cNvPicPr>
                </pic:nvPicPr>
                <pic:blipFill>
                  <a:blip r:embed="rId1"/>
                  <a:srcRect/>
                  <a:stretch>
                    <a:fillRect/>
                  </a:stretch>
                </pic:blipFill>
                <pic:spPr>
                  <a:xfrm>
                    <a:off x="0" y="0"/>
                    <a:ext cx="1551305" cy="393065"/>
                  </a:xfrm>
                  <a:prstGeom prst="rect">
                    <a:avLst/>
                  </a:prstGeom>
                  <a:noFill/>
                </pic:spPr>
              </pic:pic>
            </a:graphicData>
          </a:graphic>
        </wp:anchor>
      </w:drawing>
    </w:r>
    <w:r>
      <w:rPr>
        <w:b/>
        <w:i/>
        <w:sz w:val="16"/>
        <w:szCs w:val="16"/>
      </w:rPr>
      <w:t>Internal Use Only</w:t>
    </w:r>
  </w:p>
  <w:tbl>
    <w:tblPr>
      <w:tblW w:w="9990" w:type="dxa"/>
      <w:tblInd w:w="108" w:type="dxa"/>
      <w:tblBorders>
        <w:bottom w:val="single" w:sz="4" w:space="0" w:color="auto"/>
      </w:tblBorders>
      <w:tblLayout w:type="fixed"/>
      <w:tblLook w:val="04A0" w:firstRow="1" w:lastRow="0" w:firstColumn="1" w:lastColumn="0" w:noHBand="0" w:noVBand="1"/>
    </w:tblPr>
    <w:tblGrid>
      <w:gridCol w:w="5940"/>
      <w:gridCol w:w="4050"/>
    </w:tblGrid>
    <w:tr w:rsidR="008F7DEE">
      <w:trPr>
        <w:cantSplit/>
        <w:trHeight w:val="780"/>
      </w:trPr>
      <w:tc>
        <w:tcPr>
          <w:tcW w:w="5940" w:type="dxa"/>
          <w:vAlign w:val="bottom"/>
        </w:tcPr>
        <w:p w:rsidR="008F7DEE" w:rsidRDefault="00CF117F">
          <w:pPr>
            <w:tabs>
              <w:tab w:val="center" w:pos="792"/>
            </w:tabs>
            <w:spacing w:before="40" w:after="40"/>
            <w:ind w:left="-108" w:right="0"/>
            <w:rPr>
              <w:rFonts w:ascii="Arial Narrow" w:hAnsi="Arial Narrow"/>
              <w:sz w:val="18"/>
            </w:rPr>
          </w:pPr>
          <w:r>
            <w:rPr>
              <w:b/>
              <w:sz w:val="18"/>
              <w:szCs w:val="18"/>
            </w:rPr>
            <w:t>ITCB-SOD</w:t>
          </w:r>
        </w:p>
      </w:tc>
      <w:tc>
        <w:tcPr>
          <w:tcW w:w="4050" w:type="dxa"/>
          <w:vAlign w:val="bottom"/>
        </w:tcPr>
        <w:p w:rsidR="008F7DEE" w:rsidRDefault="008F7DEE">
          <w:pPr>
            <w:spacing w:before="40" w:after="40"/>
            <w:ind w:left="0" w:right="0"/>
            <w:jc w:val="right"/>
            <w:rPr>
              <w:b/>
            </w:rPr>
          </w:pPr>
        </w:p>
      </w:tc>
    </w:tr>
  </w:tbl>
  <w:p w:rsidR="008F7DEE" w:rsidRDefault="008F7DEE">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7DEE" w:rsidRDefault="00CF117F">
    <w:pPr>
      <w:pStyle w:val="Header"/>
      <w:tabs>
        <w:tab w:val="left" w:pos="9810"/>
      </w:tabs>
      <w:ind w:left="0" w:right="-25"/>
      <w:jc w:val="right"/>
      <w:rPr>
        <w:b/>
        <w:i/>
        <w:sz w:val="16"/>
        <w:szCs w:val="16"/>
      </w:rPr>
    </w:pPr>
    <w:r>
      <w:rPr>
        <w:b/>
        <w:i/>
        <w:sz w:val="16"/>
        <w:szCs w:val="16"/>
      </w:rPr>
      <w:t>Internal Use Only</w:t>
    </w:r>
  </w:p>
  <w:tbl>
    <w:tblPr>
      <w:tblW w:w="9867" w:type="dxa"/>
      <w:tblInd w:w="108" w:type="dxa"/>
      <w:tblBorders>
        <w:bottom w:val="single" w:sz="4" w:space="0" w:color="auto"/>
      </w:tblBorders>
      <w:tblLayout w:type="fixed"/>
      <w:tblLook w:val="04A0" w:firstRow="1" w:lastRow="0" w:firstColumn="1" w:lastColumn="0" w:noHBand="0" w:noVBand="1"/>
    </w:tblPr>
    <w:tblGrid>
      <w:gridCol w:w="3264"/>
      <w:gridCol w:w="6603"/>
    </w:tblGrid>
    <w:tr w:rsidR="008F7DEE">
      <w:trPr>
        <w:cantSplit/>
        <w:trHeight w:val="772"/>
      </w:trPr>
      <w:tc>
        <w:tcPr>
          <w:tcW w:w="3264" w:type="dxa"/>
          <w:vAlign w:val="center"/>
        </w:tcPr>
        <w:p w:rsidR="008F7DEE" w:rsidRDefault="00CF117F">
          <w:pPr>
            <w:tabs>
              <w:tab w:val="left" w:pos="2637"/>
            </w:tabs>
            <w:spacing w:before="40" w:after="40"/>
            <w:ind w:left="-18"/>
            <w:rPr>
              <w:rFonts w:ascii="Arial Narrow" w:hAnsi="Arial Narrow"/>
              <w:sz w:val="18"/>
            </w:rPr>
          </w:pPr>
          <w:r>
            <w:rPr>
              <w:noProof/>
            </w:rPr>
            <w:drawing>
              <wp:inline distT="0" distB="0" distL="0" distR="0">
                <wp:extent cx="1552575" cy="393700"/>
                <wp:effectExtent l="1905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1"/>
                        <a:srcRect/>
                        <a:stretch>
                          <a:fillRect/>
                        </a:stretch>
                      </pic:blipFill>
                      <pic:spPr>
                        <a:xfrm>
                          <a:off x="0" y="0"/>
                          <a:ext cx="1552575" cy="393700"/>
                        </a:xfrm>
                        <a:prstGeom prst="rect">
                          <a:avLst/>
                        </a:prstGeom>
                        <a:noFill/>
                        <a:ln w="9525">
                          <a:noFill/>
                          <a:miter lim="800000"/>
                          <a:headEnd/>
                          <a:tailEnd/>
                        </a:ln>
                      </pic:spPr>
                    </pic:pic>
                  </a:graphicData>
                </a:graphic>
              </wp:inline>
            </w:drawing>
          </w:r>
        </w:p>
      </w:tc>
      <w:tc>
        <w:tcPr>
          <w:tcW w:w="6603" w:type="dxa"/>
          <w:vAlign w:val="bottom"/>
        </w:tcPr>
        <w:p w:rsidR="008F7DEE" w:rsidRDefault="00CF117F">
          <w:pPr>
            <w:tabs>
              <w:tab w:val="left" w:pos="2637"/>
              <w:tab w:val="left" w:pos="5703"/>
            </w:tabs>
            <w:spacing w:before="40" w:after="40"/>
            <w:ind w:right="0"/>
            <w:jc w:val="right"/>
            <w:rPr>
              <w:b/>
              <w:sz w:val="18"/>
              <w:szCs w:val="18"/>
            </w:rPr>
          </w:pPr>
          <w:r>
            <w:rPr>
              <w:b/>
              <w:sz w:val="18"/>
              <w:szCs w:val="18"/>
            </w:rPr>
            <w:t>ITCB-SOD</w:t>
          </w:r>
        </w:p>
      </w:tc>
    </w:tr>
  </w:tbl>
  <w:p w:rsidR="008F7DEE" w:rsidRDefault="008F7DEE">
    <w:pPr>
      <w:pStyle w:val="Header"/>
      <w:ind w:right="-2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FFFFFF7D"/>
    <w:lvl w:ilvl="0">
      <w:start w:val="1"/>
      <w:numFmt w:val="lowerRoman"/>
      <w:pStyle w:val="ListNumber4"/>
      <w:lvlText w:val="%1."/>
      <w:lvlJc w:val="left"/>
      <w:pPr>
        <w:tabs>
          <w:tab w:val="left" w:pos="3024"/>
        </w:tabs>
        <w:ind w:left="2664" w:hanging="360"/>
      </w:pPr>
      <w:rPr>
        <w:rFonts w:ascii="Arial" w:hAnsi="Arial" w:hint="default"/>
        <w:b w:val="0"/>
        <w:i w:val="0"/>
        <w:sz w:val="22"/>
      </w:rPr>
    </w:lvl>
  </w:abstractNum>
  <w:abstractNum w:abstractNumId="1"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2" w15:restartNumberingAfterBreak="0">
    <w:nsid w:val="00000007"/>
    <w:multiLevelType w:val="singleLevel"/>
    <w:tmpl w:val="00000007"/>
    <w:lvl w:ilvl="0">
      <w:start w:val="1"/>
      <w:numFmt w:val="decimal"/>
      <w:lvlText w:val="%1."/>
      <w:lvlJc w:val="left"/>
      <w:pPr>
        <w:tabs>
          <w:tab w:val="left" w:pos="1800"/>
        </w:tabs>
        <w:ind w:left="1800" w:hanging="360"/>
      </w:pPr>
      <w:rPr>
        <w:rFonts w:ascii="Symbol" w:hAnsi="Symbol" w:cs="Symbol" w:hint="default"/>
      </w:rPr>
    </w:lvl>
  </w:abstractNum>
  <w:abstractNum w:abstractNumId="3" w15:restartNumberingAfterBreak="0">
    <w:nsid w:val="0000000A"/>
    <w:multiLevelType w:val="multilevel"/>
    <w:tmpl w:val="0000000A"/>
    <w:lvl w:ilvl="0">
      <w:start w:val="1"/>
      <w:numFmt w:val="decimal"/>
      <w:lvlText w:val="%1."/>
      <w:lvlJc w:val="left"/>
      <w:pPr>
        <w:tabs>
          <w:tab w:val="left" w:pos="720"/>
        </w:tabs>
        <w:ind w:left="720" w:hanging="360"/>
      </w:pPr>
      <w:rPr>
        <w:rFonts w:eastAsia="Consolas" w:cs="Consolas"/>
        <w:i/>
        <w:caps/>
        <w:color w:val="000000"/>
        <w:szCs w:val="20"/>
      </w:rPr>
    </w:lvl>
    <w:lvl w:ilvl="1">
      <w:start w:val="2"/>
      <w:numFmt w:val="decimal"/>
      <w:lvlText w:val="%1.%2"/>
      <w:lvlJc w:val="left"/>
      <w:pPr>
        <w:tabs>
          <w:tab w:val="left" w:pos="1080"/>
        </w:tabs>
        <w:ind w:left="1080" w:hanging="360"/>
      </w:pPr>
    </w:lvl>
    <w:lvl w:ilvl="2">
      <w:start w:val="1"/>
      <w:numFmt w:val="decimal"/>
      <w:lvlText w:val="%1.%2.%3."/>
      <w:lvlJc w:val="left"/>
      <w:pPr>
        <w:tabs>
          <w:tab w:val="left" w:pos="1440"/>
        </w:tabs>
        <w:ind w:left="1440" w:hanging="360"/>
      </w:pPr>
    </w:lvl>
    <w:lvl w:ilvl="3">
      <w:start w:val="1"/>
      <w:numFmt w:val="decimal"/>
      <w:lvlText w:val="%1.%2.%3.%4."/>
      <w:lvlJc w:val="left"/>
      <w:pPr>
        <w:tabs>
          <w:tab w:val="left" w:pos="1800"/>
        </w:tabs>
        <w:ind w:left="1800" w:hanging="360"/>
      </w:pPr>
    </w:lvl>
    <w:lvl w:ilvl="4">
      <w:start w:val="1"/>
      <w:numFmt w:val="decimal"/>
      <w:lvlText w:val="%1.%2.%3.%4.%5."/>
      <w:lvlJc w:val="left"/>
      <w:pPr>
        <w:tabs>
          <w:tab w:val="left" w:pos="2160"/>
        </w:tabs>
        <w:ind w:left="2160" w:hanging="360"/>
      </w:pPr>
    </w:lvl>
    <w:lvl w:ilvl="5">
      <w:start w:val="1"/>
      <w:numFmt w:val="decimal"/>
      <w:lvlText w:val="%1.%2.%3.%4.%5.%6."/>
      <w:lvlJc w:val="left"/>
      <w:pPr>
        <w:tabs>
          <w:tab w:val="left" w:pos="2520"/>
        </w:tabs>
        <w:ind w:left="2520" w:hanging="360"/>
      </w:pPr>
    </w:lvl>
    <w:lvl w:ilvl="6">
      <w:start w:val="1"/>
      <w:numFmt w:val="decimal"/>
      <w:lvlText w:val="%1.%2.%3.%4.%5.%6.%7."/>
      <w:lvlJc w:val="left"/>
      <w:pPr>
        <w:tabs>
          <w:tab w:val="left" w:pos="2880"/>
        </w:tabs>
        <w:ind w:left="2880" w:hanging="360"/>
      </w:pPr>
    </w:lvl>
    <w:lvl w:ilvl="7">
      <w:start w:val="1"/>
      <w:numFmt w:val="decimal"/>
      <w:lvlText w:val="%1.%2.%3.%4.%5.%6.%7.%8."/>
      <w:lvlJc w:val="left"/>
      <w:pPr>
        <w:tabs>
          <w:tab w:val="left" w:pos="3240"/>
        </w:tabs>
        <w:ind w:left="3240" w:hanging="360"/>
      </w:pPr>
    </w:lvl>
    <w:lvl w:ilvl="8">
      <w:start w:val="1"/>
      <w:numFmt w:val="decimal"/>
      <w:lvlText w:val="%1.%2.%3.%4.%5.%6.%7.%8.%9."/>
      <w:lvlJc w:val="left"/>
      <w:pPr>
        <w:tabs>
          <w:tab w:val="left" w:pos="3600"/>
        </w:tabs>
        <w:ind w:left="3600" w:hanging="360"/>
      </w:pPr>
    </w:lvl>
  </w:abstractNum>
  <w:abstractNum w:abstractNumId="4" w15:restartNumberingAfterBreak="0">
    <w:nsid w:val="00000013"/>
    <w:multiLevelType w:val="singleLevel"/>
    <w:tmpl w:val="00000013"/>
    <w:lvl w:ilvl="0">
      <w:start w:val="1"/>
      <w:numFmt w:val="bullet"/>
      <w:lvlText w:val=""/>
      <w:lvlJc w:val="left"/>
      <w:pPr>
        <w:tabs>
          <w:tab w:val="left" w:pos="0"/>
        </w:tabs>
        <w:ind w:left="2160" w:hanging="360"/>
      </w:pPr>
      <w:rPr>
        <w:rFonts w:ascii="Wingdings" w:hAnsi="Wingdings" w:cs="Symbol" w:hint="default"/>
        <w:sz w:val="20"/>
      </w:rPr>
    </w:lvl>
  </w:abstractNum>
  <w:abstractNum w:abstractNumId="5" w15:restartNumberingAfterBreak="0">
    <w:nsid w:val="00000015"/>
    <w:multiLevelType w:val="singleLevel"/>
    <w:tmpl w:val="00000015"/>
    <w:lvl w:ilvl="0">
      <w:start w:val="1"/>
      <w:numFmt w:val="bullet"/>
      <w:lvlText w:val=""/>
      <w:lvlJc w:val="left"/>
      <w:pPr>
        <w:tabs>
          <w:tab w:val="left" w:pos="0"/>
        </w:tabs>
        <w:ind w:left="1800" w:hanging="360"/>
      </w:pPr>
      <w:rPr>
        <w:rFonts w:ascii="Wingdings" w:hAnsi="Wingdings" w:cs="OpenSymbol"/>
        <w:strike w:val="0"/>
        <w:dstrike w:val="0"/>
        <w:lang w:val="en-US"/>
      </w:rPr>
    </w:lvl>
  </w:abstractNum>
  <w:abstractNum w:abstractNumId="6" w15:restartNumberingAfterBreak="0">
    <w:nsid w:val="042415E7"/>
    <w:multiLevelType w:val="multilevel"/>
    <w:tmpl w:val="042415E7"/>
    <w:lvl w:ilvl="0">
      <w:start w:val="1"/>
      <w:numFmt w:val="bullet"/>
      <w:pStyle w:val="Bullet1"/>
      <w:lvlText w:val=""/>
      <w:lvlJc w:val="left"/>
      <w:pPr>
        <w:tabs>
          <w:tab w:val="left" w:pos="360"/>
        </w:tabs>
        <w:ind w:left="357" w:hanging="357"/>
      </w:pPr>
      <w:rPr>
        <w:rFonts w:ascii="Symbol" w:hAnsi="Symbol" w:hint="default"/>
      </w:rPr>
    </w:lvl>
    <w:lvl w:ilvl="1">
      <w:start w:val="1"/>
      <w:numFmt w:val="bullet"/>
      <w:lvlText w:val="o"/>
      <w:lvlJc w:val="left"/>
      <w:pPr>
        <w:tabs>
          <w:tab w:val="left" w:pos="1077"/>
        </w:tabs>
        <w:ind w:left="1077" w:hanging="360"/>
      </w:pPr>
      <w:rPr>
        <w:rFonts w:ascii="Courier New" w:hAnsi="Courier New" w:hint="default"/>
      </w:rPr>
    </w:lvl>
    <w:lvl w:ilvl="2">
      <w:start w:val="1"/>
      <w:numFmt w:val="bullet"/>
      <w:lvlText w:val=""/>
      <w:lvlJc w:val="left"/>
      <w:pPr>
        <w:tabs>
          <w:tab w:val="left" w:pos="1797"/>
        </w:tabs>
        <w:ind w:left="1797" w:hanging="360"/>
      </w:pPr>
      <w:rPr>
        <w:rFonts w:ascii="Wingdings" w:hAnsi="Wingdings" w:hint="default"/>
      </w:rPr>
    </w:lvl>
    <w:lvl w:ilvl="3">
      <w:start w:val="1"/>
      <w:numFmt w:val="bullet"/>
      <w:lvlText w:val=""/>
      <w:lvlJc w:val="left"/>
      <w:pPr>
        <w:tabs>
          <w:tab w:val="left" w:pos="2517"/>
        </w:tabs>
        <w:ind w:left="2517" w:hanging="360"/>
      </w:pPr>
      <w:rPr>
        <w:rFonts w:ascii="Symbol" w:hAnsi="Symbol" w:hint="default"/>
      </w:rPr>
    </w:lvl>
    <w:lvl w:ilvl="4">
      <w:start w:val="1"/>
      <w:numFmt w:val="bullet"/>
      <w:lvlText w:val="o"/>
      <w:lvlJc w:val="left"/>
      <w:pPr>
        <w:tabs>
          <w:tab w:val="left" w:pos="3237"/>
        </w:tabs>
        <w:ind w:left="3237" w:hanging="360"/>
      </w:pPr>
      <w:rPr>
        <w:rFonts w:ascii="Courier New" w:hAnsi="Courier New" w:hint="default"/>
      </w:rPr>
    </w:lvl>
    <w:lvl w:ilvl="5">
      <w:start w:val="1"/>
      <w:numFmt w:val="bullet"/>
      <w:lvlText w:val=""/>
      <w:lvlJc w:val="left"/>
      <w:pPr>
        <w:tabs>
          <w:tab w:val="left" w:pos="3957"/>
        </w:tabs>
        <w:ind w:left="3957" w:hanging="360"/>
      </w:pPr>
      <w:rPr>
        <w:rFonts w:ascii="Wingdings" w:hAnsi="Wingdings" w:hint="default"/>
      </w:rPr>
    </w:lvl>
    <w:lvl w:ilvl="6">
      <w:start w:val="1"/>
      <w:numFmt w:val="bullet"/>
      <w:lvlText w:val=""/>
      <w:lvlJc w:val="left"/>
      <w:pPr>
        <w:tabs>
          <w:tab w:val="left" w:pos="4677"/>
        </w:tabs>
        <w:ind w:left="4677" w:hanging="360"/>
      </w:pPr>
      <w:rPr>
        <w:rFonts w:ascii="Symbol" w:hAnsi="Symbol" w:hint="default"/>
      </w:rPr>
    </w:lvl>
    <w:lvl w:ilvl="7">
      <w:start w:val="1"/>
      <w:numFmt w:val="bullet"/>
      <w:lvlText w:val="o"/>
      <w:lvlJc w:val="left"/>
      <w:pPr>
        <w:tabs>
          <w:tab w:val="left" w:pos="5397"/>
        </w:tabs>
        <w:ind w:left="5397" w:hanging="360"/>
      </w:pPr>
      <w:rPr>
        <w:rFonts w:ascii="Courier New" w:hAnsi="Courier New" w:hint="default"/>
      </w:rPr>
    </w:lvl>
    <w:lvl w:ilvl="8">
      <w:start w:val="1"/>
      <w:numFmt w:val="bullet"/>
      <w:lvlText w:val=""/>
      <w:lvlJc w:val="left"/>
      <w:pPr>
        <w:tabs>
          <w:tab w:val="left" w:pos="6117"/>
        </w:tabs>
        <w:ind w:left="6117" w:hanging="360"/>
      </w:pPr>
      <w:rPr>
        <w:rFonts w:ascii="Wingdings" w:hAnsi="Wingdings" w:hint="default"/>
      </w:rPr>
    </w:lvl>
  </w:abstractNum>
  <w:abstractNum w:abstractNumId="7" w15:restartNumberingAfterBreak="0">
    <w:nsid w:val="04392632"/>
    <w:multiLevelType w:val="multilevel"/>
    <w:tmpl w:val="043926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53B2E68"/>
    <w:multiLevelType w:val="multilevel"/>
    <w:tmpl w:val="153B2E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0833EA3"/>
    <w:multiLevelType w:val="multilevel"/>
    <w:tmpl w:val="30833EA3"/>
    <w:lvl w:ilvl="0">
      <w:start w:val="1"/>
      <w:numFmt w:val="decimal"/>
      <w:pStyle w:val="Title"/>
      <w:lvlText w:val="PART %1"/>
      <w:lvlJc w:val="left"/>
      <w:pPr>
        <w:ind w:left="720" w:hanging="360"/>
      </w:pPr>
      <w:rPr>
        <w:rFonts w:ascii="Arial" w:hAnsi="Arial" w:hint="default"/>
        <w:b/>
        <w:i w:val="0"/>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12358A7"/>
    <w:multiLevelType w:val="multilevel"/>
    <w:tmpl w:val="312358A7"/>
    <w:lvl w:ilvl="0">
      <w:start w:val="1"/>
      <w:numFmt w:val="bullet"/>
      <w:pStyle w:val="ListBullet2"/>
      <w:lvlText w:val=""/>
      <w:lvlJc w:val="left"/>
      <w:pPr>
        <w:tabs>
          <w:tab w:val="left" w:pos="1440"/>
        </w:tabs>
        <w:ind w:left="1440" w:hanging="360"/>
      </w:pPr>
      <w:rPr>
        <w:rFonts w:ascii="Symbol" w:hAnsi="Symbol" w:hint="default"/>
        <w:color w:val="0000FF"/>
      </w:rPr>
    </w:lvl>
    <w:lvl w:ilvl="1">
      <w:start w:val="1"/>
      <w:numFmt w:val="bullet"/>
      <w:lvlText w:val="o"/>
      <w:lvlJc w:val="left"/>
      <w:pPr>
        <w:tabs>
          <w:tab w:val="left" w:pos="1800"/>
        </w:tabs>
        <w:ind w:left="1800" w:hanging="360"/>
      </w:pPr>
      <w:rPr>
        <w:rFonts w:ascii="Courier New" w:hAnsi="Courier New" w:hint="default"/>
      </w:rPr>
    </w:lvl>
    <w:lvl w:ilvl="2">
      <w:start w:val="1"/>
      <w:numFmt w:val="bullet"/>
      <w:lvlText w:val=""/>
      <w:lvlJc w:val="left"/>
      <w:pPr>
        <w:tabs>
          <w:tab w:val="left" w:pos="2520"/>
        </w:tabs>
        <w:ind w:left="2520" w:hanging="360"/>
      </w:pPr>
      <w:rPr>
        <w:rFonts w:ascii="Wingdings" w:hAnsi="Wingdings" w:hint="default"/>
      </w:rPr>
    </w:lvl>
    <w:lvl w:ilvl="3">
      <w:start w:val="1"/>
      <w:numFmt w:val="bullet"/>
      <w:lvlText w:val=""/>
      <w:lvlJc w:val="left"/>
      <w:pPr>
        <w:tabs>
          <w:tab w:val="left" w:pos="3240"/>
        </w:tabs>
        <w:ind w:left="3240" w:hanging="360"/>
      </w:pPr>
      <w:rPr>
        <w:rFonts w:ascii="Symbol" w:hAnsi="Symbol" w:hint="default"/>
      </w:rPr>
    </w:lvl>
    <w:lvl w:ilvl="4">
      <w:start w:val="1"/>
      <w:numFmt w:val="bullet"/>
      <w:lvlText w:val="o"/>
      <w:lvlJc w:val="left"/>
      <w:pPr>
        <w:tabs>
          <w:tab w:val="left" w:pos="3960"/>
        </w:tabs>
        <w:ind w:left="3960" w:hanging="360"/>
      </w:pPr>
      <w:rPr>
        <w:rFonts w:ascii="Courier New" w:hAnsi="Courier New" w:hint="default"/>
      </w:rPr>
    </w:lvl>
    <w:lvl w:ilvl="5">
      <w:start w:val="1"/>
      <w:numFmt w:val="bullet"/>
      <w:lvlText w:val=""/>
      <w:lvlJc w:val="left"/>
      <w:pPr>
        <w:tabs>
          <w:tab w:val="left" w:pos="4680"/>
        </w:tabs>
        <w:ind w:left="4680" w:hanging="360"/>
      </w:pPr>
      <w:rPr>
        <w:rFonts w:ascii="Wingdings" w:hAnsi="Wingdings" w:hint="default"/>
      </w:rPr>
    </w:lvl>
    <w:lvl w:ilvl="6">
      <w:start w:val="1"/>
      <w:numFmt w:val="bullet"/>
      <w:lvlText w:val=""/>
      <w:lvlJc w:val="left"/>
      <w:pPr>
        <w:tabs>
          <w:tab w:val="left" w:pos="5400"/>
        </w:tabs>
        <w:ind w:left="5400" w:hanging="360"/>
      </w:pPr>
      <w:rPr>
        <w:rFonts w:ascii="Symbol" w:hAnsi="Symbol" w:hint="default"/>
      </w:rPr>
    </w:lvl>
    <w:lvl w:ilvl="7">
      <w:start w:val="1"/>
      <w:numFmt w:val="bullet"/>
      <w:lvlText w:val="o"/>
      <w:lvlJc w:val="left"/>
      <w:pPr>
        <w:tabs>
          <w:tab w:val="left" w:pos="6120"/>
        </w:tabs>
        <w:ind w:left="6120" w:hanging="360"/>
      </w:pPr>
      <w:rPr>
        <w:rFonts w:ascii="Courier New" w:hAnsi="Courier New" w:hint="default"/>
      </w:rPr>
    </w:lvl>
    <w:lvl w:ilvl="8">
      <w:start w:val="1"/>
      <w:numFmt w:val="bullet"/>
      <w:lvlText w:val=""/>
      <w:lvlJc w:val="left"/>
      <w:pPr>
        <w:tabs>
          <w:tab w:val="left" w:pos="6840"/>
        </w:tabs>
        <w:ind w:left="6840" w:hanging="360"/>
      </w:pPr>
      <w:rPr>
        <w:rFonts w:ascii="Wingdings" w:hAnsi="Wingdings" w:hint="default"/>
      </w:rPr>
    </w:lvl>
  </w:abstractNum>
  <w:abstractNum w:abstractNumId="11" w15:restartNumberingAfterBreak="0">
    <w:nsid w:val="35165912"/>
    <w:multiLevelType w:val="multilevel"/>
    <w:tmpl w:val="35165912"/>
    <w:lvl w:ilvl="0">
      <w:start w:val="2"/>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39054562"/>
    <w:multiLevelType w:val="multilevel"/>
    <w:tmpl w:val="3905456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A9A58D3"/>
    <w:multiLevelType w:val="singleLevel"/>
    <w:tmpl w:val="3A9A58D3"/>
    <w:lvl w:ilvl="0">
      <w:start w:val="1"/>
      <w:numFmt w:val="lowerLetter"/>
      <w:pStyle w:val="List3"/>
      <w:lvlText w:val="%1."/>
      <w:lvlJc w:val="left"/>
      <w:pPr>
        <w:tabs>
          <w:tab w:val="left" w:pos="1800"/>
        </w:tabs>
        <w:ind w:left="1800" w:hanging="360"/>
      </w:pPr>
      <w:rPr>
        <w:rFonts w:ascii="Arial" w:hAnsi="Arial" w:hint="default"/>
        <w:b w:val="0"/>
        <w:i w:val="0"/>
        <w:sz w:val="22"/>
      </w:rPr>
    </w:lvl>
  </w:abstractNum>
  <w:abstractNum w:abstractNumId="14" w15:restartNumberingAfterBreak="0">
    <w:nsid w:val="3BD34997"/>
    <w:multiLevelType w:val="multilevel"/>
    <w:tmpl w:val="3BD3499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0B4767F"/>
    <w:multiLevelType w:val="multilevel"/>
    <w:tmpl w:val="40B4767F"/>
    <w:lvl w:ilvl="0">
      <w:start w:val="1"/>
      <w:numFmt w:val="bullet"/>
      <w:lvlText w:val=""/>
      <w:lvlJc w:val="left"/>
      <w:pPr>
        <w:tabs>
          <w:tab w:val="left" w:pos="1800"/>
        </w:tabs>
        <w:ind w:left="1800" w:hanging="360"/>
      </w:pPr>
      <w:rPr>
        <w:rFonts w:ascii="Wingdings" w:hAnsi="Wingdings" w:hint="default"/>
      </w:rPr>
    </w:lvl>
    <w:lvl w:ilvl="1">
      <w:start w:val="2"/>
      <w:numFmt w:val="decimal"/>
      <w:lvlText w:val="%2."/>
      <w:lvlJc w:val="left"/>
      <w:pPr>
        <w:tabs>
          <w:tab w:val="left" w:pos="2160"/>
        </w:tabs>
        <w:ind w:left="2160" w:hanging="360"/>
      </w:pPr>
      <w:rPr>
        <w:rFonts w:ascii="Arial" w:hAnsi="Arial" w:cs="Arial"/>
      </w:rPr>
    </w:lvl>
    <w:lvl w:ilvl="2">
      <w:start w:val="1"/>
      <w:numFmt w:val="decimal"/>
      <w:lvlText w:val="%3."/>
      <w:lvlJc w:val="left"/>
      <w:pPr>
        <w:tabs>
          <w:tab w:val="left" w:pos="2520"/>
        </w:tabs>
        <w:ind w:left="252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240"/>
        </w:tabs>
        <w:ind w:left="3240" w:hanging="360"/>
      </w:pPr>
    </w:lvl>
    <w:lvl w:ilvl="5">
      <w:start w:val="1"/>
      <w:numFmt w:val="decimal"/>
      <w:lvlText w:val="%6."/>
      <w:lvlJc w:val="left"/>
      <w:pPr>
        <w:tabs>
          <w:tab w:val="left" w:pos="3600"/>
        </w:tabs>
        <w:ind w:left="3600" w:hanging="360"/>
      </w:pPr>
    </w:lvl>
    <w:lvl w:ilvl="6">
      <w:start w:val="1"/>
      <w:numFmt w:val="decimal"/>
      <w:lvlText w:val="%7."/>
      <w:lvlJc w:val="left"/>
      <w:pPr>
        <w:tabs>
          <w:tab w:val="left" w:pos="3960"/>
        </w:tabs>
        <w:ind w:left="3960" w:hanging="360"/>
      </w:pPr>
    </w:lvl>
    <w:lvl w:ilvl="7">
      <w:start w:val="1"/>
      <w:numFmt w:val="decimal"/>
      <w:lvlText w:val="%8."/>
      <w:lvlJc w:val="left"/>
      <w:pPr>
        <w:tabs>
          <w:tab w:val="left" w:pos="4320"/>
        </w:tabs>
        <w:ind w:left="4320" w:hanging="360"/>
      </w:pPr>
    </w:lvl>
    <w:lvl w:ilvl="8">
      <w:start w:val="1"/>
      <w:numFmt w:val="decimal"/>
      <w:lvlText w:val="%9."/>
      <w:lvlJc w:val="left"/>
      <w:pPr>
        <w:tabs>
          <w:tab w:val="left" w:pos="4680"/>
        </w:tabs>
        <w:ind w:left="4680" w:hanging="360"/>
      </w:pPr>
    </w:lvl>
  </w:abstractNum>
  <w:abstractNum w:abstractNumId="16" w15:restartNumberingAfterBreak="0">
    <w:nsid w:val="4B205B5B"/>
    <w:multiLevelType w:val="multilevel"/>
    <w:tmpl w:val="4B205B5B"/>
    <w:lvl w:ilvl="0">
      <w:start w:val="1"/>
      <w:numFmt w:val="decimal"/>
      <w:lvlText w:val="3.%1"/>
      <w:lvlJc w:val="left"/>
      <w:pPr>
        <w:ind w:left="907" w:hanging="360"/>
      </w:pPr>
      <w:rPr>
        <w:rFonts w:ascii="Arial" w:hAnsi="Arial" w:hint="default"/>
        <w:b/>
        <w:i w:val="0"/>
        <w:sz w:val="20"/>
      </w:rPr>
    </w:lvl>
    <w:lvl w:ilvl="1">
      <w:start w:val="1"/>
      <w:numFmt w:val="decimal"/>
      <w:lvlText w:val="3.%2"/>
      <w:lvlJc w:val="left"/>
      <w:pPr>
        <w:ind w:left="1807" w:hanging="360"/>
      </w:pPr>
      <w:rPr>
        <w:rFonts w:ascii="Arial" w:hAnsi="Arial" w:hint="default"/>
        <w:b w:val="0"/>
        <w:i w:val="0"/>
        <w:sz w:val="20"/>
      </w:rPr>
    </w:lvl>
    <w:lvl w:ilvl="2">
      <w:start w:val="1"/>
      <w:numFmt w:val="decimal"/>
      <w:lvlText w:val="%1.%2.%3"/>
      <w:lvlJc w:val="left"/>
      <w:pPr>
        <w:ind w:left="2707" w:hanging="720"/>
      </w:pPr>
      <w:rPr>
        <w:rFonts w:hint="default"/>
      </w:rPr>
    </w:lvl>
    <w:lvl w:ilvl="3">
      <w:start w:val="1"/>
      <w:numFmt w:val="decimal"/>
      <w:lvlText w:val="%1.%2.%3.%4"/>
      <w:lvlJc w:val="left"/>
      <w:pPr>
        <w:ind w:left="3427" w:hanging="720"/>
      </w:pPr>
      <w:rPr>
        <w:rFonts w:hint="default"/>
      </w:rPr>
    </w:lvl>
    <w:lvl w:ilvl="4">
      <w:start w:val="1"/>
      <w:numFmt w:val="decimal"/>
      <w:lvlText w:val="%1.%2.%3.%4.%5"/>
      <w:lvlJc w:val="left"/>
      <w:pPr>
        <w:ind w:left="4507" w:hanging="1080"/>
      </w:pPr>
      <w:rPr>
        <w:rFonts w:hint="default"/>
      </w:rPr>
    </w:lvl>
    <w:lvl w:ilvl="5">
      <w:start w:val="1"/>
      <w:numFmt w:val="decimal"/>
      <w:lvlText w:val="%1.%2.%3.%4.%5.%6"/>
      <w:lvlJc w:val="left"/>
      <w:pPr>
        <w:ind w:left="5227" w:hanging="1080"/>
      </w:pPr>
      <w:rPr>
        <w:rFonts w:hint="default"/>
      </w:rPr>
    </w:lvl>
    <w:lvl w:ilvl="6">
      <w:start w:val="1"/>
      <w:numFmt w:val="decimal"/>
      <w:lvlText w:val="%1.%2.%3.%4.%5.%6.%7"/>
      <w:lvlJc w:val="left"/>
      <w:pPr>
        <w:ind w:left="6307" w:hanging="1440"/>
      </w:pPr>
      <w:rPr>
        <w:rFonts w:hint="default"/>
      </w:rPr>
    </w:lvl>
    <w:lvl w:ilvl="7">
      <w:start w:val="1"/>
      <w:numFmt w:val="decimal"/>
      <w:lvlText w:val="%1.%2.%3.%4.%5.%6.%7.%8"/>
      <w:lvlJc w:val="left"/>
      <w:pPr>
        <w:ind w:left="7027" w:hanging="1440"/>
      </w:pPr>
      <w:rPr>
        <w:rFonts w:hint="default"/>
      </w:rPr>
    </w:lvl>
    <w:lvl w:ilvl="8">
      <w:start w:val="1"/>
      <w:numFmt w:val="decimal"/>
      <w:lvlText w:val="%1.%2.%3.%4.%5.%6.%7.%8.%9"/>
      <w:lvlJc w:val="left"/>
      <w:pPr>
        <w:ind w:left="7747" w:hanging="1440"/>
      </w:pPr>
      <w:rPr>
        <w:rFonts w:hint="default"/>
      </w:rPr>
    </w:lvl>
  </w:abstractNum>
  <w:abstractNum w:abstractNumId="17" w15:restartNumberingAfterBreak="0">
    <w:nsid w:val="507617C6"/>
    <w:multiLevelType w:val="multilevel"/>
    <w:tmpl w:val="507617C6"/>
    <w:lvl w:ilvl="0">
      <w:start w:val="1"/>
      <w:numFmt w:val="bullet"/>
      <w:lvlText w:val=""/>
      <w:lvlJc w:val="left"/>
      <w:pPr>
        <w:ind w:left="1791" w:hanging="360"/>
      </w:pPr>
      <w:rPr>
        <w:rFonts w:ascii="Wingdings" w:hAnsi="Wingdings" w:hint="default"/>
      </w:rPr>
    </w:lvl>
    <w:lvl w:ilvl="1">
      <w:start w:val="1"/>
      <w:numFmt w:val="bullet"/>
      <w:lvlText w:val="o"/>
      <w:lvlJc w:val="left"/>
      <w:pPr>
        <w:ind w:left="2511" w:hanging="360"/>
      </w:pPr>
      <w:rPr>
        <w:rFonts w:ascii="Courier New" w:hAnsi="Courier New" w:cs="Courier New" w:hint="default"/>
      </w:rPr>
    </w:lvl>
    <w:lvl w:ilvl="2">
      <w:start w:val="1"/>
      <w:numFmt w:val="bullet"/>
      <w:lvlText w:val=""/>
      <w:lvlJc w:val="left"/>
      <w:pPr>
        <w:ind w:left="3231" w:hanging="360"/>
      </w:pPr>
      <w:rPr>
        <w:rFonts w:ascii="Wingdings" w:hAnsi="Wingdings" w:hint="default"/>
      </w:rPr>
    </w:lvl>
    <w:lvl w:ilvl="3">
      <w:start w:val="1"/>
      <w:numFmt w:val="bullet"/>
      <w:lvlText w:val=""/>
      <w:lvlJc w:val="left"/>
      <w:pPr>
        <w:ind w:left="3951" w:hanging="360"/>
      </w:pPr>
      <w:rPr>
        <w:rFonts w:ascii="Symbol" w:hAnsi="Symbol" w:hint="default"/>
      </w:rPr>
    </w:lvl>
    <w:lvl w:ilvl="4">
      <w:start w:val="1"/>
      <w:numFmt w:val="bullet"/>
      <w:lvlText w:val="o"/>
      <w:lvlJc w:val="left"/>
      <w:pPr>
        <w:ind w:left="4671" w:hanging="360"/>
      </w:pPr>
      <w:rPr>
        <w:rFonts w:ascii="Courier New" w:hAnsi="Courier New" w:cs="Courier New" w:hint="default"/>
      </w:rPr>
    </w:lvl>
    <w:lvl w:ilvl="5">
      <w:start w:val="1"/>
      <w:numFmt w:val="bullet"/>
      <w:lvlText w:val=""/>
      <w:lvlJc w:val="left"/>
      <w:pPr>
        <w:ind w:left="5391" w:hanging="360"/>
      </w:pPr>
      <w:rPr>
        <w:rFonts w:ascii="Wingdings" w:hAnsi="Wingdings" w:hint="default"/>
      </w:rPr>
    </w:lvl>
    <w:lvl w:ilvl="6">
      <w:start w:val="1"/>
      <w:numFmt w:val="bullet"/>
      <w:lvlText w:val=""/>
      <w:lvlJc w:val="left"/>
      <w:pPr>
        <w:ind w:left="6111" w:hanging="360"/>
      </w:pPr>
      <w:rPr>
        <w:rFonts w:ascii="Symbol" w:hAnsi="Symbol" w:hint="default"/>
      </w:rPr>
    </w:lvl>
    <w:lvl w:ilvl="7">
      <w:start w:val="1"/>
      <w:numFmt w:val="bullet"/>
      <w:lvlText w:val="o"/>
      <w:lvlJc w:val="left"/>
      <w:pPr>
        <w:ind w:left="6831" w:hanging="360"/>
      </w:pPr>
      <w:rPr>
        <w:rFonts w:ascii="Courier New" w:hAnsi="Courier New" w:cs="Courier New" w:hint="default"/>
      </w:rPr>
    </w:lvl>
    <w:lvl w:ilvl="8">
      <w:start w:val="1"/>
      <w:numFmt w:val="bullet"/>
      <w:lvlText w:val=""/>
      <w:lvlJc w:val="left"/>
      <w:pPr>
        <w:ind w:left="7551" w:hanging="360"/>
      </w:pPr>
      <w:rPr>
        <w:rFonts w:ascii="Wingdings" w:hAnsi="Wingdings" w:hint="default"/>
      </w:rPr>
    </w:lvl>
  </w:abstractNum>
  <w:abstractNum w:abstractNumId="18" w15:restartNumberingAfterBreak="0">
    <w:nsid w:val="53C4501B"/>
    <w:multiLevelType w:val="multilevel"/>
    <w:tmpl w:val="53C4501B"/>
    <w:lvl w:ilvl="0">
      <w:start w:val="1"/>
      <w:numFmt w:val="decimal"/>
      <w:pStyle w:val="Heading9"/>
      <w:lvlText w:val="PART %1"/>
      <w:lvlJc w:val="left"/>
      <w:pPr>
        <w:ind w:left="720" w:hanging="360"/>
      </w:pPr>
      <w:rPr>
        <w:rFonts w:ascii="Arial" w:hAnsi="Arial" w:hint="default"/>
        <w:b/>
        <w:i w:val="0"/>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46B2677"/>
    <w:multiLevelType w:val="multilevel"/>
    <w:tmpl w:val="646B2677"/>
    <w:lvl w:ilvl="0">
      <w:start w:val="1"/>
      <w:numFmt w:val="decimal"/>
      <w:lvlText w:val="%1."/>
      <w:lvlJc w:val="left"/>
      <w:pPr>
        <w:tabs>
          <w:tab w:val="left" w:pos="540"/>
        </w:tabs>
        <w:ind w:left="540" w:hanging="360"/>
      </w:pPr>
      <w:rPr>
        <w:rFonts w:hint="default"/>
        <w:color w:val="4A442A"/>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0" w15:restartNumberingAfterBreak="0">
    <w:nsid w:val="733D346F"/>
    <w:multiLevelType w:val="multilevel"/>
    <w:tmpl w:val="733D346F"/>
    <w:lvl w:ilvl="0">
      <w:start w:val="1"/>
      <w:numFmt w:val="bullet"/>
      <w:pStyle w:val="ListParagraph"/>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1" w15:restartNumberingAfterBreak="0">
    <w:nsid w:val="7D9A56F8"/>
    <w:multiLevelType w:val="multilevel"/>
    <w:tmpl w:val="7D9A56F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8"/>
  </w:num>
  <w:num w:numId="2">
    <w:abstractNumId w:val="13"/>
  </w:num>
  <w:num w:numId="3">
    <w:abstractNumId w:val="10"/>
  </w:num>
  <w:num w:numId="4">
    <w:abstractNumId w:val="1"/>
  </w:num>
  <w:num w:numId="5">
    <w:abstractNumId w:val="0"/>
  </w:num>
  <w:num w:numId="6">
    <w:abstractNumId w:val="9"/>
  </w:num>
  <w:num w:numId="7">
    <w:abstractNumId w:val="20"/>
  </w:num>
  <w:num w:numId="8">
    <w:abstractNumId w:val="6"/>
  </w:num>
  <w:num w:numId="9">
    <w:abstractNumId w:val="7"/>
  </w:num>
  <w:num w:numId="10">
    <w:abstractNumId w:val="11"/>
  </w:num>
  <w:num w:numId="11">
    <w:abstractNumId w:val="17"/>
  </w:num>
  <w:num w:numId="12">
    <w:abstractNumId w:val="16"/>
  </w:num>
  <w:num w:numId="13">
    <w:abstractNumId w:val="21"/>
  </w:num>
  <w:num w:numId="14">
    <w:abstractNumId w:val="14"/>
  </w:num>
  <w:num w:numId="15">
    <w:abstractNumId w:val="2"/>
  </w:num>
  <w:num w:numId="16">
    <w:abstractNumId w:val="3"/>
  </w:num>
  <w:num w:numId="17">
    <w:abstractNumId w:val="4"/>
  </w:num>
  <w:num w:numId="18">
    <w:abstractNumId w:val="5"/>
  </w:num>
  <w:num w:numId="19">
    <w:abstractNumId w:val="15"/>
  </w:num>
  <w:num w:numId="20">
    <w:abstractNumId w:val="12"/>
  </w:num>
  <w:num w:numId="21">
    <w:abstractNumId w:val="19"/>
  </w:num>
  <w:num w:numId="2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uhammad Fazrin Safri">
    <w15:presenceInfo w15:providerId="AD" w15:userId="S::ext_muhammadfazrin.safri01@malaysiaairlines.com::508947d0-0e89-4cb8-a12d-53e0bd725202"/>
  </w15:person>
  <w15:person w15:author="palash.pandit">
    <w15:presenceInfo w15:providerId="None" w15:userId="palash.pandi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360"/>
  <w:hyphenationZone w:val="0"/>
  <w:doNotHyphenateCaps/>
  <w:evenAndOddHeaders/>
  <w:drawingGridHorizontalSpacing w:val="100"/>
  <w:drawingGridVerticalSpacing w:val="120"/>
  <w:displayHorizontalDrawingGridEvery w:val="2"/>
  <w:displayVerticalDrawingGridEvery w:val="0"/>
  <w:doNotShadeFormData/>
  <w:noPunctuationKerning/>
  <w:characterSpacingControl w:val="doNotCompres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AMO_ReportControlsVisible" w:val="Empty"/>
    <w:docVar w:name="_AMO_UniqueIdentifier" w:val="6c316854-efa2-4d7a-a773-472d64d6b626"/>
  </w:docVars>
  <w:rsids>
    <w:rsidRoot w:val="00731749"/>
    <w:rsid w:val="000004C7"/>
    <w:rsid w:val="00000EE6"/>
    <w:rsid w:val="00006B0A"/>
    <w:rsid w:val="00007529"/>
    <w:rsid w:val="00007FC2"/>
    <w:rsid w:val="000140C5"/>
    <w:rsid w:val="0001654B"/>
    <w:rsid w:val="000209DA"/>
    <w:rsid w:val="00022787"/>
    <w:rsid w:val="0002356A"/>
    <w:rsid w:val="000247F1"/>
    <w:rsid w:val="00024FF5"/>
    <w:rsid w:val="000277CF"/>
    <w:rsid w:val="00031F78"/>
    <w:rsid w:val="0004008B"/>
    <w:rsid w:val="000401AF"/>
    <w:rsid w:val="00055343"/>
    <w:rsid w:val="000557F1"/>
    <w:rsid w:val="00063417"/>
    <w:rsid w:val="00063782"/>
    <w:rsid w:val="00064209"/>
    <w:rsid w:val="00065076"/>
    <w:rsid w:val="00065168"/>
    <w:rsid w:val="00067F8F"/>
    <w:rsid w:val="000701DF"/>
    <w:rsid w:val="000708E1"/>
    <w:rsid w:val="00070A0B"/>
    <w:rsid w:val="00073F49"/>
    <w:rsid w:val="000764BE"/>
    <w:rsid w:val="00076E08"/>
    <w:rsid w:val="0007706D"/>
    <w:rsid w:val="000805A3"/>
    <w:rsid w:val="000834A3"/>
    <w:rsid w:val="00083DFD"/>
    <w:rsid w:val="00092F92"/>
    <w:rsid w:val="000934AE"/>
    <w:rsid w:val="00094FE6"/>
    <w:rsid w:val="00096071"/>
    <w:rsid w:val="0009660D"/>
    <w:rsid w:val="000A2179"/>
    <w:rsid w:val="000A21B1"/>
    <w:rsid w:val="000A4662"/>
    <w:rsid w:val="000A48A8"/>
    <w:rsid w:val="000A6D6B"/>
    <w:rsid w:val="000B0D02"/>
    <w:rsid w:val="000B1A44"/>
    <w:rsid w:val="000B405E"/>
    <w:rsid w:val="000B4608"/>
    <w:rsid w:val="000B4BF7"/>
    <w:rsid w:val="000B5832"/>
    <w:rsid w:val="000C2AED"/>
    <w:rsid w:val="000C5C45"/>
    <w:rsid w:val="000C60F0"/>
    <w:rsid w:val="000C6595"/>
    <w:rsid w:val="000C72AB"/>
    <w:rsid w:val="000D0344"/>
    <w:rsid w:val="000D0C68"/>
    <w:rsid w:val="000D152F"/>
    <w:rsid w:val="000D3D81"/>
    <w:rsid w:val="000D5CAE"/>
    <w:rsid w:val="000E010D"/>
    <w:rsid w:val="000E05A0"/>
    <w:rsid w:val="000E180F"/>
    <w:rsid w:val="000E212F"/>
    <w:rsid w:val="000E27CE"/>
    <w:rsid w:val="000E2F2E"/>
    <w:rsid w:val="000E56B1"/>
    <w:rsid w:val="000F37C2"/>
    <w:rsid w:val="000F553B"/>
    <w:rsid w:val="000F6D0F"/>
    <w:rsid w:val="000F76A3"/>
    <w:rsid w:val="00100CD6"/>
    <w:rsid w:val="001011BE"/>
    <w:rsid w:val="00101251"/>
    <w:rsid w:val="0010184B"/>
    <w:rsid w:val="00102857"/>
    <w:rsid w:val="00104A8F"/>
    <w:rsid w:val="0010556B"/>
    <w:rsid w:val="001068BC"/>
    <w:rsid w:val="00106FE3"/>
    <w:rsid w:val="0011108E"/>
    <w:rsid w:val="001133B7"/>
    <w:rsid w:val="00113629"/>
    <w:rsid w:val="00113D79"/>
    <w:rsid w:val="00116AF2"/>
    <w:rsid w:val="00117F1E"/>
    <w:rsid w:val="001241F9"/>
    <w:rsid w:val="001245E3"/>
    <w:rsid w:val="00130D8F"/>
    <w:rsid w:val="00132996"/>
    <w:rsid w:val="00134348"/>
    <w:rsid w:val="00134A25"/>
    <w:rsid w:val="00135E4B"/>
    <w:rsid w:val="001424F7"/>
    <w:rsid w:val="00142B12"/>
    <w:rsid w:val="0014603F"/>
    <w:rsid w:val="00151002"/>
    <w:rsid w:val="00160A32"/>
    <w:rsid w:val="00160BFC"/>
    <w:rsid w:val="00162200"/>
    <w:rsid w:val="001635D4"/>
    <w:rsid w:val="00164358"/>
    <w:rsid w:val="00164680"/>
    <w:rsid w:val="0016555D"/>
    <w:rsid w:val="001660C7"/>
    <w:rsid w:val="00166526"/>
    <w:rsid w:val="00170B0B"/>
    <w:rsid w:val="001728D9"/>
    <w:rsid w:val="001729F0"/>
    <w:rsid w:val="00175A94"/>
    <w:rsid w:val="00175E10"/>
    <w:rsid w:val="00176044"/>
    <w:rsid w:val="00176DF8"/>
    <w:rsid w:val="0018148A"/>
    <w:rsid w:val="00181ABF"/>
    <w:rsid w:val="00181B5A"/>
    <w:rsid w:val="00183DB5"/>
    <w:rsid w:val="00183E1E"/>
    <w:rsid w:val="0018678D"/>
    <w:rsid w:val="00186F70"/>
    <w:rsid w:val="00187129"/>
    <w:rsid w:val="00190254"/>
    <w:rsid w:val="00193079"/>
    <w:rsid w:val="00193617"/>
    <w:rsid w:val="0019535E"/>
    <w:rsid w:val="001953DD"/>
    <w:rsid w:val="001A23D5"/>
    <w:rsid w:val="001A2B75"/>
    <w:rsid w:val="001A30D9"/>
    <w:rsid w:val="001A3601"/>
    <w:rsid w:val="001A4A7C"/>
    <w:rsid w:val="001A543D"/>
    <w:rsid w:val="001A5A21"/>
    <w:rsid w:val="001B16F5"/>
    <w:rsid w:val="001B3BD9"/>
    <w:rsid w:val="001B4431"/>
    <w:rsid w:val="001B5A5B"/>
    <w:rsid w:val="001B634C"/>
    <w:rsid w:val="001B6C38"/>
    <w:rsid w:val="001B7CA9"/>
    <w:rsid w:val="001C0EED"/>
    <w:rsid w:val="001C2443"/>
    <w:rsid w:val="001C25B6"/>
    <w:rsid w:val="001C2769"/>
    <w:rsid w:val="001C3B51"/>
    <w:rsid w:val="001C4341"/>
    <w:rsid w:val="001C6DFB"/>
    <w:rsid w:val="001C7E55"/>
    <w:rsid w:val="001C7F48"/>
    <w:rsid w:val="001D2039"/>
    <w:rsid w:val="001D4737"/>
    <w:rsid w:val="001D5808"/>
    <w:rsid w:val="001D6435"/>
    <w:rsid w:val="001D7034"/>
    <w:rsid w:val="001D75C9"/>
    <w:rsid w:val="001D7C5B"/>
    <w:rsid w:val="001E1ABF"/>
    <w:rsid w:val="001E23C8"/>
    <w:rsid w:val="001E299D"/>
    <w:rsid w:val="001E2AA3"/>
    <w:rsid w:val="001E3334"/>
    <w:rsid w:val="001E4FC1"/>
    <w:rsid w:val="001E71DB"/>
    <w:rsid w:val="001E78DB"/>
    <w:rsid w:val="001E7C0B"/>
    <w:rsid w:val="001F123F"/>
    <w:rsid w:val="001F1854"/>
    <w:rsid w:val="001F3934"/>
    <w:rsid w:val="001F4A59"/>
    <w:rsid w:val="002005B0"/>
    <w:rsid w:val="00203C9C"/>
    <w:rsid w:val="00210295"/>
    <w:rsid w:val="002107A4"/>
    <w:rsid w:val="00212DE0"/>
    <w:rsid w:val="0021593B"/>
    <w:rsid w:val="00217B16"/>
    <w:rsid w:val="00217C46"/>
    <w:rsid w:val="00220452"/>
    <w:rsid w:val="0022090C"/>
    <w:rsid w:val="00220E48"/>
    <w:rsid w:val="002212EB"/>
    <w:rsid w:val="002232F6"/>
    <w:rsid w:val="00230D7A"/>
    <w:rsid w:val="00230E8C"/>
    <w:rsid w:val="00231C77"/>
    <w:rsid w:val="0023753F"/>
    <w:rsid w:val="002432B4"/>
    <w:rsid w:val="00244EF3"/>
    <w:rsid w:val="00245FF8"/>
    <w:rsid w:val="00247647"/>
    <w:rsid w:val="00253F61"/>
    <w:rsid w:val="00255855"/>
    <w:rsid w:val="00255EE5"/>
    <w:rsid w:val="002607D2"/>
    <w:rsid w:val="00261846"/>
    <w:rsid w:val="00261BB1"/>
    <w:rsid w:val="00264416"/>
    <w:rsid w:val="00264D9F"/>
    <w:rsid w:val="00266849"/>
    <w:rsid w:val="00267266"/>
    <w:rsid w:val="00270901"/>
    <w:rsid w:val="00271113"/>
    <w:rsid w:val="00272AEB"/>
    <w:rsid w:val="002754B3"/>
    <w:rsid w:val="00276A39"/>
    <w:rsid w:val="00280C76"/>
    <w:rsid w:val="00283A49"/>
    <w:rsid w:val="00286B14"/>
    <w:rsid w:val="0029358A"/>
    <w:rsid w:val="00294052"/>
    <w:rsid w:val="002943C8"/>
    <w:rsid w:val="002970AF"/>
    <w:rsid w:val="002A0B12"/>
    <w:rsid w:val="002A1902"/>
    <w:rsid w:val="002A1AF6"/>
    <w:rsid w:val="002A4B66"/>
    <w:rsid w:val="002A752D"/>
    <w:rsid w:val="002B0187"/>
    <w:rsid w:val="002B0C58"/>
    <w:rsid w:val="002B0CB5"/>
    <w:rsid w:val="002B3EA0"/>
    <w:rsid w:val="002B54A1"/>
    <w:rsid w:val="002B5EBA"/>
    <w:rsid w:val="002B62F2"/>
    <w:rsid w:val="002B72CD"/>
    <w:rsid w:val="002B7C7F"/>
    <w:rsid w:val="002C05BA"/>
    <w:rsid w:val="002C163C"/>
    <w:rsid w:val="002C2388"/>
    <w:rsid w:val="002C64AD"/>
    <w:rsid w:val="002D0C46"/>
    <w:rsid w:val="002D326B"/>
    <w:rsid w:val="002D40FA"/>
    <w:rsid w:val="002D4239"/>
    <w:rsid w:val="002D4559"/>
    <w:rsid w:val="002D49BC"/>
    <w:rsid w:val="002D5377"/>
    <w:rsid w:val="002D54D0"/>
    <w:rsid w:val="002D5E5A"/>
    <w:rsid w:val="002D7ED4"/>
    <w:rsid w:val="002E1A03"/>
    <w:rsid w:val="002E22BB"/>
    <w:rsid w:val="002E2339"/>
    <w:rsid w:val="002E507B"/>
    <w:rsid w:val="002E6BF0"/>
    <w:rsid w:val="002F351B"/>
    <w:rsid w:val="002F3D7E"/>
    <w:rsid w:val="002F46DB"/>
    <w:rsid w:val="002F5E3B"/>
    <w:rsid w:val="002F7C17"/>
    <w:rsid w:val="00300845"/>
    <w:rsid w:val="00301323"/>
    <w:rsid w:val="00307E53"/>
    <w:rsid w:val="0031203A"/>
    <w:rsid w:val="0031254A"/>
    <w:rsid w:val="0031543B"/>
    <w:rsid w:val="00316925"/>
    <w:rsid w:val="00320D7F"/>
    <w:rsid w:val="003239F4"/>
    <w:rsid w:val="00323DD2"/>
    <w:rsid w:val="00326ACB"/>
    <w:rsid w:val="00327BCA"/>
    <w:rsid w:val="0033103F"/>
    <w:rsid w:val="00331DF2"/>
    <w:rsid w:val="003322EE"/>
    <w:rsid w:val="003342EB"/>
    <w:rsid w:val="00335410"/>
    <w:rsid w:val="003359C8"/>
    <w:rsid w:val="003415F0"/>
    <w:rsid w:val="00344021"/>
    <w:rsid w:val="0034484D"/>
    <w:rsid w:val="00346292"/>
    <w:rsid w:val="00346683"/>
    <w:rsid w:val="00350C0E"/>
    <w:rsid w:val="00351336"/>
    <w:rsid w:val="00352015"/>
    <w:rsid w:val="00353914"/>
    <w:rsid w:val="00353DF9"/>
    <w:rsid w:val="00355CD9"/>
    <w:rsid w:val="00355F0C"/>
    <w:rsid w:val="003566F9"/>
    <w:rsid w:val="0035762A"/>
    <w:rsid w:val="003606F2"/>
    <w:rsid w:val="00364279"/>
    <w:rsid w:val="00364FEC"/>
    <w:rsid w:val="00367987"/>
    <w:rsid w:val="003736FE"/>
    <w:rsid w:val="00374BF6"/>
    <w:rsid w:val="00376016"/>
    <w:rsid w:val="00376263"/>
    <w:rsid w:val="003766E6"/>
    <w:rsid w:val="00380444"/>
    <w:rsid w:val="00381167"/>
    <w:rsid w:val="00381AFC"/>
    <w:rsid w:val="003852A7"/>
    <w:rsid w:val="003919B4"/>
    <w:rsid w:val="00391FB6"/>
    <w:rsid w:val="003924C5"/>
    <w:rsid w:val="003925AF"/>
    <w:rsid w:val="0039519F"/>
    <w:rsid w:val="00396D3F"/>
    <w:rsid w:val="00397E92"/>
    <w:rsid w:val="003A0BFE"/>
    <w:rsid w:val="003A1FCC"/>
    <w:rsid w:val="003A2012"/>
    <w:rsid w:val="003A2590"/>
    <w:rsid w:val="003A6938"/>
    <w:rsid w:val="003A6C47"/>
    <w:rsid w:val="003B0F36"/>
    <w:rsid w:val="003B1267"/>
    <w:rsid w:val="003B1737"/>
    <w:rsid w:val="003B1E1D"/>
    <w:rsid w:val="003B2438"/>
    <w:rsid w:val="003B297B"/>
    <w:rsid w:val="003B317A"/>
    <w:rsid w:val="003B4064"/>
    <w:rsid w:val="003B48DA"/>
    <w:rsid w:val="003B5A73"/>
    <w:rsid w:val="003B6ADE"/>
    <w:rsid w:val="003D1581"/>
    <w:rsid w:val="003D326E"/>
    <w:rsid w:val="003D3ADC"/>
    <w:rsid w:val="003D53F4"/>
    <w:rsid w:val="003E024D"/>
    <w:rsid w:val="003E0DC9"/>
    <w:rsid w:val="003E39A7"/>
    <w:rsid w:val="003E49BB"/>
    <w:rsid w:val="003E4D1A"/>
    <w:rsid w:val="003E555C"/>
    <w:rsid w:val="003F2CD0"/>
    <w:rsid w:val="003F48B5"/>
    <w:rsid w:val="003F49F6"/>
    <w:rsid w:val="003F4A50"/>
    <w:rsid w:val="003F5E76"/>
    <w:rsid w:val="003F679A"/>
    <w:rsid w:val="00401DE0"/>
    <w:rsid w:val="004023C2"/>
    <w:rsid w:val="00403314"/>
    <w:rsid w:val="0040403F"/>
    <w:rsid w:val="004063EA"/>
    <w:rsid w:val="00407AC4"/>
    <w:rsid w:val="004105AC"/>
    <w:rsid w:val="00410E88"/>
    <w:rsid w:val="00411B25"/>
    <w:rsid w:val="00413150"/>
    <w:rsid w:val="004154C6"/>
    <w:rsid w:val="00415891"/>
    <w:rsid w:val="00416C23"/>
    <w:rsid w:val="00417FFB"/>
    <w:rsid w:val="00420F71"/>
    <w:rsid w:val="00425349"/>
    <w:rsid w:val="004262DF"/>
    <w:rsid w:val="00430275"/>
    <w:rsid w:val="00434FDB"/>
    <w:rsid w:val="0043545E"/>
    <w:rsid w:val="00436B3C"/>
    <w:rsid w:val="00440642"/>
    <w:rsid w:val="004421F6"/>
    <w:rsid w:val="00442344"/>
    <w:rsid w:val="00442945"/>
    <w:rsid w:val="0045192D"/>
    <w:rsid w:val="00453976"/>
    <w:rsid w:val="00457E09"/>
    <w:rsid w:val="004611A4"/>
    <w:rsid w:val="00461B43"/>
    <w:rsid w:val="00463663"/>
    <w:rsid w:val="00463C5D"/>
    <w:rsid w:val="00464CE9"/>
    <w:rsid w:val="004650CD"/>
    <w:rsid w:val="00465EC1"/>
    <w:rsid w:val="00467393"/>
    <w:rsid w:val="00470F7E"/>
    <w:rsid w:val="00470FDE"/>
    <w:rsid w:val="00471AB4"/>
    <w:rsid w:val="00472393"/>
    <w:rsid w:val="0047392B"/>
    <w:rsid w:val="004740AE"/>
    <w:rsid w:val="00476B3C"/>
    <w:rsid w:val="00477F19"/>
    <w:rsid w:val="004818D2"/>
    <w:rsid w:val="004824DC"/>
    <w:rsid w:val="00482524"/>
    <w:rsid w:val="00483E0B"/>
    <w:rsid w:val="00483F08"/>
    <w:rsid w:val="00485C51"/>
    <w:rsid w:val="0048649A"/>
    <w:rsid w:val="00487758"/>
    <w:rsid w:val="00491124"/>
    <w:rsid w:val="0049123B"/>
    <w:rsid w:val="004919F3"/>
    <w:rsid w:val="00494E5C"/>
    <w:rsid w:val="00494F01"/>
    <w:rsid w:val="0049757F"/>
    <w:rsid w:val="00497D97"/>
    <w:rsid w:val="004A105C"/>
    <w:rsid w:val="004A261A"/>
    <w:rsid w:val="004A2971"/>
    <w:rsid w:val="004A36C3"/>
    <w:rsid w:val="004A3C39"/>
    <w:rsid w:val="004B054F"/>
    <w:rsid w:val="004B1638"/>
    <w:rsid w:val="004B4DBD"/>
    <w:rsid w:val="004B5F1D"/>
    <w:rsid w:val="004B6EE4"/>
    <w:rsid w:val="004B7033"/>
    <w:rsid w:val="004B77E9"/>
    <w:rsid w:val="004B7AB6"/>
    <w:rsid w:val="004C0607"/>
    <w:rsid w:val="004C1D41"/>
    <w:rsid w:val="004C2B8B"/>
    <w:rsid w:val="004C3FB9"/>
    <w:rsid w:val="004C5D7B"/>
    <w:rsid w:val="004C6C0B"/>
    <w:rsid w:val="004C7A70"/>
    <w:rsid w:val="004D0938"/>
    <w:rsid w:val="004D15A3"/>
    <w:rsid w:val="004D2850"/>
    <w:rsid w:val="004D6BCB"/>
    <w:rsid w:val="004E4B75"/>
    <w:rsid w:val="004E5237"/>
    <w:rsid w:val="004E5663"/>
    <w:rsid w:val="004E7755"/>
    <w:rsid w:val="004F26FB"/>
    <w:rsid w:val="004F5386"/>
    <w:rsid w:val="004F5608"/>
    <w:rsid w:val="004F5725"/>
    <w:rsid w:val="004F6B1C"/>
    <w:rsid w:val="004F72B6"/>
    <w:rsid w:val="004F7E78"/>
    <w:rsid w:val="0050046A"/>
    <w:rsid w:val="00501860"/>
    <w:rsid w:val="00501A66"/>
    <w:rsid w:val="00502F2F"/>
    <w:rsid w:val="00504EB6"/>
    <w:rsid w:val="0050562A"/>
    <w:rsid w:val="005103C9"/>
    <w:rsid w:val="005104AE"/>
    <w:rsid w:val="005105B2"/>
    <w:rsid w:val="005105D0"/>
    <w:rsid w:val="00511141"/>
    <w:rsid w:val="005136DD"/>
    <w:rsid w:val="005142B9"/>
    <w:rsid w:val="005151C0"/>
    <w:rsid w:val="005200DF"/>
    <w:rsid w:val="0052012B"/>
    <w:rsid w:val="00520202"/>
    <w:rsid w:val="00523D78"/>
    <w:rsid w:val="00525A08"/>
    <w:rsid w:val="00526C4E"/>
    <w:rsid w:val="0053024A"/>
    <w:rsid w:val="00530FB4"/>
    <w:rsid w:val="005348EF"/>
    <w:rsid w:val="0053490D"/>
    <w:rsid w:val="00534B1E"/>
    <w:rsid w:val="005355A6"/>
    <w:rsid w:val="005363C9"/>
    <w:rsid w:val="00540F4E"/>
    <w:rsid w:val="00541937"/>
    <w:rsid w:val="00543305"/>
    <w:rsid w:val="00543BF4"/>
    <w:rsid w:val="00544952"/>
    <w:rsid w:val="005455B3"/>
    <w:rsid w:val="005462F8"/>
    <w:rsid w:val="00546C31"/>
    <w:rsid w:val="00550D7A"/>
    <w:rsid w:val="00551F80"/>
    <w:rsid w:val="00552FE0"/>
    <w:rsid w:val="00553D3E"/>
    <w:rsid w:val="00554531"/>
    <w:rsid w:val="00555797"/>
    <w:rsid w:val="00555DE1"/>
    <w:rsid w:val="00560839"/>
    <w:rsid w:val="00560F5D"/>
    <w:rsid w:val="00561793"/>
    <w:rsid w:val="00562665"/>
    <w:rsid w:val="00563812"/>
    <w:rsid w:val="00564436"/>
    <w:rsid w:val="00564862"/>
    <w:rsid w:val="00565374"/>
    <w:rsid w:val="0057052F"/>
    <w:rsid w:val="00570AF2"/>
    <w:rsid w:val="0057121D"/>
    <w:rsid w:val="005730BA"/>
    <w:rsid w:val="005745FE"/>
    <w:rsid w:val="00575690"/>
    <w:rsid w:val="005763EA"/>
    <w:rsid w:val="0058068F"/>
    <w:rsid w:val="00581712"/>
    <w:rsid w:val="00581ED9"/>
    <w:rsid w:val="00582640"/>
    <w:rsid w:val="00583A78"/>
    <w:rsid w:val="005852AC"/>
    <w:rsid w:val="005857F5"/>
    <w:rsid w:val="00587E12"/>
    <w:rsid w:val="005906AC"/>
    <w:rsid w:val="00590905"/>
    <w:rsid w:val="00590C13"/>
    <w:rsid w:val="00593992"/>
    <w:rsid w:val="00596265"/>
    <w:rsid w:val="00597733"/>
    <w:rsid w:val="005A36B7"/>
    <w:rsid w:val="005A3955"/>
    <w:rsid w:val="005A44F5"/>
    <w:rsid w:val="005A4F45"/>
    <w:rsid w:val="005A51D5"/>
    <w:rsid w:val="005A52A2"/>
    <w:rsid w:val="005A64B0"/>
    <w:rsid w:val="005A64D7"/>
    <w:rsid w:val="005B26BC"/>
    <w:rsid w:val="005B2B35"/>
    <w:rsid w:val="005B5220"/>
    <w:rsid w:val="005B535B"/>
    <w:rsid w:val="005B59B7"/>
    <w:rsid w:val="005B69BC"/>
    <w:rsid w:val="005B75B6"/>
    <w:rsid w:val="005B7A9D"/>
    <w:rsid w:val="005C08E7"/>
    <w:rsid w:val="005C48B3"/>
    <w:rsid w:val="005C558F"/>
    <w:rsid w:val="005C6087"/>
    <w:rsid w:val="005C6199"/>
    <w:rsid w:val="005D29FC"/>
    <w:rsid w:val="005D2AB7"/>
    <w:rsid w:val="005D70A1"/>
    <w:rsid w:val="005E213D"/>
    <w:rsid w:val="005E251A"/>
    <w:rsid w:val="005E4C6E"/>
    <w:rsid w:val="005E6217"/>
    <w:rsid w:val="005F1180"/>
    <w:rsid w:val="005F3567"/>
    <w:rsid w:val="005F5809"/>
    <w:rsid w:val="005F5D04"/>
    <w:rsid w:val="005F7FF0"/>
    <w:rsid w:val="0060028F"/>
    <w:rsid w:val="00600AB4"/>
    <w:rsid w:val="00600DDB"/>
    <w:rsid w:val="006020C9"/>
    <w:rsid w:val="00604E26"/>
    <w:rsid w:val="0060544B"/>
    <w:rsid w:val="00605FB6"/>
    <w:rsid w:val="006067BD"/>
    <w:rsid w:val="00610319"/>
    <w:rsid w:val="006130FB"/>
    <w:rsid w:val="00614653"/>
    <w:rsid w:val="00621DC1"/>
    <w:rsid w:val="00621FD4"/>
    <w:rsid w:val="00622045"/>
    <w:rsid w:val="00625D42"/>
    <w:rsid w:val="0062690B"/>
    <w:rsid w:val="006271C3"/>
    <w:rsid w:val="00631ABB"/>
    <w:rsid w:val="00631FC3"/>
    <w:rsid w:val="006338A1"/>
    <w:rsid w:val="00637C88"/>
    <w:rsid w:val="006410BA"/>
    <w:rsid w:val="00641767"/>
    <w:rsid w:val="00641899"/>
    <w:rsid w:val="00641D8C"/>
    <w:rsid w:val="006438CB"/>
    <w:rsid w:val="0064424C"/>
    <w:rsid w:val="00646C6C"/>
    <w:rsid w:val="0065020D"/>
    <w:rsid w:val="006529E3"/>
    <w:rsid w:val="006544E6"/>
    <w:rsid w:val="00656209"/>
    <w:rsid w:val="006563E3"/>
    <w:rsid w:val="0065734F"/>
    <w:rsid w:val="00661134"/>
    <w:rsid w:val="006625FC"/>
    <w:rsid w:val="006641B4"/>
    <w:rsid w:val="00666BBE"/>
    <w:rsid w:val="00670C06"/>
    <w:rsid w:val="00671133"/>
    <w:rsid w:val="00671F1E"/>
    <w:rsid w:val="00672DF3"/>
    <w:rsid w:val="00672FED"/>
    <w:rsid w:val="0067463B"/>
    <w:rsid w:val="006768F6"/>
    <w:rsid w:val="00677572"/>
    <w:rsid w:val="0068070D"/>
    <w:rsid w:val="006829F1"/>
    <w:rsid w:val="006857F7"/>
    <w:rsid w:val="0068656D"/>
    <w:rsid w:val="0069034F"/>
    <w:rsid w:val="006914B8"/>
    <w:rsid w:val="0069402C"/>
    <w:rsid w:val="0069582F"/>
    <w:rsid w:val="006A251F"/>
    <w:rsid w:val="006A25DD"/>
    <w:rsid w:val="006A32D6"/>
    <w:rsid w:val="006A7A1F"/>
    <w:rsid w:val="006B0AA0"/>
    <w:rsid w:val="006B0E3B"/>
    <w:rsid w:val="006B369C"/>
    <w:rsid w:val="006B4E4C"/>
    <w:rsid w:val="006B6EC5"/>
    <w:rsid w:val="006B747E"/>
    <w:rsid w:val="006B748A"/>
    <w:rsid w:val="006C1F3E"/>
    <w:rsid w:val="006C3158"/>
    <w:rsid w:val="006C32ED"/>
    <w:rsid w:val="006C518B"/>
    <w:rsid w:val="006C6F74"/>
    <w:rsid w:val="006D003A"/>
    <w:rsid w:val="006D035D"/>
    <w:rsid w:val="006D3230"/>
    <w:rsid w:val="006D531C"/>
    <w:rsid w:val="006E01C0"/>
    <w:rsid w:val="006E1E0C"/>
    <w:rsid w:val="006E523E"/>
    <w:rsid w:val="006E6730"/>
    <w:rsid w:val="006E726A"/>
    <w:rsid w:val="006E78D8"/>
    <w:rsid w:val="006F14DE"/>
    <w:rsid w:val="006F1FC4"/>
    <w:rsid w:val="006F33D9"/>
    <w:rsid w:val="006F3C5F"/>
    <w:rsid w:val="006F7C60"/>
    <w:rsid w:val="00711FD2"/>
    <w:rsid w:val="0071275E"/>
    <w:rsid w:val="007132CF"/>
    <w:rsid w:val="00713BF2"/>
    <w:rsid w:val="00714BF7"/>
    <w:rsid w:val="00716048"/>
    <w:rsid w:val="00717235"/>
    <w:rsid w:val="00726ECF"/>
    <w:rsid w:val="00731749"/>
    <w:rsid w:val="00732B69"/>
    <w:rsid w:val="00732CA4"/>
    <w:rsid w:val="00735A2B"/>
    <w:rsid w:val="007364D5"/>
    <w:rsid w:val="00736B7A"/>
    <w:rsid w:val="00737E20"/>
    <w:rsid w:val="00744877"/>
    <w:rsid w:val="00744C63"/>
    <w:rsid w:val="007510EF"/>
    <w:rsid w:val="00751B73"/>
    <w:rsid w:val="00754C75"/>
    <w:rsid w:val="0075536E"/>
    <w:rsid w:val="00761E24"/>
    <w:rsid w:val="00762031"/>
    <w:rsid w:val="00762694"/>
    <w:rsid w:val="00763881"/>
    <w:rsid w:val="00763C27"/>
    <w:rsid w:val="00763F55"/>
    <w:rsid w:val="00764667"/>
    <w:rsid w:val="007652E7"/>
    <w:rsid w:val="007671BE"/>
    <w:rsid w:val="00767559"/>
    <w:rsid w:val="00770E93"/>
    <w:rsid w:val="00773289"/>
    <w:rsid w:val="0077525D"/>
    <w:rsid w:val="00775519"/>
    <w:rsid w:val="00777062"/>
    <w:rsid w:val="00780BBB"/>
    <w:rsid w:val="0078117E"/>
    <w:rsid w:val="00782296"/>
    <w:rsid w:val="007822C4"/>
    <w:rsid w:val="00784E23"/>
    <w:rsid w:val="007857F8"/>
    <w:rsid w:val="00786BC0"/>
    <w:rsid w:val="00787CE9"/>
    <w:rsid w:val="00790931"/>
    <w:rsid w:val="00794D31"/>
    <w:rsid w:val="00795090"/>
    <w:rsid w:val="00797EC7"/>
    <w:rsid w:val="007A063F"/>
    <w:rsid w:val="007A0B52"/>
    <w:rsid w:val="007A0F39"/>
    <w:rsid w:val="007A19E0"/>
    <w:rsid w:val="007A2C93"/>
    <w:rsid w:val="007A3997"/>
    <w:rsid w:val="007A6852"/>
    <w:rsid w:val="007A6BEA"/>
    <w:rsid w:val="007A7939"/>
    <w:rsid w:val="007B529F"/>
    <w:rsid w:val="007B72C0"/>
    <w:rsid w:val="007C0D3D"/>
    <w:rsid w:val="007C2B5E"/>
    <w:rsid w:val="007C4D89"/>
    <w:rsid w:val="007C5A00"/>
    <w:rsid w:val="007D0687"/>
    <w:rsid w:val="007D285F"/>
    <w:rsid w:val="007D2896"/>
    <w:rsid w:val="007D2A34"/>
    <w:rsid w:val="007D2CCC"/>
    <w:rsid w:val="007D2DCD"/>
    <w:rsid w:val="007D4342"/>
    <w:rsid w:val="007D49E6"/>
    <w:rsid w:val="007E2A02"/>
    <w:rsid w:val="007E7265"/>
    <w:rsid w:val="007E744A"/>
    <w:rsid w:val="007F1217"/>
    <w:rsid w:val="007F2CB3"/>
    <w:rsid w:val="007F2F31"/>
    <w:rsid w:val="007F3A43"/>
    <w:rsid w:val="007F44DD"/>
    <w:rsid w:val="007F748B"/>
    <w:rsid w:val="007F7800"/>
    <w:rsid w:val="00800C42"/>
    <w:rsid w:val="008017ED"/>
    <w:rsid w:val="00801C91"/>
    <w:rsid w:val="008022A6"/>
    <w:rsid w:val="00803D27"/>
    <w:rsid w:val="008052B9"/>
    <w:rsid w:val="00806399"/>
    <w:rsid w:val="00807209"/>
    <w:rsid w:val="0081024E"/>
    <w:rsid w:val="00812CDF"/>
    <w:rsid w:val="0081584D"/>
    <w:rsid w:val="0082001E"/>
    <w:rsid w:val="008224A5"/>
    <w:rsid w:val="008238F9"/>
    <w:rsid w:val="00824DA8"/>
    <w:rsid w:val="00825763"/>
    <w:rsid w:val="00827B39"/>
    <w:rsid w:val="00827BFF"/>
    <w:rsid w:val="00827D46"/>
    <w:rsid w:val="0083332A"/>
    <w:rsid w:val="00835939"/>
    <w:rsid w:val="00836A19"/>
    <w:rsid w:val="008412DB"/>
    <w:rsid w:val="00847B67"/>
    <w:rsid w:val="008500EA"/>
    <w:rsid w:val="0085102D"/>
    <w:rsid w:val="008515ED"/>
    <w:rsid w:val="00852CDB"/>
    <w:rsid w:val="0085389A"/>
    <w:rsid w:val="00853F42"/>
    <w:rsid w:val="00854A45"/>
    <w:rsid w:val="008550B8"/>
    <w:rsid w:val="00855798"/>
    <w:rsid w:val="00860475"/>
    <w:rsid w:val="00860EE5"/>
    <w:rsid w:val="008611DE"/>
    <w:rsid w:val="00862632"/>
    <w:rsid w:val="00863C8A"/>
    <w:rsid w:val="00866887"/>
    <w:rsid w:val="00866B1D"/>
    <w:rsid w:val="00867143"/>
    <w:rsid w:val="00867D7A"/>
    <w:rsid w:val="0087148A"/>
    <w:rsid w:val="00875559"/>
    <w:rsid w:val="0087601F"/>
    <w:rsid w:val="0088168F"/>
    <w:rsid w:val="00882D63"/>
    <w:rsid w:val="00883B12"/>
    <w:rsid w:val="008841F2"/>
    <w:rsid w:val="0088477C"/>
    <w:rsid w:val="00884A23"/>
    <w:rsid w:val="00884DF7"/>
    <w:rsid w:val="00885F10"/>
    <w:rsid w:val="00886CB5"/>
    <w:rsid w:val="008871BF"/>
    <w:rsid w:val="00892112"/>
    <w:rsid w:val="008943A2"/>
    <w:rsid w:val="00895142"/>
    <w:rsid w:val="0089738B"/>
    <w:rsid w:val="008A17D3"/>
    <w:rsid w:val="008A1882"/>
    <w:rsid w:val="008A2451"/>
    <w:rsid w:val="008A28DD"/>
    <w:rsid w:val="008A3930"/>
    <w:rsid w:val="008B0F07"/>
    <w:rsid w:val="008B13F7"/>
    <w:rsid w:val="008B2BB4"/>
    <w:rsid w:val="008B2E2F"/>
    <w:rsid w:val="008B34E4"/>
    <w:rsid w:val="008B49C6"/>
    <w:rsid w:val="008C0629"/>
    <w:rsid w:val="008C069C"/>
    <w:rsid w:val="008C0EE7"/>
    <w:rsid w:val="008C3BD8"/>
    <w:rsid w:val="008C6D0D"/>
    <w:rsid w:val="008D442C"/>
    <w:rsid w:val="008D4C41"/>
    <w:rsid w:val="008D5183"/>
    <w:rsid w:val="008E0061"/>
    <w:rsid w:val="008E02B1"/>
    <w:rsid w:val="008E40E9"/>
    <w:rsid w:val="008E64CE"/>
    <w:rsid w:val="008F22BB"/>
    <w:rsid w:val="008F2422"/>
    <w:rsid w:val="008F6CEC"/>
    <w:rsid w:val="008F7DEE"/>
    <w:rsid w:val="00902E07"/>
    <w:rsid w:val="00903CFF"/>
    <w:rsid w:val="009057A0"/>
    <w:rsid w:val="00910F10"/>
    <w:rsid w:val="009121F1"/>
    <w:rsid w:val="00912A85"/>
    <w:rsid w:val="00912E8D"/>
    <w:rsid w:val="009134ED"/>
    <w:rsid w:val="00914BDE"/>
    <w:rsid w:val="009151D1"/>
    <w:rsid w:val="009169D2"/>
    <w:rsid w:val="00917A2A"/>
    <w:rsid w:val="00921324"/>
    <w:rsid w:val="00921DCD"/>
    <w:rsid w:val="009223A8"/>
    <w:rsid w:val="00922B9A"/>
    <w:rsid w:val="0093183E"/>
    <w:rsid w:val="009333AA"/>
    <w:rsid w:val="009337B8"/>
    <w:rsid w:val="00933A28"/>
    <w:rsid w:val="00933DFD"/>
    <w:rsid w:val="00941001"/>
    <w:rsid w:val="00943B70"/>
    <w:rsid w:val="00944084"/>
    <w:rsid w:val="0094522D"/>
    <w:rsid w:val="009452AE"/>
    <w:rsid w:val="009469BA"/>
    <w:rsid w:val="00946E15"/>
    <w:rsid w:val="0094777F"/>
    <w:rsid w:val="00950EBC"/>
    <w:rsid w:val="00951A85"/>
    <w:rsid w:val="009527E7"/>
    <w:rsid w:val="00954255"/>
    <w:rsid w:val="009561E6"/>
    <w:rsid w:val="00960D6D"/>
    <w:rsid w:val="00961284"/>
    <w:rsid w:val="009616EA"/>
    <w:rsid w:val="00963AD0"/>
    <w:rsid w:val="00965DA2"/>
    <w:rsid w:val="0096697E"/>
    <w:rsid w:val="00967A2A"/>
    <w:rsid w:val="009744D4"/>
    <w:rsid w:val="00976CB7"/>
    <w:rsid w:val="00977149"/>
    <w:rsid w:val="009856FD"/>
    <w:rsid w:val="009857FA"/>
    <w:rsid w:val="0099307C"/>
    <w:rsid w:val="009953A6"/>
    <w:rsid w:val="009964EC"/>
    <w:rsid w:val="0099660A"/>
    <w:rsid w:val="00996A12"/>
    <w:rsid w:val="00996DCE"/>
    <w:rsid w:val="009970CA"/>
    <w:rsid w:val="009A049A"/>
    <w:rsid w:val="009A084E"/>
    <w:rsid w:val="009A2F65"/>
    <w:rsid w:val="009A345D"/>
    <w:rsid w:val="009A3823"/>
    <w:rsid w:val="009A3DD4"/>
    <w:rsid w:val="009A4F0F"/>
    <w:rsid w:val="009A6555"/>
    <w:rsid w:val="009B0043"/>
    <w:rsid w:val="009B3C7D"/>
    <w:rsid w:val="009B3F42"/>
    <w:rsid w:val="009B7E37"/>
    <w:rsid w:val="009C045F"/>
    <w:rsid w:val="009C3080"/>
    <w:rsid w:val="009C403C"/>
    <w:rsid w:val="009C4378"/>
    <w:rsid w:val="009C61E2"/>
    <w:rsid w:val="009C6511"/>
    <w:rsid w:val="009C72E9"/>
    <w:rsid w:val="009C75F1"/>
    <w:rsid w:val="009C7F7A"/>
    <w:rsid w:val="009D0F84"/>
    <w:rsid w:val="009D1A51"/>
    <w:rsid w:val="009D1C10"/>
    <w:rsid w:val="009D20B2"/>
    <w:rsid w:val="009D40CC"/>
    <w:rsid w:val="009D5B6C"/>
    <w:rsid w:val="009D60D7"/>
    <w:rsid w:val="009D6DFF"/>
    <w:rsid w:val="009E001F"/>
    <w:rsid w:val="009E0946"/>
    <w:rsid w:val="009E1CA7"/>
    <w:rsid w:val="009E2BBE"/>
    <w:rsid w:val="009E2F7E"/>
    <w:rsid w:val="009E40A2"/>
    <w:rsid w:val="009E4289"/>
    <w:rsid w:val="009E5553"/>
    <w:rsid w:val="009E55D9"/>
    <w:rsid w:val="009E6B78"/>
    <w:rsid w:val="009F0AE9"/>
    <w:rsid w:val="009F5064"/>
    <w:rsid w:val="009F55A5"/>
    <w:rsid w:val="009F65C2"/>
    <w:rsid w:val="00A03839"/>
    <w:rsid w:val="00A03F08"/>
    <w:rsid w:val="00A06F47"/>
    <w:rsid w:val="00A11C7D"/>
    <w:rsid w:val="00A12206"/>
    <w:rsid w:val="00A145A3"/>
    <w:rsid w:val="00A17A22"/>
    <w:rsid w:val="00A2110D"/>
    <w:rsid w:val="00A22970"/>
    <w:rsid w:val="00A22A6C"/>
    <w:rsid w:val="00A22C16"/>
    <w:rsid w:val="00A2606D"/>
    <w:rsid w:val="00A26432"/>
    <w:rsid w:val="00A345ED"/>
    <w:rsid w:val="00A34C96"/>
    <w:rsid w:val="00A365A6"/>
    <w:rsid w:val="00A3663E"/>
    <w:rsid w:val="00A36B8F"/>
    <w:rsid w:val="00A41115"/>
    <w:rsid w:val="00A41663"/>
    <w:rsid w:val="00A45891"/>
    <w:rsid w:val="00A467A0"/>
    <w:rsid w:val="00A5201F"/>
    <w:rsid w:val="00A52AD4"/>
    <w:rsid w:val="00A52E01"/>
    <w:rsid w:val="00A53498"/>
    <w:rsid w:val="00A54363"/>
    <w:rsid w:val="00A54BBB"/>
    <w:rsid w:val="00A5526E"/>
    <w:rsid w:val="00A55F7C"/>
    <w:rsid w:val="00A6003E"/>
    <w:rsid w:val="00A60B8F"/>
    <w:rsid w:val="00A62ED3"/>
    <w:rsid w:val="00A6388A"/>
    <w:rsid w:val="00A64430"/>
    <w:rsid w:val="00A65215"/>
    <w:rsid w:val="00A6561D"/>
    <w:rsid w:val="00A70A3A"/>
    <w:rsid w:val="00A71A92"/>
    <w:rsid w:val="00A72100"/>
    <w:rsid w:val="00A75A78"/>
    <w:rsid w:val="00A777D0"/>
    <w:rsid w:val="00A77E5B"/>
    <w:rsid w:val="00A805BA"/>
    <w:rsid w:val="00A81401"/>
    <w:rsid w:val="00A861D9"/>
    <w:rsid w:val="00A87B85"/>
    <w:rsid w:val="00A9090B"/>
    <w:rsid w:val="00A9152D"/>
    <w:rsid w:val="00A9321A"/>
    <w:rsid w:val="00A9769D"/>
    <w:rsid w:val="00A97A6E"/>
    <w:rsid w:val="00A97F05"/>
    <w:rsid w:val="00AA491C"/>
    <w:rsid w:val="00AA4928"/>
    <w:rsid w:val="00AA543D"/>
    <w:rsid w:val="00AA6146"/>
    <w:rsid w:val="00AA62B8"/>
    <w:rsid w:val="00AA6CD2"/>
    <w:rsid w:val="00AB1727"/>
    <w:rsid w:val="00AB3F87"/>
    <w:rsid w:val="00AB4543"/>
    <w:rsid w:val="00AB4BB8"/>
    <w:rsid w:val="00AB50EC"/>
    <w:rsid w:val="00AB61E8"/>
    <w:rsid w:val="00AC1C70"/>
    <w:rsid w:val="00AC269B"/>
    <w:rsid w:val="00AC2B6B"/>
    <w:rsid w:val="00AC48FC"/>
    <w:rsid w:val="00AC5AEC"/>
    <w:rsid w:val="00AD0C27"/>
    <w:rsid w:val="00AD1871"/>
    <w:rsid w:val="00AD34E7"/>
    <w:rsid w:val="00AD6873"/>
    <w:rsid w:val="00AD7425"/>
    <w:rsid w:val="00AD74D0"/>
    <w:rsid w:val="00AE06F0"/>
    <w:rsid w:val="00AE147A"/>
    <w:rsid w:val="00AE18ED"/>
    <w:rsid w:val="00AE2648"/>
    <w:rsid w:val="00AE5DDB"/>
    <w:rsid w:val="00AE6497"/>
    <w:rsid w:val="00AE7483"/>
    <w:rsid w:val="00AF110F"/>
    <w:rsid w:val="00AF2024"/>
    <w:rsid w:val="00AF2153"/>
    <w:rsid w:val="00AF2DF2"/>
    <w:rsid w:val="00AF3360"/>
    <w:rsid w:val="00AF598A"/>
    <w:rsid w:val="00AF643D"/>
    <w:rsid w:val="00AF672D"/>
    <w:rsid w:val="00AF70FF"/>
    <w:rsid w:val="00AF7887"/>
    <w:rsid w:val="00B01907"/>
    <w:rsid w:val="00B0190C"/>
    <w:rsid w:val="00B03A2D"/>
    <w:rsid w:val="00B04A85"/>
    <w:rsid w:val="00B04CDA"/>
    <w:rsid w:val="00B053EF"/>
    <w:rsid w:val="00B05A1B"/>
    <w:rsid w:val="00B05D0D"/>
    <w:rsid w:val="00B06F35"/>
    <w:rsid w:val="00B07C26"/>
    <w:rsid w:val="00B11A7E"/>
    <w:rsid w:val="00B12545"/>
    <w:rsid w:val="00B13203"/>
    <w:rsid w:val="00B137BF"/>
    <w:rsid w:val="00B13993"/>
    <w:rsid w:val="00B152FC"/>
    <w:rsid w:val="00B20C23"/>
    <w:rsid w:val="00B20F6B"/>
    <w:rsid w:val="00B20FA3"/>
    <w:rsid w:val="00B21F15"/>
    <w:rsid w:val="00B2221F"/>
    <w:rsid w:val="00B2286F"/>
    <w:rsid w:val="00B22E8E"/>
    <w:rsid w:val="00B23476"/>
    <w:rsid w:val="00B26050"/>
    <w:rsid w:val="00B26B19"/>
    <w:rsid w:val="00B3027F"/>
    <w:rsid w:val="00B35475"/>
    <w:rsid w:val="00B40150"/>
    <w:rsid w:val="00B405BD"/>
    <w:rsid w:val="00B40C64"/>
    <w:rsid w:val="00B42F32"/>
    <w:rsid w:val="00B4622F"/>
    <w:rsid w:val="00B476C4"/>
    <w:rsid w:val="00B51F9F"/>
    <w:rsid w:val="00B52E1D"/>
    <w:rsid w:val="00B55C08"/>
    <w:rsid w:val="00B55E4D"/>
    <w:rsid w:val="00B608D8"/>
    <w:rsid w:val="00B62642"/>
    <w:rsid w:val="00B64221"/>
    <w:rsid w:val="00B661A2"/>
    <w:rsid w:val="00B66529"/>
    <w:rsid w:val="00B72639"/>
    <w:rsid w:val="00B72DE6"/>
    <w:rsid w:val="00B7532B"/>
    <w:rsid w:val="00B7657F"/>
    <w:rsid w:val="00B803A3"/>
    <w:rsid w:val="00B81840"/>
    <w:rsid w:val="00B848EE"/>
    <w:rsid w:val="00B84CDB"/>
    <w:rsid w:val="00B87CE2"/>
    <w:rsid w:val="00B9202B"/>
    <w:rsid w:val="00B9247F"/>
    <w:rsid w:val="00B973B1"/>
    <w:rsid w:val="00B97E92"/>
    <w:rsid w:val="00BA1953"/>
    <w:rsid w:val="00BA217C"/>
    <w:rsid w:val="00BA3F37"/>
    <w:rsid w:val="00BA551F"/>
    <w:rsid w:val="00BA705A"/>
    <w:rsid w:val="00BB17FA"/>
    <w:rsid w:val="00BB36DA"/>
    <w:rsid w:val="00BB5666"/>
    <w:rsid w:val="00BB61E6"/>
    <w:rsid w:val="00BB755C"/>
    <w:rsid w:val="00BB7AF6"/>
    <w:rsid w:val="00BC03D6"/>
    <w:rsid w:val="00BC05A8"/>
    <w:rsid w:val="00BC0775"/>
    <w:rsid w:val="00BC1395"/>
    <w:rsid w:val="00BC30C2"/>
    <w:rsid w:val="00BD161B"/>
    <w:rsid w:val="00BD29A2"/>
    <w:rsid w:val="00BD304E"/>
    <w:rsid w:val="00BD35F3"/>
    <w:rsid w:val="00BD40BE"/>
    <w:rsid w:val="00BD4701"/>
    <w:rsid w:val="00BD4ED2"/>
    <w:rsid w:val="00BD5D52"/>
    <w:rsid w:val="00BD6B7A"/>
    <w:rsid w:val="00BE112B"/>
    <w:rsid w:val="00BE3A25"/>
    <w:rsid w:val="00BE4011"/>
    <w:rsid w:val="00BE44CE"/>
    <w:rsid w:val="00BE4FBF"/>
    <w:rsid w:val="00BE6B6B"/>
    <w:rsid w:val="00BF5ADC"/>
    <w:rsid w:val="00BF711D"/>
    <w:rsid w:val="00C045A7"/>
    <w:rsid w:val="00C04FC8"/>
    <w:rsid w:val="00C0536F"/>
    <w:rsid w:val="00C06D55"/>
    <w:rsid w:val="00C10B81"/>
    <w:rsid w:val="00C13897"/>
    <w:rsid w:val="00C13E62"/>
    <w:rsid w:val="00C148AD"/>
    <w:rsid w:val="00C15210"/>
    <w:rsid w:val="00C1599C"/>
    <w:rsid w:val="00C16CDD"/>
    <w:rsid w:val="00C170D4"/>
    <w:rsid w:val="00C17AF1"/>
    <w:rsid w:val="00C17DC4"/>
    <w:rsid w:val="00C205B9"/>
    <w:rsid w:val="00C233F4"/>
    <w:rsid w:val="00C25E09"/>
    <w:rsid w:val="00C2757A"/>
    <w:rsid w:val="00C33513"/>
    <w:rsid w:val="00C354C8"/>
    <w:rsid w:val="00C369C9"/>
    <w:rsid w:val="00C37319"/>
    <w:rsid w:val="00C37F51"/>
    <w:rsid w:val="00C40D0E"/>
    <w:rsid w:val="00C41043"/>
    <w:rsid w:val="00C41D74"/>
    <w:rsid w:val="00C438CA"/>
    <w:rsid w:val="00C44FD9"/>
    <w:rsid w:val="00C5008A"/>
    <w:rsid w:val="00C50909"/>
    <w:rsid w:val="00C51F7C"/>
    <w:rsid w:val="00C5252C"/>
    <w:rsid w:val="00C52D18"/>
    <w:rsid w:val="00C5724B"/>
    <w:rsid w:val="00C6187E"/>
    <w:rsid w:val="00C62DCF"/>
    <w:rsid w:val="00C640AE"/>
    <w:rsid w:val="00C65BC0"/>
    <w:rsid w:val="00C67A58"/>
    <w:rsid w:val="00C67A7B"/>
    <w:rsid w:val="00C7001C"/>
    <w:rsid w:val="00C7051D"/>
    <w:rsid w:val="00C71B76"/>
    <w:rsid w:val="00C72ADE"/>
    <w:rsid w:val="00C73674"/>
    <w:rsid w:val="00C75D8A"/>
    <w:rsid w:val="00C763BD"/>
    <w:rsid w:val="00C77821"/>
    <w:rsid w:val="00C80C95"/>
    <w:rsid w:val="00C82368"/>
    <w:rsid w:val="00C84477"/>
    <w:rsid w:val="00C84A31"/>
    <w:rsid w:val="00C86DAA"/>
    <w:rsid w:val="00C92BF1"/>
    <w:rsid w:val="00CA0D72"/>
    <w:rsid w:val="00CA0DE1"/>
    <w:rsid w:val="00CA3ECE"/>
    <w:rsid w:val="00CA44C6"/>
    <w:rsid w:val="00CA458C"/>
    <w:rsid w:val="00CA5C35"/>
    <w:rsid w:val="00CA623D"/>
    <w:rsid w:val="00CA6E7C"/>
    <w:rsid w:val="00CB0EE2"/>
    <w:rsid w:val="00CB20D4"/>
    <w:rsid w:val="00CB3421"/>
    <w:rsid w:val="00CB3CDD"/>
    <w:rsid w:val="00CB4BAA"/>
    <w:rsid w:val="00CB64BC"/>
    <w:rsid w:val="00CC76A3"/>
    <w:rsid w:val="00CD0BA4"/>
    <w:rsid w:val="00CD15FD"/>
    <w:rsid w:val="00CD1DE8"/>
    <w:rsid w:val="00CD4CF4"/>
    <w:rsid w:val="00CD5400"/>
    <w:rsid w:val="00CD69E4"/>
    <w:rsid w:val="00CD7C0E"/>
    <w:rsid w:val="00CE33B8"/>
    <w:rsid w:val="00CE35FE"/>
    <w:rsid w:val="00CE4122"/>
    <w:rsid w:val="00CE4595"/>
    <w:rsid w:val="00CF03BE"/>
    <w:rsid w:val="00CF0450"/>
    <w:rsid w:val="00CF0BB1"/>
    <w:rsid w:val="00CF117F"/>
    <w:rsid w:val="00CF12D7"/>
    <w:rsid w:val="00CF1DAF"/>
    <w:rsid w:val="00CF4A53"/>
    <w:rsid w:val="00CF7A48"/>
    <w:rsid w:val="00D03706"/>
    <w:rsid w:val="00D03C84"/>
    <w:rsid w:val="00D0778E"/>
    <w:rsid w:val="00D11FA7"/>
    <w:rsid w:val="00D132D4"/>
    <w:rsid w:val="00D160B0"/>
    <w:rsid w:val="00D1695C"/>
    <w:rsid w:val="00D17508"/>
    <w:rsid w:val="00D2001D"/>
    <w:rsid w:val="00D24F8D"/>
    <w:rsid w:val="00D26B29"/>
    <w:rsid w:val="00D276EC"/>
    <w:rsid w:val="00D316FF"/>
    <w:rsid w:val="00D32E91"/>
    <w:rsid w:val="00D339C1"/>
    <w:rsid w:val="00D34110"/>
    <w:rsid w:val="00D3504A"/>
    <w:rsid w:val="00D35B4C"/>
    <w:rsid w:val="00D4198B"/>
    <w:rsid w:val="00D422F2"/>
    <w:rsid w:val="00D42875"/>
    <w:rsid w:val="00D42D0A"/>
    <w:rsid w:val="00D455E4"/>
    <w:rsid w:val="00D45F62"/>
    <w:rsid w:val="00D47A24"/>
    <w:rsid w:val="00D47B7F"/>
    <w:rsid w:val="00D50C29"/>
    <w:rsid w:val="00D523B1"/>
    <w:rsid w:val="00D53638"/>
    <w:rsid w:val="00D543F5"/>
    <w:rsid w:val="00D54CF2"/>
    <w:rsid w:val="00D560AE"/>
    <w:rsid w:val="00D560D4"/>
    <w:rsid w:val="00D56633"/>
    <w:rsid w:val="00D60358"/>
    <w:rsid w:val="00D6069A"/>
    <w:rsid w:val="00D6260D"/>
    <w:rsid w:val="00D6313D"/>
    <w:rsid w:val="00D655EA"/>
    <w:rsid w:val="00D660A7"/>
    <w:rsid w:val="00D6739C"/>
    <w:rsid w:val="00D70B12"/>
    <w:rsid w:val="00D70EC1"/>
    <w:rsid w:val="00D71E9C"/>
    <w:rsid w:val="00D770B2"/>
    <w:rsid w:val="00D8071B"/>
    <w:rsid w:val="00D827AF"/>
    <w:rsid w:val="00D832BB"/>
    <w:rsid w:val="00D835A7"/>
    <w:rsid w:val="00D8625B"/>
    <w:rsid w:val="00D87F77"/>
    <w:rsid w:val="00D914E6"/>
    <w:rsid w:val="00D91A69"/>
    <w:rsid w:val="00D93C79"/>
    <w:rsid w:val="00D967EB"/>
    <w:rsid w:val="00D96F73"/>
    <w:rsid w:val="00D97E09"/>
    <w:rsid w:val="00DA3782"/>
    <w:rsid w:val="00DA66C3"/>
    <w:rsid w:val="00DB4C6F"/>
    <w:rsid w:val="00DB55CF"/>
    <w:rsid w:val="00DC20FE"/>
    <w:rsid w:val="00DC736D"/>
    <w:rsid w:val="00DD0C77"/>
    <w:rsid w:val="00DD10B4"/>
    <w:rsid w:val="00DD3276"/>
    <w:rsid w:val="00DD376C"/>
    <w:rsid w:val="00DD39CA"/>
    <w:rsid w:val="00DD7171"/>
    <w:rsid w:val="00DE396F"/>
    <w:rsid w:val="00DE6E27"/>
    <w:rsid w:val="00DE6EBB"/>
    <w:rsid w:val="00DF0000"/>
    <w:rsid w:val="00DF1A99"/>
    <w:rsid w:val="00DF1DC9"/>
    <w:rsid w:val="00DF413D"/>
    <w:rsid w:val="00DF548F"/>
    <w:rsid w:val="00E00C9E"/>
    <w:rsid w:val="00E01CB8"/>
    <w:rsid w:val="00E023E5"/>
    <w:rsid w:val="00E0259A"/>
    <w:rsid w:val="00E02EFA"/>
    <w:rsid w:val="00E03B8B"/>
    <w:rsid w:val="00E05538"/>
    <w:rsid w:val="00E05D04"/>
    <w:rsid w:val="00E05FC5"/>
    <w:rsid w:val="00E07362"/>
    <w:rsid w:val="00E10090"/>
    <w:rsid w:val="00E11815"/>
    <w:rsid w:val="00E1331F"/>
    <w:rsid w:val="00E14353"/>
    <w:rsid w:val="00E15579"/>
    <w:rsid w:val="00E15968"/>
    <w:rsid w:val="00E17861"/>
    <w:rsid w:val="00E20AF6"/>
    <w:rsid w:val="00E216E5"/>
    <w:rsid w:val="00E25F44"/>
    <w:rsid w:val="00E27D10"/>
    <w:rsid w:val="00E27D6D"/>
    <w:rsid w:val="00E27E91"/>
    <w:rsid w:val="00E31DD1"/>
    <w:rsid w:val="00E348D4"/>
    <w:rsid w:val="00E34AF5"/>
    <w:rsid w:val="00E37704"/>
    <w:rsid w:val="00E40688"/>
    <w:rsid w:val="00E42D64"/>
    <w:rsid w:val="00E44A0A"/>
    <w:rsid w:val="00E452E0"/>
    <w:rsid w:val="00E474EB"/>
    <w:rsid w:val="00E4769F"/>
    <w:rsid w:val="00E47C17"/>
    <w:rsid w:val="00E50050"/>
    <w:rsid w:val="00E502F5"/>
    <w:rsid w:val="00E505A9"/>
    <w:rsid w:val="00E5091F"/>
    <w:rsid w:val="00E54101"/>
    <w:rsid w:val="00E565DD"/>
    <w:rsid w:val="00E62B66"/>
    <w:rsid w:val="00E654FF"/>
    <w:rsid w:val="00E6721E"/>
    <w:rsid w:val="00E673D2"/>
    <w:rsid w:val="00E73AAA"/>
    <w:rsid w:val="00E741CE"/>
    <w:rsid w:val="00E74A62"/>
    <w:rsid w:val="00E76D57"/>
    <w:rsid w:val="00E77954"/>
    <w:rsid w:val="00E82023"/>
    <w:rsid w:val="00E83339"/>
    <w:rsid w:val="00E842D2"/>
    <w:rsid w:val="00E85AF0"/>
    <w:rsid w:val="00E85E5F"/>
    <w:rsid w:val="00E86E08"/>
    <w:rsid w:val="00E87907"/>
    <w:rsid w:val="00E91AC6"/>
    <w:rsid w:val="00E946FF"/>
    <w:rsid w:val="00E97A68"/>
    <w:rsid w:val="00EA0446"/>
    <w:rsid w:val="00EA0A6D"/>
    <w:rsid w:val="00EA22B4"/>
    <w:rsid w:val="00EA245A"/>
    <w:rsid w:val="00EA5040"/>
    <w:rsid w:val="00EB5760"/>
    <w:rsid w:val="00EB58FC"/>
    <w:rsid w:val="00EB6B30"/>
    <w:rsid w:val="00EC01C0"/>
    <w:rsid w:val="00EC0E7A"/>
    <w:rsid w:val="00EC13BE"/>
    <w:rsid w:val="00EC1A5A"/>
    <w:rsid w:val="00EC2970"/>
    <w:rsid w:val="00EC300A"/>
    <w:rsid w:val="00EC4517"/>
    <w:rsid w:val="00EC77F0"/>
    <w:rsid w:val="00ED0844"/>
    <w:rsid w:val="00ED2D1E"/>
    <w:rsid w:val="00ED2FF2"/>
    <w:rsid w:val="00ED35E2"/>
    <w:rsid w:val="00ED43D8"/>
    <w:rsid w:val="00ED6F42"/>
    <w:rsid w:val="00ED7280"/>
    <w:rsid w:val="00EF0BAF"/>
    <w:rsid w:val="00EF1638"/>
    <w:rsid w:val="00EF347C"/>
    <w:rsid w:val="00EF50CC"/>
    <w:rsid w:val="00EF6D2B"/>
    <w:rsid w:val="00EF78A0"/>
    <w:rsid w:val="00F03906"/>
    <w:rsid w:val="00F055ED"/>
    <w:rsid w:val="00F05CA0"/>
    <w:rsid w:val="00F10DA1"/>
    <w:rsid w:val="00F11B1B"/>
    <w:rsid w:val="00F13691"/>
    <w:rsid w:val="00F15B49"/>
    <w:rsid w:val="00F17355"/>
    <w:rsid w:val="00F17FDB"/>
    <w:rsid w:val="00F223A0"/>
    <w:rsid w:val="00F22632"/>
    <w:rsid w:val="00F30557"/>
    <w:rsid w:val="00F32A8E"/>
    <w:rsid w:val="00F32FB0"/>
    <w:rsid w:val="00F33326"/>
    <w:rsid w:val="00F356ED"/>
    <w:rsid w:val="00F361BC"/>
    <w:rsid w:val="00F417B3"/>
    <w:rsid w:val="00F42206"/>
    <w:rsid w:val="00F44666"/>
    <w:rsid w:val="00F45279"/>
    <w:rsid w:val="00F45328"/>
    <w:rsid w:val="00F457E1"/>
    <w:rsid w:val="00F459A1"/>
    <w:rsid w:val="00F47D0E"/>
    <w:rsid w:val="00F50223"/>
    <w:rsid w:val="00F53443"/>
    <w:rsid w:val="00F55E43"/>
    <w:rsid w:val="00F56D4D"/>
    <w:rsid w:val="00F57FCE"/>
    <w:rsid w:val="00F57FF9"/>
    <w:rsid w:val="00F632AC"/>
    <w:rsid w:val="00F63A25"/>
    <w:rsid w:val="00F6458E"/>
    <w:rsid w:val="00F64BFB"/>
    <w:rsid w:val="00F65D3C"/>
    <w:rsid w:val="00F65E6C"/>
    <w:rsid w:val="00F676A2"/>
    <w:rsid w:val="00F72D60"/>
    <w:rsid w:val="00F72DA4"/>
    <w:rsid w:val="00F72E66"/>
    <w:rsid w:val="00F73819"/>
    <w:rsid w:val="00F75144"/>
    <w:rsid w:val="00F7765E"/>
    <w:rsid w:val="00F776E7"/>
    <w:rsid w:val="00F82BE7"/>
    <w:rsid w:val="00F83C8D"/>
    <w:rsid w:val="00F84554"/>
    <w:rsid w:val="00F85F2D"/>
    <w:rsid w:val="00F8725B"/>
    <w:rsid w:val="00F925DB"/>
    <w:rsid w:val="00F973DD"/>
    <w:rsid w:val="00FA076F"/>
    <w:rsid w:val="00FA0A00"/>
    <w:rsid w:val="00FA1216"/>
    <w:rsid w:val="00FA1E51"/>
    <w:rsid w:val="00FA355F"/>
    <w:rsid w:val="00FA4BED"/>
    <w:rsid w:val="00FB3408"/>
    <w:rsid w:val="00FB356E"/>
    <w:rsid w:val="00FB6A19"/>
    <w:rsid w:val="00FC1D13"/>
    <w:rsid w:val="00FC2496"/>
    <w:rsid w:val="00FC3E0C"/>
    <w:rsid w:val="00FC422A"/>
    <w:rsid w:val="00FC6D61"/>
    <w:rsid w:val="00FD14E7"/>
    <w:rsid w:val="00FD1572"/>
    <w:rsid w:val="00FD1853"/>
    <w:rsid w:val="00FD1FC0"/>
    <w:rsid w:val="00FE35E4"/>
    <w:rsid w:val="00FE3EA7"/>
    <w:rsid w:val="00FE4B62"/>
    <w:rsid w:val="00FE4CFC"/>
    <w:rsid w:val="00FE5096"/>
    <w:rsid w:val="00FE5DCA"/>
    <w:rsid w:val="00FE65AA"/>
    <w:rsid w:val="00FE7BC2"/>
    <w:rsid w:val="00FF1876"/>
    <w:rsid w:val="00FF1902"/>
    <w:rsid w:val="00FF30E4"/>
    <w:rsid w:val="00FF3B99"/>
    <w:rsid w:val="0C077124"/>
    <w:rsid w:val="16263DDB"/>
    <w:rsid w:val="19DC66ED"/>
    <w:rsid w:val="24705C1A"/>
    <w:rsid w:val="2894205E"/>
    <w:rsid w:val="3ED40ADA"/>
    <w:rsid w:val="45E222AC"/>
    <w:rsid w:val="4ACE6F11"/>
    <w:rsid w:val="523C39BD"/>
    <w:rsid w:val="5C4906A8"/>
    <w:rsid w:val="5F9C5BE2"/>
    <w:rsid w:val="601CBB3E"/>
    <w:rsid w:val="6E495609"/>
    <w:rsid w:val="719E32C6"/>
    <w:rsid w:val="7690276C"/>
    <w:rsid w:val="77C44DDC"/>
    <w:rsid w:val="7A617C0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AEBE4D71-FB0F-41DE-B936-D75E41182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nhideWhenUsed="1"/>
    <w:lsdException w:name="toc 5" w:uiPriority="39" w:qFormat="1"/>
    <w:lsdException w:name="toc 6" w:semiHidden="1" w:unhideWhenUsed="1"/>
    <w:lsdException w:name="toc 7" w:semiHidden="1" w:unhideWhenUsed="1"/>
    <w:lsdException w:name="toc 8" w:uiPriority="39" w:qFormat="1"/>
    <w:lsdException w:name="toc 9" w:uiPriority="39" w:qFormat="1"/>
    <w:lsdException w:name="Normal Indent" w:semiHidden="1" w:unhideWhenUsed="1"/>
    <w:lsdException w:name="footnote text" w:semiHidden="1" w:unhideWhenUsed="1"/>
    <w:lsdException w:name="annotation text" w:qFormat="1"/>
    <w:lsdException w:name="header" w:qFormat="1"/>
    <w:lsdException w:name="footer" w:uiPriority="99"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qFormat="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qFormat="1"/>
    <w:lsdException w:name="Body Text 3" w:qFormat="1"/>
    <w:lsdException w:name="Body Text Indent 3" w:qFormat="1"/>
    <w:lsdException w:name="Block Text" w:qFormat="1"/>
    <w:lsdException w:name="Hyperlink" w:uiPriority="99" w:qFormat="1"/>
    <w:lsdException w:name="FollowedHyperlink" w:semiHidden="1" w:unhideWhenUsed="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spacing w:before="120"/>
      <w:ind w:left="576" w:right="576"/>
      <w:textAlignment w:val="baseline"/>
    </w:pPr>
    <w:rPr>
      <w:rFonts w:ascii="Arial" w:hAnsi="Arial"/>
    </w:rPr>
  </w:style>
  <w:style w:type="paragraph" w:styleId="Heading1">
    <w:name w:val="heading 1"/>
    <w:basedOn w:val="Normal"/>
    <w:next w:val="Normal"/>
    <w:qFormat/>
    <w:pPr>
      <w:keepNext/>
      <w:ind w:hanging="576"/>
      <w:outlineLvl w:val="0"/>
    </w:pPr>
    <w:rPr>
      <w:b/>
      <w:sz w:val="24"/>
      <w:lang w:val="en-GB"/>
    </w:rPr>
  </w:style>
  <w:style w:type="paragraph" w:styleId="Heading2">
    <w:name w:val="heading 2"/>
    <w:basedOn w:val="Normal"/>
    <w:next w:val="Normal"/>
    <w:qFormat/>
    <w:pPr>
      <w:keepNext/>
      <w:tabs>
        <w:tab w:val="left" w:pos="720"/>
      </w:tabs>
      <w:overflowPunct/>
      <w:autoSpaceDE/>
      <w:autoSpaceDN/>
      <w:adjustRightInd/>
      <w:spacing w:before="240"/>
      <w:ind w:left="720" w:right="0" w:hanging="720"/>
      <w:textAlignment w:val="auto"/>
      <w:outlineLvl w:val="1"/>
    </w:pPr>
    <w:rPr>
      <w:rFonts w:cs="Arial"/>
      <w:b/>
      <w:caps/>
    </w:rPr>
  </w:style>
  <w:style w:type="paragraph" w:styleId="Heading3">
    <w:name w:val="heading 3"/>
    <w:basedOn w:val="Normal"/>
    <w:next w:val="Normal"/>
    <w:qFormat/>
    <w:pPr>
      <w:keepNext/>
      <w:ind w:right="342"/>
      <w:jc w:val="both"/>
      <w:outlineLvl w:val="2"/>
    </w:pPr>
    <w:rPr>
      <w:b/>
    </w:rPr>
  </w:style>
  <w:style w:type="paragraph" w:styleId="Heading4">
    <w:name w:val="heading 4"/>
    <w:basedOn w:val="Normal"/>
    <w:next w:val="Normal"/>
    <w:qFormat/>
    <w:pPr>
      <w:keepNext/>
      <w:ind w:right="342"/>
      <w:jc w:val="both"/>
      <w:outlineLvl w:val="3"/>
    </w:pPr>
    <w:rPr>
      <w:b/>
      <w:sz w:val="24"/>
    </w:rPr>
  </w:style>
  <w:style w:type="paragraph" w:styleId="Heading5">
    <w:name w:val="heading 5"/>
    <w:basedOn w:val="Normal"/>
    <w:next w:val="Normal"/>
    <w:qFormat/>
    <w:pPr>
      <w:keepNext/>
      <w:ind w:right="346"/>
      <w:jc w:val="both"/>
      <w:outlineLvl w:val="4"/>
    </w:pPr>
    <w:rPr>
      <w:b/>
      <w:sz w:val="24"/>
    </w:rPr>
  </w:style>
  <w:style w:type="paragraph" w:styleId="Heading6">
    <w:name w:val="heading 6"/>
    <w:basedOn w:val="Normal"/>
    <w:next w:val="Normal"/>
    <w:qFormat/>
    <w:pPr>
      <w:keepNext/>
      <w:jc w:val="both"/>
      <w:outlineLvl w:val="5"/>
    </w:pPr>
    <w:rPr>
      <w:sz w:val="24"/>
    </w:rPr>
  </w:style>
  <w:style w:type="paragraph" w:styleId="Heading7">
    <w:name w:val="heading 7"/>
    <w:basedOn w:val="Normal"/>
    <w:next w:val="Normal"/>
    <w:qFormat/>
    <w:pPr>
      <w:keepNext/>
      <w:jc w:val="both"/>
      <w:outlineLvl w:val="6"/>
    </w:pPr>
    <w:rPr>
      <w:b/>
      <w:sz w:val="24"/>
    </w:rPr>
  </w:style>
  <w:style w:type="paragraph" w:styleId="Heading8">
    <w:name w:val="heading 8"/>
    <w:basedOn w:val="Normal"/>
    <w:next w:val="Normal"/>
    <w:qFormat/>
    <w:pPr>
      <w:keepNext/>
      <w:ind w:left="0"/>
      <w:outlineLvl w:val="7"/>
    </w:pPr>
    <w:rPr>
      <w:b/>
      <w:caps/>
    </w:rPr>
  </w:style>
  <w:style w:type="paragraph" w:styleId="Heading9">
    <w:name w:val="heading 9"/>
    <w:basedOn w:val="Normal"/>
    <w:next w:val="Normal"/>
    <w:qFormat/>
    <w:pPr>
      <w:keepNext/>
      <w:numPr>
        <w:numId w:val="1"/>
      </w:numPr>
      <w:jc w:val="center"/>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qFormat/>
    <w:rPr>
      <w:rFonts w:ascii="Tahoma" w:hAnsi="Tahoma" w:cs="Tahoma"/>
      <w:sz w:val="16"/>
      <w:szCs w:val="16"/>
    </w:rPr>
  </w:style>
  <w:style w:type="paragraph" w:styleId="BlockText">
    <w:name w:val="Block Text"/>
    <w:basedOn w:val="Normal"/>
    <w:qFormat/>
    <w:pPr>
      <w:tabs>
        <w:tab w:val="left" w:pos="720"/>
      </w:tabs>
      <w:ind w:left="720" w:right="72" w:hanging="18"/>
      <w:jc w:val="both"/>
    </w:pPr>
    <w:rPr>
      <w:sz w:val="24"/>
    </w:rPr>
  </w:style>
  <w:style w:type="paragraph" w:styleId="BodyText">
    <w:name w:val="Body Text"/>
    <w:basedOn w:val="Normal"/>
    <w:link w:val="BodyTextChar"/>
    <w:qFormat/>
    <w:rPr>
      <w:sz w:val="24"/>
    </w:rPr>
  </w:style>
  <w:style w:type="paragraph" w:styleId="BodyText2">
    <w:name w:val="Body Text 2"/>
    <w:basedOn w:val="Normal"/>
    <w:qFormat/>
    <w:pPr>
      <w:jc w:val="both"/>
    </w:pPr>
    <w:rPr>
      <w:sz w:val="24"/>
    </w:rPr>
  </w:style>
  <w:style w:type="paragraph" w:styleId="BodyText3">
    <w:name w:val="Body Text 3"/>
    <w:basedOn w:val="Normal"/>
    <w:qFormat/>
    <w:pPr>
      <w:ind w:right="702"/>
      <w:jc w:val="both"/>
    </w:pPr>
    <w:rPr>
      <w:sz w:val="24"/>
    </w:rPr>
  </w:style>
  <w:style w:type="paragraph" w:styleId="BodyTextIndent">
    <w:name w:val="Body Text Indent"/>
    <w:basedOn w:val="Normal"/>
    <w:qFormat/>
    <w:pPr>
      <w:tabs>
        <w:tab w:val="left" w:pos="432"/>
      </w:tabs>
      <w:ind w:left="432" w:hanging="432"/>
      <w:jc w:val="both"/>
    </w:pPr>
    <w:rPr>
      <w:sz w:val="24"/>
    </w:rPr>
  </w:style>
  <w:style w:type="paragraph" w:styleId="BodyTextIndent2">
    <w:name w:val="Body Text Indent 2"/>
    <w:basedOn w:val="Normal"/>
    <w:pPr>
      <w:ind w:left="522"/>
      <w:jc w:val="both"/>
    </w:pPr>
    <w:rPr>
      <w:sz w:val="24"/>
    </w:rPr>
  </w:style>
  <w:style w:type="paragraph" w:styleId="BodyTextIndent3">
    <w:name w:val="Body Text Indent 3"/>
    <w:basedOn w:val="Normal"/>
    <w:qFormat/>
    <w:pPr>
      <w:tabs>
        <w:tab w:val="left" w:pos="2052"/>
      </w:tabs>
      <w:ind w:left="2052" w:hanging="2052"/>
      <w:jc w:val="both"/>
    </w:pPr>
    <w:rPr>
      <w:sz w:val="24"/>
    </w:rPr>
  </w:style>
  <w:style w:type="paragraph" w:styleId="Caption">
    <w:name w:val="caption"/>
    <w:basedOn w:val="Normal"/>
    <w:next w:val="Normal"/>
    <w:qFormat/>
    <w:pPr>
      <w:suppressLineNumbers/>
      <w:suppressAutoHyphens/>
      <w:overflowPunct/>
      <w:autoSpaceDE/>
      <w:autoSpaceDN/>
      <w:adjustRightInd/>
      <w:spacing w:after="120"/>
      <w:ind w:left="0" w:right="0"/>
      <w:textAlignment w:val="auto"/>
    </w:pPr>
    <w:rPr>
      <w:rFonts w:ascii="Book Antiqua" w:hAnsi="Book Antiqua" w:cs="Tahoma"/>
      <w:i/>
      <w:iCs/>
      <w:lang w:eastAsia="ar-SA"/>
    </w:rPr>
  </w:style>
  <w:style w:type="paragraph" w:styleId="CommentText">
    <w:name w:val="annotation text"/>
    <w:basedOn w:val="Normal"/>
    <w:link w:val="CommentTextChar"/>
    <w:qFormat/>
    <w:pPr>
      <w:overflowPunct/>
      <w:autoSpaceDE/>
      <w:autoSpaceDN/>
      <w:adjustRightInd/>
      <w:spacing w:before="0"/>
      <w:ind w:left="0" w:right="0"/>
      <w:textAlignment w:val="auto"/>
    </w:pPr>
    <w:rPr>
      <w:rFonts w:ascii="Times New Roman" w:hAnsi="Times New Roman"/>
    </w:rPr>
  </w:style>
  <w:style w:type="paragraph" w:styleId="CommentSubject">
    <w:name w:val="annotation subject"/>
    <w:basedOn w:val="CommentText"/>
    <w:next w:val="CommentText"/>
    <w:link w:val="CommentSubjectChar"/>
    <w:pPr>
      <w:overflowPunct w:val="0"/>
      <w:autoSpaceDE w:val="0"/>
      <w:autoSpaceDN w:val="0"/>
      <w:adjustRightInd w:val="0"/>
      <w:spacing w:before="120"/>
      <w:ind w:left="576" w:right="576"/>
      <w:textAlignment w:val="baseline"/>
    </w:pPr>
    <w:rPr>
      <w:rFonts w:ascii="Arial" w:hAnsi="Arial"/>
      <w:b/>
      <w:bCs/>
    </w:rPr>
  </w:style>
  <w:style w:type="paragraph" w:styleId="DocumentMap">
    <w:name w:val="Document Map"/>
    <w:basedOn w:val="Normal"/>
    <w:semiHidden/>
    <w:qFormat/>
    <w:pPr>
      <w:shd w:val="clear" w:color="auto" w:fill="000080"/>
    </w:pPr>
    <w:rPr>
      <w:rFonts w:ascii="Tahoma" w:hAnsi="Tahoma" w:cs="Tahoma"/>
    </w:rPr>
  </w:style>
  <w:style w:type="paragraph" w:styleId="Footer">
    <w:name w:val="footer"/>
    <w:basedOn w:val="Normal"/>
    <w:link w:val="FooterChar"/>
    <w:uiPriority w:val="99"/>
    <w:qFormat/>
    <w:pPr>
      <w:pBdr>
        <w:top w:val="single" w:sz="12" w:space="1" w:color="auto"/>
      </w:pBdr>
      <w:tabs>
        <w:tab w:val="center" w:pos="4320"/>
        <w:tab w:val="right" w:pos="8640"/>
      </w:tabs>
    </w:pPr>
    <w:rPr>
      <w:bCs/>
      <w:lang w:val="en-GB"/>
    </w:rPr>
  </w:style>
  <w:style w:type="paragraph" w:styleId="Header">
    <w:name w:val="header"/>
    <w:basedOn w:val="Normal"/>
    <w:link w:val="HeaderChar"/>
    <w:qFormat/>
    <w:pPr>
      <w:tabs>
        <w:tab w:val="center" w:pos="4320"/>
        <w:tab w:val="right" w:pos="8640"/>
      </w:tabs>
    </w:pPr>
  </w:style>
  <w:style w:type="paragraph" w:styleId="List3">
    <w:name w:val="List 3"/>
    <w:pPr>
      <w:numPr>
        <w:numId w:val="2"/>
      </w:numPr>
      <w:spacing w:before="120"/>
      <w:jc w:val="both"/>
    </w:pPr>
    <w:rPr>
      <w:rFonts w:ascii="Arial" w:hAnsi="Arial"/>
      <w:sz w:val="22"/>
    </w:rPr>
  </w:style>
  <w:style w:type="paragraph" w:styleId="ListBullet2">
    <w:name w:val="List Bullet 2"/>
    <w:pPr>
      <w:numPr>
        <w:numId w:val="3"/>
      </w:numPr>
      <w:spacing w:before="120"/>
    </w:pPr>
    <w:rPr>
      <w:rFonts w:ascii="Arial" w:hAnsi="Arial"/>
      <w:i/>
      <w:color w:val="0000FF"/>
      <w:sz w:val="22"/>
    </w:rPr>
  </w:style>
  <w:style w:type="paragraph" w:styleId="ListNumber">
    <w:name w:val="List Number"/>
    <w:basedOn w:val="Normal"/>
    <w:pPr>
      <w:numPr>
        <w:numId w:val="4"/>
      </w:numPr>
      <w:contextualSpacing/>
    </w:pPr>
  </w:style>
  <w:style w:type="paragraph" w:styleId="ListNumber4">
    <w:name w:val="List Number 4"/>
    <w:qFormat/>
    <w:pPr>
      <w:numPr>
        <w:numId w:val="5"/>
      </w:numPr>
      <w:tabs>
        <w:tab w:val="left" w:pos="2664"/>
      </w:tabs>
      <w:spacing w:before="120"/>
      <w:jc w:val="both"/>
    </w:pPr>
    <w:rPr>
      <w:rFonts w:ascii="Arial" w:hAnsi="Arial"/>
      <w:sz w:val="22"/>
    </w:rPr>
  </w:style>
  <w:style w:type="paragraph" w:styleId="NormalWeb">
    <w:name w:val="Normal (Web)"/>
    <w:basedOn w:val="Normal"/>
    <w:qFormat/>
    <w:pPr>
      <w:overflowPunct/>
      <w:autoSpaceDE/>
      <w:autoSpaceDN/>
      <w:adjustRightInd/>
      <w:spacing w:before="100" w:beforeAutospacing="1" w:after="100" w:afterAutospacing="1"/>
      <w:textAlignment w:val="auto"/>
    </w:pPr>
    <w:rPr>
      <w:rFonts w:ascii="Verdana" w:hAnsi="Verdana"/>
      <w:color w:val="FFFFFF"/>
      <w:sz w:val="22"/>
      <w:szCs w:val="22"/>
    </w:rPr>
  </w:style>
  <w:style w:type="paragraph" w:styleId="Subtitle">
    <w:name w:val="Subtitle"/>
    <w:basedOn w:val="Normal"/>
    <w:next w:val="BodyText"/>
    <w:link w:val="SubtitleChar"/>
    <w:qFormat/>
    <w:pPr>
      <w:keepNext/>
      <w:suppressAutoHyphens/>
      <w:overflowPunct/>
      <w:autoSpaceDE/>
      <w:autoSpaceDN/>
      <w:adjustRightInd/>
      <w:spacing w:before="240" w:after="120"/>
      <w:jc w:val="center"/>
      <w:textAlignment w:val="auto"/>
    </w:pPr>
    <w:rPr>
      <w:rFonts w:eastAsia="Microsoft YaHei"/>
      <w:i/>
      <w:iCs/>
      <w:sz w:val="28"/>
      <w:szCs w:val="28"/>
      <w:lang w:eastAsia="ar-SA"/>
    </w:rPr>
  </w:style>
  <w:style w:type="paragraph" w:styleId="Title">
    <w:name w:val="Title"/>
    <w:basedOn w:val="Normal"/>
    <w:link w:val="TitleChar"/>
    <w:qFormat/>
    <w:pPr>
      <w:numPr>
        <w:numId w:val="6"/>
      </w:numPr>
      <w:overflowPunct/>
      <w:autoSpaceDE/>
      <w:autoSpaceDN/>
      <w:adjustRightInd/>
      <w:jc w:val="center"/>
      <w:textAlignment w:val="auto"/>
    </w:pPr>
    <w:rPr>
      <w:b/>
      <w:sz w:val="28"/>
      <w:lang w:val="en-GB"/>
    </w:rPr>
  </w:style>
  <w:style w:type="paragraph" w:styleId="TOC1">
    <w:name w:val="toc 1"/>
    <w:basedOn w:val="Normal"/>
    <w:next w:val="Normal"/>
    <w:uiPriority w:val="39"/>
    <w:qFormat/>
    <w:pPr>
      <w:tabs>
        <w:tab w:val="left" w:pos="612"/>
        <w:tab w:val="left" w:pos="7200"/>
      </w:tabs>
      <w:ind w:left="58"/>
      <w:jc w:val="both"/>
    </w:pPr>
    <w:rPr>
      <w:rFonts w:cs="Arial"/>
      <w:b/>
      <w:bCs/>
      <w:lang w:val="en-GB"/>
    </w:rPr>
  </w:style>
  <w:style w:type="paragraph" w:styleId="TOC2">
    <w:name w:val="toc 2"/>
    <w:basedOn w:val="Normal"/>
    <w:next w:val="Normal"/>
    <w:uiPriority w:val="39"/>
    <w:qFormat/>
    <w:pPr>
      <w:tabs>
        <w:tab w:val="left" w:pos="360"/>
        <w:tab w:val="left" w:pos="1242"/>
        <w:tab w:val="left" w:pos="7200"/>
      </w:tabs>
      <w:ind w:left="612" w:right="-115"/>
    </w:pPr>
  </w:style>
  <w:style w:type="paragraph" w:styleId="TOC3">
    <w:name w:val="toc 3"/>
    <w:basedOn w:val="Normal"/>
    <w:next w:val="Normal"/>
    <w:uiPriority w:val="39"/>
    <w:qFormat/>
    <w:pPr>
      <w:tabs>
        <w:tab w:val="left" w:pos="360"/>
        <w:tab w:val="left" w:pos="2142"/>
        <w:tab w:val="left" w:pos="7200"/>
      </w:tabs>
      <w:ind w:left="1242" w:right="-115"/>
    </w:pPr>
  </w:style>
  <w:style w:type="paragraph" w:styleId="TOC5">
    <w:name w:val="toc 5"/>
    <w:basedOn w:val="Normal"/>
    <w:next w:val="Normal"/>
    <w:uiPriority w:val="39"/>
    <w:qFormat/>
    <w:pPr>
      <w:ind w:left="800"/>
    </w:pPr>
  </w:style>
  <w:style w:type="paragraph" w:styleId="TOC8">
    <w:name w:val="toc 8"/>
    <w:basedOn w:val="Normal"/>
    <w:next w:val="Normal"/>
    <w:uiPriority w:val="39"/>
    <w:qFormat/>
    <w:pPr>
      <w:tabs>
        <w:tab w:val="left" w:pos="792"/>
        <w:tab w:val="right" w:pos="6984"/>
      </w:tabs>
      <w:ind w:left="54"/>
    </w:pPr>
    <w:rPr>
      <w:b/>
      <w:lang w:val="en-GB"/>
    </w:rPr>
  </w:style>
  <w:style w:type="paragraph" w:styleId="TOC9">
    <w:name w:val="toc 9"/>
    <w:basedOn w:val="Normal"/>
    <w:next w:val="Normal"/>
    <w:uiPriority w:val="39"/>
    <w:qFormat/>
    <w:pPr>
      <w:tabs>
        <w:tab w:val="left" w:pos="864"/>
        <w:tab w:val="left" w:pos="7200"/>
      </w:tabs>
      <w:ind w:left="54" w:right="432"/>
    </w:pPr>
    <w:rPr>
      <w:b/>
    </w:rPr>
  </w:style>
  <w:style w:type="character" w:styleId="CommentReference">
    <w:name w:val="annotation reference"/>
    <w:rPr>
      <w:sz w:val="16"/>
      <w:szCs w:val="16"/>
    </w:rPr>
  </w:style>
  <w:style w:type="character" w:styleId="Emphasis">
    <w:name w:val="Emphasis"/>
    <w:qFormat/>
    <w:rPr>
      <w:i/>
      <w:iCs/>
    </w:rPr>
  </w:style>
  <w:style w:type="character" w:styleId="Hyperlink">
    <w:name w:val="Hyperlink"/>
    <w:uiPriority w:val="99"/>
    <w:qFormat/>
    <w:rPr>
      <w:color w:val="0000FF"/>
      <w:u w:val="single"/>
    </w:rPr>
  </w:style>
  <w:style w:type="character" w:styleId="PageNumber">
    <w:name w:val="page number"/>
    <w:qFormat/>
    <w:rPr>
      <w:rFonts w:ascii="Times New Roman" w:hAnsi="Times New Roman"/>
      <w:color w:val="auto"/>
      <w:spacing w:val="0"/>
      <w:sz w:val="24"/>
    </w:rPr>
  </w:style>
  <w:style w:type="table" w:styleId="TableGrid">
    <w:name w:val="Table Grid"/>
    <w:basedOn w:val="TableNormal"/>
    <w:qFormat/>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faultParagraphFont1">
    <w:name w:val="Default Paragraph Font1"/>
    <w:semiHidden/>
    <w:qFormat/>
    <w:rPr>
      <w:rFonts w:ascii="Times New Roman" w:hAnsi="Times New Roman"/>
      <w:color w:val="auto"/>
      <w:spacing w:val="0"/>
      <w:sz w:val="24"/>
    </w:rPr>
  </w:style>
  <w:style w:type="paragraph" w:customStyle="1" w:styleId="Heading21">
    <w:name w:val="Heading 21"/>
    <w:basedOn w:val="Normal"/>
    <w:pPr>
      <w:keepNext/>
    </w:pPr>
    <w:rPr>
      <w:rFonts w:ascii="Arial Narrow" w:hAnsi="Arial Narrow"/>
      <w:sz w:val="24"/>
    </w:rPr>
  </w:style>
  <w:style w:type="paragraph" w:customStyle="1" w:styleId="Heading91">
    <w:name w:val="Heading 91"/>
    <w:basedOn w:val="Normal"/>
    <w:pPr>
      <w:keepNext/>
      <w:jc w:val="center"/>
    </w:pPr>
    <w:rPr>
      <w:b/>
      <w:sz w:val="18"/>
    </w:rPr>
  </w:style>
  <w:style w:type="paragraph" w:customStyle="1" w:styleId="Heading61">
    <w:name w:val="Heading 61"/>
    <w:basedOn w:val="Normal"/>
    <w:pPr>
      <w:keepNext/>
      <w:jc w:val="both"/>
    </w:pPr>
    <w:rPr>
      <w:sz w:val="24"/>
    </w:rPr>
  </w:style>
  <w:style w:type="paragraph" w:customStyle="1" w:styleId="Heading71">
    <w:name w:val="Heading 71"/>
    <w:basedOn w:val="Normal"/>
    <w:pPr>
      <w:keepNext/>
      <w:jc w:val="center"/>
    </w:pPr>
    <w:rPr>
      <w:sz w:val="24"/>
    </w:rPr>
  </w:style>
  <w:style w:type="paragraph" w:customStyle="1" w:styleId="Heading51">
    <w:name w:val="Heading 51"/>
    <w:basedOn w:val="Normal"/>
    <w:pPr>
      <w:keepNext/>
      <w:jc w:val="both"/>
    </w:pPr>
    <w:rPr>
      <w:b/>
      <w:sz w:val="24"/>
    </w:rPr>
  </w:style>
  <w:style w:type="paragraph" w:customStyle="1" w:styleId="Heading31">
    <w:name w:val="Heading 31"/>
    <w:basedOn w:val="Normal"/>
    <w:pPr>
      <w:keepNext/>
      <w:ind w:left="1350"/>
      <w:jc w:val="both"/>
    </w:pPr>
    <w:rPr>
      <w:sz w:val="24"/>
    </w:rPr>
  </w:style>
  <w:style w:type="paragraph" w:customStyle="1" w:styleId="Heading41">
    <w:name w:val="Heading 41"/>
    <w:basedOn w:val="Normal"/>
    <w:pPr>
      <w:keepNext/>
      <w:ind w:left="720"/>
      <w:jc w:val="both"/>
    </w:pPr>
    <w:rPr>
      <w:sz w:val="24"/>
    </w:rPr>
  </w:style>
  <w:style w:type="paragraph" w:customStyle="1" w:styleId="Heading81">
    <w:name w:val="Heading 81"/>
    <w:basedOn w:val="Normal"/>
    <w:pPr>
      <w:keepNext/>
      <w:jc w:val="center"/>
    </w:pPr>
    <w:rPr>
      <w:b/>
      <w:sz w:val="22"/>
    </w:rPr>
  </w:style>
  <w:style w:type="paragraph" w:customStyle="1" w:styleId="Header1">
    <w:name w:val="Header1"/>
    <w:basedOn w:val="Normal"/>
    <w:pPr>
      <w:tabs>
        <w:tab w:val="center" w:pos="4320"/>
        <w:tab w:val="right" w:pos="8640"/>
      </w:tabs>
    </w:pPr>
  </w:style>
  <w:style w:type="paragraph" w:customStyle="1" w:styleId="Heading11">
    <w:name w:val="Heading 11"/>
    <w:basedOn w:val="Normal"/>
    <w:qFormat/>
    <w:pPr>
      <w:keepNext/>
      <w:spacing w:line="360" w:lineRule="auto"/>
      <w:jc w:val="center"/>
    </w:pPr>
    <w:rPr>
      <w:b/>
    </w:rPr>
  </w:style>
  <w:style w:type="paragraph" w:customStyle="1" w:styleId="DefaultText1">
    <w:name w:val="Default Text:1"/>
    <w:basedOn w:val="Normal"/>
    <w:qFormat/>
    <w:rPr>
      <w:sz w:val="24"/>
    </w:rPr>
  </w:style>
  <w:style w:type="paragraph" w:customStyle="1" w:styleId="DefaultText">
    <w:name w:val="Default Text"/>
    <w:basedOn w:val="Normal"/>
    <w:qFormat/>
    <w:rPr>
      <w:sz w:val="24"/>
    </w:rPr>
  </w:style>
  <w:style w:type="paragraph" w:customStyle="1" w:styleId="BodySingle">
    <w:name w:val="Body Single"/>
    <w:basedOn w:val="Normal"/>
    <w:qFormat/>
    <w:pPr>
      <w:overflowPunct/>
      <w:autoSpaceDE/>
      <w:autoSpaceDN/>
      <w:adjustRightInd/>
      <w:textAlignment w:val="auto"/>
    </w:pPr>
    <w:rPr>
      <w:snapToGrid w:val="0"/>
      <w:sz w:val="22"/>
    </w:rPr>
  </w:style>
  <w:style w:type="character" w:customStyle="1" w:styleId="HeaderChar">
    <w:name w:val="Header Char"/>
    <w:basedOn w:val="DefaultParagraphFont"/>
    <w:link w:val="Header"/>
    <w:uiPriority w:val="99"/>
    <w:qFormat/>
  </w:style>
  <w:style w:type="character" w:customStyle="1" w:styleId="FooterChar">
    <w:name w:val="Footer Char"/>
    <w:link w:val="Footer"/>
    <w:uiPriority w:val="99"/>
    <w:qFormat/>
    <w:rPr>
      <w:rFonts w:ascii="Arial" w:hAnsi="Arial" w:cs="Arial"/>
      <w:bCs/>
      <w:lang w:val="en-GB"/>
    </w:rPr>
  </w:style>
  <w:style w:type="paragraph" w:styleId="ListParagraph">
    <w:name w:val="List Paragraph"/>
    <w:basedOn w:val="Normal"/>
    <w:qFormat/>
    <w:pPr>
      <w:numPr>
        <w:numId w:val="7"/>
      </w:numPr>
      <w:suppressAutoHyphens/>
      <w:overflowPunct/>
      <w:autoSpaceDE/>
      <w:autoSpaceDN/>
      <w:adjustRightInd/>
      <w:spacing w:before="29" w:after="58" w:line="200" w:lineRule="atLeast"/>
      <w:ind w:right="0"/>
      <w:jc w:val="both"/>
      <w:textAlignment w:val="auto"/>
    </w:pPr>
    <w:rPr>
      <w:b/>
      <w:lang w:eastAsia="ar-SA"/>
    </w:rPr>
  </w:style>
  <w:style w:type="paragraph" w:customStyle="1" w:styleId="BodyTextIndent4">
    <w:name w:val="Body Text Indent 4"/>
    <w:qFormat/>
    <w:pPr>
      <w:tabs>
        <w:tab w:val="left" w:pos="2664"/>
      </w:tabs>
      <w:spacing w:before="120"/>
      <w:ind w:left="2664"/>
      <w:jc w:val="both"/>
    </w:pPr>
    <w:rPr>
      <w:rFonts w:ascii="Arial" w:hAnsi="Arial"/>
      <w:sz w:val="22"/>
    </w:rPr>
  </w:style>
  <w:style w:type="paragraph" w:customStyle="1" w:styleId="TableText">
    <w:name w:val="Table Text"/>
    <w:basedOn w:val="Normal"/>
    <w:qFormat/>
    <w:pPr>
      <w:overflowPunct/>
      <w:spacing w:before="0"/>
      <w:ind w:left="0" w:right="0"/>
      <w:textAlignment w:val="auto"/>
    </w:pPr>
    <w:rPr>
      <w:rFonts w:cs="Arial"/>
      <w:sz w:val="22"/>
      <w:szCs w:val="22"/>
    </w:rPr>
  </w:style>
  <w:style w:type="paragraph" w:customStyle="1" w:styleId="Bullet1">
    <w:name w:val="Bullet 1"/>
    <w:basedOn w:val="Normal"/>
    <w:pPr>
      <w:widowControl w:val="0"/>
      <w:numPr>
        <w:numId w:val="8"/>
      </w:numPr>
      <w:overflowPunct/>
      <w:spacing w:before="0" w:after="110"/>
      <w:ind w:right="0"/>
      <w:textAlignment w:val="auto"/>
    </w:pPr>
    <w:rPr>
      <w:rFonts w:cs="Angsana New"/>
      <w:szCs w:val="22"/>
    </w:rPr>
  </w:style>
  <w:style w:type="character" w:customStyle="1" w:styleId="BodyTextChar">
    <w:name w:val="Body Text Char"/>
    <w:link w:val="BodyText"/>
    <w:qFormat/>
    <w:rPr>
      <w:rFonts w:ascii="Arial" w:hAnsi="Arial"/>
      <w:sz w:val="24"/>
    </w:rPr>
  </w:style>
  <w:style w:type="character" w:customStyle="1" w:styleId="apple-converted-space">
    <w:name w:val="apple-converted-space"/>
    <w:basedOn w:val="DefaultParagraphFont"/>
    <w:qFormat/>
  </w:style>
  <w:style w:type="character" w:customStyle="1" w:styleId="CommentTextChar">
    <w:name w:val="Comment Text Char"/>
    <w:link w:val="CommentText"/>
    <w:qFormat/>
    <w:rPr>
      <w:lang w:val="en-US" w:eastAsia="en-US"/>
    </w:rPr>
  </w:style>
  <w:style w:type="paragraph" w:customStyle="1" w:styleId="IBMBodyCharCharCharCharCharChar">
    <w:name w:val="IBM Body Char Char Char Char Char Char"/>
    <w:basedOn w:val="Normal"/>
    <w:link w:val="IBMBodyCharCharCharCharCharCharChar"/>
    <w:qFormat/>
    <w:pPr>
      <w:overflowPunct/>
      <w:spacing w:before="0" w:after="120"/>
      <w:ind w:left="0" w:right="0"/>
      <w:jc w:val="both"/>
      <w:textAlignment w:val="auto"/>
    </w:pPr>
    <w:rPr>
      <w:bCs/>
      <w:sz w:val="22"/>
      <w:lang w:val="en-GB"/>
    </w:rPr>
  </w:style>
  <w:style w:type="character" w:customStyle="1" w:styleId="IBMBodyCharCharCharCharCharCharChar">
    <w:name w:val="IBM Body Char Char Char Char Char Char Char"/>
    <w:link w:val="IBMBodyCharCharCharCharCharChar"/>
    <w:qFormat/>
    <w:rPr>
      <w:rFonts w:ascii="Arial" w:hAnsi="Arial"/>
      <w:bCs/>
      <w:sz w:val="22"/>
      <w:lang w:val="en-GB" w:eastAsia="en-US"/>
    </w:rPr>
  </w:style>
  <w:style w:type="paragraph" w:customStyle="1" w:styleId="TOCHeading1">
    <w:name w:val="TOC Heading1"/>
    <w:basedOn w:val="Heading1"/>
    <w:next w:val="Normal"/>
    <w:uiPriority w:val="39"/>
    <w:semiHidden/>
    <w:unhideWhenUsed/>
    <w:qFormat/>
    <w:pPr>
      <w:spacing w:before="240" w:after="60"/>
      <w:ind w:firstLine="0"/>
      <w:outlineLvl w:val="9"/>
    </w:pPr>
    <w:rPr>
      <w:rFonts w:ascii="Cambria" w:hAnsi="Cambria"/>
      <w:bCs/>
      <w:kern w:val="32"/>
      <w:sz w:val="32"/>
      <w:szCs w:val="32"/>
      <w:lang w:val="en-US"/>
    </w:rPr>
  </w:style>
  <w:style w:type="paragraph" w:customStyle="1" w:styleId="Default">
    <w:name w:val="Default"/>
    <w:qFormat/>
    <w:pPr>
      <w:autoSpaceDE w:val="0"/>
      <w:autoSpaceDN w:val="0"/>
      <w:adjustRightInd w:val="0"/>
    </w:pPr>
    <w:rPr>
      <w:color w:val="000000"/>
      <w:sz w:val="24"/>
      <w:szCs w:val="24"/>
      <w:lang w:val="en-MY" w:eastAsia="en-MY"/>
    </w:rPr>
  </w:style>
  <w:style w:type="character" w:customStyle="1" w:styleId="CommentSubjectChar">
    <w:name w:val="Comment Subject Char"/>
    <w:link w:val="CommentSubject"/>
    <w:qFormat/>
    <w:rPr>
      <w:rFonts w:ascii="Arial" w:hAnsi="Arial"/>
      <w:b/>
      <w:bCs/>
      <w:lang w:val="en-US" w:eastAsia="en-US"/>
    </w:rPr>
  </w:style>
  <w:style w:type="character" w:customStyle="1" w:styleId="TitleChar">
    <w:name w:val="Title Char"/>
    <w:link w:val="Title"/>
    <w:qFormat/>
    <w:rPr>
      <w:rFonts w:ascii="Arial" w:hAnsi="Arial"/>
      <w:b/>
      <w:sz w:val="28"/>
      <w:lang w:val="en-GB" w:eastAsia="en-US"/>
    </w:rPr>
  </w:style>
  <w:style w:type="paragraph" w:customStyle="1" w:styleId="Caption2">
    <w:name w:val="Caption2"/>
    <w:basedOn w:val="Normal"/>
    <w:qFormat/>
    <w:pPr>
      <w:suppressAutoHyphens/>
      <w:overflowPunct/>
      <w:autoSpaceDE/>
      <w:autoSpaceDN/>
      <w:adjustRightInd/>
      <w:spacing w:before="0" w:after="200" w:line="100" w:lineRule="atLeast"/>
      <w:ind w:left="0" w:right="0"/>
      <w:textAlignment w:val="auto"/>
    </w:pPr>
    <w:rPr>
      <w:rFonts w:cs="Arial"/>
      <w:b/>
      <w:bCs/>
      <w:color w:val="4F81BD"/>
      <w:sz w:val="18"/>
      <w:szCs w:val="18"/>
      <w:lang w:bidi="en-US"/>
    </w:rPr>
  </w:style>
  <w:style w:type="character" w:customStyle="1" w:styleId="SubtitleChar">
    <w:name w:val="Subtitle Char"/>
    <w:link w:val="Subtitle"/>
    <w:rPr>
      <w:rFonts w:ascii="Arial" w:eastAsia="Microsoft YaHei" w:hAnsi="Arial" w:cs="Mangal"/>
      <w:i/>
      <w:iCs/>
      <w:sz w:val="28"/>
      <w:szCs w:val="28"/>
      <w:lang w:val="en-US" w:eastAsia="ar-SA"/>
    </w:rPr>
  </w:style>
  <w:style w:type="paragraph" w:customStyle="1" w:styleId="PreformattedText">
    <w:name w:val="Preformatted Text"/>
    <w:basedOn w:val="Normal"/>
    <w:qFormat/>
    <w:pPr>
      <w:suppressAutoHyphens/>
      <w:overflowPunct/>
      <w:autoSpaceDE/>
      <w:autoSpaceDN/>
      <w:adjustRightInd/>
      <w:textAlignment w:val="auto"/>
    </w:pPr>
    <w:rPr>
      <w:rFonts w:ascii="Cumberland AMT" w:eastAsia="Cumberland AMT" w:hAnsi="Cumberland AMT" w:cs="Cumberland AMT"/>
      <w:color w:val="000000"/>
      <w:kern w:val="1"/>
      <w:lang w:val="en-MY" w:eastAsia="ar-SA"/>
    </w:rPr>
  </w:style>
  <w:style w:type="paragraph" w:customStyle="1" w:styleId="western">
    <w:name w:val="western"/>
    <w:basedOn w:val="Normal"/>
    <w:qFormat/>
    <w:pPr>
      <w:overflowPunct/>
      <w:autoSpaceDE/>
      <w:autoSpaceDN/>
      <w:adjustRightInd/>
      <w:spacing w:before="100" w:after="115" w:line="288" w:lineRule="auto"/>
      <w:textAlignment w:val="auto"/>
    </w:pPr>
    <w:rPr>
      <w:rFonts w:ascii="Times New Roman" w:hAnsi="Times New Roman"/>
      <w:color w:val="5A5A5A"/>
      <w:lang w:bidi="en-US"/>
    </w:rPr>
  </w:style>
  <w:style w:type="character" w:customStyle="1" w:styleId="BookTitle1">
    <w:name w:val="Book Title1"/>
    <w:qFormat/>
    <w:rPr>
      <w:rFonts w:ascii="Cambria" w:eastAsia="Times New Roman" w:hAnsi="Cambria" w:cs="Times New Roman"/>
      <w:b/>
      <w:bCs/>
      <w:smallCaps/>
      <w:color w:val="17365D"/>
      <w:spacing w:val="10"/>
      <w:u w:val="single"/>
    </w:rPr>
  </w:style>
  <w:style w:type="paragraph" w:customStyle="1" w:styleId="Figurestyle1">
    <w:name w:val="Figure style1"/>
    <w:basedOn w:val="BodyText"/>
    <w:link w:val="Figurestyle1Char"/>
    <w:qFormat/>
    <w:pPr>
      <w:suppressAutoHyphens/>
      <w:overflowPunct/>
      <w:autoSpaceDE/>
      <w:autoSpaceDN/>
      <w:adjustRightInd/>
      <w:spacing w:before="0" w:line="288" w:lineRule="auto"/>
      <w:ind w:left="720" w:right="0"/>
      <w:textAlignment w:val="auto"/>
    </w:pPr>
    <w:rPr>
      <w:rFonts w:ascii="Times New Roman" w:hAnsi="Times New Roman"/>
      <w:i/>
      <w:iCs/>
      <w:color w:val="0000FF"/>
      <w:sz w:val="20"/>
      <w:lang w:bidi="en-US"/>
    </w:rPr>
  </w:style>
  <w:style w:type="character" w:customStyle="1" w:styleId="Figurestyle1Char">
    <w:name w:val="Figure style1 Char"/>
    <w:link w:val="Figurestyle1"/>
    <w:qFormat/>
    <w:rPr>
      <w:i/>
      <w:iCs/>
      <w:color w:val="0000FF"/>
      <w:lang w:val="en-US" w:eastAsia="en-US" w:bidi="en-US"/>
    </w:rPr>
  </w:style>
  <w:style w:type="character" w:customStyle="1" w:styleId="BodyTextChar1">
    <w:name w:val="Body Text Char1"/>
    <w:qFormat/>
    <w:rPr>
      <w:rFonts w:ascii="Calibri" w:hAnsi="Calibri"/>
      <w:color w:val="5A5A5A"/>
      <w:sz w:val="24"/>
      <w:lang w:bidi="en-US"/>
    </w:rPr>
  </w:style>
  <w:style w:type="paragraph" w:customStyle="1" w:styleId="Body3">
    <w:name w:val="Body3"/>
    <w:basedOn w:val="Normal"/>
    <w:qFormat/>
    <w:pPr>
      <w:suppressAutoHyphens/>
      <w:overflowPunct/>
      <w:autoSpaceDE/>
      <w:autoSpaceDN/>
      <w:adjustRightInd/>
      <w:spacing w:before="0" w:after="120" w:line="288" w:lineRule="auto"/>
      <w:ind w:left="794" w:right="0"/>
      <w:jc w:val="both"/>
      <w:textAlignment w:val="auto"/>
    </w:pPr>
    <w:rPr>
      <w:rFonts w:ascii="Calibri" w:hAnsi="Calibri"/>
      <w:color w:val="5A5A5A"/>
      <w:sz w:val="22"/>
      <w:lang w:val="en-GB" w:bidi="en-US"/>
    </w:rPr>
  </w:style>
  <w:style w:type="paragraph" w:customStyle="1" w:styleId="Textbody">
    <w:name w:val="Text body"/>
    <w:basedOn w:val="Normal"/>
    <w:qFormat/>
    <w:pPr>
      <w:suppressAutoHyphens/>
      <w:overflowPunct/>
      <w:autoSpaceDE/>
      <w:adjustRightInd/>
    </w:pPr>
    <w:rPr>
      <w:color w:val="000000"/>
      <w:kern w:val="3"/>
      <w:sz w:val="24"/>
      <w:szCs w:val="24"/>
      <w:lang w:val="en-MY"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4.xml"/><Relationship Id="rId26" Type="http://schemas.openxmlformats.org/officeDocument/2006/relationships/image" Target="media/image2.png"/><Relationship Id="rId39" Type="http://schemas.openxmlformats.org/officeDocument/2006/relationships/fontTable" Target="fontTable.xml"/><Relationship Id="rId21" Type="http://schemas.openxmlformats.org/officeDocument/2006/relationships/footer" Target="footer5.xml"/><Relationship Id="rId34" Type="http://schemas.openxmlformats.org/officeDocument/2006/relationships/hyperlink" Target="mailto:GD_TCSDatabase@malaysiaairlines.com" TargetMode="Externa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image" Target="media/image3.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6.xml"/><Relationship Id="rId32" Type="http://schemas.openxmlformats.org/officeDocument/2006/relationships/hyperlink" Target="mailto:GD_TCS_MHSCV@malaysiaairlines.com" TargetMode="External"/><Relationship Id="rId37" Type="http://schemas.openxmlformats.org/officeDocument/2006/relationships/footer" Target="footer7.xml"/><Relationship Id="rId40" Type="http://schemas.microsoft.com/office/2011/relationships/people" Target="peop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eader" Target="header5.xml"/><Relationship Id="rId28" Type="http://schemas.openxmlformats.org/officeDocument/2006/relationships/header" Target="header9.xml"/><Relationship Id="rId36" Type="http://schemas.openxmlformats.org/officeDocument/2006/relationships/header" Target="header11.xml"/><Relationship Id="rId10" Type="http://schemas.openxmlformats.org/officeDocument/2006/relationships/footnotes" Target="footnotes.xml"/><Relationship Id="rId19" Type="http://schemas.openxmlformats.org/officeDocument/2006/relationships/footer" Target="footer3.xml"/><Relationship Id="rId31" Type="http://schemas.openxmlformats.org/officeDocument/2006/relationships/hyperlink" Target="https://mhmail.mas.net/owa/?ae=Item&amp;t=ADDistList&amp;id=JAkAgRGCuE%2BeBLhj5mPdIA%3D%3D&amp;m=0&amp;oT=IPM.Note&amp;oId=RgAAAAC8DjRlvs4iTaKbwEF8hSQDBwBZbHCHORbDRoZgFTG0IrW3AEQe%2F4efAABZbHCHORbDRoZgFTG0IrW3AEQxjdXzAAAJ"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6.xml"/><Relationship Id="rId27" Type="http://schemas.openxmlformats.org/officeDocument/2006/relationships/header" Target="header8.xml"/><Relationship Id="rId30" Type="http://schemas.openxmlformats.org/officeDocument/2006/relationships/hyperlink" Target="mailto:Helpdesk@malaysiaairlines.com" TargetMode="External"/><Relationship Id="rId35" Type="http://schemas.openxmlformats.org/officeDocument/2006/relationships/header" Target="header10.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header" Target="header7.xml"/><Relationship Id="rId33" Type="http://schemas.openxmlformats.org/officeDocument/2006/relationships/hyperlink" Target="mailto:GD_TCSMidrange@malaysiaairlines.com" TargetMode="External"/><Relationship Id="rId38" Type="http://schemas.openxmlformats.org/officeDocument/2006/relationships/footer" Target="footer8.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683D3CAF2E52E438707037627F1BD4B" ma:contentTypeVersion="14" ma:contentTypeDescription="Create a new document." ma:contentTypeScope="" ma:versionID="61c4b887d8f454b15eeb7ed81070f119">
  <xsd:schema xmlns:xsd="http://www.w3.org/2001/XMLSchema" xmlns:xs="http://www.w3.org/2001/XMLSchema" xmlns:p="http://schemas.microsoft.com/office/2006/metadata/properties" xmlns:ns2="5e8dc66c-6deb-4971-a6c1-c73bf5d9451b" xmlns:ns3="00d97cc4-d51b-4a96-8d57-266139ac8fe6" targetNamespace="http://schemas.microsoft.com/office/2006/metadata/properties" ma:root="true" ma:fieldsID="9ff9a0486d1e3639b3e3ec9554439d08" ns2:_="" ns3:_="">
    <xsd:import namespace="5e8dc66c-6deb-4971-a6c1-c73bf5d9451b"/>
    <xsd:import namespace="00d97cc4-d51b-4a96-8d57-266139ac8fe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element ref="ns2:Status" minOccurs="0"/>
                <xsd:element ref="ns2:Tower"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8dc66c-6deb-4971-a6c1-c73bf5d94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Status" ma:index="17" nillable="true" ma:displayName="Status" ma:default="0" ma:description="Reviewed?" ma:format="Dropdown" ma:internalName="Status">
      <xsd:simpleType>
        <xsd:restriction base="dms:Boolean"/>
      </xsd:simpleType>
    </xsd:element>
    <xsd:element name="Tower" ma:index="18" nillable="true" ma:displayName="Tower" ma:format="Dropdown" ma:internalName="Tower">
      <xsd:simpleType>
        <xsd:restriction base="dms:Text">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0d97cc4-d51b-4a96-8d57-266139ac8fe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5e8dc66c-6deb-4971-a6c1-c73bf5d9451b">false</Status>
    <Tower xmlns="5e8dc66c-6deb-4971-a6c1-c73bf5d9451b" xsi:nil="true"/>
  </documentManagement>
</p:properties>
</file>

<file path=customXml/item4.xml><?xml version="1.0" encoding="utf-8"?>
<s:customData xmlns="http://www.wps.cn/officeDocument/2013/wpsCustomData" xmlns:s="http://www.wps.cn/officeDocument/2013/wpsCustomData">
  <customSectProps>
    <customSectPr/>
    <customSectPr/>
    <customSectPr/>
    <customSectPr/>
    <customSectPr/>
    <customSectPr/>
    <customSectPr/>
  </customSectProps>
</s:customDat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7E4572-74C0-4A19-B708-9267436EE403}">
  <ds:schemaRefs>
    <ds:schemaRef ds:uri="http://schemas.microsoft.com/sharepoint/v3/contenttype/forms"/>
  </ds:schemaRefs>
</ds:datastoreItem>
</file>

<file path=customXml/itemProps2.xml><?xml version="1.0" encoding="utf-8"?>
<ds:datastoreItem xmlns:ds="http://schemas.openxmlformats.org/officeDocument/2006/customXml" ds:itemID="{412053C3-1FCC-4817-B115-A3C3247F60FA}"/>
</file>

<file path=customXml/itemProps3.xml><?xml version="1.0" encoding="utf-8"?>
<ds:datastoreItem xmlns:ds="http://schemas.openxmlformats.org/officeDocument/2006/customXml" ds:itemID="{6CC2284F-41BE-4AFC-AB10-E12CEE384235}">
  <ds:schemaRefs>
    <ds:schemaRef ds:uri="http://schemas.microsoft.com/office/2006/metadata/properties"/>
    <ds:schemaRef ds:uri="http://schemas.microsoft.com/office/infopath/2007/PartnerControls"/>
    <ds:schemaRef ds:uri="5e8dc66c-6deb-4971-a6c1-c73bf5d9451b"/>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823F4576-DB32-4A7C-B54F-ADBA8B979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43</Pages>
  <Words>4476</Words>
  <Characters>25518</Characters>
  <Application>Microsoft Office Word</Application>
  <DocSecurity>0</DocSecurity>
  <Lines>212</Lines>
  <Paragraphs>59</Paragraphs>
  <ScaleCrop>false</ScaleCrop>
  <Company>Malaysia Airlines System</Company>
  <LinksUpToDate>false</LinksUpToDate>
  <CharactersWithSpaces>29935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Zureen Eliza Zakria</dc:creator>
  <cp:lastModifiedBy>Muhammad Fazrin Safri</cp:lastModifiedBy>
  <cp:revision>72</cp:revision>
  <cp:lastPrinted>2018-12-31T07:28:00Z</cp:lastPrinted>
  <dcterms:created xsi:type="dcterms:W3CDTF">2018-07-19T04:25:00Z</dcterms:created>
  <dcterms:modified xsi:type="dcterms:W3CDTF">2020-08-05T07:27:00Z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0x0101001683D3CAF2E52E438707037627F1BD4B</vt:lpwstr>
  </property>
  <property fmtid="{D5CDD505-2E9C-101B-9397-08002B2CF9AE}" pid="3" name="Order">
    <vt:r8>2486800</vt:r8>
  </property>
  <property fmtid="{D5CDD505-2E9C-101B-9397-08002B2CF9AE}" pid="4" name="ComplianceAssetId">
    <vt:lpwstr/>
  </property>
  <property fmtid="{D5CDD505-2E9C-101B-9397-08002B2CF9AE}" pid="5" name="KSOProductBuildVer">
    <vt:lpwstr>1033-11.2.0.9431</vt:lpwstr>
  </property>
</Properties>
</file>