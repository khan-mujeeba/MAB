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3FC7DD" w14:textId="77777777" w:rsidR="00EE5351" w:rsidRDefault="00EE5351">
      <w:pPr>
        <w:pStyle w:val="Title"/>
        <w:numPr>
          <w:ilvl w:val="0"/>
          <w:numId w:val="0"/>
        </w:numPr>
        <w:ind w:left="720" w:right="0" w:hanging="360"/>
        <w:jc w:val="left"/>
        <w:rPr>
          <w:b w:val="0"/>
        </w:rPr>
      </w:pPr>
    </w:p>
    <w:p w14:paraId="46E34539" w14:textId="77777777" w:rsidR="00EE5351" w:rsidRDefault="00EE5351">
      <w:pPr>
        <w:pStyle w:val="Title"/>
        <w:numPr>
          <w:ilvl w:val="0"/>
          <w:numId w:val="0"/>
        </w:numPr>
        <w:ind w:left="720" w:right="0"/>
        <w:jc w:val="left"/>
        <w:rPr>
          <w:b w:val="0"/>
        </w:rPr>
      </w:pPr>
    </w:p>
    <w:p w14:paraId="17E370AE" w14:textId="77777777" w:rsidR="00EE5351" w:rsidRDefault="00EE5351">
      <w:pPr>
        <w:pStyle w:val="Title"/>
        <w:numPr>
          <w:ilvl w:val="0"/>
          <w:numId w:val="0"/>
        </w:numPr>
        <w:ind w:left="720" w:right="0"/>
        <w:jc w:val="left"/>
      </w:pPr>
    </w:p>
    <w:p w14:paraId="0B6675F1" w14:textId="77777777" w:rsidR="00EE5351" w:rsidRDefault="00EE5351">
      <w:pPr>
        <w:pStyle w:val="Title"/>
        <w:numPr>
          <w:ilvl w:val="0"/>
          <w:numId w:val="0"/>
        </w:numPr>
        <w:ind w:left="720" w:right="0"/>
        <w:jc w:val="left"/>
      </w:pPr>
    </w:p>
    <w:p w14:paraId="74C750E6" w14:textId="16D5EA4F" w:rsidR="00EE5351" w:rsidRDefault="005B58F9">
      <w:pPr>
        <w:pStyle w:val="Title"/>
        <w:numPr>
          <w:ilvl w:val="0"/>
          <w:numId w:val="0"/>
        </w:numPr>
        <w:ind w:left="720" w:right="0"/>
        <w:jc w:val="left"/>
        <w:rPr>
          <w:b w:val="0"/>
          <w:lang w:val="en-US"/>
        </w:rPr>
      </w:pPr>
      <w:r>
        <w:rPr>
          <w:noProof/>
          <w:lang w:val="en-US" w:eastAsia="en-US"/>
        </w:rPr>
        <w:drawing>
          <wp:anchor distT="0" distB="0" distL="114935" distR="114935" simplePos="0" relativeHeight="251657728" behindDoc="1" locked="0" layoutInCell="1" allowOverlap="1" wp14:anchorId="5AFAFED3" wp14:editId="7938E5D4">
            <wp:simplePos x="0" y="0"/>
            <wp:positionH relativeFrom="column">
              <wp:posOffset>1304925</wp:posOffset>
            </wp:positionH>
            <wp:positionV relativeFrom="paragraph">
              <wp:posOffset>175260</wp:posOffset>
            </wp:positionV>
            <wp:extent cx="3910965" cy="916940"/>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0965" cy="916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778A28" w14:textId="77777777" w:rsidR="00EE5351" w:rsidRDefault="00EE5351">
      <w:pPr>
        <w:jc w:val="center"/>
        <w:rPr>
          <w:bCs/>
          <w:sz w:val="28"/>
        </w:rPr>
      </w:pPr>
    </w:p>
    <w:p w14:paraId="0DFBEB17" w14:textId="77777777" w:rsidR="00EE5351" w:rsidRDefault="00EE5351">
      <w:pPr>
        <w:jc w:val="center"/>
        <w:rPr>
          <w:bCs/>
          <w:sz w:val="28"/>
        </w:rPr>
      </w:pPr>
    </w:p>
    <w:p w14:paraId="14767A92" w14:textId="77777777" w:rsidR="00EE5351" w:rsidRDefault="00EE5351">
      <w:pPr>
        <w:jc w:val="center"/>
        <w:rPr>
          <w:bCs/>
          <w:sz w:val="28"/>
        </w:rPr>
      </w:pPr>
    </w:p>
    <w:p w14:paraId="2048E2C5" w14:textId="77777777" w:rsidR="00EE5351" w:rsidRDefault="00EE5351">
      <w:pPr>
        <w:jc w:val="center"/>
        <w:rPr>
          <w:b/>
          <w:bCs/>
          <w:sz w:val="28"/>
        </w:rPr>
      </w:pPr>
    </w:p>
    <w:p w14:paraId="27306E18" w14:textId="77777777" w:rsidR="00EE5351" w:rsidRDefault="00EE5351">
      <w:pPr>
        <w:jc w:val="center"/>
        <w:rPr>
          <w:b/>
          <w:bCs/>
          <w:sz w:val="28"/>
        </w:rPr>
      </w:pPr>
    </w:p>
    <w:p w14:paraId="07FC4FFC" w14:textId="77777777" w:rsidR="00EE5351" w:rsidRDefault="00EE5351">
      <w:pPr>
        <w:jc w:val="center"/>
        <w:rPr>
          <w:b/>
          <w:bCs/>
          <w:sz w:val="28"/>
        </w:rPr>
      </w:pPr>
    </w:p>
    <w:p w14:paraId="75953209" w14:textId="77777777" w:rsidR="00EE5351" w:rsidRDefault="00F4138E">
      <w:pPr>
        <w:jc w:val="center"/>
        <w:rPr>
          <w:b/>
          <w:bCs/>
          <w:sz w:val="28"/>
        </w:rPr>
      </w:pPr>
      <w:r>
        <w:rPr>
          <w:b/>
          <w:bCs/>
          <w:sz w:val="28"/>
        </w:rPr>
        <w:t>Flight Information Display System</w:t>
      </w:r>
    </w:p>
    <w:p w14:paraId="77AD8C03" w14:textId="77777777" w:rsidR="00EE5351" w:rsidRDefault="00EE5351">
      <w:pPr>
        <w:jc w:val="center"/>
        <w:rPr>
          <w:b/>
          <w:bCs/>
          <w:sz w:val="28"/>
        </w:rPr>
      </w:pPr>
      <w:r>
        <w:rPr>
          <w:b/>
          <w:bCs/>
          <w:sz w:val="28"/>
        </w:rPr>
        <w:t>SYSTEM OPERATION DOCUMENT</w:t>
      </w:r>
    </w:p>
    <w:p w14:paraId="57E13BF6" w14:textId="4C370D54" w:rsidR="00EE5351" w:rsidRDefault="00EE5351">
      <w:pPr>
        <w:jc w:val="center"/>
      </w:pPr>
      <w:r>
        <w:rPr>
          <w:b/>
          <w:bCs/>
          <w:sz w:val="28"/>
        </w:rPr>
        <w:t>MAB/GROUP IT/SOD/</w:t>
      </w:r>
      <w:r w:rsidR="00EE1CFF">
        <w:rPr>
          <w:b/>
          <w:bCs/>
          <w:sz w:val="28"/>
        </w:rPr>
        <w:t>FIDS</w:t>
      </w:r>
      <w:r>
        <w:rPr>
          <w:b/>
          <w:bCs/>
          <w:sz w:val="28"/>
        </w:rPr>
        <w:t>/V1.</w:t>
      </w:r>
      <w:ins w:id="0" w:author="Krishnakant Bairagi" w:date="2020-08-13T10:26:00Z">
        <w:r w:rsidR="00C27DBB">
          <w:rPr>
            <w:b/>
            <w:bCs/>
            <w:sz w:val="28"/>
          </w:rPr>
          <w:t>4</w:t>
        </w:r>
      </w:ins>
      <w:commentRangeStart w:id="1"/>
      <w:ins w:id="2" w:author="Prashant Chauhan" w:date="2020-06-26T16:33:00Z">
        <w:del w:id="3" w:author="Krishnakant Bairagi" w:date="2020-08-13T10:26:00Z">
          <w:r w:rsidR="00EA5EEC" w:rsidDel="00C27DBB">
            <w:rPr>
              <w:b/>
              <w:bCs/>
              <w:sz w:val="28"/>
            </w:rPr>
            <w:delText>3</w:delText>
          </w:r>
        </w:del>
      </w:ins>
      <w:ins w:id="4" w:author="Komatla Ganeshreddy" w:date="2019-10-31T16:13:00Z">
        <w:del w:id="5" w:author="Krishnakant Bairagi" w:date="2020-08-13T10:26:00Z">
          <w:r w:rsidR="00F2694A" w:rsidDel="00C27DBB">
            <w:rPr>
              <w:b/>
              <w:bCs/>
              <w:sz w:val="28"/>
            </w:rPr>
            <w:delText>2</w:delText>
          </w:r>
        </w:del>
      </w:ins>
      <w:commentRangeEnd w:id="1"/>
      <w:del w:id="6" w:author="Krishnakant Bairagi" w:date="2020-08-13T10:26:00Z">
        <w:r w:rsidR="00835FD2" w:rsidDel="00C27DBB">
          <w:rPr>
            <w:rStyle w:val="CommentReference"/>
            <w:rFonts w:ascii="Times New Roman" w:hAnsi="Times New Roman" w:cs="Times New Roman"/>
          </w:rPr>
          <w:commentReference w:id="1"/>
        </w:r>
      </w:del>
      <w:ins w:id="7" w:author="Komatla Ganeshreddy" w:date="2019-10-31T16:13:00Z">
        <w:del w:id="8" w:author="Krishnakant Bairagi" w:date="2020-08-13T10:26:00Z">
          <w:r w:rsidR="00F2694A" w:rsidDel="00C27DBB">
            <w:rPr>
              <w:b/>
              <w:bCs/>
              <w:sz w:val="28"/>
            </w:rPr>
            <w:delText xml:space="preserve"> </w:delText>
          </w:r>
        </w:del>
      </w:ins>
      <w:del w:id="9" w:author="Komatla Ganeshreddy" w:date="2019-10-31T16:13:00Z">
        <w:r w:rsidR="007E698B" w:rsidDel="00F2694A">
          <w:rPr>
            <w:b/>
            <w:bCs/>
            <w:sz w:val="28"/>
          </w:rPr>
          <w:delText>1</w:delText>
        </w:r>
      </w:del>
    </w:p>
    <w:p w14:paraId="76C6235B" w14:textId="77777777" w:rsidR="00EE5351" w:rsidRDefault="00EE5351"/>
    <w:p w14:paraId="2A4755D7" w14:textId="77777777" w:rsidR="00EE5351" w:rsidRDefault="00EE5351"/>
    <w:p w14:paraId="0DB4F5A5" w14:textId="77777777" w:rsidR="00EE5351" w:rsidRDefault="00EE5351"/>
    <w:p w14:paraId="72407AED" w14:textId="77777777" w:rsidR="00EE5351" w:rsidRDefault="00EE5351"/>
    <w:p w14:paraId="2EB8DAF2" w14:textId="77777777" w:rsidR="00EE5351" w:rsidRDefault="00EE5351"/>
    <w:p w14:paraId="04B451B5" w14:textId="77777777" w:rsidR="00EE5351" w:rsidRDefault="00EE5351"/>
    <w:p w14:paraId="14AF2D6D" w14:textId="77777777" w:rsidR="00EE5351" w:rsidRDefault="00EE5351"/>
    <w:p w14:paraId="1F6E6992" w14:textId="77777777" w:rsidR="00EE5351" w:rsidRDefault="00EE5351"/>
    <w:p w14:paraId="69D4B7A4" w14:textId="77777777" w:rsidR="00EE5351" w:rsidRDefault="00EE5351"/>
    <w:p w14:paraId="2095F1DC" w14:textId="77777777" w:rsidR="00EE5351" w:rsidRDefault="00EE5351">
      <w:pPr>
        <w:jc w:val="center"/>
        <w:rPr>
          <w:b/>
          <w:sz w:val="24"/>
          <w:szCs w:val="24"/>
        </w:rPr>
      </w:pPr>
      <w:r>
        <w:rPr>
          <w:b/>
          <w:sz w:val="24"/>
          <w:szCs w:val="24"/>
        </w:rPr>
        <w:t>Prepared by:</w:t>
      </w:r>
    </w:p>
    <w:p w14:paraId="336C5240" w14:textId="77777777" w:rsidR="00EE5351" w:rsidRDefault="00EE1CFF">
      <w:pPr>
        <w:jc w:val="center"/>
        <w:rPr>
          <w:b/>
          <w:sz w:val="24"/>
          <w:szCs w:val="24"/>
        </w:rPr>
      </w:pPr>
      <w:r>
        <w:rPr>
          <w:b/>
          <w:sz w:val="24"/>
          <w:szCs w:val="24"/>
        </w:rPr>
        <w:t>FIDS</w:t>
      </w:r>
      <w:r w:rsidR="00EE5351">
        <w:rPr>
          <w:b/>
          <w:sz w:val="24"/>
          <w:szCs w:val="24"/>
        </w:rPr>
        <w:t xml:space="preserve"> Management Portal </w:t>
      </w:r>
      <w:r w:rsidR="00E20068">
        <w:rPr>
          <w:b/>
          <w:sz w:val="24"/>
          <w:szCs w:val="24"/>
        </w:rPr>
        <w:t>Support</w:t>
      </w:r>
      <w:r w:rsidR="00EE5351">
        <w:rPr>
          <w:b/>
          <w:sz w:val="24"/>
          <w:szCs w:val="24"/>
        </w:rPr>
        <w:t xml:space="preserve"> Team</w:t>
      </w:r>
    </w:p>
    <w:p w14:paraId="5D9C261C" w14:textId="77777777" w:rsidR="00EE5351" w:rsidRDefault="00EE5351">
      <w:pPr>
        <w:jc w:val="center"/>
        <w:rPr>
          <w:b/>
          <w:sz w:val="24"/>
          <w:szCs w:val="24"/>
        </w:rPr>
      </w:pPr>
      <w:r>
        <w:rPr>
          <w:b/>
          <w:sz w:val="24"/>
          <w:szCs w:val="24"/>
        </w:rPr>
        <w:t>Application Management Services (AMS)</w:t>
      </w:r>
    </w:p>
    <w:p w14:paraId="4A6ED73D" w14:textId="77777777" w:rsidR="00EE5351" w:rsidRDefault="00EE5351">
      <w:pPr>
        <w:jc w:val="center"/>
        <w:rPr>
          <w:sz w:val="18"/>
          <w:szCs w:val="18"/>
          <w:lang w:val="en-GB"/>
        </w:rPr>
      </w:pPr>
      <w:r>
        <w:rPr>
          <w:b/>
          <w:sz w:val="24"/>
          <w:szCs w:val="24"/>
        </w:rPr>
        <w:t>Group IT</w:t>
      </w:r>
    </w:p>
    <w:p w14:paraId="19441B8D" w14:textId="77777777" w:rsidR="00EE5351" w:rsidRDefault="00EE5351">
      <w:pPr>
        <w:rPr>
          <w:sz w:val="18"/>
          <w:szCs w:val="18"/>
          <w:lang w:val="en-GB"/>
        </w:rPr>
      </w:pPr>
    </w:p>
    <w:p w14:paraId="64E1A246" w14:textId="77777777" w:rsidR="00EE5351" w:rsidRDefault="00EE5351">
      <w:pPr>
        <w:rPr>
          <w:sz w:val="18"/>
          <w:szCs w:val="18"/>
          <w:lang w:val="en-GB"/>
        </w:rPr>
      </w:pPr>
    </w:p>
    <w:p w14:paraId="3F1B3E28" w14:textId="77777777" w:rsidR="00EE5351" w:rsidRDefault="00EE5351">
      <w:pPr>
        <w:ind w:left="0" w:right="-36"/>
        <w:jc w:val="both"/>
        <w:rPr>
          <w:sz w:val="18"/>
          <w:szCs w:val="18"/>
          <w:lang w:val="en-GB"/>
        </w:rPr>
      </w:pPr>
    </w:p>
    <w:p w14:paraId="132C5F7F" w14:textId="77777777" w:rsidR="00EE5351" w:rsidRDefault="00EE5351">
      <w:pPr>
        <w:ind w:left="0" w:right="-36"/>
        <w:jc w:val="both"/>
        <w:rPr>
          <w:sz w:val="18"/>
          <w:szCs w:val="18"/>
          <w:lang w:val="en-GB"/>
        </w:rPr>
      </w:pPr>
    </w:p>
    <w:p w14:paraId="2858523F" w14:textId="77777777" w:rsidR="00EE5351" w:rsidRDefault="00EE5351">
      <w:pPr>
        <w:ind w:left="0" w:right="-36"/>
        <w:jc w:val="both"/>
        <w:rPr>
          <w:sz w:val="18"/>
          <w:szCs w:val="18"/>
          <w:lang w:val="en-GB"/>
        </w:rPr>
      </w:pPr>
      <w:r>
        <w:rPr>
          <w:b/>
          <w:sz w:val="18"/>
          <w:szCs w:val="18"/>
          <w:lang w:val="en-GB"/>
        </w:rPr>
        <w:t>ALL INFORMATION CONTAINED</w:t>
      </w:r>
      <w:r w:rsidR="00AA2B3C">
        <w:rPr>
          <w:b/>
          <w:sz w:val="18"/>
          <w:szCs w:val="18"/>
          <w:lang w:val="en-GB"/>
        </w:rPr>
        <w:t xml:space="preserve"> HEREIN IS RESTRICTED AND SHALL </w:t>
      </w:r>
      <w:r>
        <w:rPr>
          <w:b/>
          <w:sz w:val="18"/>
          <w:szCs w:val="18"/>
          <w:lang w:val="en-GB"/>
        </w:rPr>
        <w:t>BE KEPT FOR INTERNAL USE ONLY</w:t>
      </w:r>
      <w:r>
        <w:rPr>
          <w:sz w:val="18"/>
          <w:szCs w:val="18"/>
          <w:lang w:val="en-GB"/>
        </w:rPr>
        <w:t xml:space="preserve">. None of this information shall be divulged to persons other than Malaysia Airlines </w:t>
      </w:r>
      <w:proofErr w:type="spellStart"/>
      <w:r>
        <w:rPr>
          <w:sz w:val="18"/>
          <w:szCs w:val="18"/>
          <w:lang w:val="en-GB"/>
        </w:rPr>
        <w:t>Berhad</w:t>
      </w:r>
      <w:proofErr w:type="spellEnd"/>
      <w:r>
        <w:rPr>
          <w:sz w:val="18"/>
          <w:szCs w:val="18"/>
          <w:lang w:val="en-GB"/>
        </w:rPr>
        <w:t xml:space="preserve"> employees and contractors authorized by the nature of their duties to receive such information, or individuals or organisations authorised by Malaysia Airlines </w:t>
      </w:r>
      <w:proofErr w:type="spellStart"/>
      <w:r>
        <w:rPr>
          <w:sz w:val="18"/>
          <w:szCs w:val="18"/>
          <w:lang w:val="en-GB"/>
        </w:rPr>
        <w:t>Berhad</w:t>
      </w:r>
      <w:proofErr w:type="spellEnd"/>
      <w:r>
        <w:rPr>
          <w:sz w:val="18"/>
          <w:szCs w:val="18"/>
          <w:lang w:val="en-GB"/>
        </w:rPr>
        <w:t xml:space="preserve"> in accordance with existing policy regarding release of company information.</w:t>
      </w:r>
    </w:p>
    <w:p w14:paraId="5F57FCD2" w14:textId="77777777" w:rsidR="00EE5351" w:rsidRDefault="00EE5351">
      <w:pPr>
        <w:ind w:left="0" w:right="-36"/>
        <w:jc w:val="center"/>
        <w:rPr>
          <w:sz w:val="18"/>
          <w:szCs w:val="18"/>
          <w:lang w:val="en-GB"/>
        </w:rPr>
      </w:pPr>
    </w:p>
    <w:p w14:paraId="4D8AFE7F" w14:textId="77777777" w:rsidR="00EE5351" w:rsidRDefault="00EE5351"/>
    <w:p w14:paraId="685231CA" w14:textId="77777777" w:rsidR="00EE5351" w:rsidRDefault="00EE5351"/>
    <w:p w14:paraId="344D028D" w14:textId="77777777" w:rsidR="00EE5351" w:rsidRDefault="00EE5351"/>
    <w:p w14:paraId="0967B1D8" w14:textId="77777777" w:rsidR="00EE5351" w:rsidRDefault="00EE5351"/>
    <w:p w14:paraId="6A1E5E0B" w14:textId="77777777" w:rsidR="00EE5351" w:rsidRDefault="00EE5351"/>
    <w:p w14:paraId="2A0ABD24" w14:textId="77777777" w:rsidR="00EE5351" w:rsidRDefault="00EE5351"/>
    <w:p w14:paraId="7906CC31" w14:textId="77777777" w:rsidR="00EE5351" w:rsidRDefault="00EE5351"/>
    <w:p w14:paraId="14D463E5" w14:textId="77777777" w:rsidR="00EE5351" w:rsidRDefault="00EE5351"/>
    <w:p w14:paraId="330917D7" w14:textId="77777777" w:rsidR="00EE5351" w:rsidRDefault="00EE5351"/>
    <w:p w14:paraId="7EE4702A" w14:textId="77777777" w:rsidR="00EE5351" w:rsidRDefault="00EE5351"/>
    <w:p w14:paraId="1CAFEC07" w14:textId="77777777" w:rsidR="00EE5351" w:rsidRDefault="00EE5351"/>
    <w:p w14:paraId="23FE8A42" w14:textId="77777777" w:rsidR="00EE5351" w:rsidRDefault="00EE5351"/>
    <w:p w14:paraId="770AC4EA" w14:textId="77777777" w:rsidR="00EE5351" w:rsidRDefault="00EE5351"/>
    <w:p w14:paraId="73313506" w14:textId="77777777" w:rsidR="00EE5351" w:rsidRDefault="00EE5351"/>
    <w:p w14:paraId="41CC164C" w14:textId="77777777" w:rsidR="00EE5351" w:rsidRDefault="00EE5351"/>
    <w:p w14:paraId="4D8049D6" w14:textId="77777777" w:rsidR="00EE5351" w:rsidRDefault="00EE5351"/>
    <w:p w14:paraId="4D9D639E" w14:textId="77777777" w:rsidR="00EE5351" w:rsidRDefault="00EE5351">
      <w:pPr>
        <w:rPr>
          <w:b/>
        </w:rPr>
      </w:pPr>
    </w:p>
    <w:p w14:paraId="2A038C2D" w14:textId="77777777" w:rsidR="00EE5351" w:rsidRDefault="00EE5351"/>
    <w:p w14:paraId="652563C7" w14:textId="77777777" w:rsidR="00EE5351" w:rsidRDefault="00EE5351">
      <w:pPr>
        <w:jc w:val="center"/>
      </w:pPr>
      <w:r>
        <w:rPr>
          <w:b/>
          <w:bCs/>
          <w:sz w:val="28"/>
          <w:szCs w:val="28"/>
        </w:rPr>
        <w:t>INTENTIONALLY LEFT BLANK</w:t>
      </w:r>
    </w:p>
    <w:p w14:paraId="6671A36E" w14:textId="77777777" w:rsidR="00EE5351" w:rsidRDefault="00EE5351"/>
    <w:p w14:paraId="3097A082" w14:textId="77777777" w:rsidR="00EE5351" w:rsidRDefault="00EE5351"/>
    <w:p w14:paraId="43F56422" w14:textId="77777777" w:rsidR="00EE5351" w:rsidRDefault="00EE5351"/>
    <w:p w14:paraId="380F3C13" w14:textId="77777777" w:rsidR="00EE5351" w:rsidRDefault="00EE5351"/>
    <w:p w14:paraId="3B8088EF" w14:textId="77777777" w:rsidR="00EE5351" w:rsidRDefault="00EE5351"/>
    <w:p w14:paraId="4D11FF1B" w14:textId="77777777" w:rsidR="00EE5351" w:rsidRDefault="00EE5351"/>
    <w:p w14:paraId="4674972F" w14:textId="77777777" w:rsidR="00EE5351" w:rsidRDefault="00EE5351"/>
    <w:p w14:paraId="01D8C0E4" w14:textId="77777777" w:rsidR="00EE5351" w:rsidRDefault="00EE5351"/>
    <w:p w14:paraId="736CA3FF" w14:textId="77777777" w:rsidR="00EE5351" w:rsidRDefault="00EE5351"/>
    <w:p w14:paraId="29DC5E2F" w14:textId="77777777" w:rsidR="00EE5351" w:rsidRDefault="00EE5351"/>
    <w:p w14:paraId="0615F4E3" w14:textId="77777777" w:rsidR="00EE5351" w:rsidRDefault="00EE5351"/>
    <w:p w14:paraId="13606AB4" w14:textId="77777777" w:rsidR="00EE5351" w:rsidRDefault="00EE5351"/>
    <w:p w14:paraId="74EA44BE" w14:textId="77777777" w:rsidR="00EE5351" w:rsidRDefault="00EE5351"/>
    <w:p w14:paraId="5A5C268E" w14:textId="77777777" w:rsidR="00EE5351" w:rsidRDefault="00EE5351"/>
    <w:p w14:paraId="1C400768" w14:textId="77777777" w:rsidR="00EE5351" w:rsidRDefault="00EE5351"/>
    <w:p w14:paraId="5F68D0E2" w14:textId="77777777" w:rsidR="00EE5351" w:rsidRDefault="00EE5351"/>
    <w:p w14:paraId="53225F78" w14:textId="77777777" w:rsidR="00EE5351" w:rsidRDefault="00EE5351"/>
    <w:p w14:paraId="68B5519D" w14:textId="77777777" w:rsidR="00EE5351" w:rsidRDefault="00EE5351">
      <w:pPr>
        <w:sectPr w:rsidR="00EE5351">
          <w:headerReference w:type="even" r:id="rId14"/>
          <w:headerReference w:type="default" r:id="rId15"/>
          <w:footerReference w:type="even" r:id="rId16"/>
          <w:footerReference w:type="default" r:id="rId17"/>
          <w:pgSz w:w="11906" w:h="16838"/>
          <w:pgMar w:top="360" w:right="648" w:bottom="632" w:left="1296" w:header="216" w:footer="576" w:gutter="0"/>
          <w:pgNumType w:start="1"/>
          <w:cols w:space="720"/>
          <w:docGrid w:linePitch="600" w:charSpace="40960"/>
        </w:sectPr>
      </w:pPr>
    </w:p>
    <w:p w14:paraId="0F08D7C5" w14:textId="77777777" w:rsidR="00EE5351" w:rsidRDefault="00EE5351"/>
    <w:p w14:paraId="614A4AF9" w14:textId="77777777" w:rsidR="00F73A3B" w:rsidRDefault="00F73A3B"/>
    <w:tbl>
      <w:tblPr>
        <w:tblW w:w="0" w:type="auto"/>
        <w:jc w:val="center"/>
        <w:tblLook w:val="0000" w:firstRow="0" w:lastRow="0" w:firstColumn="0" w:lastColumn="0" w:noHBand="0" w:noVBand="0"/>
      </w:tblPr>
      <w:tblGrid>
        <w:gridCol w:w="2104"/>
        <w:gridCol w:w="1471"/>
        <w:gridCol w:w="5150"/>
      </w:tblGrid>
      <w:tr w:rsidR="00F73A3B" w:rsidRPr="005D29FC" w14:paraId="62AD8D07" w14:textId="77777777" w:rsidTr="49CC5493">
        <w:trPr>
          <w:trHeight w:val="375"/>
          <w:jc w:val="center"/>
        </w:trPr>
        <w:tc>
          <w:tcPr>
            <w:tcW w:w="2104" w:type="dxa"/>
          </w:tcPr>
          <w:p w14:paraId="7A2B2B50" w14:textId="77777777" w:rsidR="00F73A3B" w:rsidRPr="005D29FC" w:rsidRDefault="00F73A3B" w:rsidP="00DD6CED">
            <w:pPr>
              <w:ind w:left="20" w:right="9"/>
              <w:jc w:val="center"/>
            </w:pPr>
            <w:bookmarkStart w:id="10" w:name="_Hlk529974063"/>
            <w:r w:rsidRPr="005D29FC">
              <w:t>Prepared By</w:t>
            </w:r>
          </w:p>
        </w:tc>
        <w:tc>
          <w:tcPr>
            <w:tcW w:w="1471" w:type="dxa"/>
          </w:tcPr>
          <w:p w14:paraId="65299BBD" w14:textId="77777777" w:rsidR="00F73A3B" w:rsidRPr="005D29FC" w:rsidRDefault="00F73A3B" w:rsidP="00DD6CED">
            <w:pPr>
              <w:jc w:val="center"/>
            </w:pPr>
            <w:r w:rsidRPr="005D29FC">
              <w:t>:</w:t>
            </w:r>
          </w:p>
        </w:tc>
        <w:tc>
          <w:tcPr>
            <w:tcW w:w="5150" w:type="dxa"/>
            <w:tcBorders>
              <w:bottom w:val="single" w:sz="4" w:space="0" w:color="auto"/>
            </w:tcBorders>
          </w:tcPr>
          <w:p w14:paraId="08488F49" w14:textId="77777777" w:rsidR="00F73A3B" w:rsidRPr="005D29FC" w:rsidRDefault="00F73A3B" w:rsidP="00DD6CED">
            <w:pPr>
              <w:jc w:val="center"/>
            </w:pPr>
          </w:p>
        </w:tc>
      </w:tr>
      <w:tr w:rsidR="00F73A3B" w:rsidRPr="005D29FC" w14:paraId="5D9D49CE" w14:textId="77777777" w:rsidTr="49CC5493">
        <w:trPr>
          <w:trHeight w:val="359"/>
          <w:jc w:val="center"/>
        </w:trPr>
        <w:tc>
          <w:tcPr>
            <w:tcW w:w="2104" w:type="dxa"/>
          </w:tcPr>
          <w:p w14:paraId="37083783" w14:textId="77777777" w:rsidR="00F73A3B" w:rsidRPr="005D29FC" w:rsidRDefault="00F73A3B" w:rsidP="00DD6CED">
            <w:pPr>
              <w:jc w:val="center"/>
            </w:pPr>
          </w:p>
        </w:tc>
        <w:tc>
          <w:tcPr>
            <w:tcW w:w="1471" w:type="dxa"/>
          </w:tcPr>
          <w:p w14:paraId="51465AA1" w14:textId="77777777" w:rsidR="00F73A3B" w:rsidRPr="005D29FC" w:rsidRDefault="00F73A3B" w:rsidP="00DD6CED">
            <w:pPr>
              <w:jc w:val="center"/>
            </w:pPr>
          </w:p>
        </w:tc>
        <w:tc>
          <w:tcPr>
            <w:tcW w:w="5150" w:type="dxa"/>
            <w:tcBorders>
              <w:top w:val="single" w:sz="4" w:space="0" w:color="auto"/>
            </w:tcBorders>
          </w:tcPr>
          <w:p w14:paraId="130FBB9E" w14:textId="3DF3C8C0" w:rsidR="00F73A3B" w:rsidRPr="005D29FC" w:rsidRDefault="00653704" w:rsidP="00DD6CED">
            <w:pPr>
              <w:jc w:val="center"/>
            </w:pPr>
            <w:proofErr w:type="spellStart"/>
            <w:ins w:id="11" w:author="Prashant Chauhan" w:date="2020-06-26T16:34:00Z">
              <w:r w:rsidRPr="00653704">
                <w:t>Krishnakant</w:t>
              </w:r>
              <w:proofErr w:type="spellEnd"/>
              <w:r w:rsidRPr="00653704">
                <w:t xml:space="preserve"> </w:t>
              </w:r>
              <w:proofErr w:type="spellStart"/>
              <w:r w:rsidRPr="00653704">
                <w:t>Bairagi</w:t>
              </w:r>
            </w:ins>
            <w:proofErr w:type="spellEnd"/>
            <w:del w:id="12" w:author="Prashant Chauhan" w:date="2020-06-26T16:34:00Z">
              <w:r w:rsidR="00A33410" w:rsidDel="00653704">
                <w:delText>Deepti Jain</w:delText>
              </w:r>
            </w:del>
          </w:p>
        </w:tc>
      </w:tr>
      <w:tr w:rsidR="00F73A3B" w:rsidRPr="005D29FC" w14:paraId="2C017FB0" w14:textId="77777777" w:rsidTr="49CC5493">
        <w:trPr>
          <w:trHeight w:val="359"/>
          <w:jc w:val="center"/>
        </w:trPr>
        <w:tc>
          <w:tcPr>
            <w:tcW w:w="2104" w:type="dxa"/>
          </w:tcPr>
          <w:p w14:paraId="76254085" w14:textId="77777777" w:rsidR="00F73A3B" w:rsidRPr="005D29FC" w:rsidRDefault="00F73A3B" w:rsidP="00DD6CED">
            <w:pPr>
              <w:jc w:val="center"/>
            </w:pPr>
          </w:p>
        </w:tc>
        <w:tc>
          <w:tcPr>
            <w:tcW w:w="1471" w:type="dxa"/>
          </w:tcPr>
          <w:p w14:paraId="0E29229C" w14:textId="77777777" w:rsidR="00F73A3B" w:rsidRPr="005D29FC" w:rsidRDefault="00F73A3B" w:rsidP="00DD6CED">
            <w:pPr>
              <w:jc w:val="center"/>
            </w:pPr>
          </w:p>
        </w:tc>
        <w:tc>
          <w:tcPr>
            <w:tcW w:w="5150" w:type="dxa"/>
          </w:tcPr>
          <w:p w14:paraId="5B216A8D" w14:textId="77777777" w:rsidR="00F73A3B" w:rsidRPr="005D29FC" w:rsidRDefault="00F73A3B" w:rsidP="00DD6CED">
            <w:pPr>
              <w:jc w:val="center"/>
            </w:pPr>
            <w:r>
              <w:t>FIDS Support Team</w:t>
            </w:r>
          </w:p>
        </w:tc>
      </w:tr>
      <w:tr w:rsidR="00F73A3B" w:rsidRPr="005D29FC" w14:paraId="3ABB8437" w14:textId="77777777" w:rsidTr="49CC5493">
        <w:trPr>
          <w:trHeight w:val="359"/>
          <w:jc w:val="center"/>
        </w:trPr>
        <w:tc>
          <w:tcPr>
            <w:tcW w:w="2104" w:type="dxa"/>
          </w:tcPr>
          <w:p w14:paraId="508C3BF5" w14:textId="77777777" w:rsidR="00F73A3B" w:rsidRPr="005D29FC" w:rsidRDefault="00F73A3B" w:rsidP="00DD6CED">
            <w:pPr>
              <w:jc w:val="center"/>
            </w:pPr>
          </w:p>
        </w:tc>
        <w:tc>
          <w:tcPr>
            <w:tcW w:w="1471" w:type="dxa"/>
          </w:tcPr>
          <w:p w14:paraId="2EE5089C" w14:textId="77777777" w:rsidR="00F73A3B" w:rsidRPr="005D29FC" w:rsidRDefault="00F73A3B" w:rsidP="00DD6CED">
            <w:pPr>
              <w:jc w:val="center"/>
            </w:pPr>
          </w:p>
        </w:tc>
        <w:tc>
          <w:tcPr>
            <w:tcW w:w="5150" w:type="dxa"/>
          </w:tcPr>
          <w:p w14:paraId="23882403" w14:textId="77777777" w:rsidR="00F73A3B" w:rsidRDefault="00F73A3B" w:rsidP="00DD6CED">
            <w:pPr>
              <w:jc w:val="center"/>
            </w:pPr>
            <w:r>
              <w:t>Application Management Services</w:t>
            </w:r>
          </w:p>
          <w:p w14:paraId="38DA4AAD" w14:textId="77777777" w:rsidR="00F73A3B" w:rsidRDefault="00F73A3B" w:rsidP="00DD6CED">
            <w:pPr>
              <w:jc w:val="center"/>
            </w:pPr>
          </w:p>
          <w:p w14:paraId="296FA28B" w14:textId="77777777" w:rsidR="00F73A3B" w:rsidRPr="005D29FC" w:rsidRDefault="00F73A3B" w:rsidP="00DD6CED">
            <w:pPr>
              <w:jc w:val="center"/>
            </w:pPr>
          </w:p>
        </w:tc>
      </w:tr>
      <w:tr w:rsidR="00F73A3B" w:rsidRPr="005D29FC" w14:paraId="607AF19D" w14:textId="77777777" w:rsidTr="49CC5493">
        <w:trPr>
          <w:trHeight w:val="375"/>
          <w:jc w:val="center"/>
        </w:trPr>
        <w:tc>
          <w:tcPr>
            <w:tcW w:w="2104" w:type="dxa"/>
          </w:tcPr>
          <w:p w14:paraId="46CC0407" w14:textId="77777777" w:rsidR="00F73A3B" w:rsidRPr="005D29FC" w:rsidRDefault="00F73A3B" w:rsidP="00DD6CED">
            <w:pPr>
              <w:jc w:val="center"/>
            </w:pPr>
          </w:p>
        </w:tc>
        <w:tc>
          <w:tcPr>
            <w:tcW w:w="1471" w:type="dxa"/>
          </w:tcPr>
          <w:p w14:paraId="1BC3566A" w14:textId="77777777" w:rsidR="00F73A3B" w:rsidRPr="005D29FC" w:rsidRDefault="00F73A3B" w:rsidP="00DD6CED">
            <w:pPr>
              <w:jc w:val="center"/>
            </w:pPr>
          </w:p>
        </w:tc>
        <w:tc>
          <w:tcPr>
            <w:tcW w:w="5150" w:type="dxa"/>
          </w:tcPr>
          <w:p w14:paraId="2FD6DA21" w14:textId="77777777" w:rsidR="00F73A3B" w:rsidRPr="005D29FC" w:rsidRDefault="00F73A3B" w:rsidP="00DD6CED">
            <w:pPr>
              <w:jc w:val="center"/>
            </w:pPr>
          </w:p>
        </w:tc>
      </w:tr>
      <w:tr w:rsidR="00F73A3B" w:rsidRPr="005D29FC" w14:paraId="2CF4B3A2" w14:textId="77777777" w:rsidTr="49CC5493">
        <w:trPr>
          <w:trHeight w:val="593"/>
          <w:jc w:val="center"/>
        </w:trPr>
        <w:tc>
          <w:tcPr>
            <w:tcW w:w="2104" w:type="dxa"/>
          </w:tcPr>
          <w:p w14:paraId="6793F4C4" w14:textId="77777777" w:rsidR="00F73A3B" w:rsidRPr="005D29FC" w:rsidRDefault="00F73A3B" w:rsidP="00DD6CED">
            <w:pPr>
              <w:ind w:left="31" w:right="0"/>
              <w:jc w:val="center"/>
            </w:pPr>
            <w:r>
              <w:t>Reviewed</w:t>
            </w:r>
            <w:r w:rsidRPr="005D29FC">
              <w:t xml:space="preserve"> By</w:t>
            </w:r>
          </w:p>
        </w:tc>
        <w:tc>
          <w:tcPr>
            <w:tcW w:w="1471" w:type="dxa"/>
          </w:tcPr>
          <w:p w14:paraId="3221F026" w14:textId="77777777" w:rsidR="00F73A3B" w:rsidRPr="005D29FC" w:rsidRDefault="00F73A3B" w:rsidP="00DD6CED">
            <w:pPr>
              <w:jc w:val="center"/>
            </w:pPr>
            <w:r w:rsidRPr="005D29FC">
              <w:t>:</w:t>
            </w:r>
          </w:p>
        </w:tc>
        <w:tc>
          <w:tcPr>
            <w:tcW w:w="5150" w:type="dxa"/>
            <w:tcBorders>
              <w:bottom w:val="single" w:sz="4" w:space="0" w:color="auto"/>
            </w:tcBorders>
          </w:tcPr>
          <w:p w14:paraId="5B06BFB0" w14:textId="77777777" w:rsidR="00F73A3B" w:rsidRPr="005D29FC" w:rsidRDefault="00F73A3B" w:rsidP="00DD6CED">
            <w:pPr>
              <w:jc w:val="center"/>
            </w:pPr>
          </w:p>
        </w:tc>
      </w:tr>
      <w:tr w:rsidR="0015076A" w:rsidRPr="005D29FC" w14:paraId="491CF5C8" w14:textId="77777777" w:rsidTr="49CC5493">
        <w:trPr>
          <w:trHeight w:val="359"/>
          <w:jc w:val="center"/>
        </w:trPr>
        <w:tc>
          <w:tcPr>
            <w:tcW w:w="2104" w:type="dxa"/>
          </w:tcPr>
          <w:p w14:paraId="429C0885" w14:textId="77777777" w:rsidR="0015076A" w:rsidRPr="005D29FC" w:rsidRDefault="0015076A" w:rsidP="00941970">
            <w:pPr>
              <w:jc w:val="center"/>
            </w:pPr>
          </w:p>
        </w:tc>
        <w:tc>
          <w:tcPr>
            <w:tcW w:w="1471" w:type="dxa"/>
          </w:tcPr>
          <w:p w14:paraId="76FFB8C5" w14:textId="77777777" w:rsidR="0015076A" w:rsidRPr="005D29FC" w:rsidRDefault="0015076A" w:rsidP="00941970">
            <w:pPr>
              <w:jc w:val="center"/>
            </w:pPr>
          </w:p>
        </w:tc>
        <w:tc>
          <w:tcPr>
            <w:tcW w:w="5150" w:type="dxa"/>
            <w:tcBorders>
              <w:top w:val="single" w:sz="4" w:space="0" w:color="auto"/>
            </w:tcBorders>
          </w:tcPr>
          <w:p w14:paraId="4B605155" w14:textId="77777777" w:rsidR="0015076A" w:rsidRDefault="0015076A" w:rsidP="003320DA">
            <w:pPr>
              <w:jc w:val="center"/>
              <w:rPr>
                <w:lang w:val="en-IN"/>
              </w:rPr>
            </w:pPr>
            <w:r>
              <w:rPr>
                <w:lang w:val="en-IN"/>
              </w:rPr>
              <w:t xml:space="preserve">Suman </w:t>
            </w:r>
            <w:proofErr w:type="spellStart"/>
            <w:r>
              <w:rPr>
                <w:lang w:val="en-IN"/>
              </w:rPr>
              <w:t>Guduru</w:t>
            </w:r>
            <w:proofErr w:type="spellEnd"/>
          </w:p>
        </w:tc>
      </w:tr>
      <w:tr w:rsidR="0015076A" w:rsidRPr="005D29FC" w14:paraId="3FA9C528" w14:textId="77777777" w:rsidTr="49CC5493">
        <w:trPr>
          <w:trHeight w:val="375"/>
          <w:jc w:val="center"/>
        </w:trPr>
        <w:tc>
          <w:tcPr>
            <w:tcW w:w="2104" w:type="dxa"/>
          </w:tcPr>
          <w:p w14:paraId="770DD391" w14:textId="77777777" w:rsidR="0015076A" w:rsidRPr="005D29FC" w:rsidRDefault="0015076A" w:rsidP="00941970">
            <w:pPr>
              <w:jc w:val="center"/>
            </w:pPr>
          </w:p>
        </w:tc>
        <w:tc>
          <w:tcPr>
            <w:tcW w:w="1471" w:type="dxa"/>
          </w:tcPr>
          <w:p w14:paraId="687A60AD" w14:textId="77777777" w:rsidR="0015076A" w:rsidRPr="005D29FC" w:rsidRDefault="0015076A" w:rsidP="00941970">
            <w:pPr>
              <w:jc w:val="center"/>
            </w:pPr>
          </w:p>
        </w:tc>
        <w:tc>
          <w:tcPr>
            <w:tcW w:w="5150" w:type="dxa"/>
          </w:tcPr>
          <w:p w14:paraId="39DBC88E" w14:textId="77777777" w:rsidR="0015076A" w:rsidRDefault="0015076A" w:rsidP="003320DA">
            <w:pPr>
              <w:jc w:val="center"/>
            </w:pPr>
            <w:r>
              <w:t>OST SRAS Tower Manager</w:t>
            </w:r>
          </w:p>
        </w:tc>
      </w:tr>
      <w:tr w:rsidR="0015076A" w:rsidRPr="005D29FC" w14:paraId="0C4CA7A8" w14:textId="77777777" w:rsidTr="49CC5493">
        <w:trPr>
          <w:trHeight w:val="718"/>
          <w:jc w:val="center"/>
        </w:trPr>
        <w:tc>
          <w:tcPr>
            <w:tcW w:w="2104" w:type="dxa"/>
          </w:tcPr>
          <w:p w14:paraId="6EFD53A3" w14:textId="77777777" w:rsidR="0015076A" w:rsidRPr="005D29FC" w:rsidRDefault="0015076A" w:rsidP="00941970">
            <w:pPr>
              <w:jc w:val="center"/>
            </w:pPr>
          </w:p>
        </w:tc>
        <w:tc>
          <w:tcPr>
            <w:tcW w:w="1471" w:type="dxa"/>
          </w:tcPr>
          <w:p w14:paraId="077E98B1" w14:textId="77777777" w:rsidR="0015076A" w:rsidRPr="005D29FC" w:rsidRDefault="0015076A" w:rsidP="00941970">
            <w:pPr>
              <w:jc w:val="center"/>
            </w:pPr>
          </w:p>
        </w:tc>
        <w:tc>
          <w:tcPr>
            <w:tcW w:w="5150" w:type="dxa"/>
          </w:tcPr>
          <w:p w14:paraId="1EB4772C" w14:textId="77777777" w:rsidR="0015076A" w:rsidRDefault="0015076A" w:rsidP="003320DA">
            <w:pPr>
              <w:jc w:val="center"/>
            </w:pPr>
            <w:r>
              <w:t>Application Management Services, ATOS</w:t>
            </w:r>
          </w:p>
        </w:tc>
      </w:tr>
      <w:tr w:rsidR="00F73A3B" w:rsidRPr="005D29FC" w14:paraId="161FBFC0" w14:textId="77777777" w:rsidTr="49CC5493">
        <w:trPr>
          <w:trHeight w:val="375"/>
          <w:jc w:val="center"/>
        </w:trPr>
        <w:tc>
          <w:tcPr>
            <w:tcW w:w="2104" w:type="dxa"/>
          </w:tcPr>
          <w:p w14:paraId="73C8953F" w14:textId="77777777" w:rsidR="00F73A3B" w:rsidRPr="005D29FC" w:rsidRDefault="00F73A3B" w:rsidP="00DD6CED">
            <w:pPr>
              <w:ind w:left="31" w:right="0"/>
              <w:jc w:val="center"/>
            </w:pPr>
          </w:p>
        </w:tc>
        <w:tc>
          <w:tcPr>
            <w:tcW w:w="1471" w:type="dxa"/>
          </w:tcPr>
          <w:p w14:paraId="71127B15" w14:textId="77777777" w:rsidR="00F73A3B" w:rsidRDefault="00F73A3B" w:rsidP="00DD6CED">
            <w:pPr>
              <w:jc w:val="center"/>
            </w:pPr>
          </w:p>
          <w:p w14:paraId="6D08D5BA" w14:textId="77777777" w:rsidR="00F73A3B" w:rsidRPr="005D29FC" w:rsidRDefault="00F73A3B" w:rsidP="00DD6CED">
            <w:pPr>
              <w:jc w:val="center"/>
            </w:pPr>
            <w:r w:rsidRPr="005D29FC">
              <w:t>:</w:t>
            </w:r>
          </w:p>
        </w:tc>
        <w:tc>
          <w:tcPr>
            <w:tcW w:w="5150" w:type="dxa"/>
            <w:tcBorders>
              <w:bottom w:val="single" w:sz="4" w:space="0" w:color="auto"/>
            </w:tcBorders>
          </w:tcPr>
          <w:p w14:paraId="06FC3F94" w14:textId="77777777" w:rsidR="00F73A3B" w:rsidRPr="005D29FC" w:rsidRDefault="00F73A3B" w:rsidP="00DD6CED">
            <w:pPr>
              <w:jc w:val="center"/>
            </w:pPr>
          </w:p>
        </w:tc>
      </w:tr>
      <w:tr w:rsidR="00F73A3B" w:rsidRPr="005D29FC" w14:paraId="550E7C17" w14:textId="77777777" w:rsidTr="49CC5493">
        <w:trPr>
          <w:trHeight w:val="359"/>
          <w:jc w:val="center"/>
        </w:trPr>
        <w:tc>
          <w:tcPr>
            <w:tcW w:w="2104" w:type="dxa"/>
          </w:tcPr>
          <w:p w14:paraId="5B0BD7F4" w14:textId="77777777" w:rsidR="00F73A3B" w:rsidRPr="005D29FC" w:rsidRDefault="00F73A3B" w:rsidP="00DD6CED">
            <w:pPr>
              <w:jc w:val="center"/>
            </w:pPr>
          </w:p>
        </w:tc>
        <w:tc>
          <w:tcPr>
            <w:tcW w:w="1471" w:type="dxa"/>
          </w:tcPr>
          <w:p w14:paraId="7068961C" w14:textId="77777777" w:rsidR="00F73A3B" w:rsidRPr="005D29FC" w:rsidRDefault="00F73A3B" w:rsidP="00DD6CED">
            <w:pPr>
              <w:jc w:val="center"/>
            </w:pPr>
          </w:p>
        </w:tc>
        <w:tc>
          <w:tcPr>
            <w:tcW w:w="5150" w:type="dxa"/>
            <w:tcBorders>
              <w:top w:val="single" w:sz="4" w:space="0" w:color="auto"/>
            </w:tcBorders>
          </w:tcPr>
          <w:p w14:paraId="7753B4A4" w14:textId="77777777" w:rsidR="00F73A3B" w:rsidRPr="00F524B4" w:rsidRDefault="00F73A3B" w:rsidP="00DD6CED">
            <w:pPr>
              <w:jc w:val="center"/>
            </w:pPr>
            <w:r w:rsidRPr="00F524B4">
              <w:t xml:space="preserve">Noor </w:t>
            </w:r>
            <w:proofErr w:type="spellStart"/>
            <w:r w:rsidRPr="00F524B4">
              <w:t>Hafiza</w:t>
            </w:r>
            <w:proofErr w:type="spellEnd"/>
            <w:r w:rsidRPr="00F524B4">
              <w:t xml:space="preserve"> </w:t>
            </w:r>
            <w:proofErr w:type="spellStart"/>
            <w:r w:rsidRPr="00F524B4">
              <w:t>Bahruddin</w:t>
            </w:r>
            <w:proofErr w:type="spellEnd"/>
          </w:p>
          <w:p w14:paraId="6145FD2C" w14:textId="77777777" w:rsidR="00F73A3B" w:rsidRPr="00C94B36" w:rsidRDefault="00F73A3B" w:rsidP="00DD6CED">
            <w:pPr>
              <w:jc w:val="center"/>
            </w:pPr>
            <w:r w:rsidRPr="00F524B4">
              <w:t>IT - Service Delivery Management</w:t>
            </w:r>
          </w:p>
        </w:tc>
      </w:tr>
      <w:tr w:rsidR="00F73A3B" w:rsidRPr="005D29FC" w14:paraId="626CE1CB" w14:textId="77777777" w:rsidTr="49CC5493">
        <w:trPr>
          <w:trHeight w:val="359"/>
          <w:jc w:val="center"/>
        </w:trPr>
        <w:tc>
          <w:tcPr>
            <w:tcW w:w="2104" w:type="dxa"/>
          </w:tcPr>
          <w:p w14:paraId="27BB68E8" w14:textId="77777777" w:rsidR="00F73A3B" w:rsidRPr="005D29FC" w:rsidRDefault="00F73A3B" w:rsidP="00DD6CED">
            <w:pPr>
              <w:jc w:val="center"/>
            </w:pPr>
          </w:p>
        </w:tc>
        <w:tc>
          <w:tcPr>
            <w:tcW w:w="1471" w:type="dxa"/>
          </w:tcPr>
          <w:p w14:paraId="5BB44AFF" w14:textId="77777777" w:rsidR="00F73A3B" w:rsidRPr="005D29FC" w:rsidRDefault="00F73A3B" w:rsidP="00DD6CED">
            <w:pPr>
              <w:jc w:val="center"/>
            </w:pPr>
          </w:p>
        </w:tc>
        <w:tc>
          <w:tcPr>
            <w:tcW w:w="5150" w:type="dxa"/>
          </w:tcPr>
          <w:p w14:paraId="2EADF3C0" w14:textId="77777777" w:rsidR="00F73A3B" w:rsidRPr="00C94B36" w:rsidRDefault="00F73A3B" w:rsidP="00DD6CED">
            <w:pPr>
              <w:jc w:val="center"/>
            </w:pPr>
            <w:r w:rsidRPr="00F524B4">
              <w:t>Group IT</w:t>
            </w:r>
          </w:p>
        </w:tc>
      </w:tr>
      <w:tr w:rsidR="00F73A3B" w:rsidRPr="005D29FC" w14:paraId="6A2D795B" w14:textId="77777777" w:rsidTr="49CC5493">
        <w:trPr>
          <w:trHeight w:val="359"/>
          <w:jc w:val="center"/>
        </w:trPr>
        <w:tc>
          <w:tcPr>
            <w:tcW w:w="2104" w:type="dxa"/>
          </w:tcPr>
          <w:p w14:paraId="061F08CF" w14:textId="77777777" w:rsidR="00F73A3B" w:rsidRPr="005D29FC" w:rsidRDefault="00F73A3B" w:rsidP="00DD6CED">
            <w:pPr>
              <w:jc w:val="center"/>
            </w:pPr>
          </w:p>
        </w:tc>
        <w:tc>
          <w:tcPr>
            <w:tcW w:w="1471" w:type="dxa"/>
          </w:tcPr>
          <w:p w14:paraId="6FA19B6D" w14:textId="77777777" w:rsidR="00F73A3B" w:rsidRPr="005D29FC" w:rsidRDefault="00F73A3B" w:rsidP="00DD6CED">
            <w:pPr>
              <w:jc w:val="center"/>
            </w:pPr>
          </w:p>
        </w:tc>
        <w:tc>
          <w:tcPr>
            <w:tcW w:w="5150" w:type="dxa"/>
          </w:tcPr>
          <w:p w14:paraId="25D4A793" w14:textId="77777777" w:rsidR="00F73A3B" w:rsidRPr="00C94B36" w:rsidRDefault="00F73A3B" w:rsidP="00DD6CED">
            <w:pPr>
              <w:jc w:val="center"/>
            </w:pPr>
          </w:p>
        </w:tc>
      </w:tr>
      <w:tr w:rsidR="00F73A3B" w:rsidRPr="005D29FC" w14:paraId="135F9E34" w14:textId="77777777" w:rsidTr="49CC5493">
        <w:trPr>
          <w:trHeight w:val="733"/>
          <w:jc w:val="center"/>
        </w:trPr>
        <w:tc>
          <w:tcPr>
            <w:tcW w:w="2104" w:type="dxa"/>
          </w:tcPr>
          <w:p w14:paraId="6D9598C8" w14:textId="77777777" w:rsidR="00F73A3B" w:rsidRPr="005D29FC" w:rsidRDefault="00F73A3B" w:rsidP="00DD6CED">
            <w:pPr>
              <w:jc w:val="center"/>
            </w:pPr>
          </w:p>
        </w:tc>
        <w:tc>
          <w:tcPr>
            <w:tcW w:w="1471" w:type="dxa"/>
          </w:tcPr>
          <w:p w14:paraId="1F13331C" w14:textId="77777777" w:rsidR="00F73A3B" w:rsidRPr="005D29FC" w:rsidRDefault="00F73A3B" w:rsidP="00DD6CED">
            <w:pPr>
              <w:jc w:val="center"/>
            </w:pPr>
          </w:p>
        </w:tc>
        <w:tc>
          <w:tcPr>
            <w:tcW w:w="5150" w:type="dxa"/>
            <w:tcBorders>
              <w:bottom w:val="single" w:sz="4" w:space="0" w:color="auto"/>
            </w:tcBorders>
          </w:tcPr>
          <w:p w14:paraId="3E9C75CA" w14:textId="77777777" w:rsidR="00F73A3B" w:rsidRPr="005D29FC" w:rsidRDefault="00F73A3B" w:rsidP="00DD6CED">
            <w:pPr>
              <w:jc w:val="center"/>
            </w:pPr>
          </w:p>
        </w:tc>
      </w:tr>
      <w:tr w:rsidR="00F73A3B" w:rsidRPr="005D29FC" w14:paraId="4382174D" w14:textId="77777777" w:rsidTr="49CC5493">
        <w:trPr>
          <w:trHeight w:val="733"/>
          <w:jc w:val="center"/>
        </w:trPr>
        <w:tc>
          <w:tcPr>
            <w:tcW w:w="2104" w:type="dxa"/>
          </w:tcPr>
          <w:p w14:paraId="5644DFDF" w14:textId="674F7F8F" w:rsidR="00F73A3B" w:rsidRPr="005D29FC" w:rsidRDefault="00F73A3B" w:rsidP="00DD6CED">
            <w:pPr>
              <w:ind w:left="31" w:right="0"/>
              <w:jc w:val="center"/>
            </w:pPr>
          </w:p>
        </w:tc>
        <w:tc>
          <w:tcPr>
            <w:tcW w:w="1471" w:type="dxa"/>
          </w:tcPr>
          <w:p w14:paraId="2B4D4395" w14:textId="6418B1CC" w:rsidR="00F73A3B" w:rsidRPr="005D29FC" w:rsidRDefault="00F73A3B" w:rsidP="00DD6CED">
            <w:pPr>
              <w:jc w:val="center"/>
            </w:pPr>
          </w:p>
        </w:tc>
        <w:tc>
          <w:tcPr>
            <w:tcW w:w="5150" w:type="dxa"/>
            <w:tcBorders>
              <w:top w:val="single" w:sz="4" w:space="0" w:color="auto"/>
            </w:tcBorders>
          </w:tcPr>
          <w:p w14:paraId="4E266F3D" w14:textId="77777777" w:rsidR="00F73A3B" w:rsidRDefault="00F73A3B" w:rsidP="00DD6CED">
            <w:pPr>
              <w:jc w:val="center"/>
            </w:pPr>
            <w:r>
              <w:t xml:space="preserve">Mohd. </w:t>
            </w:r>
            <w:proofErr w:type="spellStart"/>
            <w:r>
              <w:t>Suhaimi</w:t>
            </w:r>
            <w:proofErr w:type="spellEnd"/>
            <w:r>
              <w:t xml:space="preserve"> </w:t>
            </w:r>
            <w:proofErr w:type="spellStart"/>
            <w:r>
              <w:t>Yusof</w:t>
            </w:r>
            <w:proofErr w:type="spellEnd"/>
          </w:p>
          <w:p w14:paraId="33865545" w14:textId="77777777" w:rsidR="00F73A3B" w:rsidRPr="005D29FC" w:rsidRDefault="00F73A3B" w:rsidP="00DD6CED">
            <w:pPr>
              <w:jc w:val="center"/>
            </w:pPr>
            <w:r>
              <w:t>System Owner</w:t>
            </w:r>
          </w:p>
        </w:tc>
      </w:tr>
      <w:tr w:rsidR="00F73A3B" w:rsidRPr="005D29FC" w14:paraId="60F8B78A" w14:textId="77777777" w:rsidTr="49CC5493">
        <w:trPr>
          <w:trHeight w:val="733"/>
          <w:jc w:val="center"/>
        </w:trPr>
        <w:tc>
          <w:tcPr>
            <w:tcW w:w="2104" w:type="dxa"/>
          </w:tcPr>
          <w:p w14:paraId="70C4B9A4" w14:textId="77777777" w:rsidR="00F73A3B" w:rsidRPr="005D29FC" w:rsidRDefault="00F73A3B" w:rsidP="00DD6CED">
            <w:pPr>
              <w:jc w:val="center"/>
            </w:pPr>
          </w:p>
        </w:tc>
        <w:tc>
          <w:tcPr>
            <w:tcW w:w="1471" w:type="dxa"/>
          </w:tcPr>
          <w:p w14:paraId="4612AC28" w14:textId="77777777" w:rsidR="00F73A3B" w:rsidRPr="005D29FC" w:rsidRDefault="00F73A3B" w:rsidP="00DD6CED">
            <w:pPr>
              <w:jc w:val="center"/>
            </w:pPr>
          </w:p>
        </w:tc>
        <w:tc>
          <w:tcPr>
            <w:tcW w:w="5150" w:type="dxa"/>
          </w:tcPr>
          <w:p w14:paraId="556363CE" w14:textId="77777777" w:rsidR="00F73A3B" w:rsidRPr="005D29FC" w:rsidRDefault="00F73A3B" w:rsidP="00DD6CED">
            <w:pPr>
              <w:jc w:val="center"/>
            </w:pPr>
            <w:r w:rsidRPr="00DA0FA1">
              <w:t>Head, IT - Business IT Operations</w:t>
            </w:r>
          </w:p>
        </w:tc>
      </w:tr>
      <w:tr w:rsidR="00F73A3B" w:rsidRPr="005D29FC" w14:paraId="617AE685" w14:textId="77777777" w:rsidTr="49CC5493">
        <w:trPr>
          <w:trHeight w:val="733"/>
          <w:jc w:val="center"/>
        </w:trPr>
        <w:tc>
          <w:tcPr>
            <w:tcW w:w="2104" w:type="dxa"/>
          </w:tcPr>
          <w:p w14:paraId="40A623F1" w14:textId="77777777" w:rsidR="00F73A3B" w:rsidRPr="005D29FC" w:rsidRDefault="00F73A3B" w:rsidP="00DD6CED">
            <w:pPr>
              <w:jc w:val="center"/>
            </w:pPr>
          </w:p>
        </w:tc>
        <w:tc>
          <w:tcPr>
            <w:tcW w:w="1471" w:type="dxa"/>
          </w:tcPr>
          <w:p w14:paraId="40BDA33A" w14:textId="77777777" w:rsidR="00F73A3B" w:rsidRPr="005D29FC" w:rsidRDefault="00F73A3B" w:rsidP="00DD6CED">
            <w:pPr>
              <w:jc w:val="center"/>
            </w:pPr>
          </w:p>
        </w:tc>
        <w:tc>
          <w:tcPr>
            <w:tcW w:w="5150" w:type="dxa"/>
          </w:tcPr>
          <w:p w14:paraId="462BB745" w14:textId="77777777" w:rsidR="00F73A3B" w:rsidRDefault="00F73A3B" w:rsidP="00DD6CED">
            <w:pPr>
              <w:jc w:val="center"/>
            </w:pPr>
          </w:p>
          <w:p w14:paraId="1622ABAF" w14:textId="77777777" w:rsidR="00F73A3B" w:rsidRDefault="00F73A3B" w:rsidP="00DD6CED">
            <w:pPr>
              <w:jc w:val="center"/>
            </w:pPr>
          </w:p>
          <w:p w14:paraId="4B211557" w14:textId="77777777" w:rsidR="00F73A3B" w:rsidRDefault="00F73A3B" w:rsidP="00DD6CED">
            <w:pPr>
              <w:jc w:val="center"/>
            </w:pPr>
          </w:p>
          <w:p w14:paraId="4F3C905C" w14:textId="77777777" w:rsidR="00F73A3B" w:rsidRPr="005D29FC" w:rsidRDefault="00F73A3B" w:rsidP="00DD6CED">
            <w:pPr>
              <w:jc w:val="center"/>
            </w:pPr>
          </w:p>
        </w:tc>
      </w:tr>
      <w:tr w:rsidR="00F73A3B" w:rsidRPr="005D29FC" w14:paraId="18A5D8AC" w14:textId="77777777" w:rsidTr="49CC5493">
        <w:trPr>
          <w:trHeight w:val="359"/>
          <w:jc w:val="center"/>
        </w:trPr>
        <w:tc>
          <w:tcPr>
            <w:tcW w:w="2104" w:type="dxa"/>
          </w:tcPr>
          <w:p w14:paraId="42EA78FF" w14:textId="77777777" w:rsidR="00F73A3B" w:rsidRPr="005D29FC" w:rsidRDefault="00F73A3B" w:rsidP="00DD6CED">
            <w:pPr>
              <w:ind w:left="31" w:right="0"/>
              <w:jc w:val="center"/>
            </w:pPr>
            <w:r>
              <w:t xml:space="preserve">Approved </w:t>
            </w:r>
            <w:r w:rsidRPr="005D29FC">
              <w:t>By</w:t>
            </w:r>
          </w:p>
        </w:tc>
        <w:tc>
          <w:tcPr>
            <w:tcW w:w="1471" w:type="dxa"/>
          </w:tcPr>
          <w:p w14:paraId="3830B211" w14:textId="77777777" w:rsidR="00F73A3B" w:rsidRPr="005D29FC" w:rsidRDefault="00F73A3B" w:rsidP="00DD6CED">
            <w:pPr>
              <w:jc w:val="center"/>
            </w:pPr>
            <w:r>
              <w:t>:</w:t>
            </w:r>
          </w:p>
        </w:tc>
        <w:tc>
          <w:tcPr>
            <w:tcW w:w="5150" w:type="dxa"/>
            <w:tcBorders>
              <w:top w:val="single" w:sz="4" w:space="0" w:color="auto"/>
            </w:tcBorders>
          </w:tcPr>
          <w:p w14:paraId="3F2C1170" w14:textId="77777777" w:rsidR="00F73A3B" w:rsidRPr="005D29FC" w:rsidRDefault="0015076A" w:rsidP="00DD6CED">
            <w:pPr>
              <w:jc w:val="center"/>
            </w:pPr>
            <w:proofErr w:type="spellStart"/>
            <w:r>
              <w:t>Siti</w:t>
            </w:r>
            <w:proofErr w:type="spellEnd"/>
            <w:r>
              <w:t xml:space="preserve"> </w:t>
            </w:r>
            <w:proofErr w:type="spellStart"/>
            <w:r>
              <w:t>Hafsah</w:t>
            </w:r>
            <w:proofErr w:type="spellEnd"/>
            <w:r>
              <w:t xml:space="preserve"> Mohd </w:t>
            </w:r>
            <w:proofErr w:type="spellStart"/>
            <w:r>
              <w:t>Desa</w:t>
            </w:r>
            <w:proofErr w:type="spellEnd"/>
          </w:p>
        </w:tc>
      </w:tr>
      <w:tr w:rsidR="00F73A3B" w:rsidRPr="005D29FC" w14:paraId="7B38AFED" w14:textId="77777777" w:rsidTr="49CC5493">
        <w:trPr>
          <w:trHeight w:val="375"/>
          <w:jc w:val="center"/>
        </w:trPr>
        <w:tc>
          <w:tcPr>
            <w:tcW w:w="2104" w:type="dxa"/>
          </w:tcPr>
          <w:p w14:paraId="2D75EFF0" w14:textId="77777777" w:rsidR="00F73A3B" w:rsidRPr="005D29FC" w:rsidRDefault="00F73A3B" w:rsidP="00DD6CED">
            <w:pPr>
              <w:jc w:val="center"/>
            </w:pPr>
          </w:p>
        </w:tc>
        <w:tc>
          <w:tcPr>
            <w:tcW w:w="1471" w:type="dxa"/>
          </w:tcPr>
          <w:p w14:paraId="20829F88" w14:textId="77777777" w:rsidR="00F73A3B" w:rsidRPr="005D29FC" w:rsidRDefault="00F73A3B" w:rsidP="00DD6CED">
            <w:pPr>
              <w:jc w:val="center"/>
            </w:pPr>
          </w:p>
        </w:tc>
        <w:tc>
          <w:tcPr>
            <w:tcW w:w="5150" w:type="dxa"/>
          </w:tcPr>
          <w:p w14:paraId="4E2EF9F9" w14:textId="77777777" w:rsidR="00F73A3B" w:rsidRPr="005D29FC" w:rsidRDefault="00F73A3B" w:rsidP="00DD6CED">
            <w:pPr>
              <w:jc w:val="center"/>
            </w:pPr>
            <w:r>
              <w:t>Head IT Service Delivery Manager</w:t>
            </w:r>
          </w:p>
        </w:tc>
      </w:tr>
      <w:tr w:rsidR="00F73A3B" w:rsidRPr="005D29FC" w14:paraId="70A0B3A9" w14:textId="77777777" w:rsidTr="49CC5493">
        <w:trPr>
          <w:trHeight w:val="359"/>
          <w:jc w:val="center"/>
        </w:trPr>
        <w:tc>
          <w:tcPr>
            <w:tcW w:w="2104" w:type="dxa"/>
          </w:tcPr>
          <w:p w14:paraId="48C21B92" w14:textId="77777777" w:rsidR="00F73A3B" w:rsidRPr="005D29FC" w:rsidRDefault="00F73A3B" w:rsidP="00DD6CED">
            <w:pPr>
              <w:jc w:val="center"/>
            </w:pPr>
          </w:p>
        </w:tc>
        <w:tc>
          <w:tcPr>
            <w:tcW w:w="1471" w:type="dxa"/>
          </w:tcPr>
          <w:p w14:paraId="59A88F46" w14:textId="77777777" w:rsidR="00F73A3B" w:rsidRPr="005D29FC" w:rsidRDefault="00F73A3B" w:rsidP="00DD6CED">
            <w:pPr>
              <w:jc w:val="center"/>
            </w:pPr>
          </w:p>
        </w:tc>
        <w:tc>
          <w:tcPr>
            <w:tcW w:w="5150" w:type="dxa"/>
          </w:tcPr>
          <w:p w14:paraId="328D451A" w14:textId="77777777" w:rsidR="00F73A3B" w:rsidRPr="005D29FC" w:rsidRDefault="00F73A3B" w:rsidP="00DD6CED">
            <w:pPr>
              <w:jc w:val="center"/>
            </w:pPr>
            <w:r>
              <w:t>Group IT</w:t>
            </w:r>
          </w:p>
        </w:tc>
      </w:tr>
      <w:bookmarkEnd w:id="10"/>
    </w:tbl>
    <w:p w14:paraId="60194398" w14:textId="77777777" w:rsidR="00EE5351" w:rsidRDefault="00EE5351"/>
    <w:p w14:paraId="4442F8F5" w14:textId="77777777" w:rsidR="00EE5351" w:rsidRDefault="00EE5351"/>
    <w:p w14:paraId="5855A791" w14:textId="77777777" w:rsidR="00EE5351" w:rsidRDefault="00EE5351"/>
    <w:p w14:paraId="690A5A56" w14:textId="77777777" w:rsidR="00EE5351" w:rsidRDefault="00EE5351"/>
    <w:p w14:paraId="4D388E53" w14:textId="77777777" w:rsidR="00EE5351" w:rsidRDefault="00EE5351"/>
    <w:p w14:paraId="0DB8F460" w14:textId="77777777" w:rsidR="00EE5351" w:rsidRDefault="00EE5351"/>
    <w:p w14:paraId="0B83C1C6" w14:textId="77777777" w:rsidR="00EE5351" w:rsidRDefault="00EE5351"/>
    <w:p w14:paraId="58AD7390" w14:textId="77777777" w:rsidR="00EE5351" w:rsidRDefault="00EE5351"/>
    <w:p w14:paraId="113742B7" w14:textId="77777777" w:rsidR="00EE5351" w:rsidRDefault="00EE5351"/>
    <w:p w14:paraId="1007336F" w14:textId="77777777" w:rsidR="00EE5351" w:rsidRDefault="00EE5351"/>
    <w:p w14:paraId="7F4CF1B4" w14:textId="77777777" w:rsidR="00EE5351" w:rsidRDefault="00EE5351"/>
    <w:p w14:paraId="45E17210" w14:textId="77777777" w:rsidR="00EE5351" w:rsidRDefault="00EE5351"/>
    <w:p w14:paraId="74E1AA66" w14:textId="77777777" w:rsidR="00EE5351" w:rsidRDefault="00EE5351"/>
    <w:p w14:paraId="1052FC0D" w14:textId="77777777" w:rsidR="00EE5351" w:rsidRDefault="00EE5351"/>
    <w:p w14:paraId="5A9C2EE6" w14:textId="77777777" w:rsidR="00EE5351" w:rsidRDefault="00EE5351"/>
    <w:p w14:paraId="34C025E4" w14:textId="77777777" w:rsidR="00EE5351" w:rsidRDefault="00EE5351"/>
    <w:p w14:paraId="4A7A6ABA" w14:textId="77777777" w:rsidR="00EE5351" w:rsidRDefault="00EE5351"/>
    <w:p w14:paraId="555D45AC" w14:textId="77777777" w:rsidR="00EE5351" w:rsidRDefault="00EE5351"/>
    <w:p w14:paraId="7646CB19" w14:textId="77777777" w:rsidR="00EE5351" w:rsidRDefault="00EE5351"/>
    <w:p w14:paraId="14EA6257" w14:textId="77777777" w:rsidR="00EE5351" w:rsidRDefault="00EE5351"/>
    <w:p w14:paraId="7ECB5894" w14:textId="77777777" w:rsidR="00EE5351" w:rsidRDefault="00EE5351"/>
    <w:p w14:paraId="5A120FB7" w14:textId="77777777" w:rsidR="00EE5351" w:rsidRDefault="00EE5351"/>
    <w:p w14:paraId="01F1B354" w14:textId="77777777" w:rsidR="00EE5351" w:rsidRDefault="00EE5351" w:rsidP="007E41F9">
      <w:pPr>
        <w:ind w:left="0"/>
      </w:pPr>
    </w:p>
    <w:p w14:paraId="30795ACF" w14:textId="77777777" w:rsidR="00EE5351" w:rsidRDefault="00EE5351"/>
    <w:p w14:paraId="3A9D8102" w14:textId="77777777" w:rsidR="00EE5351" w:rsidRDefault="00EE5351"/>
    <w:p w14:paraId="476AF0FC" w14:textId="77777777" w:rsidR="00EE5351" w:rsidRDefault="00EE5351"/>
    <w:p w14:paraId="6CABC36B" w14:textId="77777777" w:rsidR="00EE5351" w:rsidRDefault="00EE5351">
      <w:pPr>
        <w:jc w:val="center"/>
      </w:pPr>
      <w:r>
        <w:rPr>
          <w:b/>
          <w:bCs/>
          <w:sz w:val="28"/>
          <w:szCs w:val="28"/>
        </w:rPr>
        <w:t>INTENTIONALLY LEFT BLANK</w:t>
      </w:r>
    </w:p>
    <w:p w14:paraId="1474D1D7" w14:textId="77777777" w:rsidR="00EE5351" w:rsidRDefault="00EE5351"/>
    <w:p w14:paraId="60A2E338" w14:textId="77777777" w:rsidR="00EE5351" w:rsidRDefault="00EE5351"/>
    <w:p w14:paraId="63F3CB6F" w14:textId="77777777" w:rsidR="00EE5351" w:rsidRDefault="00EE5351"/>
    <w:p w14:paraId="1AD05757" w14:textId="77777777" w:rsidR="00EE5351" w:rsidRDefault="00EE5351"/>
    <w:p w14:paraId="45B35B4E" w14:textId="77777777" w:rsidR="00EE5351" w:rsidRDefault="00EE5351"/>
    <w:p w14:paraId="0CC289BE" w14:textId="77777777" w:rsidR="00EE5351" w:rsidRDefault="00EE5351"/>
    <w:p w14:paraId="1E2AFFAA" w14:textId="77777777" w:rsidR="00EE5351" w:rsidRDefault="00EE5351"/>
    <w:p w14:paraId="729ED4BA" w14:textId="77777777" w:rsidR="00EE5351" w:rsidRDefault="00EE5351"/>
    <w:p w14:paraId="5253D7B5" w14:textId="77777777" w:rsidR="00EE5351" w:rsidRDefault="00EE5351"/>
    <w:p w14:paraId="75872992" w14:textId="77777777" w:rsidR="00EE5351" w:rsidRDefault="00EE5351"/>
    <w:p w14:paraId="5D52B8AE" w14:textId="77777777" w:rsidR="00EE5351" w:rsidRDefault="00EE5351">
      <w:pPr>
        <w:tabs>
          <w:tab w:val="center" w:pos="4981"/>
        </w:tabs>
        <w:rPr>
          <w:b/>
        </w:rPr>
        <w:sectPr w:rsidR="00EE5351">
          <w:headerReference w:type="even" r:id="rId18"/>
          <w:headerReference w:type="default" r:id="rId19"/>
          <w:footerReference w:type="even" r:id="rId20"/>
          <w:footerReference w:type="default" r:id="rId21"/>
          <w:headerReference w:type="first" r:id="rId22"/>
          <w:footerReference w:type="first" r:id="rId23"/>
          <w:pgSz w:w="11906" w:h="16838"/>
          <w:pgMar w:top="360" w:right="648" w:bottom="632" w:left="1296" w:header="216" w:footer="576" w:gutter="0"/>
          <w:pgNumType w:start="1"/>
          <w:cols w:space="720"/>
          <w:docGrid w:linePitch="600" w:charSpace="40960"/>
        </w:sectPr>
      </w:pPr>
      <w:r>
        <w:tab/>
      </w:r>
    </w:p>
    <w:p w14:paraId="4983C1C1" w14:textId="77777777" w:rsidR="00EE5351" w:rsidRDefault="00EE5351" w:rsidP="00001B21">
      <w:pPr>
        <w:spacing w:line="360" w:lineRule="auto"/>
        <w:ind w:left="0" w:right="62"/>
        <w:jc w:val="center"/>
      </w:pPr>
      <w:r>
        <w:rPr>
          <w:b/>
        </w:rPr>
        <w:lastRenderedPageBreak/>
        <w:t>TABLE OF CONTENTS</w:t>
      </w:r>
    </w:p>
    <w:p w14:paraId="5EACDB15" w14:textId="77777777" w:rsidR="00BA6F9C" w:rsidRPr="00540997" w:rsidRDefault="00EE5351">
      <w:pPr>
        <w:pStyle w:val="TOC1"/>
        <w:tabs>
          <w:tab w:val="left" w:pos="612"/>
          <w:tab w:val="right" w:leader="dot" w:pos="9952"/>
        </w:tabs>
        <w:rPr>
          <w:rFonts w:ascii="Calibri" w:hAnsi="Calibri" w:cs="Times New Roman"/>
          <w:b w:val="0"/>
          <w:bCs w:val="0"/>
          <w:noProof/>
          <w:sz w:val="22"/>
          <w:szCs w:val="22"/>
          <w:lang w:val="en-US" w:eastAsia="en-US"/>
        </w:rPr>
      </w:pPr>
      <w:r>
        <w:fldChar w:fldCharType="begin"/>
      </w:r>
      <w:r>
        <w:instrText xml:space="preserve"> TOC \o "1-3" \h \z \u </w:instrText>
      </w:r>
      <w:r>
        <w:fldChar w:fldCharType="separate"/>
      </w:r>
      <w:hyperlink w:anchor="_Toc10046968" w:history="1">
        <w:r w:rsidR="00BA6F9C" w:rsidRPr="00DA0684">
          <w:rPr>
            <w:rStyle w:val="Hyperlink"/>
            <w:noProof/>
            <w:lang w:eastAsia="en-US"/>
          </w:rPr>
          <w:t>1.1</w:t>
        </w:r>
        <w:r w:rsidR="00BA6F9C" w:rsidRPr="00540997">
          <w:rPr>
            <w:rFonts w:ascii="Calibri" w:hAnsi="Calibri" w:cs="Times New Roman"/>
            <w:b w:val="0"/>
            <w:bCs w:val="0"/>
            <w:noProof/>
            <w:sz w:val="22"/>
            <w:szCs w:val="22"/>
            <w:lang w:val="en-US" w:eastAsia="en-US"/>
          </w:rPr>
          <w:tab/>
        </w:r>
        <w:r w:rsidR="00BA6F9C" w:rsidRPr="00DA0684">
          <w:rPr>
            <w:rStyle w:val="Hyperlink"/>
            <w:noProof/>
            <w:lang w:eastAsia="en-US"/>
          </w:rPr>
          <w:t>RECORD OF REVISION</w:t>
        </w:r>
        <w:r w:rsidR="00BA6F9C">
          <w:rPr>
            <w:noProof/>
            <w:webHidden/>
          </w:rPr>
          <w:tab/>
        </w:r>
        <w:r w:rsidR="00BA6F9C">
          <w:rPr>
            <w:noProof/>
            <w:webHidden/>
          </w:rPr>
          <w:fldChar w:fldCharType="begin"/>
        </w:r>
        <w:r w:rsidR="00BA6F9C">
          <w:rPr>
            <w:noProof/>
            <w:webHidden/>
          </w:rPr>
          <w:instrText xml:space="preserve"> PAGEREF _Toc10046968 \h </w:instrText>
        </w:r>
        <w:r w:rsidR="00BA6F9C">
          <w:rPr>
            <w:noProof/>
            <w:webHidden/>
          </w:rPr>
        </w:r>
        <w:r w:rsidR="00BA6F9C">
          <w:rPr>
            <w:noProof/>
            <w:webHidden/>
          </w:rPr>
          <w:fldChar w:fldCharType="separate"/>
        </w:r>
        <w:r w:rsidR="00BA6F9C">
          <w:rPr>
            <w:noProof/>
            <w:webHidden/>
          </w:rPr>
          <w:t>1-2</w:t>
        </w:r>
        <w:r w:rsidR="00BA6F9C">
          <w:rPr>
            <w:noProof/>
            <w:webHidden/>
          </w:rPr>
          <w:fldChar w:fldCharType="end"/>
        </w:r>
      </w:hyperlink>
    </w:p>
    <w:p w14:paraId="285DA9E5"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69" w:history="1">
        <w:r w:rsidR="00BA6F9C" w:rsidRPr="00DA0684">
          <w:rPr>
            <w:rStyle w:val="Hyperlink"/>
            <w:noProof/>
            <w:lang w:eastAsia="en-US"/>
          </w:rPr>
          <w:t>1.2</w:t>
        </w:r>
        <w:r w:rsidR="00BA6F9C" w:rsidRPr="00540997">
          <w:rPr>
            <w:rFonts w:ascii="Calibri" w:hAnsi="Calibri" w:cs="Times New Roman"/>
            <w:b w:val="0"/>
            <w:bCs w:val="0"/>
            <w:noProof/>
            <w:sz w:val="22"/>
            <w:szCs w:val="22"/>
            <w:lang w:val="en-US" w:eastAsia="en-US"/>
          </w:rPr>
          <w:tab/>
        </w:r>
        <w:r w:rsidR="00BA6F9C" w:rsidRPr="00DA0684">
          <w:rPr>
            <w:rStyle w:val="Hyperlink"/>
            <w:noProof/>
            <w:lang w:eastAsia="en-US"/>
          </w:rPr>
          <w:t>LIST OF EFFECTIVE PAGES</w:t>
        </w:r>
        <w:r w:rsidR="00BA6F9C">
          <w:rPr>
            <w:noProof/>
            <w:webHidden/>
          </w:rPr>
          <w:tab/>
        </w:r>
        <w:r w:rsidR="00BA6F9C">
          <w:rPr>
            <w:noProof/>
            <w:webHidden/>
          </w:rPr>
          <w:fldChar w:fldCharType="begin"/>
        </w:r>
        <w:r w:rsidR="00BA6F9C">
          <w:rPr>
            <w:noProof/>
            <w:webHidden/>
          </w:rPr>
          <w:instrText xml:space="preserve"> PAGEREF _Toc10046969 \h </w:instrText>
        </w:r>
        <w:r w:rsidR="00BA6F9C">
          <w:rPr>
            <w:noProof/>
            <w:webHidden/>
          </w:rPr>
        </w:r>
        <w:r w:rsidR="00BA6F9C">
          <w:rPr>
            <w:noProof/>
            <w:webHidden/>
          </w:rPr>
          <w:fldChar w:fldCharType="separate"/>
        </w:r>
        <w:r w:rsidR="00BA6F9C">
          <w:rPr>
            <w:noProof/>
            <w:webHidden/>
          </w:rPr>
          <w:t>1-3</w:t>
        </w:r>
        <w:r w:rsidR="00BA6F9C">
          <w:rPr>
            <w:noProof/>
            <w:webHidden/>
          </w:rPr>
          <w:fldChar w:fldCharType="end"/>
        </w:r>
      </w:hyperlink>
    </w:p>
    <w:p w14:paraId="2C4B73EF"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0" w:history="1">
        <w:r w:rsidR="00BA6F9C" w:rsidRPr="00DA0684">
          <w:rPr>
            <w:rStyle w:val="Hyperlink"/>
            <w:noProof/>
            <w:lang w:eastAsia="en-US"/>
          </w:rPr>
          <w:t>1.3</w:t>
        </w:r>
        <w:r w:rsidR="00BA6F9C" w:rsidRPr="00540997">
          <w:rPr>
            <w:rFonts w:ascii="Calibri" w:hAnsi="Calibri" w:cs="Times New Roman"/>
            <w:b w:val="0"/>
            <w:bCs w:val="0"/>
            <w:noProof/>
            <w:sz w:val="22"/>
            <w:szCs w:val="22"/>
            <w:lang w:val="en-US" w:eastAsia="en-US"/>
          </w:rPr>
          <w:tab/>
        </w:r>
        <w:r w:rsidR="00BA6F9C" w:rsidRPr="00DA0684">
          <w:rPr>
            <w:rStyle w:val="Hyperlink"/>
            <w:noProof/>
            <w:lang w:eastAsia="en-US"/>
          </w:rPr>
          <w:t>DISTRIBUTION LIST</w:t>
        </w:r>
        <w:r w:rsidR="00BA6F9C">
          <w:rPr>
            <w:noProof/>
            <w:webHidden/>
          </w:rPr>
          <w:tab/>
        </w:r>
        <w:r w:rsidR="00BA6F9C">
          <w:rPr>
            <w:noProof/>
            <w:webHidden/>
          </w:rPr>
          <w:fldChar w:fldCharType="begin"/>
        </w:r>
        <w:r w:rsidR="00BA6F9C">
          <w:rPr>
            <w:noProof/>
            <w:webHidden/>
          </w:rPr>
          <w:instrText xml:space="preserve"> PAGEREF _Toc10046970 \h </w:instrText>
        </w:r>
        <w:r w:rsidR="00BA6F9C">
          <w:rPr>
            <w:noProof/>
            <w:webHidden/>
          </w:rPr>
        </w:r>
        <w:r w:rsidR="00BA6F9C">
          <w:rPr>
            <w:noProof/>
            <w:webHidden/>
          </w:rPr>
          <w:fldChar w:fldCharType="separate"/>
        </w:r>
        <w:r w:rsidR="00BA6F9C">
          <w:rPr>
            <w:noProof/>
            <w:webHidden/>
          </w:rPr>
          <w:t>1-4</w:t>
        </w:r>
        <w:r w:rsidR="00BA6F9C">
          <w:rPr>
            <w:noProof/>
            <w:webHidden/>
          </w:rPr>
          <w:fldChar w:fldCharType="end"/>
        </w:r>
      </w:hyperlink>
    </w:p>
    <w:p w14:paraId="65AB6513"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1" w:history="1">
        <w:r w:rsidR="00BA6F9C" w:rsidRPr="00DA0684">
          <w:rPr>
            <w:rStyle w:val="Hyperlink"/>
            <w:noProof/>
            <w:lang w:eastAsia="en-US"/>
          </w:rPr>
          <w:t>1.4</w:t>
        </w:r>
        <w:r w:rsidR="00BA6F9C" w:rsidRPr="00540997">
          <w:rPr>
            <w:rFonts w:ascii="Calibri" w:hAnsi="Calibri" w:cs="Times New Roman"/>
            <w:b w:val="0"/>
            <w:bCs w:val="0"/>
            <w:noProof/>
            <w:sz w:val="22"/>
            <w:szCs w:val="22"/>
            <w:lang w:val="en-US" w:eastAsia="en-US"/>
          </w:rPr>
          <w:tab/>
        </w:r>
        <w:r w:rsidR="00BA6F9C" w:rsidRPr="00DA0684">
          <w:rPr>
            <w:rStyle w:val="Hyperlink"/>
            <w:noProof/>
            <w:lang w:eastAsia="en-US"/>
          </w:rPr>
          <w:t>LIST OF ABBREVIATIONS</w:t>
        </w:r>
        <w:r w:rsidR="00BA6F9C">
          <w:rPr>
            <w:noProof/>
            <w:webHidden/>
          </w:rPr>
          <w:tab/>
        </w:r>
        <w:r w:rsidR="00BA6F9C">
          <w:rPr>
            <w:noProof/>
            <w:webHidden/>
          </w:rPr>
          <w:fldChar w:fldCharType="begin"/>
        </w:r>
        <w:r w:rsidR="00BA6F9C">
          <w:rPr>
            <w:noProof/>
            <w:webHidden/>
          </w:rPr>
          <w:instrText xml:space="preserve"> PAGEREF _Toc10046971 \h </w:instrText>
        </w:r>
        <w:r w:rsidR="00BA6F9C">
          <w:rPr>
            <w:noProof/>
            <w:webHidden/>
          </w:rPr>
        </w:r>
        <w:r w:rsidR="00BA6F9C">
          <w:rPr>
            <w:noProof/>
            <w:webHidden/>
          </w:rPr>
          <w:fldChar w:fldCharType="separate"/>
        </w:r>
        <w:r w:rsidR="00BA6F9C">
          <w:rPr>
            <w:noProof/>
            <w:webHidden/>
          </w:rPr>
          <w:t>1-4</w:t>
        </w:r>
        <w:r w:rsidR="00BA6F9C">
          <w:rPr>
            <w:noProof/>
            <w:webHidden/>
          </w:rPr>
          <w:fldChar w:fldCharType="end"/>
        </w:r>
      </w:hyperlink>
    </w:p>
    <w:p w14:paraId="7B516E27"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2" w:history="1">
        <w:r w:rsidR="00BA6F9C" w:rsidRPr="00DA0684">
          <w:rPr>
            <w:rStyle w:val="Hyperlink"/>
            <w:noProof/>
            <w:lang w:eastAsia="en-US"/>
          </w:rPr>
          <w:t>1.5</w:t>
        </w:r>
        <w:r w:rsidR="00BA6F9C" w:rsidRPr="00540997">
          <w:rPr>
            <w:rFonts w:ascii="Calibri" w:hAnsi="Calibri" w:cs="Times New Roman"/>
            <w:b w:val="0"/>
            <w:bCs w:val="0"/>
            <w:noProof/>
            <w:sz w:val="22"/>
            <w:szCs w:val="22"/>
            <w:lang w:val="en-US" w:eastAsia="en-US"/>
          </w:rPr>
          <w:tab/>
        </w:r>
        <w:r w:rsidR="00BA6F9C" w:rsidRPr="00DA0684">
          <w:rPr>
            <w:rStyle w:val="Hyperlink"/>
            <w:noProof/>
            <w:lang w:eastAsia="en-US"/>
          </w:rPr>
          <w:t>CONDITION OF USE</w:t>
        </w:r>
        <w:r w:rsidR="00BA6F9C">
          <w:rPr>
            <w:noProof/>
            <w:webHidden/>
          </w:rPr>
          <w:tab/>
        </w:r>
        <w:r w:rsidR="00BA6F9C">
          <w:rPr>
            <w:noProof/>
            <w:webHidden/>
          </w:rPr>
          <w:fldChar w:fldCharType="begin"/>
        </w:r>
        <w:r w:rsidR="00BA6F9C">
          <w:rPr>
            <w:noProof/>
            <w:webHidden/>
          </w:rPr>
          <w:instrText xml:space="preserve"> PAGEREF _Toc10046972 \h </w:instrText>
        </w:r>
        <w:r w:rsidR="00BA6F9C">
          <w:rPr>
            <w:noProof/>
            <w:webHidden/>
          </w:rPr>
        </w:r>
        <w:r w:rsidR="00BA6F9C">
          <w:rPr>
            <w:noProof/>
            <w:webHidden/>
          </w:rPr>
          <w:fldChar w:fldCharType="separate"/>
        </w:r>
        <w:r w:rsidR="00BA6F9C">
          <w:rPr>
            <w:noProof/>
            <w:webHidden/>
          </w:rPr>
          <w:t>1-5</w:t>
        </w:r>
        <w:r w:rsidR="00BA6F9C">
          <w:rPr>
            <w:noProof/>
            <w:webHidden/>
          </w:rPr>
          <w:fldChar w:fldCharType="end"/>
        </w:r>
      </w:hyperlink>
    </w:p>
    <w:p w14:paraId="7DFBCFB7"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3" w:history="1">
        <w:r w:rsidR="00BA6F9C" w:rsidRPr="00DA0684">
          <w:rPr>
            <w:rStyle w:val="Hyperlink"/>
            <w:noProof/>
            <w:lang w:eastAsia="en-US"/>
          </w:rPr>
          <w:t>1.6</w:t>
        </w:r>
        <w:r w:rsidR="00BA6F9C" w:rsidRPr="00540997">
          <w:rPr>
            <w:rFonts w:ascii="Calibri" w:hAnsi="Calibri" w:cs="Times New Roman"/>
            <w:b w:val="0"/>
            <w:bCs w:val="0"/>
            <w:noProof/>
            <w:sz w:val="22"/>
            <w:szCs w:val="22"/>
            <w:lang w:val="en-US" w:eastAsia="en-US"/>
          </w:rPr>
          <w:tab/>
        </w:r>
        <w:r w:rsidR="00BA6F9C" w:rsidRPr="00DA0684">
          <w:rPr>
            <w:rStyle w:val="Hyperlink"/>
            <w:noProof/>
            <w:lang w:eastAsia="en-US"/>
          </w:rPr>
          <w:t>CONTROL OF MANUAL</w:t>
        </w:r>
        <w:r w:rsidR="00BA6F9C">
          <w:rPr>
            <w:noProof/>
            <w:webHidden/>
          </w:rPr>
          <w:tab/>
        </w:r>
        <w:r w:rsidR="00BA6F9C">
          <w:rPr>
            <w:noProof/>
            <w:webHidden/>
          </w:rPr>
          <w:fldChar w:fldCharType="begin"/>
        </w:r>
        <w:r w:rsidR="00BA6F9C">
          <w:rPr>
            <w:noProof/>
            <w:webHidden/>
          </w:rPr>
          <w:instrText xml:space="preserve"> PAGEREF _Toc10046973 \h </w:instrText>
        </w:r>
        <w:r w:rsidR="00BA6F9C">
          <w:rPr>
            <w:noProof/>
            <w:webHidden/>
          </w:rPr>
        </w:r>
        <w:r w:rsidR="00BA6F9C">
          <w:rPr>
            <w:noProof/>
            <w:webHidden/>
          </w:rPr>
          <w:fldChar w:fldCharType="separate"/>
        </w:r>
        <w:r w:rsidR="00BA6F9C">
          <w:rPr>
            <w:noProof/>
            <w:webHidden/>
          </w:rPr>
          <w:t>1-5</w:t>
        </w:r>
        <w:r w:rsidR="00BA6F9C">
          <w:rPr>
            <w:noProof/>
            <w:webHidden/>
          </w:rPr>
          <w:fldChar w:fldCharType="end"/>
        </w:r>
      </w:hyperlink>
    </w:p>
    <w:p w14:paraId="405CA1EE"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4" w:history="1">
        <w:r w:rsidR="00BA6F9C" w:rsidRPr="00DA0684">
          <w:rPr>
            <w:rStyle w:val="Hyperlink"/>
            <w:noProof/>
          </w:rPr>
          <w:t>2.1</w:t>
        </w:r>
        <w:r w:rsidR="00BA6F9C" w:rsidRPr="00540997">
          <w:rPr>
            <w:rFonts w:ascii="Calibri" w:hAnsi="Calibri" w:cs="Times New Roman"/>
            <w:b w:val="0"/>
            <w:bCs w:val="0"/>
            <w:noProof/>
            <w:sz w:val="22"/>
            <w:szCs w:val="22"/>
            <w:lang w:val="en-US" w:eastAsia="en-US"/>
          </w:rPr>
          <w:tab/>
        </w:r>
        <w:r w:rsidR="00BA6F9C" w:rsidRPr="00DA0684">
          <w:rPr>
            <w:rStyle w:val="Hyperlink"/>
            <w:noProof/>
          </w:rPr>
          <w:t>INTRODUCTION</w:t>
        </w:r>
        <w:r w:rsidR="00BA6F9C">
          <w:rPr>
            <w:noProof/>
            <w:webHidden/>
          </w:rPr>
          <w:tab/>
        </w:r>
        <w:r w:rsidR="00BA6F9C">
          <w:rPr>
            <w:noProof/>
            <w:webHidden/>
          </w:rPr>
          <w:fldChar w:fldCharType="begin"/>
        </w:r>
        <w:r w:rsidR="00BA6F9C">
          <w:rPr>
            <w:noProof/>
            <w:webHidden/>
          </w:rPr>
          <w:instrText xml:space="preserve"> PAGEREF _Toc10046974 \h </w:instrText>
        </w:r>
        <w:r w:rsidR="00BA6F9C">
          <w:rPr>
            <w:noProof/>
            <w:webHidden/>
          </w:rPr>
        </w:r>
        <w:r w:rsidR="00BA6F9C">
          <w:rPr>
            <w:noProof/>
            <w:webHidden/>
          </w:rPr>
          <w:fldChar w:fldCharType="separate"/>
        </w:r>
        <w:r w:rsidR="00BA6F9C">
          <w:rPr>
            <w:noProof/>
            <w:webHidden/>
          </w:rPr>
          <w:t>2-2</w:t>
        </w:r>
        <w:r w:rsidR="00BA6F9C">
          <w:rPr>
            <w:noProof/>
            <w:webHidden/>
          </w:rPr>
          <w:fldChar w:fldCharType="end"/>
        </w:r>
      </w:hyperlink>
    </w:p>
    <w:p w14:paraId="3CBD0A71"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5" w:history="1">
        <w:r w:rsidR="00BA6F9C" w:rsidRPr="00DA0684">
          <w:rPr>
            <w:rStyle w:val="Hyperlink"/>
            <w:noProof/>
          </w:rPr>
          <w:t>2.2</w:t>
        </w:r>
        <w:r w:rsidR="00BA6F9C" w:rsidRPr="00540997">
          <w:rPr>
            <w:rFonts w:ascii="Calibri" w:hAnsi="Calibri" w:cs="Times New Roman"/>
            <w:b w:val="0"/>
            <w:bCs w:val="0"/>
            <w:noProof/>
            <w:sz w:val="22"/>
            <w:szCs w:val="22"/>
            <w:lang w:val="en-US" w:eastAsia="en-US"/>
          </w:rPr>
          <w:tab/>
        </w:r>
        <w:r w:rsidR="00BA6F9C" w:rsidRPr="00DA0684">
          <w:rPr>
            <w:rStyle w:val="Hyperlink"/>
            <w:noProof/>
          </w:rPr>
          <w:t>PURPOSE</w:t>
        </w:r>
        <w:r w:rsidR="00BA6F9C">
          <w:rPr>
            <w:noProof/>
            <w:webHidden/>
          </w:rPr>
          <w:tab/>
        </w:r>
        <w:r w:rsidR="00BA6F9C">
          <w:rPr>
            <w:noProof/>
            <w:webHidden/>
          </w:rPr>
          <w:fldChar w:fldCharType="begin"/>
        </w:r>
        <w:r w:rsidR="00BA6F9C">
          <w:rPr>
            <w:noProof/>
            <w:webHidden/>
          </w:rPr>
          <w:instrText xml:space="preserve"> PAGEREF _Toc10046975 \h </w:instrText>
        </w:r>
        <w:r w:rsidR="00BA6F9C">
          <w:rPr>
            <w:noProof/>
            <w:webHidden/>
          </w:rPr>
        </w:r>
        <w:r w:rsidR="00BA6F9C">
          <w:rPr>
            <w:noProof/>
            <w:webHidden/>
          </w:rPr>
          <w:fldChar w:fldCharType="separate"/>
        </w:r>
        <w:r w:rsidR="00BA6F9C">
          <w:rPr>
            <w:noProof/>
            <w:webHidden/>
          </w:rPr>
          <w:t>2-2</w:t>
        </w:r>
        <w:r w:rsidR="00BA6F9C">
          <w:rPr>
            <w:noProof/>
            <w:webHidden/>
          </w:rPr>
          <w:fldChar w:fldCharType="end"/>
        </w:r>
      </w:hyperlink>
    </w:p>
    <w:p w14:paraId="3B4668DE"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6" w:history="1">
        <w:r w:rsidR="00BA6F9C" w:rsidRPr="00DA0684">
          <w:rPr>
            <w:rStyle w:val="Hyperlink"/>
            <w:noProof/>
          </w:rPr>
          <w:t>2.3</w:t>
        </w:r>
        <w:r w:rsidR="00BA6F9C" w:rsidRPr="00540997">
          <w:rPr>
            <w:rFonts w:ascii="Calibri" w:hAnsi="Calibri" w:cs="Times New Roman"/>
            <w:b w:val="0"/>
            <w:bCs w:val="0"/>
            <w:noProof/>
            <w:sz w:val="22"/>
            <w:szCs w:val="22"/>
            <w:lang w:val="en-US" w:eastAsia="en-US"/>
          </w:rPr>
          <w:tab/>
        </w:r>
        <w:r w:rsidR="00BA6F9C" w:rsidRPr="00DA0684">
          <w:rPr>
            <w:rStyle w:val="Hyperlink"/>
            <w:noProof/>
          </w:rPr>
          <w:t>SCOPE AND APPLICATION</w:t>
        </w:r>
        <w:r w:rsidR="00BA6F9C">
          <w:rPr>
            <w:noProof/>
            <w:webHidden/>
          </w:rPr>
          <w:tab/>
        </w:r>
        <w:r w:rsidR="00BA6F9C">
          <w:rPr>
            <w:noProof/>
            <w:webHidden/>
          </w:rPr>
          <w:fldChar w:fldCharType="begin"/>
        </w:r>
        <w:r w:rsidR="00BA6F9C">
          <w:rPr>
            <w:noProof/>
            <w:webHidden/>
          </w:rPr>
          <w:instrText xml:space="preserve"> PAGEREF _Toc10046976 \h </w:instrText>
        </w:r>
        <w:r w:rsidR="00BA6F9C">
          <w:rPr>
            <w:noProof/>
            <w:webHidden/>
          </w:rPr>
        </w:r>
        <w:r w:rsidR="00BA6F9C">
          <w:rPr>
            <w:noProof/>
            <w:webHidden/>
          </w:rPr>
          <w:fldChar w:fldCharType="separate"/>
        </w:r>
        <w:r w:rsidR="00BA6F9C">
          <w:rPr>
            <w:noProof/>
            <w:webHidden/>
          </w:rPr>
          <w:t>2-2</w:t>
        </w:r>
        <w:r w:rsidR="00BA6F9C">
          <w:rPr>
            <w:noProof/>
            <w:webHidden/>
          </w:rPr>
          <w:fldChar w:fldCharType="end"/>
        </w:r>
      </w:hyperlink>
    </w:p>
    <w:p w14:paraId="1731E1FF"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7" w:history="1">
        <w:r w:rsidR="00BA6F9C" w:rsidRPr="00DA0684">
          <w:rPr>
            <w:rStyle w:val="Hyperlink"/>
            <w:noProof/>
          </w:rPr>
          <w:t>2.4</w:t>
        </w:r>
        <w:r w:rsidR="00BA6F9C" w:rsidRPr="00540997">
          <w:rPr>
            <w:rFonts w:ascii="Calibri" w:hAnsi="Calibri" w:cs="Times New Roman"/>
            <w:b w:val="0"/>
            <w:bCs w:val="0"/>
            <w:noProof/>
            <w:sz w:val="22"/>
            <w:szCs w:val="22"/>
            <w:lang w:val="en-US" w:eastAsia="en-US"/>
          </w:rPr>
          <w:tab/>
        </w:r>
        <w:r w:rsidR="00BA6F9C" w:rsidRPr="00DA0684">
          <w:rPr>
            <w:rStyle w:val="Hyperlink"/>
            <w:noProof/>
          </w:rPr>
          <w:t>TERMINOLOGY</w:t>
        </w:r>
        <w:r w:rsidR="00BA6F9C">
          <w:rPr>
            <w:noProof/>
            <w:webHidden/>
          </w:rPr>
          <w:tab/>
        </w:r>
        <w:r w:rsidR="00BA6F9C">
          <w:rPr>
            <w:noProof/>
            <w:webHidden/>
          </w:rPr>
          <w:fldChar w:fldCharType="begin"/>
        </w:r>
        <w:r w:rsidR="00BA6F9C">
          <w:rPr>
            <w:noProof/>
            <w:webHidden/>
          </w:rPr>
          <w:instrText xml:space="preserve"> PAGEREF _Toc10046977 \h </w:instrText>
        </w:r>
        <w:r w:rsidR="00BA6F9C">
          <w:rPr>
            <w:noProof/>
            <w:webHidden/>
          </w:rPr>
        </w:r>
        <w:r w:rsidR="00BA6F9C">
          <w:rPr>
            <w:noProof/>
            <w:webHidden/>
          </w:rPr>
          <w:fldChar w:fldCharType="separate"/>
        </w:r>
        <w:r w:rsidR="00BA6F9C">
          <w:rPr>
            <w:noProof/>
            <w:webHidden/>
          </w:rPr>
          <w:t>2-2</w:t>
        </w:r>
        <w:r w:rsidR="00BA6F9C">
          <w:rPr>
            <w:noProof/>
            <w:webHidden/>
          </w:rPr>
          <w:fldChar w:fldCharType="end"/>
        </w:r>
      </w:hyperlink>
    </w:p>
    <w:p w14:paraId="6FB7A2D7"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8" w:history="1">
        <w:r w:rsidR="00BA6F9C" w:rsidRPr="00DA0684">
          <w:rPr>
            <w:rStyle w:val="Hyperlink"/>
            <w:noProof/>
          </w:rPr>
          <w:t>2.5</w:t>
        </w:r>
        <w:r w:rsidR="00BA6F9C" w:rsidRPr="00540997">
          <w:rPr>
            <w:rFonts w:ascii="Calibri" w:hAnsi="Calibri" w:cs="Times New Roman"/>
            <w:b w:val="0"/>
            <w:bCs w:val="0"/>
            <w:noProof/>
            <w:sz w:val="22"/>
            <w:szCs w:val="22"/>
            <w:lang w:val="en-US" w:eastAsia="en-US"/>
          </w:rPr>
          <w:tab/>
        </w:r>
        <w:r w:rsidR="00BA6F9C" w:rsidRPr="00DA0684">
          <w:rPr>
            <w:rStyle w:val="Hyperlink"/>
            <w:noProof/>
          </w:rPr>
          <w:t>REFERENCES</w:t>
        </w:r>
        <w:r w:rsidR="00BA6F9C">
          <w:rPr>
            <w:noProof/>
            <w:webHidden/>
          </w:rPr>
          <w:tab/>
        </w:r>
        <w:r w:rsidR="00BA6F9C">
          <w:rPr>
            <w:noProof/>
            <w:webHidden/>
          </w:rPr>
          <w:fldChar w:fldCharType="begin"/>
        </w:r>
        <w:r w:rsidR="00BA6F9C">
          <w:rPr>
            <w:noProof/>
            <w:webHidden/>
          </w:rPr>
          <w:instrText xml:space="preserve"> PAGEREF _Toc10046978 \h </w:instrText>
        </w:r>
        <w:r w:rsidR="00BA6F9C">
          <w:rPr>
            <w:noProof/>
            <w:webHidden/>
          </w:rPr>
        </w:r>
        <w:r w:rsidR="00BA6F9C">
          <w:rPr>
            <w:noProof/>
            <w:webHidden/>
          </w:rPr>
          <w:fldChar w:fldCharType="separate"/>
        </w:r>
        <w:r w:rsidR="00BA6F9C">
          <w:rPr>
            <w:noProof/>
            <w:webHidden/>
          </w:rPr>
          <w:t>2-2</w:t>
        </w:r>
        <w:r w:rsidR="00BA6F9C">
          <w:rPr>
            <w:noProof/>
            <w:webHidden/>
          </w:rPr>
          <w:fldChar w:fldCharType="end"/>
        </w:r>
      </w:hyperlink>
    </w:p>
    <w:p w14:paraId="72EEFC93"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79" w:history="1">
        <w:r w:rsidR="00BA6F9C" w:rsidRPr="00DA0684">
          <w:rPr>
            <w:rStyle w:val="Hyperlink"/>
            <w:noProof/>
          </w:rPr>
          <w:t>3.1</w:t>
        </w:r>
        <w:r w:rsidR="00BA6F9C" w:rsidRPr="00540997">
          <w:rPr>
            <w:rFonts w:ascii="Calibri" w:hAnsi="Calibri" w:cs="Times New Roman"/>
            <w:b w:val="0"/>
            <w:bCs w:val="0"/>
            <w:noProof/>
            <w:sz w:val="22"/>
            <w:szCs w:val="22"/>
            <w:lang w:val="en-US" w:eastAsia="en-US"/>
          </w:rPr>
          <w:tab/>
        </w:r>
        <w:r w:rsidR="00BA6F9C" w:rsidRPr="00DA0684">
          <w:rPr>
            <w:rStyle w:val="Hyperlink"/>
            <w:noProof/>
          </w:rPr>
          <w:t>OVERVIEW OF BUSINESS PROCESS</w:t>
        </w:r>
        <w:r w:rsidR="00BA6F9C">
          <w:rPr>
            <w:noProof/>
            <w:webHidden/>
          </w:rPr>
          <w:tab/>
        </w:r>
        <w:r w:rsidR="00BA6F9C">
          <w:rPr>
            <w:noProof/>
            <w:webHidden/>
          </w:rPr>
          <w:fldChar w:fldCharType="begin"/>
        </w:r>
        <w:r w:rsidR="00BA6F9C">
          <w:rPr>
            <w:noProof/>
            <w:webHidden/>
          </w:rPr>
          <w:instrText xml:space="preserve"> PAGEREF _Toc10046979 \h </w:instrText>
        </w:r>
        <w:r w:rsidR="00BA6F9C">
          <w:rPr>
            <w:noProof/>
            <w:webHidden/>
          </w:rPr>
        </w:r>
        <w:r w:rsidR="00BA6F9C">
          <w:rPr>
            <w:noProof/>
            <w:webHidden/>
          </w:rPr>
          <w:fldChar w:fldCharType="separate"/>
        </w:r>
        <w:r w:rsidR="00BA6F9C">
          <w:rPr>
            <w:noProof/>
            <w:webHidden/>
          </w:rPr>
          <w:t>3-2</w:t>
        </w:r>
        <w:r w:rsidR="00BA6F9C">
          <w:rPr>
            <w:noProof/>
            <w:webHidden/>
          </w:rPr>
          <w:fldChar w:fldCharType="end"/>
        </w:r>
      </w:hyperlink>
    </w:p>
    <w:p w14:paraId="555C97F3"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80" w:history="1">
        <w:r w:rsidR="00BA6F9C" w:rsidRPr="00DA0684">
          <w:rPr>
            <w:rStyle w:val="Hyperlink"/>
            <w:caps/>
            <w:noProof/>
          </w:rPr>
          <w:t>4.1</w:t>
        </w:r>
        <w:r w:rsidR="00BA6F9C" w:rsidRPr="00540997">
          <w:rPr>
            <w:rFonts w:ascii="Calibri" w:hAnsi="Calibri" w:cs="Times New Roman"/>
            <w:b w:val="0"/>
            <w:bCs w:val="0"/>
            <w:noProof/>
            <w:sz w:val="22"/>
            <w:szCs w:val="22"/>
            <w:lang w:val="en-US" w:eastAsia="en-US"/>
          </w:rPr>
          <w:tab/>
        </w:r>
        <w:r w:rsidR="00BA6F9C" w:rsidRPr="00DA0684">
          <w:rPr>
            <w:rStyle w:val="Hyperlink"/>
            <w:noProof/>
          </w:rPr>
          <w:t>SYSTEM OVERVIEW</w:t>
        </w:r>
        <w:r w:rsidR="00BA6F9C">
          <w:rPr>
            <w:noProof/>
            <w:webHidden/>
          </w:rPr>
          <w:tab/>
        </w:r>
        <w:r w:rsidR="00BA6F9C">
          <w:rPr>
            <w:noProof/>
            <w:webHidden/>
          </w:rPr>
          <w:fldChar w:fldCharType="begin"/>
        </w:r>
        <w:r w:rsidR="00BA6F9C">
          <w:rPr>
            <w:noProof/>
            <w:webHidden/>
          </w:rPr>
          <w:instrText xml:space="preserve"> PAGEREF _Toc10046980 \h </w:instrText>
        </w:r>
        <w:r w:rsidR="00BA6F9C">
          <w:rPr>
            <w:noProof/>
            <w:webHidden/>
          </w:rPr>
        </w:r>
        <w:r w:rsidR="00BA6F9C">
          <w:rPr>
            <w:noProof/>
            <w:webHidden/>
          </w:rPr>
          <w:fldChar w:fldCharType="separate"/>
        </w:r>
        <w:r w:rsidR="00BA6F9C">
          <w:rPr>
            <w:noProof/>
            <w:webHidden/>
          </w:rPr>
          <w:t>4-2</w:t>
        </w:r>
        <w:r w:rsidR="00BA6F9C">
          <w:rPr>
            <w:noProof/>
            <w:webHidden/>
          </w:rPr>
          <w:fldChar w:fldCharType="end"/>
        </w:r>
      </w:hyperlink>
    </w:p>
    <w:p w14:paraId="5C3E2B8E"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81" w:history="1">
        <w:r w:rsidR="00BA6F9C" w:rsidRPr="00DA0684">
          <w:rPr>
            <w:rStyle w:val="Hyperlink"/>
            <w:caps/>
            <w:noProof/>
          </w:rPr>
          <w:t>4.2</w:t>
        </w:r>
        <w:r w:rsidR="00BA6F9C" w:rsidRPr="00540997">
          <w:rPr>
            <w:rFonts w:ascii="Calibri" w:hAnsi="Calibri" w:cs="Times New Roman"/>
            <w:b w:val="0"/>
            <w:bCs w:val="0"/>
            <w:noProof/>
            <w:sz w:val="22"/>
            <w:szCs w:val="22"/>
            <w:lang w:val="en-US" w:eastAsia="en-US"/>
          </w:rPr>
          <w:tab/>
        </w:r>
        <w:r w:rsidR="00BA6F9C" w:rsidRPr="00DA0684">
          <w:rPr>
            <w:rStyle w:val="Hyperlink"/>
            <w:noProof/>
          </w:rPr>
          <w:t>SYSTEM CONCEPT DIAGRAM</w:t>
        </w:r>
        <w:r w:rsidR="00BA6F9C">
          <w:rPr>
            <w:noProof/>
            <w:webHidden/>
          </w:rPr>
          <w:tab/>
        </w:r>
        <w:r w:rsidR="00BA6F9C">
          <w:rPr>
            <w:noProof/>
            <w:webHidden/>
          </w:rPr>
          <w:fldChar w:fldCharType="begin"/>
        </w:r>
        <w:r w:rsidR="00BA6F9C">
          <w:rPr>
            <w:noProof/>
            <w:webHidden/>
          </w:rPr>
          <w:instrText xml:space="preserve"> PAGEREF _Toc10046981 \h </w:instrText>
        </w:r>
        <w:r w:rsidR="00BA6F9C">
          <w:rPr>
            <w:noProof/>
            <w:webHidden/>
          </w:rPr>
        </w:r>
        <w:r w:rsidR="00BA6F9C">
          <w:rPr>
            <w:noProof/>
            <w:webHidden/>
          </w:rPr>
          <w:fldChar w:fldCharType="separate"/>
        </w:r>
        <w:r w:rsidR="00BA6F9C">
          <w:rPr>
            <w:noProof/>
            <w:webHidden/>
          </w:rPr>
          <w:t>4-2</w:t>
        </w:r>
        <w:r w:rsidR="00BA6F9C">
          <w:rPr>
            <w:noProof/>
            <w:webHidden/>
          </w:rPr>
          <w:fldChar w:fldCharType="end"/>
        </w:r>
      </w:hyperlink>
    </w:p>
    <w:p w14:paraId="5819BE1A"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82" w:history="1">
        <w:r w:rsidR="00BA6F9C" w:rsidRPr="00DA0684">
          <w:rPr>
            <w:rStyle w:val="Hyperlink"/>
            <w:caps/>
            <w:noProof/>
          </w:rPr>
          <w:t>4.3</w:t>
        </w:r>
        <w:r w:rsidR="00BA6F9C" w:rsidRPr="00540997">
          <w:rPr>
            <w:rFonts w:ascii="Calibri" w:hAnsi="Calibri" w:cs="Times New Roman"/>
            <w:b w:val="0"/>
            <w:bCs w:val="0"/>
            <w:noProof/>
            <w:sz w:val="22"/>
            <w:szCs w:val="22"/>
            <w:lang w:val="en-US" w:eastAsia="en-US"/>
          </w:rPr>
          <w:tab/>
        </w:r>
        <w:r w:rsidR="00BA6F9C" w:rsidRPr="00DA0684">
          <w:rPr>
            <w:rStyle w:val="Hyperlink"/>
            <w:noProof/>
          </w:rPr>
          <w:t>INTERFACES</w:t>
        </w:r>
        <w:r w:rsidR="00BA6F9C">
          <w:rPr>
            <w:noProof/>
            <w:webHidden/>
          </w:rPr>
          <w:tab/>
        </w:r>
        <w:r w:rsidR="00BA6F9C">
          <w:rPr>
            <w:noProof/>
            <w:webHidden/>
          </w:rPr>
          <w:fldChar w:fldCharType="begin"/>
        </w:r>
        <w:r w:rsidR="00BA6F9C">
          <w:rPr>
            <w:noProof/>
            <w:webHidden/>
          </w:rPr>
          <w:instrText xml:space="preserve"> PAGEREF _Toc10046982 \h </w:instrText>
        </w:r>
        <w:r w:rsidR="00BA6F9C">
          <w:rPr>
            <w:noProof/>
            <w:webHidden/>
          </w:rPr>
        </w:r>
        <w:r w:rsidR="00BA6F9C">
          <w:rPr>
            <w:noProof/>
            <w:webHidden/>
          </w:rPr>
          <w:fldChar w:fldCharType="separate"/>
        </w:r>
        <w:r w:rsidR="00BA6F9C">
          <w:rPr>
            <w:noProof/>
            <w:webHidden/>
          </w:rPr>
          <w:t>4-4</w:t>
        </w:r>
        <w:r w:rsidR="00BA6F9C">
          <w:rPr>
            <w:noProof/>
            <w:webHidden/>
          </w:rPr>
          <w:fldChar w:fldCharType="end"/>
        </w:r>
      </w:hyperlink>
    </w:p>
    <w:p w14:paraId="6E9ECB47" w14:textId="77777777" w:rsidR="00BA6F9C" w:rsidRPr="00540997" w:rsidRDefault="00D0574D">
      <w:pPr>
        <w:pStyle w:val="TOC2"/>
        <w:tabs>
          <w:tab w:val="right" w:leader="dot" w:pos="9952"/>
        </w:tabs>
        <w:rPr>
          <w:rFonts w:ascii="Calibri" w:hAnsi="Calibri" w:cs="Times New Roman"/>
          <w:noProof/>
          <w:sz w:val="22"/>
          <w:szCs w:val="22"/>
          <w:lang w:eastAsia="en-US"/>
        </w:rPr>
      </w:pPr>
      <w:hyperlink w:anchor="_Toc10046983" w:history="1">
        <w:r w:rsidR="00BA6F9C" w:rsidRPr="00DA0684">
          <w:rPr>
            <w:rStyle w:val="Hyperlink"/>
            <w:noProof/>
          </w:rPr>
          <w:t>4.3.1 User Interfaces</w:t>
        </w:r>
        <w:r w:rsidR="00BA6F9C">
          <w:rPr>
            <w:noProof/>
            <w:webHidden/>
          </w:rPr>
          <w:tab/>
        </w:r>
        <w:r w:rsidR="00BA6F9C">
          <w:rPr>
            <w:noProof/>
            <w:webHidden/>
          </w:rPr>
          <w:fldChar w:fldCharType="begin"/>
        </w:r>
        <w:r w:rsidR="00BA6F9C">
          <w:rPr>
            <w:noProof/>
            <w:webHidden/>
          </w:rPr>
          <w:instrText xml:space="preserve"> PAGEREF _Toc10046983 \h </w:instrText>
        </w:r>
        <w:r w:rsidR="00BA6F9C">
          <w:rPr>
            <w:noProof/>
            <w:webHidden/>
          </w:rPr>
        </w:r>
        <w:r w:rsidR="00BA6F9C">
          <w:rPr>
            <w:noProof/>
            <w:webHidden/>
          </w:rPr>
          <w:fldChar w:fldCharType="separate"/>
        </w:r>
        <w:r w:rsidR="00BA6F9C">
          <w:rPr>
            <w:noProof/>
            <w:webHidden/>
          </w:rPr>
          <w:t>4-4</w:t>
        </w:r>
        <w:r w:rsidR="00BA6F9C">
          <w:rPr>
            <w:noProof/>
            <w:webHidden/>
          </w:rPr>
          <w:fldChar w:fldCharType="end"/>
        </w:r>
      </w:hyperlink>
    </w:p>
    <w:p w14:paraId="5CE948D8" w14:textId="77777777" w:rsidR="00BA6F9C" w:rsidRPr="00540997" w:rsidRDefault="00D0574D">
      <w:pPr>
        <w:pStyle w:val="TOC2"/>
        <w:tabs>
          <w:tab w:val="right" w:leader="dot" w:pos="9952"/>
        </w:tabs>
        <w:rPr>
          <w:rFonts w:ascii="Calibri" w:hAnsi="Calibri" w:cs="Times New Roman"/>
          <w:noProof/>
          <w:sz w:val="22"/>
          <w:szCs w:val="22"/>
          <w:lang w:eastAsia="en-US"/>
        </w:rPr>
      </w:pPr>
      <w:hyperlink w:anchor="_Toc10046984" w:history="1">
        <w:r w:rsidR="00BA6F9C" w:rsidRPr="00DA0684">
          <w:rPr>
            <w:rStyle w:val="Hyperlink"/>
            <w:noProof/>
          </w:rPr>
          <w:t>4.3.2 System Interfaces</w:t>
        </w:r>
        <w:r w:rsidR="00BA6F9C">
          <w:rPr>
            <w:noProof/>
            <w:webHidden/>
          </w:rPr>
          <w:tab/>
        </w:r>
        <w:r w:rsidR="00BA6F9C">
          <w:rPr>
            <w:noProof/>
            <w:webHidden/>
          </w:rPr>
          <w:fldChar w:fldCharType="begin"/>
        </w:r>
        <w:r w:rsidR="00BA6F9C">
          <w:rPr>
            <w:noProof/>
            <w:webHidden/>
          </w:rPr>
          <w:instrText xml:space="preserve"> PAGEREF _Toc10046984 \h </w:instrText>
        </w:r>
        <w:r w:rsidR="00BA6F9C">
          <w:rPr>
            <w:noProof/>
            <w:webHidden/>
          </w:rPr>
        </w:r>
        <w:r w:rsidR="00BA6F9C">
          <w:rPr>
            <w:noProof/>
            <w:webHidden/>
          </w:rPr>
          <w:fldChar w:fldCharType="separate"/>
        </w:r>
        <w:r w:rsidR="00BA6F9C">
          <w:rPr>
            <w:noProof/>
            <w:webHidden/>
          </w:rPr>
          <w:t>4-4</w:t>
        </w:r>
        <w:r w:rsidR="00BA6F9C">
          <w:rPr>
            <w:noProof/>
            <w:webHidden/>
          </w:rPr>
          <w:fldChar w:fldCharType="end"/>
        </w:r>
      </w:hyperlink>
    </w:p>
    <w:p w14:paraId="7C9C6F97"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85" w:history="1">
        <w:r w:rsidR="00BA6F9C" w:rsidRPr="00DA0684">
          <w:rPr>
            <w:rStyle w:val="Hyperlink"/>
            <w:caps/>
            <w:noProof/>
          </w:rPr>
          <w:t>4.4</w:t>
        </w:r>
        <w:r w:rsidR="00BA6F9C" w:rsidRPr="00540997">
          <w:rPr>
            <w:rFonts w:ascii="Calibri" w:hAnsi="Calibri" w:cs="Times New Roman"/>
            <w:b w:val="0"/>
            <w:bCs w:val="0"/>
            <w:noProof/>
            <w:sz w:val="22"/>
            <w:szCs w:val="22"/>
            <w:lang w:val="en-US" w:eastAsia="en-US"/>
          </w:rPr>
          <w:tab/>
        </w:r>
        <w:r w:rsidR="00BA6F9C" w:rsidRPr="00DA0684">
          <w:rPr>
            <w:rStyle w:val="Hyperlink"/>
            <w:noProof/>
          </w:rPr>
          <w:t>WARRANTY AND MAINTENANCE PERIOD</w:t>
        </w:r>
        <w:r w:rsidR="00BA6F9C">
          <w:rPr>
            <w:noProof/>
            <w:webHidden/>
          </w:rPr>
          <w:tab/>
        </w:r>
        <w:r w:rsidR="00BA6F9C">
          <w:rPr>
            <w:noProof/>
            <w:webHidden/>
          </w:rPr>
          <w:fldChar w:fldCharType="begin"/>
        </w:r>
        <w:r w:rsidR="00BA6F9C">
          <w:rPr>
            <w:noProof/>
            <w:webHidden/>
          </w:rPr>
          <w:instrText xml:space="preserve"> PAGEREF _Toc10046985 \h </w:instrText>
        </w:r>
        <w:r w:rsidR="00BA6F9C">
          <w:rPr>
            <w:noProof/>
            <w:webHidden/>
          </w:rPr>
        </w:r>
        <w:r w:rsidR="00BA6F9C">
          <w:rPr>
            <w:noProof/>
            <w:webHidden/>
          </w:rPr>
          <w:fldChar w:fldCharType="separate"/>
        </w:r>
        <w:r w:rsidR="00BA6F9C">
          <w:rPr>
            <w:noProof/>
            <w:webHidden/>
          </w:rPr>
          <w:t>4-5</w:t>
        </w:r>
        <w:r w:rsidR="00BA6F9C">
          <w:rPr>
            <w:noProof/>
            <w:webHidden/>
          </w:rPr>
          <w:fldChar w:fldCharType="end"/>
        </w:r>
      </w:hyperlink>
    </w:p>
    <w:p w14:paraId="1871EDFE"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86" w:history="1">
        <w:r w:rsidR="00BA6F9C" w:rsidRPr="00DA0684">
          <w:rPr>
            <w:rStyle w:val="Hyperlink"/>
            <w:noProof/>
          </w:rPr>
          <w:t>4.4</w:t>
        </w:r>
        <w:r w:rsidR="00BA6F9C" w:rsidRPr="00540997">
          <w:rPr>
            <w:rFonts w:ascii="Calibri" w:hAnsi="Calibri" w:cs="Times New Roman"/>
            <w:b w:val="0"/>
            <w:bCs w:val="0"/>
            <w:noProof/>
            <w:sz w:val="22"/>
            <w:szCs w:val="22"/>
            <w:lang w:val="en-US" w:eastAsia="en-US"/>
          </w:rPr>
          <w:tab/>
        </w:r>
        <w:r w:rsidR="00BA6F9C" w:rsidRPr="00DA0684">
          <w:rPr>
            <w:rStyle w:val="Hyperlink"/>
            <w:noProof/>
          </w:rPr>
          <w:t>ROLES AND RESPONSIBILITIES</w:t>
        </w:r>
        <w:r w:rsidR="00BA6F9C">
          <w:rPr>
            <w:noProof/>
            <w:webHidden/>
          </w:rPr>
          <w:tab/>
        </w:r>
        <w:r w:rsidR="00BA6F9C">
          <w:rPr>
            <w:noProof/>
            <w:webHidden/>
          </w:rPr>
          <w:fldChar w:fldCharType="begin"/>
        </w:r>
        <w:r w:rsidR="00BA6F9C">
          <w:rPr>
            <w:noProof/>
            <w:webHidden/>
          </w:rPr>
          <w:instrText xml:space="preserve"> PAGEREF _Toc10046986 \h </w:instrText>
        </w:r>
        <w:r w:rsidR="00BA6F9C">
          <w:rPr>
            <w:noProof/>
            <w:webHidden/>
          </w:rPr>
        </w:r>
        <w:r w:rsidR="00BA6F9C">
          <w:rPr>
            <w:noProof/>
            <w:webHidden/>
          </w:rPr>
          <w:fldChar w:fldCharType="separate"/>
        </w:r>
        <w:r w:rsidR="00BA6F9C">
          <w:rPr>
            <w:noProof/>
            <w:webHidden/>
          </w:rPr>
          <w:t>4-5</w:t>
        </w:r>
        <w:r w:rsidR="00BA6F9C">
          <w:rPr>
            <w:noProof/>
            <w:webHidden/>
          </w:rPr>
          <w:fldChar w:fldCharType="end"/>
        </w:r>
      </w:hyperlink>
    </w:p>
    <w:p w14:paraId="65C3DFBF"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87" w:history="1">
        <w:r w:rsidR="00BA6F9C" w:rsidRPr="00DA0684">
          <w:rPr>
            <w:rStyle w:val="Hyperlink"/>
            <w:noProof/>
          </w:rPr>
          <w:t>4.5</w:t>
        </w:r>
        <w:r w:rsidR="00BA6F9C" w:rsidRPr="00540997">
          <w:rPr>
            <w:rFonts w:ascii="Calibri" w:hAnsi="Calibri" w:cs="Times New Roman"/>
            <w:b w:val="0"/>
            <w:bCs w:val="0"/>
            <w:noProof/>
            <w:sz w:val="22"/>
            <w:szCs w:val="22"/>
            <w:lang w:val="en-US" w:eastAsia="en-US"/>
          </w:rPr>
          <w:tab/>
        </w:r>
        <w:r w:rsidR="00BA6F9C" w:rsidRPr="00DA0684">
          <w:rPr>
            <w:rStyle w:val="Hyperlink"/>
            <w:noProof/>
          </w:rPr>
          <w:t>TECHNICAL SPECIFICATIONS</w:t>
        </w:r>
        <w:r w:rsidR="00BA6F9C">
          <w:rPr>
            <w:noProof/>
            <w:webHidden/>
          </w:rPr>
          <w:tab/>
        </w:r>
        <w:r w:rsidR="00BA6F9C">
          <w:rPr>
            <w:noProof/>
            <w:webHidden/>
          </w:rPr>
          <w:fldChar w:fldCharType="begin"/>
        </w:r>
        <w:r w:rsidR="00BA6F9C">
          <w:rPr>
            <w:noProof/>
            <w:webHidden/>
          </w:rPr>
          <w:instrText xml:space="preserve"> PAGEREF _Toc10046987 \h </w:instrText>
        </w:r>
        <w:r w:rsidR="00BA6F9C">
          <w:rPr>
            <w:noProof/>
            <w:webHidden/>
          </w:rPr>
        </w:r>
        <w:r w:rsidR="00BA6F9C">
          <w:rPr>
            <w:noProof/>
            <w:webHidden/>
          </w:rPr>
          <w:fldChar w:fldCharType="separate"/>
        </w:r>
        <w:r w:rsidR="00BA6F9C">
          <w:rPr>
            <w:noProof/>
            <w:webHidden/>
          </w:rPr>
          <w:t>4-7</w:t>
        </w:r>
        <w:r w:rsidR="00BA6F9C">
          <w:rPr>
            <w:noProof/>
            <w:webHidden/>
          </w:rPr>
          <w:fldChar w:fldCharType="end"/>
        </w:r>
      </w:hyperlink>
    </w:p>
    <w:p w14:paraId="266B7E40"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88" w:history="1">
        <w:r w:rsidR="00BA6F9C" w:rsidRPr="00DA0684">
          <w:rPr>
            <w:rStyle w:val="Hyperlink"/>
            <w:i/>
            <w:iCs/>
            <w:noProof/>
            <w:lang w:val="en-GB"/>
          </w:rPr>
          <w:t>4.5.1</w:t>
        </w:r>
        <w:r w:rsidR="00BA6F9C" w:rsidRPr="00540997">
          <w:rPr>
            <w:rFonts w:ascii="Calibri" w:hAnsi="Calibri" w:cs="Times New Roman"/>
            <w:noProof/>
            <w:sz w:val="22"/>
            <w:szCs w:val="22"/>
            <w:lang w:eastAsia="en-US"/>
          </w:rPr>
          <w:tab/>
        </w:r>
        <w:r w:rsidR="00BA6F9C" w:rsidRPr="00DA0684">
          <w:rPr>
            <w:rStyle w:val="Hyperlink"/>
            <w:noProof/>
          </w:rPr>
          <w:t>Hardware Specifications</w:t>
        </w:r>
        <w:r w:rsidR="00BA6F9C">
          <w:rPr>
            <w:noProof/>
            <w:webHidden/>
          </w:rPr>
          <w:tab/>
        </w:r>
        <w:r w:rsidR="00BA6F9C">
          <w:rPr>
            <w:noProof/>
            <w:webHidden/>
          </w:rPr>
          <w:fldChar w:fldCharType="begin"/>
        </w:r>
        <w:r w:rsidR="00BA6F9C">
          <w:rPr>
            <w:noProof/>
            <w:webHidden/>
          </w:rPr>
          <w:instrText xml:space="preserve"> PAGEREF _Toc10046988 \h </w:instrText>
        </w:r>
        <w:r w:rsidR="00BA6F9C">
          <w:rPr>
            <w:noProof/>
            <w:webHidden/>
          </w:rPr>
        </w:r>
        <w:r w:rsidR="00BA6F9C">
          <w:rPr>
            <w:noProof/>
            <w:webHidden/>
          </w:rPr>
          <w:fldChar w:fldCharType="separate"/>
        </w:r>
        <w:r w:rsidR="00BA6F9C">
          <w:rPr>
            <w:noProof/>
            <w:webHidden/>
          </w:rPr>
          <w:t>4-7</w:t>
        </w:r>
        <w:r w:rsidR="00BA6F9C">
          <w:rPr>
            <w:noProof/>
            <w:webHidden/>
          </w:rPr>
          <w:fldChar w:fldCharType="end"/>
        </w:r>
      </w:hyperlink>
    </w:p>
    <w:p w14:paraId="04D72B41"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89" w:history="1">
        <w:r w:rsidR="00BA6F9C" w:rsidRPr="00DA0684">
          <w:rPr>
            <w:rStyle w:val="Hyperlink"/>
            <w:i/>
            <w:iCs/>
            <w:noProof/>
            <w:lang w:val="en-GB" w:eastAsia="en-US"/>
          </w:rPr>
          <w:t>4.5.2</w:t>
        </w:r>
        <w:r w:rsidR="00BA6F9C" w:rsidRPr="00540997">
          <w:rPr>
            <w:rFonts w:ascii="Calibri" w:hAnsi="Calibri" w:cs="Times New Roman"/>
            <w:noProof/>
            <w:sz w:val="22"/>
            <w:szCs w:val="22"/>
            <w:lang w:eastAsia="en-US"/>
          </w:rPr>
          <w:tab/>
        </w:r>
        <w:r w:rsidR="00BA6F9C" w:rsidRPr="00DA0684">
          <w:rPr>
            <w:rStyle w:val="Hyperlink"/>
            <w:noProof/>
          </w:rPr>
          <w:t>Hardware Specifications:</w:t>
        </w:r>
        <w:r w:rsidR="00BA6F9C">
          <w:rPr>
            <w:noProof/>
            <w:webHidden/>
          </w:rPr>
          <w:tab/>
        </w:r>
        <w:r w:rsidR="00BA6F9C">
          <w:rPr>
            <w:noProof/>
            <w:webHidden/>
          </w:rPr>
          <w:fldChar w:fldCharType="begin"/>
        </w:r>
        <w:r w:rsidR="00BA6F9C">
          <w:rPr>
            <w:noProof/>
            <w:webHidden/>
          </w:rPr>
          <w:instrText xml:space="preserve"> PAGEREF _Toc10046989 \h </w:instrText>
        </w:r>
        <w:r w:rsidR="00BA6F9C">
          <w:rPr>
            <w:noProof/>
            <w:webHidden/>
          </w:rPr>
        </w:r>
        <w:r w:rsidR="00BA6F9C">
          <w:rPr>
            <w:noProof/>
            <w:webHidden/>
          </w:rPr>
          <w:fldChar w:fldCharType="separate"/>
        </w:r>
        <w:r w:rsidR="00BA6F9C">
          <w:rPr>
            <w:noProof/>
            <w:webHidden/>
          </w:rPr>
          <w:t>4-7</w:t>
        </w:r>
        <w:r w:rsidR="00BA6F9C">
          <w:rPr>
            <w:noProof/>
            <w:webHidden/>
          </w:rPr>
          <w:fldChar w:fldCharType="end"/>
        </w:r>
      </w:hyperlink>
    </w:p>
    <w:p w14:paraId="4DA31376"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0" w:history="1">
        <w:r w:rsidR="00BA6F9C" w:rsidRPr="00DA0684">
          <w:rPr>
            <w:rStyle w:val="Hyperlink"/>
            <w:i/>
            <w:iCs/>
            <w:noProof/>
            <w:lang w:val="en-GB"/>
          </w:rPr>
          <w:t>4.5.3</w:t>
        </w:r>
        <w:r w:rsidR="00BA6F9C" w:rsidRPr="00540997">
          <w:rPr>
            <w:rFonts w:ascii="Calibri" w:hAnsi="Calibri" w:cs="Times New Roman"/>
            <w:noProof/>
            <w:sz w:val="22"/>
            <w:szCs w:val="22"/>
            <w:lang w:eastAsia="en-US"/>
          </w:rPr>
          <w:tab/>
        </w:r>
        <w:r w:rsidR="00BA6F9C" w:rsidRPr="00DA0684">
          <w:rPr>
            <w:rStyle w:val="Hyperlink"/>
            <w:noProof/>
          </w:rPr>
          <w:t>Software Specifications</w:t>
        </w:r>
        <w:r w:rsidR="00BA6F9C">
          <w:rPr>
            <w:noProof/>
            <w:webHidden/>
          </w:rPr>
          <w:tab/>
        </w:r>
        <w:r w:rsidR="00BA6F9C">
          <w:rPr>
            <w:noProof/>
            <w:webHidden/>
          </w:rPr>
          <w:fldChar w:fldCharType="begin"/>
        </w:r>
        <w:r w:rsidR="00BA6F9C">
          <w:rPr>
            <w:noProof/>
            <w:webHidden/>
          </w:rPr>
          <w:instrText xml:space="preserve"> PAGEREF _Toc10046990 \h </w:instrText>
        </w:r>
        <w:r w:rsidR="00BA6F9C">
          <w:rPr>
            <w:noProof/>
            <w:webHidden/>
          </w:rPr>
        </w:r>
        <w:r w:rsidR="00BA6F9C">
          <w:rPr>
            <w:noProof/>
            <w:webHidden/>
          </w:rPr>
          <w:fldChar w:fldCharType="separate"/>
        </w:r>
        <w:r w:rsidR="00BA6F9C">
          <w:rPr>
            <w:noProof/>
            <w:webHidden/>
          </w:rPr>
          <w:t>4-7</w:t>
        </w:r>
        <w:r w:rsidR="00BA6F9C">
          <w:rPr>
            <w:noProof/>
            <w:webHidden/>
          </w:rPr>
          <w:fldChar w:fldCharType="end"/>
        </w:r>
      </w:hyperlink>
    </w:p>
    <w:p w14:paraId="042E6E36"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1" w:history="1">
        <w:r w:rsidR="00BA6F9C" w:rsidRPr="00DA0684">
          <w:rPr>
            <w:rStyle w:val="Hyperlink"/>
            <w:i/>
            <w:iCs/>
            <w:noProof/>
            <w:lang w:val="en-GB"/>
          </w:rPr>
          <w:t>4.5.4</w:t>
        </w:r>
        <w:r w:rsidR="00BA6F9C" w:rsidRPr="00540997">
          <w:rPr>
            <w:rFonts w:ascii="Calibri" w:hAnsi="Calibri" w:cs="Times New Roman"/>
            <w:noProof/>
            <w:sz w:val="22"/>
            <w:szCs w:val="22"/>
            <w:lang w:eastAsia="en-US"/>
          </w:rPr>
          <w:tab/>
        </w:r>
        <w:r w:rsidR="00BA6F9C" w:rsidRPr="00DA0684">
          <w:rPr>
            <w:rStyle w:val="Hyperlink"/>
            <w:noProof/>
          </w:rPr>
          <w:t>Communication / Network Specification</w:t>
        </w:r>
        <w:r w:rsidR="00BA6F9C">
          <w:rPr>
            <w:noProof/>
            <w:webHidden/>
          </w:rPr>
          <w:tab/>
        </w:r>
        <w:r w:rsidR="00BA6F9C">
          <w:rPr>
            <w:noProof/>
            <w:webHidden/>
          </w:rPr>
          <w:fldChar w:fldCharType="begin"/>
        </w:r>
        <w:r w:rsidR="00BA6F9C">
          <w:rPr>
            <w:noProof/>
            <w:webHidden/>
          </w:rPr>
          <w:instrText xml:space="preserve"> PAGEREF _Toc10046991 \h </w:instrText>
        </w:r>
        <w:r w:rsidR="00BA6F9C">
          <w:rPr>
            <w:noProof/>
            <w:webHidden/>
          </w:rPr>
        </w:r>
        <w:r w:rsidR="00BA6F9C">
          <w:rPr>
            <w:noProof/>
            <w:webHidden/>
          </w:rPr>
          <w:fldChar w:fldCharType="separate"/>
        </w:r>
        <w:r w:rsidR="00BA6F9C">
          <w:rPr>
            <w:noProof/>
            <w:webHidden/>
          </w:rPr>
          <w:t>4-8</w:t>
        </w:r>
        <w:r w:rsidR="00BA6F9C">
          <w:rPr>
            <w:noProof/>
            <w:webHidden/>
          </w:rPr>
          <w:fldChar w:fldCharType="end"/>
        </w:r>
      </w:hyperlink>
    </w:p>
    <w:p w14:paraId="0446C704"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2" w:history="1">
        <w:r w:rsidR="00BA6F9C" w:rsidRPr="00DA0684">
          <w:rPr>
            <w:rStyle w:val="Hyperlink"/>
            <w:i/>
            <w:iCs/>
            <w:noProof/>
            <w:lang w:val="en-GB"/>
          </w:rPr>
          <w:t>4.5.5</w:t>
        </w:r>
        <w:r w:rsidR="00BA6F9C" w:rsidRPr="00540997">
          <w:rPr>
            <w:rFonts w:ascii="Calibri" w:hAnsi="Calibri" w:cs="Times New Roman"/>
            <w:noProof/>
            <w:sz w:val="22"/>
            <w:szCs w:val="22"/>
            <w:lang w:eastAsia="en-US"/>
          </w:rPr>
          <w:tab/>
        </w:r>
        <w:r w:rsidR="00BA6F9C" w:rsidRPr="00DA0684">
          <w:rPr>
            <w:rStyle w:val="Hyperlink"/>
            <w:noProof/>
          </w:rPr>
          <w:t>User and Equipment Locations</w:t>
        </w:r>
        <w:r w:rsidR="00BA6F9C">
          <w:rPr>
            <w:noProof/>
            <w:webHidden/>
          </w:rPr>
          <w:tab/>
        </w:r>
        <w:r w:rsidR="00BA6F9C">
          <w:rPr>
            <w:noProof/>
            <w:webHidden/>
          </w:rPr>
          <w:fldChar w:fldCharType="begin"/>
        </w:r>
        <w:r w:rsidR="00BA6F9C">
          <w:rPr>
            <w:noProof/>
            <w:webHidden/>
          </w:rPr>
          <w:instrText xml:space="preserve"> PAGEREF _Toc10046992 \h </w:instrText>
        </w:r>
        <w:r w:rsidR="00BA6F9C">
          <w:rPr>
            <w:noProof/>
            <w:webHidden/>
          </w:rPr>
        </w:r>
        <w:r w:rsidR="00BA6F9C">
          <w:rPr>
            <w:noProof/>
            <w:webHidden/>
          </w:rPr>
          <w:fldChar w:fldCharType="separate"/>
        </w:r>
        <w:r w:rsidR="00BA6F9C">
          <w:rPr>
            <w:noProof/>
            <w:webHidden/>
          </w:rPr>
          <w:t>4-10</w:t>
        </w:r>
        <w:r w:rsidR="00BA6F9C">
          <w:rPr>
            <w:noProof/>
            <w:webHidden/>
          </w:rPr>
          <w:fldChar w:fldCharType="end"/>
        </w:r>
      </w:hyperlink>
    </w:p>
    <w:p w14:paraId="2A4D9D2D"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3" w:history="1">
        <w:r w:rsidR="00BA6F9C" w:rsidRPr="00DA0684">
          <w:rPr>
            <w:rStyle w:val="Hyperlink"/>
            <w:i/>
            <w:iCs/>
            <w:noProof/>
            <w:lang w:val="en-GB"/>
          </w:rPr>
          <w:t>4.5.6</w:t>
        </w:r>
        <w:r w:rsidR="00BA6F9C" w:rsidRPr="00540997">
          <w:rPr>
            <w:rFonts w:ascii="Calibri" w:hAnsi="Calibri" w:cs="Times New Roman"/>
            <w:noProof/>
            <w:sz w:val="22"/>
            <w:szCs w:val="22"/>
            <w:lang w:eastAsia="en-US"/>
          </w:rPr>
          <w:tab/>
        </w:r>
        <w:r w:rsidR="00BA6F9C" w:rsidRPr="00DA0684">
          <w:rPr>
            <w:rStyle w:val="Hyperlink"/>
            <w:noProof/>
          </w:rPr>
          <w:t>File Management</w:t>
        </w:r>
        <w:r w:rsidR="00BA6F9C">
          <w:rPr>
            <w:noProof/>
            <w:webHidden/>
          </w:rPr>
          <w:tab/>
        </w:r>
        <w:r w:rsidR="00BA6F9C">
          <w:rPr>
            <w:noProof/>
            <w:webHidden/>
          </w:rPr>
          <w:fldChar w:fldCharType="begin"/>
        </w:r>
        <w:r w:rsidR="00BA6F9C">
          <w:rPr>
            <w:noProof/>
            <w:webHidden/>
          </w:rPr>
          <w:instrText xml:space="preserve"> PAGEREF _Toc10046993 \h </w:instrText>
        </w:r>
        <w:r w:rsidR="00BA6F9C">
          <w:rPr>
            <w:noProof/>
            <w:webHidden/>
          </w:rPr>
        </w:r>
        <w:r w:rsidR="00BA6F9C">
          <w:rPr>
            <w:noProof/>
            <w:webHidden/>
          </w:rPr>
          <w:fldChar w:fldCharType="separate"/>
        </w:r>
        <w:r w:rsidR="00BA6F9C">
          <w:rPr>
            <w:noProof/>
            <w:webHidden/>
          </w:rPr>
          <w:t>4-10</w:t>
        </w:r>
        <w:r w:rsidR="00BA6F9C">
          <w:rPr>
            <w:noProof/>
            <w:webHidden/>
          </w:rPr>
          <w:fldChar w:fldCharType="end"/>
        </w:r>
      </w:hyperlink>
    </w:p>
    <w:p w14:paraId="7E938E14"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6994" w:history="1">
        <w:r w:rsidR="00BA6F9C" w:rsidRPr="00DA0684">
          <w:rPr>
            <w:rStyle w:val="Hyperlink"/>
            <w:noProof/>
          </w:rPr>
          <w:t>4.6</w:t>
        </w:r>
        <w:r w:rsidR="00BA6F9C" w:rsidRPr="00540997">
          <w:rPr>
            <w:rFonts w:ascii="Calibri" w:hAnsi="Calibri" w:cs="Times New Roman"/>
            <w:b w:val="0"/>
            <w:bCs w:val="0"/>
            <w:noProof/>
            <w:sz w:val="22"/>
            <w:szCs w:val="22"/>
            <w:lang w:val="en-US" w:eastAsia="en-US"/>
          </w:rPr>
          <w:tab/>
        </w:r>
        <w:r w:rsidR="00BA6F9C" w:rsidRPr="00DA0684">
          <w:rPr>
            <w:rStyle w:val="Hyperlink"/>
            <w:noProof/>
          </w:rPr>
          <w:t>TECHNICAL OPERATIONS GUIDE</w:t>
        </w:r>
        <w:r w:rsidR="00BA6F9C">
          <w:rPr>
            <w:noProof/>
            <w:webHidden/>
          </w:rPr>
          <w:tab/>
        </w:r>
        <w:r w:rsidR="00BA6F9C">
          <w:rPr>
            <w:noProof/>
            <w:webHidden/>
          </w:rPr>
          <w:fldChar w:fldCharType="begin"/>
        </w:r>
        <w:r w:rsidR="00BA6F9C">
          <w:rPr>
            <w:noProof/>
            <w:webHidden/>
          </w:rPr>
          <w:instrText xml:space="preserve"> PAGEREF _Toc10046994 \h </w:instrText>
        </w:r>
        <w:r w:rsidR="00BA6F9C">
          <w:rPr>
            <w:noProof/>
            <w:webHidden/>
          </w:rPr>
        </w:r>
        <w:r w:rsidR="00BA6F9C">
          <w:rPr>
            <w:noProof/>
            <w:webHidden/>
          </w:rPr>
          <w:fldChar w:fldCharType="separate"/>
        </w:r>
        <w:r w:rsidR="00BA6F9C">
          <w:rPr>
            <w:noProof/>
            <w:webHidden/>
          </w:rPr>
          <w:t>4-10</w:t>
        </w:r>
        <w:r w:rsidR="00BA6F9C">
          <w:rPr>
            <w:noProof/>
            <w:webHidden/>
          </w:rPr>
          <w:fldChar w:fldCharType="end"/>
        </w:r>
      </w:hyperlink>
    </w:p>
    <w:p w14:paraId="7DBE8116"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5" w:history="1">
        <w:r w:rsidR="00BA6F9C" w:rsidRPr="00DA0684">
          <w:rPr>
            <w:rStyle w:val="Hyperlink"/>
            <w:i/>
            <w:iCs/>
            <w:noProof/>
            <w:lang w:val="en-GB"/>
          </w:rPr>
          <w:t>4.6.1</w:t>
        </w:r>
        <w:r w:rsidR="00BA6F9C" w:rsidRPr="00540997">
          <w:rPr>
            <w:rFonts w:ascii="Calibri" w:hAnsi="Calibri" w:cs="Times New Roman"/>
            <w:noProof/>
            <w:sz w:val="22"/>
            <w:szCs w:val="22"/>
            <w:lang w:eastAsia="en-US"/>
          </w:rPr>
          <w:tab/>
        </w:r>
        <w:r w:rsidR="00BA6F9C" w:rsidRPr="00DA0684">
          <w:rPr>
            <w:rStyle w:val="Hyperlink"/>
            <w:noProof/>
          </w:rPr>
          <w:t>Backup and Recovery</w:t>
        </w:r>
        <w:r w:rsidR="00BA6F9C">
          <w:rPr>
            <w:noProof/>
            <w:webHidden/>
          </w:rPr>
          <w:tab/>
        </w:r>
        <w:r w:rsidR="00BA6F9C">
          <w:rPr>
            <w:noProof/>
            <w:webHidden/>
          </w:rPr>
          <w:fldChar w:fldCharType="begin"/>
        </w:r>
        <w:r w:rsidR="00BA6F9C">
          <w:rPr>
            <w:noProof/>
            <w:webHidden/>
          </w:rPr>
          <w:instrText xml:space="preserve"> PAGEREF _Toc10046995 \h </w:instrText>
        </w:r>
        <w:r w:rsidR="00BA6F9C">
          <w:rPr>
            <w:noProof/>
            <w:webHidden/>
          </w:rPr>
        </w:r>
        <w:r w:rsidR="00BA6F9C">
          <w:rPr>
            <w:noProof/>
            <w:webHidden/>
          </w:rPr>
          <w:fldChar w:fldCharType="separate"/>
        </w:r>
        <w:r w:rsidR="00BA6F9C">
          <w:rPr>
            <w:noProof/>
            <w:webHidden/>
          </w:rPr>
          <w:t>4-10</w:t>
        </w:r>
        <w:r w:rsidR="00BA6F9C">
          <w:rPr>
            <w:noProof/>
            <w:webHidden/>
          </w:rPr>
          <w:fldChar w:fldCharType="end"/>
        </w:r>
      </w:hyperlink>
    </w:p>
    <w:p w14:paraId="106B1185"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6" w:history="1">
        <w:r w:rsidR="00BA6F9C" w:rsidRPr="00DA0684">
          <w:rPr>
            <w:rStyle w:val="Hyperlink"/>
            <w:i/>
            <w:iCs/>
            <w:noProof/>
            <w:lang w:val="en-GB"/>
          </w:rPr>
          <w:t>4.6.2</w:t>
        </w:r>
        <w:r w:rsidR="00BA6F9C" w:rsidRPr="00540997">
          <w:rPr>
            <w:rFonts w:ascii="Calibri" w:hAnsi="Calibri" w:cs="Times New Roman"/>
            <w:noProof/>
            <w:sz w:val="22"/>
            <w:szCs w:val="22"/>
            <w:lang w:eastAsia="en-US"/>
          </w:rPr>
          <w:tab/>
        </w:r>
        <w:r w:rsidR="00BA6F9C" w:rsidRPr="00DA0684">
          <w:rPr>
            <w:rStyle w:val="Hyperlink"/>
            <w:noProof/>
          </w:rPr>
          <w:t>Monitoring Tools</w:t>
        </w:r>
        <w:r w:rsidR="00BA6F9C">
          <w:rPr>
            <w:noProof/>
            <w:webHidden/>
          </w:rPr>
          <w:tab/>
        </w:r>
        <w:r w:rsidR="00BA6F9C">
          <w:rPr>
            <w:noProof/>
            <w:webHidden/>
          </w:rPr>
          <w:fldChar w:fldCharType="begin"/>
        </w:r>
        <w:r w:rsidR="00BA6F9C">
          <w:rPr>
            <w:noProof/>
            <w:webHidden/>
          </w:rPr>
          <w:instrText xml:space="preserve"> PAGEREF _Toc10046996 \h </w:instrText>
        </w:r>
        <w:r w:rsidR="00BA6F9C">
          <w:rPr>
            <w:noProof/>
            <w:webHidden/>
          </w:rPr>
        </w:r>
        <w:r w:rsidR="00BA6F9C">
          <w:rPr>
            <w:noProof/>
            <w:webHidden/>
          </w:rPr>
          <w:fldChar w:fldCharType="separate"/>
        </w:r>
        <w:r w:rsidR="00BA6F9C">
          <w:rPr>
            <w:noProof/>
            <w:webHidden/>
          </w:rPr>
          <w:t>4-11</w:t>
        </w:r>
        <w:r w:rsidR="00BA6F9C">
          <w:rPr>
            <w:noProof/>
            <w:webHidden/>
          </w:rPr>
          <w:fldChar w:fldCharType="end"/>
        </w:r>
      </w:hyperlink>
    </w:p>
    <w:p w14:paraId="768BDDC6"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7" w:history="1">
        <w:r w:rsidR="00BA6F9C" w:rsidRPr="00DA0684">
          <w:rPr>
            <w:rStyle w:val="Hyperlink"/>
            <w:i/>
            <w:iCs/>
            <w:noProof/>
            <w:lang w:val="en-GB"/>
          </w:rPr>
          <w:t>4.6.3</w:t>
        </w:r>
        <w:r w:rsidR="00BA6F9C" w:rsidRPr="00540997">
          <w:rPr>
            <w:rFonts w:ascii="Calibri" w:hAnsi="Calibri" w:cs="Times New Roman"/>
            <w:noProof/>
            <w:sz w:val="22"/>
            <w:szCs w:val="22"/>
            <w:lang w:eastAsia="en-US"/>
          </w:rPr>
          <w:tab/>
        </w:r>
        <w:r w:rsidR="00BA6F9C" w:rsidRPr="00DA0684">
          <w:rPr>
            <w:rStyle w:val="Hyperlink"/>
            <w:noProof/>
          </w:rPr>
          <w:t>Batch Jobs</w:t>
        </w:r>
        <w:r w:rsidR="00BA6F9C">
          <w:rPr>
            <w:noProof/>
            <w:webHidden/>
          </w:rPr>
          <w:tab/>
        </w:r>
        <w:r w:rsidR="00BA6F9C">
          <w:rPr>
            <w:noProof/>
            <w:webHidden/>
          </w:rPr>
          <w:fldChar w:fldCharType="begin"/>
        </w:r>
        <w:r w:rsidR="00BA6F9C">
          <w:rPr>
            <w:noProof/>
            <w:webHidden/>
          </w:rPr>
          <w:instrText xml:space="preserve"> PAGEREF _Toc10046997 \h </w:instrText>
        </w:r>
        <w:r w:rsidR="00BA6F9C">
          <w:rPr>
            <w:noProof/>
            <w:webHidden/>
          </w:rPr>
        </w:r>
        <w:r w:rsidR="00BA6F9C">
          <w:rPr>
            <w:noProof/>
            <w:webHidden/>
          </w:rPr>
          <w:fldChar w:fldCharType="separate"/>
        </w:r>
        <w:r w:rsidR="00BA6F9C">
          <w:rPr>
            <w:noProof/>
            <w:webHidden/>
          </w:rPr>
          <w:t>4-11</w:t>
        </w:r>
        <w:r w:rsidR="00BA6F9C">
          <w:rPr>
            <w:noProof/>
            <w:webHidden/>
          </w:rPr>
          <w:fldChar w:fldCharType="end"/>
        </w:r>
      </w:hyperlink>
    </w:p>
    <w:p w14:paraId="6EC7F98D"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8" w:history="1">
        <w:r w:rsidR="00BA6F9C" w:rsidRPr="00DA0684">
          <w:rPr>
            <w:rStyle w:val="Hyperlink"/>
            <w:i/>
            <w:iCs/>
            <w:noProof/>
            <w:lang w:val="en-GB"/>
          </w:rPr>
          <w:t>4.6.4</w:t>
        </w:r>
        <w:r w:rsidR="00BA6F9C" w:rsidRPr="00540997">
          <w:rPr>
            <w:rFonts w:ascii="Calibri" w:hAnsi="Calibri" w:cs="Times New Roman"/>
            <w:noProof/>
            <w:sz w:val="22"/>
            <w:szCs w:val="22"/>
            <w:lang w:eastAsia="en-US"/>
          </w:rPr>
          <w:tab/>
        </w:r>
        <w:r w:rsidR="00BA6F9C" w:rsidRPr="00DA0684">
          <w:rPr>
            <w:rStyle w:val="Hyperlink"/>
            <w:noProof/>
          </w:rPr>
          <w:t>Report Management</w:t>
        </w:r>
        <w:r w:rsidR="00BA6F9C">
          <w:rPr>
            <w:noProof/>
            <w:webHidden/>
          </w:rPr>
          <w:tab/>
        </w:r>
        <w:r w:rsidR="00BA6F9C">
          <w:rPr>
            <w:noProof/>
            <w:webHidden/>
          </w:rPr>
          <w:fldChar w:fldCharType="begin"/>
        </w:r>
        <w:r w:rsidR="00BA6F9C">
          <w:rPr>
            <w:noProof/>
            <w:webHidden/>
          </w:rPr>
          <w:instrText xml:space="preserve"> PAGEREF _Toc10046998 \h </w:instrText>
        </w:r>
        <w:r w:rsidR="00BA6F9C">
          <w:rPr>
            <w:noProof/>
            <w:webHidden/>
          </w:rPr>
        </w:r>
        <w:r w:rsidR="00BA6F9C">
          <w:rPr>
            <w:noProof/>
            <w:webHidden/>
          </w:rPr>
          <w:fldChar w:fldCharType="separate"/>
        </w:r>
        <w:r w:rsidR="00BA6F9C">
          <w:rPr>
            <w:noProof/>
            <w:webHidden/>
          </w:rPr>
          <w:t>4-11</w:t>
        </w:r>
        <w:r w:rsidR="00BA6F9C">
          <w:rPr>
            <w:noProof/>
            <w:webHidden/>
          </w:rPr>
          <w:fldChar w:fldCharType="end"/>
        </w:r>
      </w:hyperlink>
    </w:p>
    <w:p w14:paraId="08BD838C"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6999" w:history="1">
        <w:r w:rsidR="00BA6F9C" w:rsidRPr="00DA0684">
          <w:rPr>
            <w:rStyle w:val="Hyperlink"/>
            <w:i/>
            <w:iCs/>
            <w:noProof/>
            <w:lang w:val="en-GB"/>
          </w:rPr>
          <w:t>4.6.5</w:t>
        </w:r>
        <w:r w:rsidR="00BA6F9C" w:rsidRPr="00540997">
          <w:rPr>
            <w:rFonts w:ascii="Calibri" w:hAnsi="Calibri" w:cs="Times New Roman"/>
            <w:noProof/>
            <w:sz w:val="22"/>
            <w:szCs w:val="22"/>
            <w:lang w:eastAsia="en-US"/>
          </w:rPr>
          <w:tab/>
        </w:r>
        <w:r w:rsidR="00BA6F9C" w:rsidRPr="00DA0684">
          <w:rPr>
            <w:rStyle w:val="Hyperlink"/>
            <w:noProof/>
          </w:rPr>
          <w:t>Baseline Performance Information</w:t>
        </w:r>
        <w:r w:rsidR="00BA6F9C">
          <w:rPr>
            <w:noProof/>
            <w:webHidden/>
          </w:rPr>
          <w:tab/>
        </w:r>
        <w:r w:rsidR="00BA6F9C">
          <w:rPr>
            <w:noProof/>
            <w:webHidden/>
          </w:rPr>
          <w:fldChar w:fldCharType="begin"/>
        </w:r>
        <w:r w:rsidR="00BA6F9C">
          <w:rPr>
            <w:noProof/>
            <w:webHidden/>
          </w:rPr>
          <w:instrText xml:space="preserve"> PAGEREF _Toc10046999 \h </w:instrText>
        </w:r>
        <w:r w:rsidR="00BA6F9C">
          <w:rPr>
            <w:noProof/>
            <w:webHidden/>
          </w:rPr>
        </w:r>
        <w:r w:rsidR="00BA6F9C">
          <w:rPr>
            <w:noProof/>
            <w:webHidden/>
          </w:rPr>
          <w:fldChar w:fldCharType="separate"/>
        </w:r>
        <w:r w:rsidR="00BA6F9C">
          <w:rPr>
            <w:noProof/>
            <w:webHidden/>
          </w:rPr>
          <w:t>4-11</w:t>
        </w:r>
        <w:r w:rsidR="00BA6F9C">
          <w:rPr>
            <w:noProof/>
            <w:webHidden/>
          </w:rPr>
          <w:fldChar w:fldCharType="end"/>
        </w:r>
      </w:hyperlink>
    </w:p>
    <w:p w14:paraId="696C45EF"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7000" w:history="1">
        <w:r w:rsidR="00BA6F9C" w:rsidRPr="00DA0684">
          <w:rPr>
            <w:rStyle w:val="Hyperlink"/>
            <w:noProof/>
          </w:rPr>
          <w:t>4.7</w:t>
        </w:r>
        <w:r w:rsidR="00BA6F9C" w:rsidRPr="00540997">
          <w:rPr>
            <w:rFonts w:ascii="Calibri" w:hAnsi="Calibri" w:cs="Times New Roman"/>
            <w:b w:val="0"/>
            <w:bCs w:val="0"/>
            <w:noProof/>
            <w:sz w:val="22"/>
            <w:szCs w:val="22"/>
            <w:lang w:val="en-US" w:eastAsia="en-US"/>
          </w:rPr>
          <w:tab/>
        </w:r>
        <w:r w:rsidR="00BA6F9C" w:rsidRPr="00DA0684">
          <w:rPr>
            <w:rStyle w:val="Hyperlink"/>
            <w:noProof/>
          </w:rPr>
          <w:t>USER GUIDE</w:t>
        </w:r>
        <w:r w:rsidR="00BA6F9C">
          <w:rPr>
            <w:noProof/>
            <w:webHidden/>
          </w:rPr>
          <w:tab/>
        </w:r>
        <w:r w:rsidR="00BA6F9C">
          <w:rPr>
            <w:noProof/>
            <w:webHidden/>
          </w:rPr>
          <w:fldChar w:fldCharType="begin"/>
        </w:r>
        <w:r w:rsidR="00BA6F9C">
          <w:rPr>
            <w:noProof/>
            <w:webHidden/>
          </w:rPr>
          <w:instrText xml:space="preserve"> PAGEREF _Toc10047000 \h </w:instrText>
        </w:r>
        <w:r w:rsidR="00BA6F9C">
          <w:rPr>
            <w:noProof/>
            <w:webHidden/>
          </w:rPr>
        </w:r>
        <w:r w:rsidR="00BA6F9C">
          <w:rPr>
            <w:noProof/>
            <w:webHidden/>
          </w:rPr>
          <w:fldChar w:fldCharType="separate"/>
        </w:r>
        <w:r w:rsidR="00BA6F9C">
          <w:rPr>
            <w:noProof/>
            <w:webHidden/>
          </w:rPr>
          <w:t>4-12</w:t>
        </w:r>
        <w:r w:rsidR="00BA6F9C">
          <w:rPr>
            <w:noProof/>
            <w:webHidden/>
          </w:rPr>
          <w:fldChar w:fldCharType="end"/>
        </w:r>
      </w:hyperlink>
    </w:p>
    <w:p w14:paraId="79C3C4E0"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7001" w:history="1">
        <w:r w:rsidR="00BA6F9C" w:rsidRPr="00DA0684">
          <w:rPr>
            <w:rStyle w:val="Hyperlink"/>
            <w:i/>
            <w:iCs/>
            <w:noProof/>
            <w:lang w:val="en-GB"/>
          </w:rPr>
          <w:t>4.7.1</w:t>
        </w:r>
        <w:r w:rsidR="00BA6F9C" w:rsidRPr="00540997">
          <w:rPr>
            <w:rFonts w:ascii="Calibri" w:hAnsi="Calibri" w:cs="Times New Roman"/>
            <w:noProof/>
            <w:sz w:val="22"/>
            <w:szCs w:val="22"/>
            <w:lang w:eastAsia="en-US"/>
          </w:rPr>
          <w:tab/>
        </w:r>
        <w:r w:rsidR="00BA6F9C" w:rsidRPr="00DA0684">
          <w:rPr>
            <w:rStyle w:val="Hyperlink"/>
            <w:noProof/>
          </w:rPr>
          <w:t>Accessing the Application</w:t>
        </w:r>
        <w:r w:rsidR="00BA6F9C">
          <w:rPr>
            <w:noProof/>
            <w:webHidden/>
          </w:rPr>
          <w:tab/>
        </w:r>
        <w:r w:rsidR="00BA6F9C">
          <w:rPr>
            <w:noProof/>
            <w:webHidden/>
          </w:rPr>
          <w:fldChar w:fldCharType="begin"/>
        </w:r>
        <w:r w:rsidR="00BA6F9C">
          <w:rPr>
            <w:noProof/>
            <w:webHidden/>
          </w:rPr>
          <w:instrText xml:space="preserve"> PAGEREF _Toc10047001 \h </w:instrText>
        </w:r>
        <w:r w:rsidR="00BA6F9C">
          <w:rPr>
            <w:noProof/>
            <w:webHidden/>
          </w:rPr>
        </w:r>
        <w:r w:rsidR="00BA6F9C">
          <w:rPr>
            <w:noProof/>
            <w:webHidden/>
          </w:rPr>
          <w:fldChar w:fldCharType="separate"/>
        </w:r>
        <w:r w:rsidR="00BA6F9C">
          <w:rPr>
            <w:noProof/>
            <w:webHidden/>
          </w:rPr>
          <w:t>4-12</w:t>
        </w:r>
        <w:r w:rsidR="00BA6F9C">
          <w:rPr>
            <w:noProof/>
            <w:webHidden/>
          </w:rPr>
          <w:fldChar w:fldCharType="end"/>
        </w:r>
      </w:hyperlink>
    </w:p>
    <w:p w14:paraId="6664CA85"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7002" w:history="1">
        <w:r w:rsidR="00BA6F9C" w:rsidRPr="00DA0684">
          <w:rPr>
            <w:rStyle w:val="Hyperlink"/>
            <w:noProof/>
          </w:rPr>
          <w:t>4.8</w:t>
        </w:r>
        <w:r w:rsidR="00BA6F9C" w:rsidRPr="00540997">
          <w:rPr>
            <w:rFonts w:ascii="Calibri" w:hAnsi="Calibri" w:cs="Times New Roman"/>
            <w:b w:val="0"/>
            <w:bCs w:val="0"/>
            <w:noProof/>
            <w:sz w:val="22"/>
            <w:szCs w:val="22"/>
            <w:lang w:val="en-US" w:eastAsia="en-US"/>
          </w:rPr>
          <w:tab/>
        </w:r>
        <w:r w:rsidR="00BA6F9C" w:rsidRPr="00DA0684">
          <w:rPr>
            <w:rStyle w:val="Hyperlink"/>
            <w:noProof/>
          </w:rPr>
          <w:t>MAINTANANCE &amp; SUPPORT</w:t>
        </w:r>
        <w:r w:rsidR="00BA6F9C">
          <w:rPr>
            <w:noProof/>
            <w:webHidden/>
          </w:rPr>
          <w:tab/>
        </w:r>
        <w:r w:rsidR="00BA6F9C">
          <w:rPr>
            <w:noProof/>
            <w:webHidden/>
          </w:rPr>
          <w:fldChar w:fldCharType="begin"/>
        </w:r>
        <w:r w:rsidR="00BA6F9C">
          <w:rPr>
            <w:noProof/>
            <w:webHidden/>
          </w:rPr>
          <w:instrText xml:space="preserve"> PAGEREF _Toc10047002 \h </w:instrText>
        </w:r>
        <w:r w:rsidR="00BA6F9C">
          <w:rPr>
            <w:noProof/>
            <w:webHidden/>
          </w:rPr>
        </w:r>
        <w:r w:rsidR="00BA6F9C">
          <w:rPr>
            <w:noProof/>
            <w:webHidden/>
          </w:rPr>
          <w:fldChar w:fldCharType="separate"/>
        </w:r>
        <w:r w:rsidR="00BA6F9C">
          <w:rPr>
            <w:noProof/>
            <w:webHidden/>
          </w:rPr>
          <w:t>4-12</w:t>
        </w:r>
        <w:r w:rsidR="00BA6F9C">
          <w:rPr>
            <w:noProof/>
            <w:webHidden/>
          </w:rPr>
          <w:fldChar w:fldCharType="end"/>
        </w:r>
      </w:hyperlink>
    </w:p>
    <w:p w14:paraId="43BA47FA"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7003" w:history="1">
        <w:r w:rsidR="00BA6F9C" w:rsidRPr="00DA0684">
          <w:rPr>
            <w:rStyle w:val="Hyperlink"/>
            <w:i/>
            <w:iCs/>
            <w:noProof/>
            <w:lang w:val="en-GB"/>
          </w:rPr>
          <w:t>4.8.1</w:t>
        </w:r>
        <w:r w:rsidR="00BA6F9C" w:rsidRPr="00540997">
          <w:rPr>
            <w:rFonts w:ascii="Calibri" w:hAnsi="Calibri" w:cs="Times New Roman"/>
            <w:noProof/>
            <w:sz w:val="22"/>
            <w:szCs w:val="22"/>
            <w:lang w:eastAsia="en-US"/>
          </w:rPr>
          <w:tab/>
        </w:r>
        <w:r w:rsidR="00BA6F9C" w:rsidRPr="00DA0684">
          <w:rPr>
            <w:rStyle w:val="Hyperlink"/>
            <w:noProof/>
          </w:rPr>
          <w:t>Problem Logging</w:t>
        </w:r>
        <w:r w:rsidR="00BA6F9C">
          <w:rPr>
            <w:noProof/>
            <w:webHidden/>
          </w:rPr>
          <w:tab/>
        </w:r>
        <w:r w:rsidR="00BA6F9C">
          <w:rPr>
            <w:noProof/>
            <w:webHidden/>
          </w:rPr>
          <w:fldChar w:fldCharType="begin"/>
        </w:r>
        <w:r w:rsidR="00BA6F9C">
          <w:rPr>
            <w:noProof/>
            <w:webHidden/>
          </w:rPr>
          <w:instrText xml:space="preserve"> PAGEREF _Toc10047003 \h </w:instrText>
        </w:r>
        <w:r w:rsidR="00BA6F9C">
          <w:rPr>
            <w:noProof/>
            <w:webHidden/>
          </w:rPr>
        </w:r>
        <w:r w:rsidR="00BA6F9C">
          <w:rPr>
            <w:noProof/>
            <w:webHidden/>
          </w:rPr>
          <w:fldChar w:fldCharType="separate"/>
        </w:r>
        <w:r w:rsidR="00BA6F9C">
          <w:rPr>
            <w:noProof/>
            <w:webHidden/>
          </w:rPr>
          <w:t>4-13</w:t>
        </w:r>
        <w:r w:rsidR="00BA6F9C">
          <w:rPr>
            <w:noProof/>
            <w:webHidden/>
          </w:rPr>
          <w:fldChar w:fldCharType="end"/>
        </w:r>
      </w:hyperlink>
    </w:p>
    <w:p w14:paraId="5C681EBB"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7004" w:history="1">
        <w:r w:rsidR="00BA6F9C" w:rsidRPr="00DA0684">
          <w:rPr>
            <w:rStyle w:val="Hyperlink"/>
            <w:i/>
            <w:iCs/>
            <w:noProof/>
            <w:lang w:val="en-GB"/>
          </w:rPr>
          <w:t>4.8.2</w:t>
        </w:r>
        <w:r w:rsidR="00BA6F9C" w:rsidRPr="00540997">
          <w:rPr>
            <w:rFonts w:ascii="Calibri" w:hAnsi="Calibri" w:cs="Times New Roman"/>
            <w:noProof/>
            <w:sz w:val="22"/>
            <w:szCs w:val="22"/>
            <w:lang w:eastAsia="en-US"/>
          </w:rPr>
          <w:tab/>
        </w:r>
        <w:r w:rsidR="00BA6F9C" w:rsidRPr="00DA0684">
          <w:rPr>
            <w:rStyle w:val="Hyperlink"/>
            <w:noProof/>
          </w:rPr>
          <w:t>Problem Categorization and Escalation Matrix</w:t>
        </w:r>
        <w:r w:rsidR="00BA6F9C">
          <w:rPr>
            <w:noProof/>
            <w:webHidden/>
          </w:rPr>
          <w:tab/>
        </w:r>
        <w:r w:rsidR="00BA6F9C">
          <w:rPr>
            <w:noProof/>
            <w:webHidden/>
          </w:rPr>
          <w:fldChar w:fldCharType="begin"/>
        </w:r>
        <w:r w:rsidR="00BA6F9C">
          <w:rPr>
            <w:noProof/>
            <w:webHidden/>
          </w:rPr>
          <w:instrText xml:space="preserve"> PAGEREF _Toc10047004 \h </w:instrText>
        </w:r>
        <w:r w:rsidR="00BA6F9C">
          <w:rPr>
            <w:noProof/>
            <w:webHidden/>
          </w:rPr>
        </w:r>
        <w:r w:rsidR="00BA6F9C">
          <w:rPr>
            <w:noProof/>
            <w:webHidden/>
          </w:rPr>
          <w:fldChar w:fldCharType="separate"/>
        </w:r>
        <w:r w:rsidR="00BA6F9C">
          <w:rPr>
            <w:noProof/>
            <w:webHidden/>
          </w:rPr>
          <w:t>4-13</w:t>
        </w:r>
        <w:r w:rsidR="00BA6F9C">
          <w:rPr>
            <w:noProof/>
            <w:webHidden/>
          </w:rPr>
          <w:fldChar w:fldCharType="end"/>
        </w:r>
      </w:hyperlink>
    </w:p>
    <w:p w14:paraId="216FCEC4" w14:textId="77777777" w:rsidR="00BA6F9C" w:rsidRPr="00540997" w:rsidRDefault="00D0574D">
      <w:pPr>
        <w:pStyle w:val="TOC2"/>
        <w:tabs>
          <w:tab w:val="left" w:pos="1415"/>
          <w:tab w:val="right" w:leader="dot" w:pos="9952"/>
        </w:tabs>
        <w:rPr>
          <w:rFonts w:ascii="Calibri" w:hAnsi="Calibri" w:cs="Times New Roman"/>
          <w:noProof/>
          <w:sz w:val="22"/>
          <w:szCs w:val="22"/>
          <w:lang w:eastAsia="en-US"/>
        </w:rPr>
      </w:pPr>
      <w:hyperlink w:anchor="_Toc10047005" w:history="1">
        <w:r w:rsidR="00BA6F9C" w:rsidRPr="00DA0684">
          <w:rPr>
            <w:rStyle w:val="Hyperlink"/>
            <w:i/>
            <w:iCs/>
            <w:noProof/>
            <w:lang w:val="en-GB"/>
          </w:rPr>
          <w:t>4.8.3</w:t>
        </w:r>
        <w:r w:rsidR="00BA6F9C" w:rsidRPr="00540997">
          <w:rPr>
            <w:rFonts w:ascii="Calibri" w:hAnsi="Calibri" w:cs="Times New Roman"/>
            <w:noProof/>
            <w:sz w:val="22"/>
            <w:szCs w:val="22"/>
            <w:lang w:eastAsia="en-US"/>
          </w:rPr>
          <w:tab/>
        </w:r>
        <w:r w:rsidR="00BA6F9C" w:rsidRPr="00DA0684">
          <w:rPr>
            <w:rStyle w:val="Hyperlink"/>
            <w:noProof/>
          </w:rPr>
          <w:t>Application / Technical Support</w:t>
        </w:r>
        <w:r w:rsidR="00BA6F9C">
          <w:rPr>
            <w:noProof/>
            <w:webHidden/>
          </w:rPr>
          <w:tab/>
        </w:r>
        <w:r w:rsidR="00BA6F9C">
          <w:rPr>
            <w:noProof/>
            <w:webHidden/>
          </w:rPr>
          <w:fldChar w:fldCharType="begin"/>
        </w:r>
        <w:r w:rsidR="00BA6F9C">
          <w:rPr>
            <w:noProof/>
            <w:webHidden/>
          </w:rPr>
          <w:instrText xml:space="preserve"> PAGEREF _Toc10047005 \h </w:instrText>
        </w:r>
        <w:r w:rsidR="00BA6F9C">
          <w:rPr>
            <w:noProof/>
            <w:webHidden/>
          </w:rPr>
        </w:r>
        <w:r w:rsidR="00BA6F9C">
          <w:rPr>
            <w:noProof/>
            <w:webHidden/>
          </w:rPr>
          <w:fldChar w:fldCharType="separate"/>
        </w:r>
        <w:r w:rsidR="00BA6F9C">
          <w:rPr>
            <w:noProof/>
            <w:webHidden/>
          </w:rPr>
          <w:t>4-15</w:t>
        </w:r>
        <w:r w:rsidR="00BA6F9C">
          <w:rPr>
            <w:noProof/>
            <w:webHidden/>
          </w:rPr>
          <w:fldChar w:fldCharType="end"/>
        </w:r>
      </w:hyperlink>
    </w:p>
    <w:p w14:paraId="595BFF15" w14:textId="77777777" w:rsidR="00BA6F9C" w:rsidRPr="00540997" w:rsidRDefault="00D0574D">
      <w:pPr>
        <w:pStyle w:val="TOC1"/>
        <w:tabs>
          <w:tab w:val="left" w:pos="612"/>
          <w:tab w:val="right" w:leader="dot" w:pos="9952"/>
        </w:tabs>
        <w:rPr>
          <w:rFonts w:ascii="Calibri" w:hAnsi="Calibri" w:cs="Times New Roman"/>
          <w:b w:val="0"/>
          <w:bCs w:val="0"/>
          <w:noProof/>
          <w:sz w:val="22"/>
          <w:szCs w:val="22"/>
          <w:lang w:val="en-US" w:eastAsia="en-US"/>
        </w:rPr>
      </w:pPr>
      <w:hyperlink w:anchor="_Toc10047006" w:history="1">
        <w:r w:rsidR="00BA6F9C" w:rsidRPr="00DA0684">
          <w:rPr>
            <w:rStyle w:val="Hyperlink"/>
            <w:noProof/>
          </w:rPr>
          <w:t>4.9</w:t>
        </w:r>
        <w:r w:rsidR="00BA6F9C" w:rsidRPr="00540997">
          <w:rPr>
            <w:rFonts w:ascii="Calibri" w:hAnsi="Calibri" w:cs="Times New Roman"/>
            <w:b w:val="0"/>
            <w:bCs w:val="0"/>
            <w:noProof/>
            <w:sz w:val="22"/>
            <w:szCs w:val="22"/>
            <w:lang w:val="en-US" w:eastAsia="en-US"/>
          </w:rPr>
          <w:tab/>
        </w:r>
        <w:r w:rsidR="00BA6F9C" w:rsidRPr="00DA0684">
          <w:rPr>
            <w:rStyle w:val="Hyperlink"/>
            <w:noProof/>
          </w:rPr>
          <w:t>CONTARCT MANAGEMENT</w:t>
        </w:r>
        <w:r w:rsidR="00BA6F9C">
          <w:rPr>
            <w:noProof/>
            <w:webHidden/>
          </w:rPr>
          <w:tab/>
        </w:r>
        <w:r w:rsidR="00BA6F9C">
          <w:rPr>
            <w:noProof/>
            <w:webHidden/>
          </w:rPr>
          <w:fldChar w:fldCharType="begin"/>
        </w:r>
        <w:r w:rsidR="00BA6F9C">
          <w:rPr>
            <w:noProof/>
            <w:webHidden/>
          </w:rPr>
          <w:instrText xml:space="preserve"> PAGEREF _Toc10047006 \h </w:instrText>
        </w:r>
        <w:r w:rsidR="00BA6F9C">
          <w:rPr>
            <w:noProof/>
            <w:webHidden/>
          </w:rPr>
        </w:r>
        <w:r w:rsidR="00BA6F9C">
          <w:rPr>
            <w:noProof/>
            <w:webHidden/>
          </w:rPr>
          <w:fldChar w:fldCharType="separate"/>
        </w:r>
        <w:r w:rsidR="00BA6F9C">
          <w:rPr>
            <w:noProof/>
            <w:webHidden/>
          </w:rPr>
          <w:t>4-15</w:t>
        </w:r>
        <w:r w:rsidR="00BA6F9C">
          <w:rPr>
            <w:noProof/>
            <w:webHidden/>
          </w:rPr>
          <w:fldChar w:fldCharType="end"/>
        </w:r>
      </w:hyperlink>
    </w:p>
    <w:p w14:paraId="3955A637" w14:textId="77777777" w:rsidR="00BA6F9C" w:rsidRPr="00540997" w:rsidRDefault="00D0574D">
      <w:pPr>
        <w:pStyle w:val="TOC1"/>
        <w:tabs>
          <w:tab w:val="left" w:pos="1242"/>
          <w:tab w:val="right" w:leader="dot" w:pos="9952"/>
        </w:tabs>
        <w:rPr>
          <w:rFonts w:ascii="Calibri" w:hAnsi="Calibri" w:cs="Times New Roman"/>
          <w:b w:val="0"/>
          <w:bCs w:val="0"/>
          <w:noProof/>
          <w:sz w:val="22"/>
          <w:szCs w:val="22"/>
          <w:lang w:val="en-US" w:eastAsia="en-US"/>
        </w:rPr>
      </w:pPr>
      <w:hyperlink w:anchor="_Toc10047007" w:history="1">
        <w:r w:rsidR="00BA6F9C" w:rsidRPr="00DA0684">
          <w:rPr>
            <w:rStyle w:val="Hyperlink"/>
            <w:noProof/>
          </w:rPr>
          <w:t>4.10</w:t>
        </w:r>
        <w:r w:rsidR="00BA6F9C" w:rsidRPr="00540997">
          <w:rPr>
            <w:rFonts w:ascii="Calibri" w:hAnsi="Calibri" w:cs="Times New Roman"/>
            <w:b w:val="0"/>
            <w:bCs w:val="0"/>
            <w:noProof/>
            <w:sz w:val="22"/>
            <w:szCs w:val="22"/>
            <w:lang w:val="en-US" w:eastAsia="en-US"/>
          </w:rPr>
          <w:tab/>
        </w:r>
        <w:r w:rsidR="00BA6F9C" w:rsidRPr="00DA0684">
          <w:rPr>
            <w:rStyle w:val="Hyperlink"/>
            <w:noProof/>
          </w:rPr>
          <w:t>HANDOVER ITEMS</w:t>
        </w:r>
        <w:r w:rsidR="00BA6F9C">
          <w:rPr>
            <w:noProof/>
            <w:webHidden/>
          </w:rPr>
          <w:tab/>
        </w:r>
        <w:r w:rsidR="00BA6F9C">
          <w:rPr>
            <w:noProof/>
            <w:webHidden/>
          </w:rPr>
          <w:fldChar w:fldCharType="begin"/>
        </w:r>
        <w:r w:rsidR="00BA6F9C">
          <w:rPr>
            <w:noProof/>
            <w:webHidden/>
          </w:rPr>
          <w:instrText xml:space="preserve"> PAGEREF _Toc10047007 \h </w:instrText>
        </w:r>
        <w:r w:rsidR="00BA6F9C">
          <w:rPr>
            <w:noProof/>
            <w:webHidden/>
          </w:rPr>
        </w:r>
        <w:r w:rsidR="00BA6F9C">
          <w:rPr>
            <w:noProof/>
            <w:webHidden/>
          </w:rPr>
          <w:fldChar w:fldCharType="separate"/>
        </w:r>
        <w:r w:rsidR="00BA6F9C">
          <w:rPr>
            <w:noProof/>
            <w:webHidden/>
          </w:rPr>
          <w:t>4-15</w:t>
        </w:r>
        <w:r w:rsidR="00BA6F9C">
          <w:rPr>
            <w:noProof/>
            <w:webHidden/>
          </w:rPr>
          <w:fldChar w:fldCharType="end"/>
        </w:r>
      </w:hyperlink>
    </w:p>
    <w:p w14:paraId="25D660CD" w14:textId="77777777" w:rsidR="00BA6F9C" w:rsidRPr="00540997" w:rsidRDefault="00D0574D">
      <w:pPr>
        <w:pStyle w:val="TOC1"/>
        <w:tabs>
          <w:tab w:val="left" w:pos="1242"/>
          <w:tab w:val="right" w:leader="dot" w:pos="9952"/>
        </w:tabs>
        <w:rPr>
          <w:rFonts w:ascii="Calibri" w:hAnsi="Calibri" w:cs="Times New Roman"/>
          <w:b w:val="0"/>
          <w:bCs w:val="0"/>
          <w:noProof/>
          <w:sz w:val="22"/>
          <w:szCs w:val="22"/>
          <w:lang w:val="en-US" w:eastAsia="en-US"/>
        </w:rPr>
      </w:pPr>
      <w:hyperlink w:anchor="_Toc10047008" w:history="1">
        <w:r w:rsidR="00BA6F9C" w:rsidRPr="00DA0684">
          <w:rPr>
            <w:rStyle w:val="Hyperlink"/>
            <w:noProof/>
          </w:rPr>
          <w:t>4.11</w:t>
        </w:r>
        <w:r w:rsidR="00BA6F9C" w:rsidRPr="00540997">
          <w:rPr>
            <w:rFonts w:ascii="Calibri" w:hAnsi="Calibri" w:cs="Times New Roman"/>
            <w:b w:val="0"/>
            <w:bCs w:val="0"/>
            <w:noProof/>
            <w:sz w:val="22"/>
            <w:szCs w:val="22"/>
            <w:lang w:val="en-US" w:eastAsia="en-US"/>
          </w:rPr>
          <w:tab/>
        </w:r>
        <w:r w:rsidR="00BA6F9C" w:rsidRPr="00DA0684">
          <w:rPr>
            <w:rStyle w:val="Hyperlink"/>
            <w:noProof/>
          </w:rPr>
          <w:t>INFORMATION SECURITY</w:t>
        </w:r>
        <w:r w:rsidR="00BA6F9C">
          <w:rPr>
            <w:noProof/>
            <w:webHidden/>
          </w:rPr>
          <w:tab/>
        </w:r>
        <w:r w:rsidR="00BA6F9C">
          <w:rPr>
            <w:noProof/>
            <w:webHidden/>
          </w:rPr>
          <w:fldChar w:fldCharType="begin"/>
        </w:r>
        <w:r w:rsidR="00BA6F9C">
          <w:rPr>
            <w:noProof/>
            <w:webHidden/>
          </w:rPr>
          <w:instrText xml:space="preserve"> PAGEREF _Toc10047008 \h </w:instrText>
        </w:r>
        <w:r w:rsidR="00BA6F9C">
          <w:rPr>
            <w:noProof/>
            <w:webHidden/>
          </w:rPr>
        </w:r>
        <w:r w:rsidR="00BA6F9C">
          <w:rPr>
            <w:noProof/>
            <w:webHidden/>
          </w:rPr>
          <w:fldChar w:fldCharType="separate"/>
        </w:r>
        <w:r w:rsidR="00BA6F9C">
          <w:rPr>
            <w:noProof/>
            <w:webHidden/>
          </w:rPr>
          <w:t>4-15</w:t>
        </w:r>
        <w:r w:rsidR="00BA6F9C">
          <w:rPr>
            <w:noProof/>
            <w:webHidden/>
          </w:rPr>
          <w:fldChar w:fldCharType="end"/>
        </w:r>
      </w:hyperlink>
    </w:p>
    <w:p w14:paraId="2C4C63A1" w14:textId="77777777" w:rsidR="00BA6F9C" w:rsidRPr="00540997" w:rsidRDefault="00D0574D">
      <w:pPr>
        <w:pStyle w:val="TOC2"/>
        <w:tabs>
          <w:tab w:val="right" w:leader="dot" w:pos="9952"/>
        </w:tabs>
        <w:rPr>
          <w:rFonts w:ascii="Calibri" w:hAnsi="Calibri" w:cs="Times New Roman"/>
          <w:noProof/>
          <w:sz w:val="22"/>
          <w:szCs w:val="22"/>
          <w:lang w:eastAsia="en-US"/>
        </w:rPr>
      </w:pPr>
      <w:hyperlink w:anchor="_Toc10047009" w:history="1">
        <w:r w:rsidR="00BA6F9C" w:rsidRPr="00DA0684">
          <w:rPr>
            <w:rStyle w:val="Hyperlink"/>
            <w:noProof/>
          </w:rPr>
          <w:t>4.11.1 Audit and Compliance Requirements</w:t>
        </w:r>
        <w:r w:rsidR="00BA6F9C">
          <w:rPr>
            <w:noProof/>
            <w:webHidden/>
          </w:rPr>
          <w:tab/>
        </w:r>
        <w:r w:rsidR="00BA6F9C">
          <w:rPr>
            <w:noProof/>
            <w:webHidden/>
          </w:rPr>
          <w:fldChar w:fldCharType="begin"/>
        </w:r>
        <w:r w:rsidR="00BA6F9C">
          <w:rPr>
            <w:noProof/>
            <w:webHidden/>
          </w:rPr>
          <w:instrText xml:space="preserve"> PAGEREF _Toc10047009 \h </w:instrText>
        </w:r>
        <w:r w:rsidR="00BA6F9C">
          <w:rPr>
            <w:noProof/>
            <w:webHidden/>
          </w:rPr>
        </w:r>
        <w:r w:rsidR="00BA6F9C">
          <w:rPr>
            <w:noProof/>
            <w:webHidden/>
          </w:rPr>
          <w:fldChar w:fldCharType="separate"/>
        </w:r>
        <w:r w:rsidR="00BA6F9C">
          <w:rPr>
            <w:noProof/>
            <w:webHidden/>
          </w:rPr>
          <w:t>4-15</w:t>
        </w:r>
        <w:r w:rsidR="00BA6F9C">
          <w:rPr>
            <w:noProof/>
            <w:webHidden/>
          </w:rPr>
          <w:fldChar w:fldCharType="end"/>
        </w:r>
      </w:hyperlink>
    </w:p>
    <w:p w14:paraId="0996D216" w14:textId="77777777" w:rsidR="00BA6F9C" w:rsidRPr="00540997" w:rsidRDefault="00D0574D">
      <w:pPr>
        <w:pStyle w:val="TOC2"/>
        <w:tabs>
          <w:tab w:val="right" w:leader="dot" w:pos="9952"/>
        </w:tabs>
        <w:rPr>
          <w:rFonts w:ascii="Calibri" w:hAnsi="Calibri" w:cs="Times New Roman"/>
          <w:noProof/>
          <w:sz w:val="22"/>
          <w:szCs w:val="22"/>
          <w:lang w:eastAsia="en-US"/>
        </w:rPr>
      </w:pPr>
      <w:hyperlink w:anchor="_Toc10047010" w:history="1">
        <w:r w:rsidR="00BA6F9C" w:rsidRPr="00DA0684">
          <w:rPr>
            <w:rStyle w:val="Hyperlink"/>
            <w:noProof/>
          </w:rPr>
          <w:t>4.11.2 Password Policy Compliance</w:t>
        </w:r>
        <w:r w:rsidR="00BA6F9C">
          <w:rPr>
            <w:noProof/>
            <w:webHidden/>
          </w:rPr>
          <w:tab/>
        </w:r>
        <w:r w:rsidR="00BA6F9C">
          <w:rPr>
            <w:noProof/>
            <w:webHidden/>
          </w:rPr>
          <w:fldChar w:fldCharType="begin"/>
        </w:r>
        <w:r w:rsidR="00BA6F9C">
          <w:rPr>
            <w:noProof/>
            <w:webHidden/>
          </w:rPr>
          <w:instrText xml:space="preserve"> PAGEREF _Toc10047010 \h </w:instrText>
        </w:r>
        <w:r w:rsidR="00BA6F9C">
          <w:rPr>
            <w:noProof/>
            <w:webHidden/>
          </w:rPr>
        </w:r>
        <w:r w:rsidR="00BA6F9C">
          <w:rPr>
            <w:noProof/>
            <w:webHidden/>
          </w:rPr>
          <w:fldChar w:fldCharType="separate"/>
        </w:r>
        <w:r w:rsidR="00BA6F9C">
          <w:rPr>
            <w:noProof/>
            <w:webHidden/>
          </w:rPr>
          <w:t>4-16</w:t>
        </w:r>
        <w:r w:rsidR="00BA6F9C">
          <w:rPr>
            <w:noProof/>
            <w:webHidden/>
          </w:rPr>
          <w:fldChar w:fldCharType="end"/>
        </w:r>
      </w:hyperlink>
    </w:p>
    <w:p w14:paraId="7A064B1D" w14:textId="77777777" w:rsidR="00BA6F9C" w:rsidRPr="00540997" w:rsidRDefault="00D0574D">
      <w:pPr>
        <w:pStyle w:val="TOC1"/>
        <w:tabs>
          <w:tab w:val="left" w:pos="1242"/>
          <w:tab w:val="right" w:leader="dot" w:pos="9952"/>
        </w:tabs>
        <w:rPr>
          <w:rFonts w:ascii="Calibri" w:hAnsi="Calibri" w:cs="Times New Roman"/>
          <w:b w:val="0"/>
          <w:bCs w:val="0"/>
          <w:noProof/>
          <w:sz w:val="22"/>
          <w:szCs w:val="22"/>
          <w:lang w:val="en-US" w:eastAsia="en-US"/>
        </w:rPr>
      </w:pPr>
      <w:hyperlink w:anchor="_Toc10047011" w:history="1">
        <w:r w:rsidR="00BA6F9C" w:rsidRPr="00DA0684">
          <w:rPr>
            <w:rStyle w:val="Hyperlink"/>
            <w:noProof/>
          </w:rPr>
          <w:t>4.12</w:t>
        </w:r>
        <w:r w:rsidR="00BA6F9C" w:rsidRPr="00540997">
          <w:rPr>
            <w:rFonts w:ascii="Calibri" w:hAnsi="Calibri" w:cs="Times New Roman"/>
            <w:b w:val="0"/>
            <w:bCs w:val="0"/>
            <w:noProof/>
            <w:sz w:val="22"/>
            <w:szCs w:val="22"/>
            <w:lang w:val="en-US" w:eastAsia="en-US"/>
          </w:rPr>
          <w:tab/>
        </w:r>
        <w:r w:rsidR="00BA6F9C" w:rsidRPr="00DA0684">
          <w:rPr>
            <w:rStyle w:val="Hyperlink"/>
            <w:noProof/>
          </w:rPr>
          <w:t>DOCUMENTATION AND REFERENCES</w:t>
        </w:r>
        <w:r w:rsidR="00BA6F9C">
          <w:rPr>
            <w:noProof/>
            <w:webHidden/>
          </w:rPr>
          <w:tab/>
        </w:r>
        <w:r w:rsidR="00BA6F9C">
          <w:rPr>
            <w:noProof/>
            <w:webHidden/>
          </w:rPr>
          <w:fldChar w:fldCharType="begin"/>
        </w:r>
        <w:r w:rsidR="00BA6F9C">
          <w:rPr>
            <w:noProof/>
            <w:webHidden/>
          </w:rPr>
          <w:instrText xml:space="preserve"> PAGEREF _Toc10047011 \h </w:instrText>
        </w:r>
        <w:r w:rsidR="00BA6F9C">
          <w:rPr>
            <w:noProof/>
            <w:webHidden/>
          </w:rPr>
        </w:r>
        <w:r w:rsidR="00BA6F9C">
          <w:rPr>
            <w:noProof/>
            <w:webHidden/>
          </w:rPr>
          <w:fldChar w:fldCharType="separate"/>
        </w:r>
        <w:r w:rsidR="00BA6F9C">
          <w:rPr>
            <w:noProof/>
            <w:webHidden/>
          </w:rPr>
          <w:t>4-16</w:t>
        </w:r>
        <w:r w:rsidR="00BA6F9C">
          <w:rPr>
            <w:noProof/>
            <w:webHidden/>
          </w:rPr>
          <w:fldChar w:fldCharType="end"/>
        </w:r>
      </w:hyperlink>
    </w:p>
    <w:p w14:paraId="5E7C8F6B" w14:textId="77777777" w:rsidR="00BA6F9C" w:rsidRPr="00540997" w:rsidRDefault="00D0574D">
      <w:pPr>
        <w:pStyle w:val="TOC1"/>
        <w:tabs>
          <w:tab w:val="right" w:leader="dot" w:pos="9952"/>
        </w:tabs>
        <w:rPr>
          <w:rFonts w:ascii="Calibri" w:hAnsi="Calibri" w:cs="Times New Roman"/>
          <w:b w:val="0"/>
          <w:bCs w:val="0"/>
          <w:noProof/>
          <w:sz w:val="22"/>
          <w:szCs w:val="22"/>
          <w:lang w:val="en-US" w:eastAsia="en-US"/>
        </w:rPr>
      </w:pPr>
      <w:hyperlink w:anchor="_Toc10047012" w:history="1">
        <w:r w:rsidR="00BA6F9C" w:rsidRPr="00DA0684">
          <w:rPr>
            <w:rStyle w:val="Hyperlink"/>
            <w:caps/>
            <w:noProof/>
          </w:rPr>
          <w:t>AppendiX</w:t>
        </w:r>
        <w:r w:rsidR="00BA6F9C">
          <w:rPr>
            <w:noProof/>
            <w:webHidden/>
          </w:rPr>
          <w:tab/>
        </w:r>
        <w:r w:rsidR="00BA6F9C">
          <w:rPr>
            <w:noProof/>
            <w:webHidden/>
          </w:rPr>
          <w:fldChar w:fldCharType="begin"/>
        </w:r>
        <w:r w:rsidR="00BA6F9C">
          <w:rPr>
            <w:noProof/>
            <w:webHidden/>
          </w:rPr>
          <w:instrText xml:space="preserve"> PAGEREF _Toc10047012 \h </w:instrText>
        </w:r>
        <w:r w:rsidR="00BA6F9C">
          <w:rPr>
            <w:noProof/>
            <w:webHidden/>
          </w:rPr>
        </w:r>
        <w:r w:rsidR="00BA6F9C">
          <w:rPr>
            <w:noProof/>
            <w:webHidden/>
          </w:rPr>
          <w:fldChar w:fldCharType="separate"/>
        </w:r>
        <w:r w:rsidR="00BA6F9C">
          <w:rPr>
            <w:noProof/>
            <w:webHidden/>
          </w:rPr>
          <w:t>i</w:t>
        </w:r>
        <w:r w:rsidR="00BA6F9C">
          <w:rPr>
            <w:noProof/>
            <w:webHidden/>
          </w:rPr>
          <w:fldChar w:fldCharType="end"/>
        </w:r>
      </w:hyperlink>
    </w:p>
    <w:p w14:paraId="6B96EDAF" w14:textId="77777777" w:rsidR="00781486" w:rsidRDefault="00EE5351" w:rsidP="00A52474">
      <w:pPr>
        <w:jc w:val="center"/>
      </w:pPr>
      <w:r>
        <w:fldChar w:fldCharType="end"/>
      </w:r>
    </w:p>
    <w:p w14:paraId="18294F68" w14:textId="77777777" w:rsidR="00212777" w:rsidRDefault="00212777" w:rsidP="00A52474">
      <w:pPr>
        <w:jc w:val="center"/>
      </w:pPr>
    </w:p>
    <w:p w14:paraId="03D813F0" w14:textId="77777777" w:rsidR="00212777" w:rsidRDefault="00212777" w:rsidP="00A52474">
      <w:pPr>
        <w:jc w:val="center"/>
      </w:pPr>
    </w:p>
    <w:p w14:paraId="138198C9" w14:textId="77777777" w:rsidR="00212777" w:rsidRDefault="00212777" w:rsidP="00A52474">
      <w:pPr>
        <w:jc w:val="center"/>
      </w:pPr>
    </w:p>
    <w:p w14:paraId="6DCF0C24" w14:textId="77777777" w:rsidR="00212777" w:rsidRDefault="00212777" w:rsidP="00A52474">
      <w:pPr>
        <w:jc w:val="center"/>
      </w:pPr>
    </w:p>
    <w:p w14:paraId="3B11B8F7" w14:textId="77777777" w:rsidR="00212777" w:rsidRDefault="00212777" w:rsidP="00A52474">
      <w:pPr>
        <w:jc w:val="center"/>
      </w:pPr>
    </w:p>
    <w:p w14:paraId="31F1A72F" w14:textId="77777777" w:rsidR="00212777" w:rsidRDefault="00212777" w:rsidP="00A52474">
      <w:pPr>
        <w:jc w:val="center"/>
      </w:pPr>
    </w:p>
    <w:p w14:paraId="1EA78C8B" w14:textId="77777777" w:rsidR="00212777" w:rsidRDefault="00212777" w:rsidP="00A52474">
      <w:pPr>
        <w:jc w:val="center"/>
      </w:pPr>
    </w:p>
    <w:p w14:paraId="1CC77B80" w14:textId="77777777" w:rsidR="00212777" w:rsidRDefault="00212777" w:rsidP="00A52474">
      <w:pPr>
        <w:jc w:val="center"/>
      </w:pPr>
    </w:p>
    <w:p w14:paraId="2BD9B086" w14:textId="77777777" w:rsidR="00212777" w:rsidRDefault="00212777" w:rsidP="00A52474">
      <w:pPr>
        <w:jc w:val="center"/>
      </w:pPr>
    </w:p>
    <w:p w14:paraId="5955C20B" w14:textId="77777777" w:rsidR="00212777" w:rsidRDefault="00212777" w:rsidP="00A52474">
      <w:pPr>
        <w:jc w:val="center"/>
      </w:pPr>
    </w:p>
    <w:p w14:paraId="4A021722" w14:textId="77777777" w:rsidR="00212777" w:rsidRDefault="00212777" w:rsidP="00A52474">
      <w:pPr>
        <w:jc w:val="center"/>
      </w:pPr>
    </w:p>
    <w:p w14:paraId="4D3E45D9" w14:textId="77777777" w:rsidR="00212777" w:rsidRDefault="00212777" w:rsidP="00212777">
      <w:pPr>
        <w:jc w:val="center"/>
        <w:rPr>
          <w:b/>
          <w:bCs/>
          <w:sz w:val="28"/>
          <w:szCs w:val="28"/>
        </w:rPr>
      </w:pPr>
    </w:p>
    <w:p w14:paraId="690A6F25" w14:textId="77777777" w:rsidR="00212777" w:rsidRDefault="00212777" w:rsidP="00212777">
      <w:pPr>
        <w:jc w:val="center"/>
        <w:rPr>
          <w:b/>
          <w:bCs/>
          <w:sz w:val="28"/>
          <w:szCs w:val="28"/>
        </w:rPr>
      </w:pPr>
    </w:p>
    <w:p w14:paraId="5056CC10" w14:textId="77777777" w:rsidR="00EE5351" w:rsidRDefault="00EE5351" w:rsidP="00212777">
      <w:pPr>
        <w:ind w:left="0"/>
        <w:sectPr w:rsidR="00EE5351">
          <w:headerReference w:type="even" r:id="rId24"/>
          <w:headerReference w:type="default" r:id="rId25"/>
          <w:footerReference w:type="even" r:id="rId26"/>
          <w:footerReference w:type="default" r:id="rId27"/>
          <w:headerReference w:type="first" r:id="rId28"/>
          <w:footerReference w:type="first" r:id="rId29"/>
          <w:pgSz w:w="11906" w:h="16838"/>
          <w:pgMar w:top="360" w:right="648" w:bottom="423" w:left="1296" w:header="216" w:footer="367" w:gutter="0"/>
          <w:pgNumType w:start="1"/>
          <w:cols w:space="720"/>
          <w:docGrid w:linePitch="600" w:charSpace="40960"/>
        </w:sectPr>
      </w:pPr>
    </w:p>
    <w:p w14:paraId="2CDF51B0" w14:textId="77777777" w:rsidR="00EE5351" w:rsidRDefault="00EE5351" w:rsidP="00212777">
      <w:pPr>
        <w:ind w:left="0"/>
        <w:rPr>
          <w:rFonts w:ascii="Arial Narrow" w:hAnsi="Arial Narrow" w:cs="Arial Narrow"/>
          <w:sz w:val="22"/>
          <w:szCs w:val="22"/>
        </w:rPr>
      </w:pPr>
    </w:p>
    <w:p w14:paraId="0E4D988B" w14:textId="77777777" w:rsidR="00EE5351" w:rsidRDefault="00EE5351"/>
    <w:p w14:paraId="51E1CA89" w14:textId="77777777" w:rsidR="00EE5351" w:rsidRDefault="00EE5351"/>
    <w:p w14:paraId="5E23D2E4" w14:textId="77777777" w:rsidR="00EE5351" w:rsidRDefault="00EE5351"/>
    <w:p w14:paraId="1F5E6EF7" w14:textId="77777777" w:rsidR="00EE5351" w:rsidRDefault="00EE5351"/>
    <w:p w14:paraId="04D3B00F" w14:textId="77777777" w:rsidR="00EE5351" w:rsidRDefault="00EE5351"/>
    <w:p w14:paraId="4815D703" w14:textId="77777777" w:rsidR="00EE5351" w:rsidRDefault="00EE5351"/>
    <w:p w14:paraId="08E66456" w14:textId="77777777" w:rsidR="00EE5351" w:rsidRDefault="00EE5351"/>
    <w:p w14:paraId="09A3ED58" w14:textId="77777777" w:rsidR="00EE5351" w:rsidRDefault="00EE5351"/>
    <w:p w14:paraId="70D501FD" w14:textId="77777777" w:rsidR="00EE5351" w:rsidRDefault="00EE5351"/>
    <w:p w14:paraId="36BA2984" w14:textId="77777777" w:rsidR="00EE5351" w:rsidRDefault="00EE5351"/>
    <w:p w14:paraId="1ED7884B" w14:textId="77777777" w:rsidR="00EE5351" w:rsidRDefault="00EE5351"/>
    <w:p w14:paraId="4D9468D5" w14:textId="77777777" w:rsidR="00EE5351" w:rsidRDefault="00EE5351"/>
    <w:p w14:paraId="51868713" w14:textId="77777777" w:rsidR="00EE5351" w:rsidRDefault="00EE5351"/>
    <w:p w14:paraId="30F8B99F" w14:textId="77777777" w:rsidR="00EE5351" w:rsidRDefault="00EE5351"/>
    <w:p w14:paraId="50F5DACF" w14:textId="77777777" w:rsidR="00EE5351" w:rsidRDefault="00EE5351">
      <w:pPr>
        <w:jc w:val="center"/>
        <w:rPr>
          <w:b/>
          <w:sz w:val="28"/>
          <w:szCs w:val="28"/>
        </w:rPr>
      </w:pPr>
    </w:p>
    <w:p w14:paraId="02D80D12" w14:textId="77777777" w:rsidR="00EE5351" w:rsidRDefault="00EE5351">
      <w:pPr>
        <w:jc w:val="center"/>
        <w:rPr>
          <w:b/>
          <w:sz w:val="28"/>
          <w:szCs w:val="28"/>
        </w:rPr>
      </w:pPr>
    </w:p>
    <w:p w14:paraId="357A2529" w14:textId="77777777" w:rsidR="00EE5351" w:rsidRDefault="00EE5351">
      <w:pPr>
        <w:pStyle w:val="Heading9"/>
        <w:ind w:firstLine="360"/>
        <w:rPr>
          <w:sz w:val="20"/>
        </w:rPr>
      </w:pPr>
      <w:bookmarkStart w:id="21" w:name="__RefHeading___Toc502917484"/>
      <w:bookmarkEnd w:id="21"/>
      <w:r>
        <w:t>- MANUAL ADMINISTRATION</w:t>
      </w:r>
    </w:p>
    <w:p w14:paraId="29F06386" w14:textId="77777777" w:rsidR="00EE5351" w:rsidRPr="008E298D" w:rsidRDefault="008E298D" w:rsidP="008E298D">
      <w:pPr>
        <w:pStyle w:val="Heading1"/>
        <w:numPr>
          <w:ilvl w:val="1"/>
          <w:numId w:val="5"/>
        </w:numPr>
        <w:tabs>
          <w:tab w:val="left" w:pos="720"/>
        </w:tabs>
        <w:suppressAutoHyphens w:val="0"/>
        <w:autoSpaceDN w:val="0"/>
        <w:adjustRightInd w:val="0"/>
        <w:ind w:left="720" w:hanging="720"/>
        <w:rPr>
          <w:sz w:val="20"/>
          <w:lang w:eastAsia="en-US"/>
        </w:rPr>
      </w:pPr>
      <w:bookmarkStart w:id="22" w:name="__RefHeading___Toc502917485"/>
      <w:bookmarkEnd w:id="22"/>
      <w:r>
        <w:rPr>
          <w:sz w:val="20"/>
          <w:lang w:eastAsia="en-US"/>
        </w:rPr>
        <w:br w:type="page"/>
      </w:r>
      <w:bookmarkStart w:id="23" w:name="_Toc10046968"/>
      <w:r w:rsidR="00EE5351">
        <w:rPr>
          <w:sz w:val="20"/>
          <w:lang w:eastAsia="en-US"/>
        </w:rPr>
        <w:lastRenderedPageBreak/>
        <w:t>RECORD OF REVISION</w:t>
      </w:r>
      <w:bookmarkEnd w:id="23"/>
    </w:p>
    <w:p w14:paraId="0626DD0E" w14:textId="77777777" w:rsidR="00EE5351" w:rsidRDefault="00EE5351">
      <w:pPr>
        <w:pStyle w:val="Header"/>
        <w:jc w:val="both"/>
        <w:rPr>
          <w:b/>
          <w:bCs/>
        </w:rPr>
      </w:pPr>
    </w:p>
    <w:tbl>
      <w:tblPr>
        <w:tblW w:w="0" w:type="auto"/>
        <w:tblInd w:w="108" w:type="dxa"/>
        <w:tblLayout w:type="fixed"/>
        <w:tblLook w:val="0000" w:firstRow="0" w:lastRow="0" w:firstColumn="0" w:lastColumn="0" w:noHBand="0" w:noVBand="0"/>
      </w:tblPr>
      <w:tblGrid>
        <w:gridCol w:w="900"/>
        <w:gridCol w:w="3438"/>
        <w:gridCol w:w="1130"/>
        <w:gridCol w:w="992"/>
        <w:gridCol w:w="1658"/>
        <w:gridCol w:w="1730"/>
      </w:tblGrid>
      <w:tr w:rsidR="00EE5351" w14:paraId="4989B801" w14:textId="77777777">
        <w:trPr>
          <w:tblHeader/>
        </w:trPr>
        <w:tc>
          <w:tcPr>
            <w:tcW w:w="900" w:type="dxa"/>
            <w:tcBorders>
              <w:top w:val="single" w:sz="4" w:space="0" w:color="000000"/>
              <w:left w:val="single" w:sz="4" w:space="0" w:color="000000"/>
              <w:bottom w:val="single" w:sz="4" w:space="0" w:color="000000"/>
            </w:tcBorders>
            <w:shd w:val="clear" w:color="auto" w:fill="auto"/>
            <w:vAlign w:val="center"/>
          </w:tcPr>
          <w:p w14:paraId="1BFB1F9B" w14:textId="77777777" w:rsidR="00EE5351" w:rsidRDefault="00EE5351">
            <w:pPr>
              <w:pStyle w:val="Header"/>
              <w:tabs>
                <w:tab w:val="left" w:pos="702"/>
              </w:tabs>
              <w:spacing w:before="40" w:after="40"/>
              <w:ind w:left="72" w:right="-18"/>
              <w:jc w:val="center"/>
              <w:rPr>
                <w:b/>
                <w:bCs/>
                <w:lang w:val="en-GB"/>
              </w:rPr>
            </w:pPr>
            <w:r>
              <w:rPr>
                <w:b/>
                <w:bCs/>
                <w:lang w:val="en-GB"/>
              </w:rPr>
              <w:t>No.</w:t>
            </w:r>
          </w:p>
        </w:tc>
        <w:tc>
          <w:tcPr>
            <w:tcW w:w="3438" w:type="dxa"/>
            <w:tcBorders>
              <w:top w:val="single" w:sz="4" w:space="0" w:color="000000"/>
              <w:left w:val="single" w:sz="4" w:space="0" w:color="000000"/>
              <w:bottom w:val="single" w:sz="4" w:space="0" w:color="000000"/>
            </w:tcBorders>
            <w:shd w:val="clear" w:color="auto" w:fill="auto"/>
            <w:vAlign w:val="center"/>
          </w:tcPr>
          <w:p w14:paraId="0BF835A8" w14:textId="77777777" w:rsidR="00EE5351" w:rsidRDefault="00EE5351">
            <w:pPr>
              <w:pStyle w:val="Header"/>
              <w:spacing w:before="40" w:after="40"/>
              <w:ind w:left="0" w:right="1"/>
              <w:rPr>
                <w:b/>
                <w:bCs/>
                <w:lang w:val="en-GB"/>
              </w:rPr>
            </w:pPr>
            <w:r>
              <w:rPr>
                <w:b/>
                <w:bCs/>
                <w:lang w:val="en-GB"/>
              </w:rPr>
              <w:t>Description Of Changes</w:t>
            </w:r>
          </w:p>
        </w:tc>
        <w:tc>
          <w:tcPr>
            <w:tcW w:w="1130" w:type="dxa"/>
            <w:tcBorders>
              <w:top w:val="single" w:sz="4" w:space="0" w:color="000000"/>
              <w:left w:val="single" w:sz="4" w:space="0" w:color="000000"/>
              <w:bottom w:val="single" w:sz="4" w:space="0" w:color="000000"/>
            </w:tcBorders>
            <w:shd w:val="clear" w:color="auto" w:fill="auto"/>
            <w:vAlign w:val="center"/>
          </w:tcPr>
          <w:p w14:paraId="4C2F3849" w14:textId="77777777" w:rsidR="00EE5351" w:rsidRDefault="00EE5351">
            <w:pPr>
              <w:pStyle w:val="Header"/>
              <w:tabs>
                <w:tab w:val="left" w:pos="1313"/>
              </w:tabs>
              <w:spacing w:before="40" w:after="40"/>
              <w:ind w:left="53" w:right="-18"/>
              <w:jc w:val="center"/>
              <w:rPr>
                <w:b/>
                <w:bCs/>
                <w:lang w:val="en-GB"/>
              </w:rPr>
            </w:pPr>
            <w:r>
              <w:rPr>
                <w:b/>
                <w:bCs/>
                <w:lang w:val="en-GB"/>
              </w:rPr>
              <w:t>Issue No.</w:t>
            </w:r>
          </w:p>
        </w:tc>
        <w:tc>
          <w:tcPr>
            <w:tcW w:w="992" w:type="dxa"/>
            <w:tcBorders>
              <w:top w:val="single" w:sz="4" w:space="0" w:color="000000"/>
              <w:left w:val="single" w:sz="4" w:space="0" w:color="000000"/>
              <w:bottom w:val="single" w:sz="4" w:space="0" w:color="000000"/>
            </w:tcBorders>
            <w:shd w:val="clear" w:color="auto" w:fill="auto"/>
            <w:vAlign w:val="center"/>
          </w:tcPr>
          <w:p w14:paraId="4A8F2295" w14:textId="77777777" w:rsidR="00EE5351" w:rsidRDefault="00EE5351">
            <w:pPr>
              <w:pStyle w:val="Header"/>
              <w:tabs>
                <w:tab w:val="left" w:pos="1313"/>
              </w:tabs>
              <w:spacing w:before="40" w:after="40"/>
              <w:ind w:left="53" w:right="-18"/>
              <w:jc w:val="center"/>
              <w:rPr>
                <w:b/>
                <w:bCs/>
                <w:lang w:val="en-GB"/>
              </w:rPr>
            </w:pPr>
            <w:r>
              <w:rPr>
                <w:b/>
                <w:bCs/>
                <w:lang w:val="en-GB"/>
              </w:rPr>
              <w:t>Rev. No.</w:t>
            </w:r>
          </w:p>
        </w:tc>
        <w:tc>
          <w:tcPr>
            <w:tcW w:w="1658" w:type="dxa"/>
            <w:tcBorders>
              <w:top w:val="single" w:sz="4" w:space="0" w:color="000000"/>
              <w:left w:val="single" w:sz="4" w:space="0" w:color="000000"/>
              <w:bottom w:val="single" w:sz="4" w:space="0" w:color="000000"/>
            </w:tcBorders>
            <w:shd w:val="clear" w:color="auto" w:fill="auto"/>
            <w:vAlign w:val="center"/>
          </w:tcPr>
          <w:p w14:paraId="702E94B4" w14:textId="77777777" w:rsidR="00EE5351" w:rsidRDefault="00EE5351">
            <w:pPr>
              <w:pStyle w:val="Header"/>
              <w:tabs>
                <w:tab w:val="left" w:pos="2188"/>
              </w:tabs>
              <w:spacing w:before="40" w:after="40"/>
              <w:ind w:left="0" w:right="0"/>
              <w:jc w:val="center"/>
              <w:rPr>
                <w:b/>
                <w:bCs/>
                <w:lang w:val="en-GB"/>
              </w:rPr>
            </w:pPr>
            <w:r>
              <w:rPr>
                <w:b/>
                <w:bCs/>
                <w:lang w:val="en-GB"/>
              </w:rPr>
              <w:t>Author</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BB0C8" w14:textId="77777777" w:rsidR="00EE5351" w:rsidRDefault="00EE5351">
            <w:pPr>
              <w:pStyle w:val="Header"/>
              <w:spacing w:before="40" w:after="40"/>
              <w:ind w:left="8" w:right="0"/>
            </w:pPr>
            <w:r>
              <w:rPr>
                <w:b/>
                <w:bCs/>
                <w:lang w:val="en-GB"/>
              </w:rPr>
              <w:t>Effective Date</w:t>
            </w:r>
          </w:p>
        </w:tc>
      </w:tr>
      <w:tr w:rsidR="00EE5351" w14:paraId="6F358167" w14:textId="77777777">
        <w:trPr>
          <w:trHeight w:val="432"/>
        </w:trPr>
        <w:tc>
          <w:tcPr>
            <w:tcW w:w="900" w:type="dxa"/>
            <w:tcBorders>
              <w:top w:val="single" w:sz="4" w:space="0" w:color="000000"/>
              <w:left w:val="single" w:sz="4" w:space="0" w:color="000000"/>
              <w:bottom w:val="single" w:sz="4" w:space="0" w:color="000000"/>
            </w:tcBorders>
            <w:shd w:val="clear" w:color="auto" w:fill="auto"/>
            <w:vAlign w:val="center"/>
          </w:tcPr>
          <w:p w14:paraId="4364E5EA" w14:textId="77777777" w:rsidR="00EE5351" w:rsidRDefault="00EE5351">
            <w:pPr>
              <w:pStyle w:val="Header"/>
              <w:tabs>
                <w:tab w:val="left" w:pos="192"/>
                <w:tab w:val="left" w:pos="412"/>
                <w:tab w:val="left" w:pos="512"/>
                <w:tab w:val="left" w:pos="612"/>
              </w:tabs>
              <w:spacing w:before="40" w:after="40"/>
              <w:ind w:left="72" w:right="72"/>
              <w:jc w:val="center"/>
              <w:rPr>
                <w:bCs/>
                <w:lang w:val="en-GB"/>
              </w:rPr>
            </w:pPr>
            <w:r>
              <w:rPr>
                <w:lang w:val="en-GB"/>
              </w:rPr>
              <w:t>1</w:t>
            </w:r>
          </w:p>
        </w:tc>
        <w:tc>
          <w:tcPr>
            <w:tcW w:w="3438" w:type="dxa"/>
            <w:tcBorders>
              <w:top w:val="single" w:sz="4" w:space="0" w:color="000000"/>
              <w:left w:val="single" w:sz="4" w:space="0" w:color="000000"/>
              <w:bottom w:val="single" w:sz="4" w:space="0" w:color="000000"/>
            </w:tcBorders>
            <w:shd w:val="clear" w:color="auto" w:fill="auto"/>
            <w:vAlign w:val="center"/>
          </w:tcPr>
          <w:p w14:paraId="10D51CE6" w14:textId="77777777" w:rsidR="00EE5351" w:rsidRDefault="00EE5351">
            <w:pPr>
              <w:pStyle w:val="Header"/>
              <w:spacing w:before="40" w:after="40"/>
              <w:ind w:left="0" w:right="1"/>
              <w:rPr>
                <w:bCs/>
                <w:lang w:val="en-GB"/>
              </w:rPr>
            </w:pPr>
            <w:r>
              <w:rPr>
                <w:bCs/>
                <w:lang w:val="en-GB"/>
              </w:rPr>
              <w:t>Original – Initial document</w:t>
            </w:r>
          </w:p>
        </w:tc>
        <w:tc>
          <w:tcPr>
            <w:tcW w:w="1130" w:type="dxa"/>
            <w:tcBorders>
              <w:top w:val="single" w:sz="4" w:space="0" w:color="000000"/>
              <w:left w:val="single" w:sz="4" w:space="0" w:color="000000"/>
              <w:bottom w:val="single" w:sz="4" w:space="0" w:color="000000"/>
            </w:tcBorders>
            <w:shd w:val="clear" w:color="auto" w:fill="auto"/>
            <w:vAlign w:val="center"/>
          </w:tcPr>
          <w:p w14:paraId="5AC263B1" w14:textId="77777777" w:rsidR="00EE5351" w:rsidRDefault="00EE5351">
            <w:pPr>
              <w:pStyle w:val="Header"/>
              <w:spacing w:before="40" w:after="40"/>
              <w:ind w:left="0" w:right="1"/>
              <w:jc w:val="center"/>
              <w:rPr>
                <w:bCs/>
                <w:lang w:val="en-GB"/>
              </w:rPr>
            </w:pPr>
            <w:r>
              <w:rPr>
                <w:bCs/>
                <w:lang w:val="en-GB"/>
              </w:rPr>
              <w:t>1</w:t>
            </w:r>
          </w:p>
        </w:tc>
        <w:tc>
          <w:tcPr>
            <w:tcW w:w="992" w:type="dxa"/>
            <w:tcBorders>
              <w:top w:val="single" w:sz="4" w:space="0" w:color="000000"/>
              <w:left w:val="single" w:sz="4" w:space="0" w:color="000000"/>
              <w:bottom w:val="single" w:sz="4" w:space="0" w:color="000000"/>
            </w:tcBorders>
            <w:shd w:val="clear" w:color="auto" w:fill="auto"/>
            <w:vAlign w:val="center"/>
          </w:tcPr>
          <w:p w14:paraId="6E7769B8" w14:textId="77777777" w:rsidR="00EE5351" w:rsidRDefault="00EE5351">
            <w:pPr>
              <w:pStyle w:val="Header"/>
              <w:spacing w:before="40" w:after="40"/>
              <w:ind w:left="0" w:right="1"/>
              <w:jc w:val="center"/>
              <w:rPr>
                <w:bCs/>
                <w:lang w:val="en-GB"/>
              </w:rPr>
            </w:pPr>
            <w:r>
              <w:rPr>
                <w:bCs/>
                <w:lang w:val="en-GB"/>
              </w:rPr>
              <w:t>0</w:t>
            </w:r>
          </w:p>
        </w:tc>
        <w:tc>
          <w:tcPr>
            <w:tcW w:w="1658" w:type="dxa"/>
            <w:tcBorders>
              <w:top w:val="single" w:sz="4" w:space="0" w:color="000000"/>
              <w:left w:val="single" w:sz="4" w:space="0" w:color="000000"/>
              <w:bottom w:val="single" w:sz="4" w:space="0" w:color="000000"/>
            </w:tcBorders>
            <w:shd w:val="clear" w:color="auto" w:fill="auto"/>
            <w:vAlign w:val="center"/>
          </w:tcPr>
          <w:p w14:paraId="761FB1AD" w14:textId="77777777" w:rsidR="00EE5351" w:rsidRDefault="00C81048">
            <w:pPr>
              <w:pStyle w:val="Header"/>
              <w:spacing w:before="40" w:after="40"/>
              <w:ind w:left="0" w:right="1"/>
              <w:jc w:val="center"/>
              <w:rPr>
                <w:bCs/>
                <w:lang w:val="en-GB"/>
              </w:rPr>
            </w:pPr>
            <w:proofErr w:type="spellStart"/>
            <w:r>
              <w:rPr>
                <w:bCs/>
                <w:lang w:val="en-GB"/>
              </w:rPr>
              <w:t>Ranjith</w:t>
            </w:r>
            <w:proofErr w:type="spellEnd"/>
            <w:r>
              <w:rPr>
                <w:bCs/>
                <w:lang w:val="en-GB"/>
              </w:rPr>
              <w:t xml:space="preserve"> T</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0212D" w14:textId="77777777" w:rsidR="00EE5351" w:rsidRDefault="003930D6" w:rsidP="003930D6">
            <w:pPr>
              <w:pStyle w:val="Header"/>
              <w:spacing w:before="40" w:after="40"/>
              <w:ind w:left="0" w:right="1"/>
              <w:jc w:val="center"/>
            </w:pPr>
            <w:r>
              <w:rPr>
                <w:bCs/>
                <w:lang w:val="en-GB"/>
              </w:rPr>
              <w:t>1</w:t>
            </w:r>
            <w:r w:rsidR="00720ADE">
              <w:rPr>
                <w:bCs/>
                <w:lang w:val="en-GB"/>
              </w:rPr>
              <w:t>9</w:t>
            </w:r>
            <w:r w:rsidR="00EE5351">
              <w:rPr>
                <w:bCs/>
                <w:lang w:val="en-GB"/>
              </w:rPr>
              <w:t>-</w:t>
            </w:r>
            <w:r>
              <w:rPr>
                <w:bCs/>
                <w:lang w:val="en-GB"/>
              </w:rPr>
              <w:t>Sep</w:t>
            </w:r>
            <w:r w:rsidR="00EE5351">
              <w:rPr>
                <w:bCs/>
                <w:lang w:val="en-GB"/>
              </w:rPr>
              <w:t>-2018</w:t>
            </w:r>
          </w:p>
        </w:tc>
      </w:tr>
      <w:tr w:rsidR="006B0A84" w14:paraId="79A243D3" w14:textId="77777777">
        <w:trPr>
          <w:trHeight w:val="432"/>
        </w:trPr>
        <w:tc>
          <w:tcPr>
            <w:tcW w:w="900" w:type="dxa"/>
            <w:tcBorders>
              <w:top w:val="single" w:sz="4" w:space="0" w:color="000000"/>
              <w:left w:val="single" w:sz="4" w:space="0" w:color="000000"/>
              <w:bottom w:val="single" w:sz="4" w:space="0" w:color="000000"/>
            </w:tcBorders>
            <w:shd w:val="clear" w:color="auto" w:fill="auto"/>
            <w:vAlign w:val="center"/>
          </w:tcPr>
          <w:p w14:paraId="72B24640" w14:textId="77777777" w:rsidR="006B0A84" w:rsidRDefault="006B0A84">
            <w:pPr>
              <w:pStyle w:val="Header"/>
              <w:tabs>
                <w:tab w:val="left" w:pos="192"/>
                <w:tab w:val="left" w:pos="412"/>
                <w:tab w:val="left" w:pos="512"/>
                <w:tab w:val="left" w:pos="612"/>
              </w:tabs>
              <w:spacing w:before="40" w:after="40"/>
              <w:ind w:left="72" w:right="72"/>
              <w:jc w:val="center"/>
              <w:rPr>
                <w:lang w:val="en-GB"/>
              </w:rPr>
            </w:pPr>
            <w:r>
              <w:rPr>
                <w:lang w:val="en-GB"/>
              </w:rPr>
              <w:t>2</w:t>
            </w:r>
          </w:p>
        </w:tc>
        <w:tc>
          <w:tcPr>
            <w:tcW w:w="3438" w:type="dxa"/>
            <w:tcBorders>
              <w:top w:val="single" w:sz="4" w:space="0" w:color="000000"/>
              <w:left w:val="single" w:sz="4" w:space="0" w:color="000000"/>
              <w:bottom w:val="single" w:sz="4" w:space="0" w:color="000000"/>
            </w:tcBorders>
            <w:shd w:val="clear" w:color="auto" w:fill="auto"/>
            <w:vAlign w:val="center"/>
          </w:tcPr>
          <w:p w14:paraId="3C3DEC94" w14:textId="77777777" w:rsidR="006B0A84" w:rsidRDefault="006B0A84">
            <w:pPr>
              <w:pStyle w:val="Header"/>
              <w:spacing w:before="40" w:after="40"/>
              <w:ind w:left="0" w:right="1"/>
              <w:rPr>
                <w:bCs/>
                <w:lang w:val="en-GB"/>
              </w:rPr>
            </w:pPr>
            <w:r>
              <w:rPr>
                <w:bCs/>
                <w:lang w:val="en-GB"/>
              </w:rPr>
              <w:t>Adding Movement and Layover Screens</w:t>
            </w:r>
          </w:p>
        </w:tc>
        <w:tc>
          <w:tcPr>
            <w:tcW w:w="1130" w:type="dxa"/>
            <w:tcBorders>
              <w:top w:val="single" w:sz="4" w:space="0" w:color="000000"/>
              <w:left w:val="single" w:sz="4" w:space="0" w:color="000000"/>
              <w:bottom w:val="single" w:sz="4" w:space="0" w:color="000000"/>
            </w:tcBorders>
            <w:shd w:val="clear" w:color="auto" w:fill="auto"/>
            <w:vAlign w:val="center"/>
          </w:tcPr>
          <w:p w14:paraId="2EA9AFD3" w14:textId="77777777" w:rsidR="006B0A84" w:rsidRDefault="006B0A84">
            <w:pPr>
              <w:pStyle w:val="Header"/>
              <w:spacing w:before="40" w:after="40"/>
              <w:ind w:left="0" w:right="1"/>
              <w:jc w:val="center"/>
              <w:rPr>
                <w:bCs/>
                <w:lang w:val="en-GB"/>
              </w:rPr>
            </w:pPr>
            <w:r>
              <w:rPr>
                <w:bCs/>
                <w:lang w:val="en-GB"/>
              </w:rPr>
              <w:t>1</w:t>
            </w:r>
          </w:p>
        </w:tc>
        <w:tc>
          <w:tcPr>
            <w:tcW w:w="992" w:type="dxa"/>
            <w:tcBorders>
              <w:top w:val="single" w:sz="4" w:space="0" w:color="000000"/>
              <w:left w:val="single" w:sz="4" w:space="0" w:color="000000"/>
              <w:bottom w:val="single" w:sz="4" w:space="0" w:color="000000"/>
            </w:tcBorders>
            <w:shd w:val="clear" w:color="auto" w:fill="auto"/>
            <w:vAlign w:val="center"/>
          </w:tcPr>
          <w:p w14:paraId="3ECB051F" w14:textId="77777777" w:rsidR="006B0A84" w:rsidRDefault="006B0A84">
            <w:pPr>
              <w:pStyle w:val="Header"/>
              <w:spacing w:before="40" w:after="40"/>
              <w:ind w:left="0" w:right="1"/>
              <w:jc w:val="center"/>
              <w:rPr>
                <w:bCs/>
                <w:lang w:val="en-GB"/>
              </w:rPr>
            </w:pPr>
            <w:r>
              <w:rPr>
                <w:bCs/>
                <w:lang w:val="en-GB"/>
              </w:rPr>
              <w:t>1</w:t>
            </w:r>
          </w:p>
        </w:tc>
        <w:tc>
          <w:tcPr>
            <w:tcW w:w="1658" w:type="dxa"/>
            <w:tcBorders>
              <w:top w:val="single" w:sz="4" w:space="0" w:color="000000"/>
              <w:left w:val="single" w:sz="4" w:space="0" w:color="000000"/>
              <w:bottom w:val="single" w:sz="4" w:space="0" w:color="000000"/>
            </w:tcBorders>
            <w:shd w:val="clear" w:color="auto" w:fill="auto"/>
            <w:vAlign w:val="center"/>
          </w:tcPr>
          <w:p w14:paraId="0D905D71" w14:textId="77777777" w:rsidR="006B0A84" w:rsidRDefault="006B0A84" w:rsidP="006B0A84">
            <w:pPr>
              <w:pStyle w:val="Header"/>
              <w:spacing w:before="40" w:after="40"/>
              <w:ind w:left="0" w:right="1"/>
              <w:jc w:val="center"/>
              <w:rPr>
                <w:bCs/>
                <w:lang w:val="en-GB"/>
              </w:rPr>
            </w:pPr>
            <w:proofErr w:type="spellStart"/>
            <w:r>
              <w:rPr>
                <w:bCs/>
                <w:lang w:val="en-GB"/>
              </w:rPr>
              <w:t>Anusha</w:t>
            </w:r>
            <w:proofErr w:type="spellEnd"/>
            <w:r>
              <w:rPr>
                <w:bCs/>
                <w:lang w:val="en-GB"/>
              </w:rPr>
              <w:t xml:space="preserve"> </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D7018" w14:textId="77777777" w:rsidR="006B0A84" w:rsidRDefault="006B0A84" w:rsidP="003930D6">
            <w:pPr>
              <w:pStyle w:val="Header"/>
              <w:spacing w:before="40" w:after="40"/>
              <w:ind w:left="0" w:right="1"/>
              <w:jc w:val="center"/>
              <w:rPr>
                <w:bCs/>
                <w:lang w:val="en-GB"/>
              </w:rPr>
            </w:pPr>
            <w:r>
              <w:rPr>
                <w:bCs/>
                <w:lang w:val="en-GB"/>
              </w:rPr>
              <w:t>28-May-2019</w:t>
            </w:r>
          </w:p>
        </w:tc>
      </w:tr>
      <w:tr w:rsidR="00A33410" w14:paraId="7E121120" w14:textId="77777777">
        <w:trPr>
          <w:trHeight w:val="432"/>
        </w:trPr>
        <w:tc>
          <w:tcPr>
            <w:tcW w:w="900" w:type="dxa"/>
            <w:tcBorders>
              <w:top w:val="single" w:sz="4" w:space="0" w:color="000000"/>
              <w:left w:val="single" w:sz="4" w:space="0" w:color="000000"/>
              <w:bottom w:val="single" w:sz="4" w:space="0" w:color="000000"/>
            </w:tcBorders>
            <w:shd w:val="clear" w:color="auto" w:fill="auto"/>
            <w:vAlign w:val="center"/>
          </w:tcPr>
          <w:p w14:paraId="6110E046" w14:textId="77777777" w:rsidR="00A33410" w:rsidRDefault="00A33410">
            <w:pPr>
              <w:pStyle w:val="Header"/>
              <w:tabs>
                <w:tab w:val="left" w:pos="192"/>
                <w:tab w:val="left" w:pos="412"/>
                <w:tab w:val="left" w:pos="512"/>
                <w:tab w:val="left" w:pos="612"/>
              </w:tabs>
              <w:spacing w:before="40" w:after="40"/>
              <w:ind w:left="72" w:right="72"/>
              <w:jc w:val="center"/>
              <w:rPr>
                <w:lang w:val="en-GB"/>
              </w:rPr>
            </w:pPr>
            <w:r>
              <w:rPr>
                <w:lang w:val="en-GB"/>
              </w:rPr>
              <w:t>3</w:t>
            </w:r>
          </w:p>
        </w:tc>
        <w:tc>
          <w:tcPr>
            <w:tcW w:w="3438" w:type="dxa"/>
            <w:tcBorders>
              <w:top w:val="single" w:sz="4" w:space="0" w:color="000000"/>
              <w:left w:val="single" w:sz="4" w:space="0" w:color="000000"/>
              <w:bottom w:val="single" w:sz="4" w:space="0" w:color="000000"/>
            </w:tcBorders>
            <w:shd w:val="clear" w:color="auto" w:fill="auto"/>
            <w:vAlign w:val="center"/>
          </w:tcPr>
          <w:p w14:paraId="5F78C98D" w14:textId="77777777" w:rsidR="00A33410" w:rsidRDefault="00A33410">
            <w:pPr>
              <w:pStyle w:val="Header"/>
              <w:spacing w:before="40" w:after="40"/>
              <w:ind w:left="0" w:right="1"/>
              <w:rPr>
                <w:bCs/>
                <w:lang w:val="en-GB"/>
              </w:rPr>
            </w:pPr>
            <w:r>
              <w:rPr>
                <w:bCs/>
                <w:lang w:val="en-GB"/>
              </w:rPr>
              <w:t>Adding Arrival and Departure Screens for KLIA</w:t>
            </w:r>
          </w:p>
        </w:tc>
        <w:tc>
          <w:tcPr>
            <w:tcW w:w="1130" w:type="dxa"/>
            <w:tcBorders>
              <w:top w:val="single" w:sz="4" w:space="0" w:color="000000"/>
              <w:left w:val="single" w:sz="4" w:space="0" w:color="000000"/>
              <w:bottom w:val="single" w:sz="4" w:space="0" w:color="000000"/>
            </w:tcBorders>
            <w:shd w:val="clear" w:color="auto" w:fill="auto"/>
            <w:vAlign w:val="center"/>
          </w:tcPr>
          <w:p w14:paraId="37D9042F" w14:textId="77777777" w:rsidR="00A33410" w:rsidRDefault="00A33410">
            <w:pPr>
              <w:pStyle w:val="Header"/>
              <w:spacing w:before="40" w:after="40"/>
              <w:ind w:left="0" w:right="1"/>
              <w:jc w:val="center"/>
              <w:rPr>
                <w:bCs/>
                <w:lang w:val="en-GB"/>
              </w:rPr>
            </w:pPr>
            <w:r>
              <w:rPr>
                <w:bCs/>
                <w:lang w:val="en-GB"/>
              </w:rPr>
              <w:t>1</w:t>
            </w:r>
          </w:p>
        </w:tc>
        <w:tc>
          <w:tcPr>
            <w:tcW w:w="992" w:type="dxa"/>
            <w:tcBorders>
              <w:top w:val="single" w:sz="4" w:space="0" w:color="000000"/>
              <w:left w:val="single" w:sz="4" w:space="0" w:color="000000"/>
              <w:bottom w:val="single" w:sz="4" w:space="0" w:color="000000"/>
            </w:tcBorders>
            <w:shd w:val="clear" w:color="auto" w:fill="auto"/>
            <w:vAlign w:val="center"/>
          </w:tcPr>
          <w:p w14:paraId="1B825060" w14:textId="7FFCE1AE" w:rsidR="00A33410" w:rsidRDefault="007E698B">
            <w:pPr>
              <w:pStyle w:val="Header"/>
              <w:spacing w:before="40" w:after="40"/>
              <w:ind w:left="0" w:right="1"/>
              <w:jc w:val="center"/>
              <w:rPr>
                <w:bCs/>
                <w:lang w:val="en-GB"/>
              </w:rPr>
            </w:pPr>
            <w:r>
              <w:rPr>
                <w:bCs/>
                <w:lang w:val="en-GB"/>
              </w:rPr>
              <w:t>2</w:t>
            </w:r>
          </w:p>
        </w:tc>
        <w:tc>
          <w:tcPr>
            <w:tcW w:w="1658" w:type="dxa"/>
            <w:tcBorders>
              <w:top w:val="single" w:sz="4" w:space="0" w:color="000000"/>
              <w:left w:val="single" w:sz="4" w:space="0" w:color="000000"/>
              <w:bottom w:val="single" w:sz="4" w:space="0" w:color="000000"/>
            </w:tcBorders>
            <w:shd w:val="clear" w:color="auto" w:fill="auto"/>
            <w:vAlign w:val="center"/>
          </w:tcPr>
          <w:p w14:paraId="7152296C" w14:textId="77777777" w:rsidR="00A33410" w:rsidRDefault="00A33410" w:rsidP="006B0A84">
            <w:pPr>
              <w:pStyle w:val="Header"/>
              <w:spacing w:before="40" w:after="40"/>
              <w:ind w:left="0" w:right="1"/>
              <w:jc w:val="center"/>
              <w:rPr>
                <w:bCs/>
                <w:lang w:val="en-GB"/>
              </w:rPr>
            </w:pPr>
            <w:r>
              <w:rPr>
                <w:bCs/>
                <w:lang w:val="en-GB"/>
              </w:rPr>
              <w:t>Deepti Jain</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BF710" w14:textId="77777777" w:rsidR="00A33410" w:rsidRDefault="00A33410" w:rsidP="003930D6">
            <w:pPr>
              <w:pStyle w:val="Header"/>
              <w:spacing w:before="40" w:after="40"/>
              <w:ind w:left="0" w:right="1"/>
              <w:jc w:val="center"/>
              <w:rPr>
                <w:bCs/>
                <w:lang w:val="en-GB"/>
              </w:rPr>
            </w:pPr>
            <w:r>
              <w:rPr>
                <w:bCs/>
                <w:lang w:val="en-GB"/>
              </w:rPr>
              <w:t>29-Aug-2019</w:t>
            </w:r>
          </w:p>
        </w:tc>
      </w:tr>
      <w:tr w:rsidR="00653704" w14:paraId="2F59BCFC" w14:textId="77777777">
        <w:trPr>
          <w:trHeight w:val="432"/>
          <w:ins w:id="24" w:author="Prashant Chauhan" w:date="2020-06-26T16:35:00Z"/>
        </w:trPr>
        <w:tc>
          <w:tcPr>
            <w:tcW w:w="900" w:type="dxa"/>
            <w:tcBorders>
              <w:top w:val="single" w:sz="4" w:space="0" w:color="000000"/>
              <w:left w:val="single" w:sz="4" w:space="0" w:color="000000"/>
              <w:bottom w:val="single" w:sz="4" w:space="0" w:color="000000"/>
            </w:tcBorders>
            <w:shd w:val="clear" w:color="auto" w:fill="auto"/>
            <w:vAlign w:val="center"/>
          </w:tcPr>
          <w:p w14:paraId="0A2DAB91" w14:textId="3C0EE9A1" w:rsidR="00653704" w:rsidRDefault="00653704" w:rsidP="00653704">
            <w:pPr>
              <w:pStyle w:val="Header"/>
              <w:tabs>
                <w:tab w:val="left" w:pos="192"/>
                <w:tab w:val="left" w:pos="412"/>
                <w:tab w:val="left" w:pos="512"/>
                <w:tab w:val="left" w:pos="612"/>
              </w:tabs>
              <w:spacing w:before="40" w:after="40"/>
              <w:ind w:left="72" w:right="72"/>
              <w:jc w:val="center"/>
              <w:rPr>
                <w:ins w:id="25" w:author="Prashant Chauhan" w:date="2020-06-26T16:35:00Z"/>
                <w:lang w:val="en-GB"/>
              </w:rPr>
            </w:pPr>
            <w:ins w:id="26" w:author="Prashant Chauhan" w:date="2020-06-26T16:36:00Z">
              <w:r>
                <w:rPr>
                  <w:lang w:val="en-GB"/>
                </w:rPr>
                <w:t>4</w:t>
              </w:r>
            </w:ins>
          </w:p>
        </w:tc>
        <w:tc>
          <w:tcPr>
            <w:tcW w:w="3438" w:type="dxa"/>
            <w:tcBorders>
              <w:top w:val="single" w:sz="4" w:space="0" w:color="000000"/>
              <w:left w:val="single" w:sz="4" w:space="0" w:color="000000"/>
              <w:bottom w:val="single" w:sz="4" w:space="0" w:color="000000"/>
            </w:tcBorders>
            <w:shd w:val="clear" w:color="auto" w:fill="auto"/>
            <w:vAlign w:val="center"/>
          </w:tcPr>
          <w:p w14:paraId="151B9878" w14:textId="1E1272D1" w:rsidR="00653704" w:rsidRDefault="00653704" w:rsidP="00653704">
            <w:pPr>
              <w:pStyle w:val="Header"/>
              <w:spacing w:before="40" w:after="40"/>
              <w:ind w:left="0" w:right="1"/>
              <w:rPr>
                <w:ins w:id="27" w:author="Prashant Chauhan" w:date="2020-06-26T16:35:00Z"/>
                <w:bCs/>
                <w:lang w:val="en-GB"/>
              </w:rPr>
            </w:pPr>
            <w:ins w:id="28" w:author="Prashant Chauhan" w:date="2020-06-26T16:36:00Z">
              <w:r>
                <w:rPr>
                  <w:lang w:val="en-GB"/>
                </w:rPr>
                <w:t>Updated Contract Management</w:t>
              </w:r>
            </w:ins>
          </w:p>
        </w:tc>
        <w:tc>
          <w:tcPr>
            <w:tcW w:w="1130" w:type="dxa"/>
            <w:tcBorders>
              <w:top w:val="single" w:sz="4" w:space="0" w:color="000000"/>
              <w:left w:val="single" w:sz="4" w:space="0" w:color="000000"/>
              <w:bottom w:val="single" w:sz="4" w:space="0" w:color="000000"/>
            </w:tcBorders>
            <w:shd w:val="clear" w:color="auto" w:fill="auto"/>
            <w:vAlign w:val="center"/>
          </w:tcPr>
          <w:p w14:paraId="5EB4EF4F" w14:textId="44CB7732" w:rsidR="00653704" w:rsidRDefault="00653704" w:rsidP="00653704">
            <w:pPr>
              <w:pStyle w:val="Header"/>
              <w:spacing w:before="40" w:after="40"/>
              <w:ind w:left="0" w:right="1"/>
              <w:jc w:val="center"/>
              <w:rPr>
                <w:ins w:id="29" w:author="Prashant Chauhan" w:date="2020-06-26T16:35:00Z"/>
                <w:bCs/>
                <w:lang w:val="en-GB"/>
              </w:rPr>
            </w:pPr>
            <w:ins w:id="30" w:author="Prashant Chauhan" w:date="2020-06-26T16:36:00Z">
              <w:r>
                <w:rPr>
                  <w:bCs/>
                  <w:lang w:val="en-GB"/>
                </w:rPr>
                <w:t>1</w:t>
              </w:r>
            </w:ins>
          </w:p>
        </w:tc>
        <w:tc>
          <w:tcPr>
            <w:tcW w:w="992" w:type="dxa"/>
            <w:tcBorders>
              <w:top w:val="single" w:sz="4" w:space="0" w:color="000000"/>
              <w:left w:val="single" w:sz="4" w:space="0" w:color="000000"/>
              <w:bottom w:val="single" w:sz="4" w:space="0" w:color="000000"/>
            </w:tcBorders>
            <w:shd w:val="clear" w:color="auto" w:fill="auto"/>
            <w:vAlign w:val="center"/>
          </w:tcPr>
          <w:p w14:paraId="5E4DA0FC" w14:textId="4CA886A4" w:rsidR="00653704" w:rsidRDefault="00653704" w:rsidP="00653704">
            <w:pPr>
              <w:pStyle w:val="Header"/>
              <w:spacing w:before="40" w:after="40"/>
              <w:ind w:left="0" w:right="1"/>
              <w:jc w:val="center"/>
              <w:rPr>
                <w:ins w:id="31" w:author="Prashant Chauhan" w:date="2020-06-26T16:35:00Z"/>
                <w:bCs/>
                <w:lang w:val="en-GB"/>
              </w:rPr>
            </w:pPr>
            <w:ins w:id="32" w:author="Prashant Chauhan" w:date="2020-06-26T16:36:00Z">
              <w:r>
                <w:rPr>
                  <w:lang w:val="en-GB"/>
                </w:rPr>
                <w:t>3</w:t>
              </w:r>
            </w:ins>
          </w:p>
        </w:tc>
        <w:tc>
          <w:tcPr>
            <w:tcW w:w="1658" w:type="dxa"/>
            <w:tcBorders>
              <w:top w:val="single" w:sz="4" w:space="0" w:color="000000"/>
              <w:left w:val="single" w:sz="4" w:space="0" w:color="000000"/>
              <w:bottom w:val="single" w:sz="4" w:space="0" w:color="000000"/>
            </w:tcBorders>
            <w:shd w:val="clear" w:color="auto" w:fill="auto"/>
            <w:vAlign w:val="center"/>
          </w:tcPr>
          <w:p w14:paraId="6325C3FA" w14:textId="7842145F" w:rsidR="00653704" w:rsidRDefault="00653704" w:rsidP="00653704">
            <w:pPr>
              <w:pStyle w:val="Header"/>
              <w:spacing w:before="40" w:after="40"/>
              <w:ind w:left="0" w:right="1"/>
              <w:jc w:val="center"/>
              <w:rPr>
                <w:ins w:id="33" w:author="Prashant Chauhan" w:date="2020-06-26T16:35:00Z"/>
                <w:bCs/>
                <w:lang w:val="en-GB"/>
              </w:rPr>
            </w:pPr>
            <w:proofErr w:type="spellStart"/>
            <w:ins w:id="34" w:author="Prashant Chauhan" w:date="2020-06-26T16:36:00Z">
              <w:r w:rsidRPr="00A75E27">
                <w:rPr>
                  <w:bCs/>
                  <w:lang w:val="en-GB"/>
                </w:rPr>
                <w:t>Krishnakant</w:t>
              </w:r>
              <w:proofErr w:type="spellEnd"/>
              <w:r w:rsidRPr="00A75E27">
                <w:rPr>
                  <w:bCs/>
                  <w:lang w:val="en-GB"/>
                </w:rPr>
                <w:t xml:space="preserve"> </w:t>
              </w:r>
              <w:proofErr w:type="spellStart"/>
              <w:r w:rsidRPr="00A75E27">
                <w:rPr>
                  <w:bCs/>
                  <w:lang w:val="en-GB"/>
                </w:rPr>
                <w:t>Bairagi</w:t>
              </w:r>
            </w:ins>
            <w:proofErr w:type="spellEnd"/>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C4542" w14:textId="1A1475B4" w:rsidR="00653704" w:rsidRDefault="00653704" w:rsidP="00653704">
            <w:pPr>
              <w:pStyle w:val="Header"/>
              <w:spacing w:before="40" w:after="40"/>
              <w:ind w:left="0" w:right="1"/>
              <w:jc w:val="center"/>
              <w:rPr>
                <w:ins w:id="35" w:author="Prashant Chauhan" w:date="2020-06-26T16:35:00Z"/>
                <w:bCs/>
                <w:lang w:val="en-GB"/>
              </w:rPr>
            </w:pPr>
            <w:ins w:id="36" w:author="Prashant Chauhan" w:date="2020-06-26T16:36:00Z">
              <w:r>
                <w:rPr>
                  <w:lang w:val="en-GB"/>
                </w:rPr>
                <w:t>26-June-20</w:t>
              </w:r>
            </w:ins>
          </w:p>
        </w:tc>
      </w:tr>
      <w:tr w:rsidR="003F0D06" w14:paraId="69B55519" w14:textId="77777777" w:rsidTr="003F0D06">
        <w:trPr>
          <w:trHeight w:val="432"/>
          <w:ins w:id="37" w:author="Krishnakant Bairagi" w:date="2020-08-13T10:26:00Z"/>
        </w:trPr>
        <w:tc>
          <w:tcPr>
            <w:tcW w:w="900" w:type="dxa"/>
            <w:tcBorders>
              <w:top w:val="single" w:sz="4" w:space="0" w:color="000000"/>
              <w:left w:val="single" w:sz="4" w:space="0" w:color="000000"/>
              <w:bottom w:val="single" w:sz="4" w:space="0" w:color="000000"/>
            </w:tcBorders>
            <w:shd w:val="clear" w:color="auto" w:fill="auto"/>
            <w:vAlign w:val="center"/>
          </w:tcPr>
          <w:p w14:paraId="22A97B40" w14:textId="36C4A0E6" w:rsidR="003F0D06" w:rsidRDefault="003F0D06" w:rsidP="00F963A7">
            <w:pPr>
              <w:pStyle w:val="Header"/>
              <w:tabs>
                <w:tab w:val="left" w:pos="192"/>
                <w:tab w:val="left" w:pos="412"/>
                <w:tab w:val="left" w:pos="512"/>
                <w:tab w:val="left" w:pos="612"/>
              </w:tabs>
              <w:spacing w:before="40" w:after="40"/>
              <w:ind w:left="72" w:right="72"/>
              <w:jc w:val="center"/>
              <w:rPr>
                <w:ins w:id="38" w:author="Krishnakant Bairagi" w:date="2020-08-13T10:26:00Z"/>
                <w:lang w:val="en-GB"/>
              </w:rPr>
            </w:pPr>
            <w:ins w:id="39" w:author="Krishnakant Bairagi" w:date="2020-08-13T10:26:00Z">
              <w:r>
                <w:rPr>
                  <w:lang w:val="en-GB"/>
                </w:rPr>
                <w:t>5</w:t>
              </w:r>
            </w:ins>
          </w:p>
        </w:tc>
        <w:tc>
          <w:tcPr>
            <w:tcW w:w="3438" w:type="dxa"/>
            <w:tcBorders>
              <w:top w:val="single" w:sz="4" w:space="0" w:color="000000"/>
              <w:left w:val="single" w:sz="4" w:space="0" w:color="000000"/>
              <w:bottom w:val="single" w:sz="4" w:space="0" w:color="000000"/>
            </w:tcBorders>
            <w:shd w:val="clear" w:color="auto" w:fill="auto"/>
            <w:vAlign w:val="center"/>
          </w:tcPr>
          <w:p w14:paraId="5AEA0437" w14:textId="2FBE5FFE" w:rsidR="003F0D06" w:rsidRPr="003F0D06" w:rsidRDefault="003F0D06" w:rsidP="00F963A7">
            <w:pPr>
              <w:pStyle w:val="Header"/>
              <w:spacing w:before="40" w:after="40"/>
              <w:ind w:left="0" w:right="1"/>
              <w:rPr>
                <w:ins w:id="40" w:author="Krishnakant Bairagi" w:date="2020-08-13T10:26:00Z"/>
                <w:lang w:val="en-GB"/>
              </w:rPr>
            </w:pPr>
            <w:ins w:id="41" w:author="Krishnakant Bairagi" w:date="2020-08-13T10:26:00Z">
              <w:r>
                <w:rPr>
                  <w:lang w:val="en-GB"/>
                </w:rPr>
                <w:t xml:space="preserve">Added MTB and Satellite screen </w:t>
              </w:r>
            </w:ins>
            <w:ins w:id="42" w:author="Krishnakant Bairagi" w:date="2020-08-13T10:27:00Z">
              <w:r>
                <w:rPr>
                  <w:lang w:val="en-GB"/>
                </w:rPr>
                <w:t>URLS for Change request</w:t>
              </w:r>
            </w:ins>
          </w:p>
        </w:tc>
        <w:tc>
          <w:tcPr>
            <w:tcW w:w="1130" w:type="dxa"/>
            <w:tcBorders>
              <w:top w:val="single" w:sz="4" w:space="0" w:color="000000"/>
              <w:left w:val="single" w:sz="4" w:space="0" w:color="000000"/>
              <w:bottom w:val="single" w:sz="4" w:space="0" w:color="000000"/>
            </w:tcBorders>
            <w:shd w:val="clear" w:color="auto" w:fill="auto"/>
            <w:vAlign w:val="center"/>
          </w:tcPr>
          <w:p w14:paraId="5EB09423" w14:textId="77777777" w:rsidR="003F0D06" w:rsidRDefault="003F0D06" w:rsidP="00F963A7">
            <w:pPr>
              <w:pStyle w:val="Header"/>
              <w:spacing w:before="40" w:after="40"/>
              <w:ind w:left="0" w:right="1"/>
              <w:jc w:val="center"/>
              <w:rPr>
                <w:ins w:id="43" w:author="Krishnakant Bairagi" w:date="2020-08-13T10:26:00Z"/>
                <w:bCs/>
                <w:lang w:val="en-GB"/>
              </w:rPr>
            </w:pPr>
            <w:ins w:id="44" w:author="Krishnakant Bairagi" w:date="2020-08-13T10:26:00Z">
              <w:r>
                <w:rPr>
                  <w:bCs/>
                  <w:lang w:val="en-GB"/>
                </w:rPr>
                <w:t>1</w:t>
              </w:r>
            </w:ins>
          </w:p>
        </w:tc>
        <w:tc>
          <w:tcPr>
            <w:tcW w:w="992" w:type="dxa"/>
            <w:tcBorders>
              <w:top w:val="single" w:sz="4" w:space="0" w:color="000000"/>
              <w:left w:val="single" w:sz="4" w:space="0" w:color="000000"/>
              <w:bottom w:val="single" w:sz="4" w:space="0" w:color="000000"/>
            </w:tcBorders>
            <w:shd w:val="clear" w:color="auto" w:fill="auto"/>
            <w:vAlign w:val="center"/>
          </w:tcPr>
          <w:p w14:paraId="372FDA9B" w14:textId="74BCA525" w:rsidR="003F0D06" w:rsidRPr="003F0D06" w:rsidRDefault="003F0D06" w:rsidP="00F963A7">
            <w:pPr>
              <w:pStyle w:val="Header"/>
              <w:spacing w:before="40" w:after="40"/>
              <w:ind w:left="0" w:right="1"/>
              <w:jc w:val="center"/>
              <w:rPr>
                <w:ins w:id="45" w:author="Krishnakant Bairagi" w:date="2020-08-13T10:26:00Z"/>
                <w:lang w:val="en-GB"/>
              </w:rPr>
            </w:pPr>
            <w:ins w:id="46" w:author="Krishnakant Bairagi" w:date="2020-08-13T10:27:00Z">
              <w:r>
                <w:rPr>
                  <w:lang w:val="en-GB"/>
                </w:rPr>
                <w:t>4</w:t>
              </w:r>
            </w:ins>
          </w:p>
        </w:tc>
        <w:tc>
          <w:tcPr>
            <w:tcW w:w="1658" w:type="dxa"/>
            <w:tcBorders>
              <w:top w:val="single" w:sz="4" w:space="0" w:color="000000"/>
              <w:left w:val="single" w:sz="4" w:space="0" w:color="000000"/>
              <w:bottom w:val="single" w:sz="4" w:space="0" w:color="000000"/>
            </w:tcBorders>
            <w:shd w:val="clear" w:color="auto" w:fill="auto"/>
            <w:vAlign w:val="center"/>
          </w:tcPr>
          <w:p w14:paraId="41E2489F" w14:textId="77777777" w:rsidR="003F0D06" w:rsidRDefault="003F0D06" w:rsidP="00F963A7">
            <w:pPr>
              <w:pStyle w:val="Header"/>
              <w:spacing w:before="40" w:after="40"/>
              <w:ind w:left="0" w:right="1"/>
              <w:jc w:val="center"/>
              <w:rPr>
                <w:ins w:id="47" w:author="Krishnakant Bairagi" w:date="2020-08-13T10:26:00Z"/>
                <w:bCs/>
                <w:lang w:val="en-GB"/>
              </w:rPr>
            </w:pPr>
            <w:proofErr w:type="spellStart"/>
            <w:ins w:id="48" w:author="Krishnakant Bairagi" w:date="2020-08-13T10:26:00Z">
              <w:r w:rsidRPr="00A75E27">
                <w:rPr>
                  <w:bCs/>
                  <w:lang w:val="en-GB"/>
                </w:rPr>
                <w:t>Krishnakant</w:t>
              </w:r>
              <w:proofErr w:type="spellEnd"/>
              <w:r w:rsidRPr="00A75E27">
                <w:rPr>
                  <w:bCs/>
                  <w:lang w:val="en-GB"/>
                </w:rPr>
                <w:t xml:space="preserve"> </w:t>
              </w:r>
              <w:proofErr w:type="spellStart"/>
              <w:r w:rsidRPr="00A75E27">
                <w:rPr>
                  <w:bCs/>
                  <w:lang w:val="en-GB"/>
                </w:rPr>
                <w:t>Bairagi</w:t>
              </w:r>
              <w:proofErr w:type="spellEnd"/>
            </w:ins>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8CD36" w14:textId="15AED750" w:rsidR="003F0D06" w:rsidRPr="003F0D06" w:rsidRDefault="003F0D06" w:rsidP="00F963A7">
            <w:pPr>
              <w:pStyle w:val="Header"/>
              <w:spacing w:before="40" w:after="40"/>
              <w:ind w:left="0" w:right="1"/>
              <w:jc w:val="center"/>
              <w:rPr>
                <w:ins w:id="49" w:author="Krishnakant Bairagi" w:date="2020-08-13T10:26:00Z"/>
                <w:lang w:val="en-GB"/>
              </w:rPr>
            </w:pPr>
            <w:ins w:id="50" w:author="Krishnakant Bairagi" w:date="2020-08-13T10:27:00Z">
              <w:r>
                <w:rPr>
                  <w:lang w:val="en-GB"/>
                </w:rPr>
                <w:t>13</w:t>
              </w:r>
            </w:ins>
            <w:ins w:id="51" w:author="Krishnakant Bairagi" w:date="2020-08-13T10:26:00Z">
              <w:r>
                <w:rPr>
                  <w:lang w:val="en-GB"/>
                </w:rPr>
                <w:t>-</w:t>
              </w:r>
            </w:ins>
            <w:ins w:id="52" w:author="Krishnakant Bairagi" w:date="2020-08-13T10:27:00Z">
              <w:r>
                <w:rPr>
                  <w:lang w:val="en-GB"/>
                </w:rPr>
                <w:t>AUG</w:t>
              </w:r>
            </w:ins>
            <w:ins w:id="53" w:author="Krishnakant Bairagi" w:date="2020-08-13T10:26:00Z">
              <w:r>
                <w:rPr>
                  <w:lang w:val="en-GB"/>
                </w:rPr>
                <w:t>-20</w:t>
              </w:r>
            </w:ins>
          </w:p>
        </w:tc>
      </w:tr>
    </w:tbl>
    <w:p w14:paraId="1628039F" w14:textId="77777777" w:rsidR="00EE5351" w:rsidRDefault="00EE5351">
      <w:pPr>
        <w:rPr>
          <w:lang w:val="en-GB"/>
        </w:rPr>
      </w:pPr>
    </w:p>
    <w:p w14:paraId="181F9C24" w14:textId="77777777" w:rsidR="00EE5351" w:rsidRDefault="00EE5351">
      <w:pPr>
        <w:rPr>
          <w:lang w:val="en-GB"/>
        </w:rPr>
      </w:pPr>
    </w:p>
    <w:p w14:paraId="0FB5DF75" w14:textId="77777777" w:rsidR="00EE5351" w:rsidRDefault="00EE5351">
      <w:pPr>
        <w:rPr>
          <w:lang w:val="en-GB"/>
        </w:rPr>
      </w:pPr>
    </w:p>
    <w:p w14:paraId="4F4A3ED4" w14:textId="77777777" w:rsidR="00EE5351" w:rsidRPr="008E298D" w:rsidRDefault="001739E2" w:rsidP="008E298D">
      <w:pPr>
        <w:pStyle w:val="Heading1"/>
        <w:numPr>
          <w:ilvl w:val="1"/>
          <w:numId w:val="5"/>
        </w:numPr>
        <w:tabs>
          <w:tab w:val="left" w:pos="720"/>
        </w:tabs>
        <w:suppressAutoHyphens w:val="0"/>
        <w:autoSpaceDN w:val="0"/>
        <w:adjustRightInd w:val="0"/>
        <w:ind w:left="720" w:hanging="720"/>
        <w:rPr>
          <w:sz w:val="20"/>
          <w:lang w:eastAsia="en-US"/>
        </w:rPr>
      </w:pPr>
      <w:bookmarkStart w:id="54" w:name="__RefHeading___Toc502917486"/>
      <w:bookmarkEnd w:id="54"/>
      <w:r>
        <w:rPr>
          <w:sz w:val="20"/>
          <w:lang w:eastAsia="en-US"/>
        </w:rPr>
        <w:br w:type="page"/>
      </w:r>
      <w:bookmarkStart w:id="55" w:name="_Toc10046969"/>
      <w:r w:rsidR="00EE5351">
        <w:rPr>
          <w:sz w:val="20"/>
          <w:lang w:eastAsia="en-US"/>
        </w:rPr>
        <w:lastRenderedPageBreak/>
        <w:t>LIST OF EFFECTIVE PAGES</w:t>
      </w:r>
      <w:bookmarkEnd w:id="55"/>
    </w:p>
    <w:p w14:paraId="6E59351D" w14:textId="77777777" w:rsidR="00EE5351" w:rsidRDefault="00EE5351">
      <w:pPr>
        <w:ind w:left="270"/>
        <w:rPr>
          <w:lang w:val="en-GB"/>
        </w:rPr>
      </w:pPr>
    </w:p>
    <w:tbl>
      <w:tblPr>
        <w:tblW w:w="0" w:type="auto"/>
        <w:tblInd w:w="638" w:type="dxa"/>
        <w:tblLayout w:type="fixed"/>
        <w:tblLook w:val="0000" w:firstRow="0" w:lastRow="0" w:firstColumn="0" w:lastColumn="0" w:noHBand="0" w:noVBand="0"/>
        <w:tblPrChange w:id="56" w:author="Suman Guduru" w:date="2019-11-01T20:43:00Z">
          <w:tblPr>
            <w:tblW w:w="0" w:type="auto"/>
            <w:tblInd w:w="638" w:type="dxa"/>
            <w:tblLayout w:type="fixed"/>
            <w:tblLook w:val="0000" w:firstRow="0" w:lastRow="0" w:firstColumn="0" w:lastColumn="0" w:noHBand="0" w:noVBand="0"/>
          </w:tblPr>
        </w:tblPrChange>
      </w:tblPr>
      <w:tblGrid>
        <w:gridCol w:w="846"/>
        <w:gridCol w:w="846"/>
        <w:gridCol w:w="846"/>
        <w:gridCol w:w="1062"/>
        <w:gridCol w:w="1080"/>
        <w:gridCol w:w="270"/>
        <w:gridCol w:w="720"/>
        <w:gridCol w:w="720"/>
        <w:gridCol w:w="810"/>
        <w:gridCol w:w="990"/>
        <w:gridCol w:w="1100"/>
        <w:tblGridChange w:id="57">
          <w:tblGrid>
            <w:gridCol w:w="360"/>
            <w:gridCol w:w="360"/>
            <w:gridCol w:w="126"/>
            <w:gridCol w:w="234"/>
            <w:gridCol w:w="360"/>
            <w:gridCol w:w="252"/>
            <w:gridCol w:w="108"/>
            <w:gridCol w:w="360"/>
            <w:gridCol w:w="360"/>
            <w:gridCol w:w="18"/>
            <w:gridCol w:w="342"/>
            <w:gridCol w:w="360"/>
            <w:gridCol w:w="360"/>
            <w:gridCol w:w="360"/>
            <w:gridCol w:w="720"/>
            <w:gridCol w:w="270"/>
            <w:gridCol w:w="720"/>
            <w:gridCol w:w="720"/>
            <w:gridCol w:w="810"/>
            <w:gridCol w:w="990"/>
            <w:gridCol w:w="1100"/>
          </w:tblGrid>
        </w:tblGridChange>
      </w:tblGrid>
      <w:tr w:rsidR="00EE5351" w14:paraId="1B4ACEB5" w14:textId="77777777" w:rsidTr="09C9325A">
        <w:trPr>
          <w:trHeight w:val="593"/>
          <w:trPrChange w:id="58"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9"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6F577B2A" w14:textId="77777777" w:rsidR="00EE5351" w:rsidRDefault="00EE5351">
            <w:pPr>
              <w:ind w:left="0" w:right="0"/>
              <w:jc w:val="center"/>
              <w:rPr>
                <w:b/>
                <w:sz w:val="18"/>
                <w:szCs w:val="18"/>
              </w:rPr>
            </w:pPr>
            <w:r>
              <w:rPr>
                <w:b/>
                <w:sz w:val="18"/>
                <w:szCs w:val="18"/>
              </w:rPr>
              <w:t>Part</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A1CEE2D" w14:textId="77777777" w:rsidR="00EE5351" w:rsidRDefault="00EE5351">
            <w:pPr>
              <w:ind w:left="-63" w:right="-1"/>
              <w:jc w:val="center"/>
              <w:rPr>
                <w:b/>
                <w:sz w:val="18"/>
                <w:szCs w:val="18"/>
              </w:rPr>
            </w:pPr>
            <w:r>
              <w:rPr>
                <w:b/>
                <w:sz w:val="18"/>
                <w:szCs w:val="18"/>
              </w:rPr>
              <w:t>Page</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1"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12E9E7D4" w14:textId="77777777" w:rsidR="00EE5351" w:rsidRDefault="00EE5351">
            <w:pPr>
              <w:ind w:left="0" w:right="15"/>
              <w:jc w:val="center"/>
              <w:rPr>
                <w:b/>
                <w:sz w:val="18"/>
                <w:szCs w:val="18"/>
              </w:rPr>
            </w:pPr>
            <w:r>
              <w:rPr>
                <w:b/>
                <w:sz w:val="18"/>
                <w:szCs w:val="18"/>
              </w:rPr>
              <w:t>Issue No.</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2"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326F5B53" w14:textId="77777777" w:rsidR="00EE5351" w:rsidRDefault="00EE5351">
            <w:pPr>
              <w:ind w:left="0" w:right="15"/>
              <w:jc w:val="center"/>
              <w:rPr>
                <w:b/>
                <w:sz w:val="18"/>
                <w:szCs w:val="18"/>
              </w:rPr>
            </w:pPr>
            <w:r>
              <w:rPr>
                <w:b/>
                <w:sz w:val="18"/>
                <w:szCs w:val="18"/>
              </w:rPr>
              <w:t xml:space="preserve">Revision No. </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3"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750F588A" w14:textId="77777777" w:rsidR="00EE5351" w:rsidRDefault="00EE5351">
            <w:pPr>
              <w:ind w:left="39" w:right="0"/>
              <w:jc w:val="center"/>
              <w:rPr>
                <w:b/>
                <w:sz w:val="18"/>
                <w:szCs w:val="18"/>
              </w:rPr>
            </w:pPr>
            <w:r>
              <w:rPr>
                <w:b/>
                <w:sz w:val="18"/>
                <w:szCs w:val="18"/>
              </w:rPr>
              <w:t>Effective Date</w:t>
            </w:r>
          </w:p>
        </w:tc>
        <w:tc>
          <w:tcPr>
            <w:tcW w:w="270" w:type="dxa"/>
            <w:tcBorders>
              <w:left w:val="single" w:sz="4" w:space="0" w:color="000000" w:themeColor="text1"/>
            </w:tcBorders>
            <w:shd w:val="clear" w:color="auto" w:fill="auto"/>
            <w:tcPrChange w:id="64" w:author="Suman Guduru" w:date="2019-11-01T20:43:00Z">
              <w:tcPr>
                <w:tcW w:w="270" w:type="dxa"/>
                <w:tcBorders>
                  <w:left w:val="single" w:sz="4" w:space="0" w:color="000000"/>
                </w:tcBorders>
                <w:shd w:val="clear" w:color="auto" w:fill="auto"/>
              </w:tcPr>
            </w:tcPrChange>
          </w:tcPr>
          <w:p w14:paraId="68C49AB8" w14:textId="77777777" w:rsidR="00EE5351" w:rsidRDefault="00EE5351">
            <w:pPr>
              <w:snapToGrid w:val="0"/>
              <w:ind w:left="0" w:right="0"/>
              <w:jc w:val="center"/>
              <w:rPr>
                <w:b/>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5"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597076F5" w14:textId="77777777" w:rsidR="00EE5351" w:rsidRDefault="00EE5351">
            <w:pPr>
              <w:ind w:left="0" w:right="0"/>
              <w:jc w:val="center"/>
              <w:rPr>
                <w:b/>
                <w:sz w:val="18"/>
                <w:szCs w:val="18"/>
              </w:rPr>
            </w:pPr>
            <w:r>
              <w:rPr>
                <w:b/>
                <w:sz w:val="18"/>
                <w:szCs w:val="18"/>
              </w:rPr>
              <w:t>Part</w:t>
            </w: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6"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4A908758" w14:textId="77777777" w:rsidR="00EE5351" w:rsidRDefault="00EE5351">
            <w:pPr>
              <w:ind w:left="-63" w:right="-1"/>
              <w:jc w:val="center"/>
              <w:rPr>
                <w:b/>
                <w:sz w:val="18"/>
                <w:szCs w:val="18"/>
              </w:rPr>
            </w:pPr>
            <w:r>
              <w:rPr>
                <w:b/>
                <w:sz w:val="18"/>
                <w:szCs w:val="18"/>
              </w:rPr>
              <w:t>Page</w:t>
            </w: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7"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25A51BDA" w14:textId="77777777" w:rsidR="00EE5351" w:rsidRDefault="00EE5351">
            <w:pPr>
              <w:ind w:left="0" w:right="15"/>
              <w:jc w:val="center"/>
              <w:rPr>
                <w:b/>
                <w:sz w:val="18"/>
                <w:szCs w:val="18"/>
              </w:rPr>
            </w:pPr>
            <w:r>
              <w:rPr>
                <w:b/>
                <w:sz w:val="18"/>
                <w:szCs w:val="18"/>
              </w:rPr>
              <w:t>Issue No.</w:t>
            </w: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68"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4A2A4EB7" w14:textId="77777777" w:rsidR="00EE5351" w:rsidRDefault="00EE5351">
            <w:pPr>
              <w:ind w:left="0" w:right="15"/>
              <w:jc w:val="center"/>
              <w:rPr>
                <w:b/>
                <w:sz w:val="18"/>
                <w:szCs w:val="18"/>
              </w:rPr>
            </w:pPr>
            <w:r>
              <w:rPr>
                <w:b/>
                <w:sz w:val="18"/>
                <w:szCs w:val="18"/>
              </w:rPr>
              <w:t xml:space="preserve">Revision No. </w:t>
            </w: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69"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541A981F" w14:textId="77777777" w:rsidR="00EE5351" w:rsidRDefault="00EE5351">
            <w:pPr>
              <w:ind w:left="39" w:right="0"/>
              <w:jc w:val="center"/>
            </w:pPr>
            <w:r>
              <w:rPr>
                <w:b/>
                <w:sz w:val="18"/>
                <w:szCs w:val="18"/>
              </w:rPr>
              <w:t>Effective Date</w:t>
            </w:r>
          </w:p>
        </w:tc>
      </w:tr>
      <w:tr w:rsidR="00EE5351" w14:paraId="0DF00E4A" w14:textId="77777777" w:rsidTr="09C9325A">
        <w:trPr>
          <w:trHeight w:val="422"/>
          <w:trPrChange w:id="70"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FE8A962" w14:textId="77777777" w:rsidR="00EE5351" w:rsidRDefault="00EE5351">
            <w:pPr>
              <w:ind w:left="-108" w:right="-108"/>
              <w:jc w:val="center"/>
              <w:rPr>
                <w:sz w:val="18"/>
                <w:szCs w:val="18"/>
              </w:rPr>
            </w:pPr>
            <w:r>
              <w:rPr>
                <w:sz w:val="18"/>
                <w:szCs w:val="18"/>
              </w:rPr>
              <w:t>1</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3BB6CDD9" w14:textId="77777777" w:rsidR="00EE5351" w:rsidRDefault="00EE5351">
            <w:pPr>
              <w:ind w:left="-63" w:right="-108"/>
              <w:jc w:val="center"/>
              <w:rPr>
                <w:sz w:val="18"/>
                <w:szCs w:val="18"/>
              </w:rPr>
            </w:pPr>
            <w:r>
              <w:rPr>
                <w:sz w:val="18"/>
                <w:szCs w:val="18"/>
              </w:rPr>
              <w:t>1-1</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3"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F03CEFA"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4"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0028422A"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5"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237EE3C1"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76" w:author="Suman Guduru" w:date="2019-11-01T20:43:00Z">
              <w:tcPr>
                <w:tcW w:w="270" w:type="dxa"/>
                <w:tcBorders>
                  <w:left w:val="single" w:sz="4" w:space="0" w:color="000000"/>
                </w:tcBorders>
                <w:shd w:val="clear" w:color="auto" w:fill="auto"/>
              </w:tcPr>
            </w:tcPrChange>
          </w:tcPr>
          <w:p w14:paraId="55F43A2E" w14:textId="77777777" w:rsidR="00EE5351" w:rsidRDefault="00EE5351">
            <w:pPr>
              <w:snapToGrid w:val="0"/>
              <w:ind w:left="0"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7"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1568E17D"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8"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739F25AA" w14:textId="77777777" w:rsidR="00EE5351" w:rsidRDefault="00EE5351">
            <w:pPr>
              <w:ind w:left="-108" w:right="-108"/>
              <w:jc w:val="center"/>
              <w:rPr>
                <w:sz w:val="18"/>
                <w:szCs w:val="18"/>
              </w:rPr>
            </w:pPr>
            <w:r>
              <w:rPr>
                <w:sz w:val="18"/>
                <w:szCs w:val="18"/>
              </w:rPr>
              <w:t>4-17</w:t>
            </w: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79"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3B74DFDF" w14:textId="77777777" w:rsidR="00EE5351" w:rsidRDefault="00EE5351">
            <w:pPr>
              <w:ind w:left="-108" w:right="-108"/>
              <w:jc w:val="center"/>
              <w:rPr>
                <w:sz w:val="18"/>
                <w:szCs w:val="18"/>
              </w:rPr>
            </w:pPr>
            <w:r>
              <w:rPr>
                <w:sz w:val="18"/>
                <w:szCs w:val="18"/>
              </w:rPr>
              <w:t>1</w:t>
            </w: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0"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0DBD4442" w14:textId="77777777" w:rsidR="00EE5351" w:rsidRDefault="00CC4237">
            <w:pPr>
              <w:ind w:left="-108" w:right="-108"/>
              <w:jc w:val="center"/>
              <w:rPr>
                <w:sz w:val="18"/>
                <w:szCs w:val="18"/>
              </w:rPr>
            </w:pPr>
            <w:r>
              <w:rPr>
                <w:sz w:val="18"/>
                <w:szCs w:val="18"/>
              </w:rPr>
              <w:t>0</w:t>
            </w: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81"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30F04E13" w14:textId="77777777" w:rsidR="00EE5351" w:rsidRDefault="002923F3">
            <w:pPr>
              <w:ind w:left="-108" w:right="-108"/>
              <w:jc w:val="center"/>
            </w:pPr>
            <w:r>
              <w:rPr>
                <w:sz w:val="18"/>
                <w:szCs w:val="18"/>
              </w:rPr>
              <w:t>19-09-18</w:t>
            </w:r>
          </w:p>
        </w:tc>
      </w:tr>
      <w:tr w:rsidR="00EE5351" w14:paraId="6A57BEC4" w14:textId="77777777" w:rsidTr="09C9325A">
        <w:trPr>
          <w:trHeight w:val="359"/>
          <w:trPrChange w:id="82"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3"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D60E920" w14:textId="77777777" w:rsidR="00EE5351" w:rsidRDefault="00EE5351">
            <w:pPr>
              <w:snapToGrid w:val="0"/>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4"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9DC4BF7" w14:textId="77777777" w:rsidR="00EE5351" w:rsidRDefault="00EE5351">
            <w:pPr>
              <w:ind w:left="-63" w:right="-108"/>
              <w:jc w:val="center"/>
              <w:rPr>
                <w:sz w:val="18"/>
                <w:szCs w:val="18"/>
              </w:rPr>
            </w:pPr>
            <w:r>
              <w:rPr>
                <w:sz w:val="18"/>
                <w:szCs w:val="18"/>
              </w:rPr>
              <w:t>1-2</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5"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335B0651"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6"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460E251F" w14:textId="77777777" w:rsidR="00EE5351" w:rsidRDefault="00BA6F9C">
            <w:pPr>
              <w:ind w:left="-108" w:right="-108"/>
              <w:jc w:val="center"/>
              <w:rPr>
                <w:sz w:val="18"/>
                <w:szCs w:val="18"/>
              </w:rPr>
            </w:pPr>
            <w:r>
              <w:rPr>
                <w:sz w:val="18"/>
                <w:szCs w:val="18"/>
              </w:rPr>
              <w:t>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7"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27B2EBFB" w14:textId="77777777" w:rsidR="00EE5351" w:rsidRDefault="00BA6F9C">
            <w:pPr>
              <w:ind w:left="-108" w:right="-108"/>
              <w:jc w:val="center"/>
              <w:rPr>
                <w:sz w:val="18"/>
                <w:szCs w:val="18"/>
              </w:rPr>
            </w:pPr>
            <w:r>
              <w:rPr>
                <w:sz w:val="18"/>
                <w:szCs w:val="18"/>
              </w:rPr>
              <w:t>25-05-19</w:t>
            </w:r>
          </w:p>
        </w:tc>
        <w:tc>
          <w:tcPr>
            <w:tcW w:w="270" w:type="dxa"/>
            <w:tcBorders>
              <w:left w:val="single" w:sz="4" w:space="0" w:color="000000" w:themeColor="text1"/>
            </w:tcBorders>
            <w:shd w:val="clear" w:color="auto" w:fill="auto"/>
            <w:tcPrChange w:id="88" w:author="Suman Guduru" w:date="2019-11-01T20:43:00Z">
              <w:tcPr>
                <w:tcW w:w="270" w:type="dxa"/>
                <w:tcBorders>
                  <w:left w:val="single" w:sz="4" w:space="0" w:color="000000"/>
                </w:tcBorders>
                <w:shd w:val="clear" w:color="auto" w:fill="auto"/>
              </w:tcPr>
            </w:tcPrChange>
          </w:tcPr>
          <w:p w14:paraId="1613CE3C" w14:textId="77777777" w:rsidR="00EE5351" w:rsidRDefault="00EE5351">
            <w:pPr>
              <w:snapToGrid w:val="0"/>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89"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10DB834E"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90"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504900F5" w14:textId="77777777" w:rsidR="00EE5351" w:rsidRDefault="00EE5351">
            <w:pPr>
              <w:ind w:left="-108" w:right="-108"/>
              <w:jc w:val="center"/>
              <w:rPr>
                <w:sz w:val="18"/>
                <w:szCs w:val="18"/>
              </w:rPr>
            </w:pPr>
            <w:r>
              <w:rPr>
                <w:sz w:val="18"/>
                <w:szCs w:val="18"/>
              </w:rPr>
              <w:t>4-18</w:t>
            </w: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91"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1BB684A2" w14:textId="77777777" w:rsidR="00EE5351" w:rsidRDefault="00EE5351">
            <w:pPr>
              <w:ind w:left="-108" w:right="-108"/>
              <w:jc w:val="center"/>
              <w:rPr>
                <w:sz w:val="18"/>
                <w:szCs w:val="18"/>
              </w:rPr>
            </w:pPr>
            <w:r>
              <w:rPr>
                <w:sz w:val="18"/>
                <w:szCs w:val="18"/>
              </w:rPr>
              <w:t>1</w:t>
            </w: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92"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440AF539" w14:textId="77777777" w:rsidR="00EE5351" w:rsidRDefault="00CC4237">
            <w:pPr>
              <w:ind w:left="-108" w:right="-108"/>
              <w:jc w:val="center"/>
              <w:rPr>
                <w:sz w:val="18"/>
                <w:szCs w:val="18"/>
              </w:rPr>
            </w:pPr>
            <w:r>
              <w:rPr>
                <w:sz w:val="18"/>
                <w:szCs w:val="18"/>
              </w:rPr>
              <w:t>0</w:t>
            </w: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93"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736E5249" w14:textId="77777777" w:rsidR="00EE5351" w:rsidRDefault="002923F3">
            <w:pPr>
              <w:ind w:left="-108" w:right="-108"/>
              <w:jc w:val="center"/>
            </w:pPr>
            <w:r>
              <w:rPr>
                <w:sz w:val="18"/>
                <w:szCs w:val="18"/>
              </w:rPr>
              <w:t>19-09-18</w:t>
            </w:r>
          </w:p>
        </w:tc>
      </w:tr>
      <w:tr w:rsidR="00B07E2D" w:rsidDel="09C9325A" w14:paraId="43FB6013" w14:textId="77777777">
        <w:trPr>
          <w:trHeight w:val="431"/>
          <w:ins w:id="94" w:author="Komatla Ganeshreddy" w:date="2019-10-31T16:32:00Z"/>
          <w:del w:id="95" w:author="Suman Guduru" w:date="2019-11-01T20:43:00Z"/>
        </w:trPr>
        <w:tc>
          <w:tcPr>
            <w:tcW w:w="846" w:type="dxa"/>
            <w:tcBorders>
              <w:top w:val="single" w:sz="4" w:space="0" w:color="000000"/>
              <w:left w:val="single" w:sz="4" w:space="0" w:color="000000"/>
              <w:bottom w:val="single" w:sz="4" w:space="0" w:color="000000"/>
            </w:tcBorders>
            <w:shd w:val="clear" w:color="auto" w:fill="auto"/>
            <w:vAlign w:val="center"/>
          </w:tcPr>
          <w:p w14:paraId="665E4C67" w14:textId="77777777" w:rsidR="00B07E2D" w:rsidRDefault="00B07E2D">
            <w:pPr>
              <w:snapToGrid w:val="0"/>
              <w:ind w:left="0" w:right="-108"/>
              <w:jc w:val="center"/>
              <w:rPr>
                <w:ins w:id="96" w:author="Komatla Ganeshreddy" w:date="2019-10-31T16:32:00Z"/>
                <w:sz w:val="18"/>
                <w:szCs w:val="18"/>
              </w:rPr>
            </w:pPr>
          </w:p>
        </w:tc>
        <w:tc>
          <w:tcPr>
            <w:tcW w:w="846" w:type="dxa"/>
            <w:tcBorders>
              <w:top w:val="single" w:sz="4" w:space="0" w:color="000000"/>
              <w:left w:val="single" w:sz="4" w:space="0" w:color="000000"/>
              <w:bottom w:val="single" w:sz="4" w:space="0" w:color="000000"/>
            </w:tcBorders>
            <w:shd w:val="clear" w:color="auto" w:fill="auto"/>
            <w:vAlign w:val="center"/>
          </w:tcPr>
          <w:p w14:paraId="4AA60BEB" w14:textId="5D0E1798" w:rsidR="00B07E2D" w:rsidRDefault="00B07E2D">
            <w:pPr>
              <w:ind w:left="-63" w:right="-108"/>
              <w:jc w:val="center"/>
              <w:rPr>
                <w:ins w:id="97" w:author="Komatla Ganeshreddy" w:date="2019-10-31T16:32:00Z"/>
                <w:sz w:val="18"/>
                <w:szCs w:val="18"/>
              </w:rPr>
            </w:pPr>
            <w:ins w:id="98" w:author="Komatla Ganeshreddy" w:date="2019-10-31T16:32:00Z">
              <w:r>
                <w:rPr>
                  <w:sz w:val="18"/>
                  <w:szCs w:val="18"/>
                </w:rPr>
                <w:t>1-2</w:t>
              </w:r>
            </w:ins>
          </w:p>
        </w:tc>
        <w:tc>
          <w:tcPr>
            <w:tcW w:w="846" w:type="dxa"/>
            <w:tcBorders>
              <w:top w:val="single" w:sz="4" w:space="0" w:color="000000"/>
              <w:left w:val="single" w:sz="4" w:space="0" w:color="000000"/>
              <w:bottom w:val="single" w:sz="4" w:space="0" w:color="000000"/>
            </w:tcBorders>
            <w:shd w:val="clear" w:color="auto" w:fill="auto"/>
            <w:vAlign w:val="center"/>
          </w:tcPr>
          <w:p w14:paraId="5F2423EA" w14:textId="00AC1B75" w:rsidR="00B07E2D" w:rsidRDefault="00B07E2D">
            <w:pPr>
              <w:ind w:left="-108" w:right="-108"/>
              <w:jc w:val="center"/>
              <w:rPr>
                <w:ins w:id="99" w:author="Komatla Ganeshreddy" w:date="2019-10-31T16:32:00Z"/>
                <w:sz w:val="18"/>
                <w:szCs w:val="18"/>
              </w:rPr>
            </w:pPr>
            <w:ins w:id="100" w:author="Komatla Ganeshreddy" w:date="2019-10-31T16:32:00Z">
              <w:r>
                <w:rPr>
                  <w:sz w:val="18"/>
                  <w:szCs w:val="18"/>
                </w:rPr>
                <w:t>1</w:t>
              </w:r>
            </w:ins>
          </w:p>
        </w:tc>
        <w:tc>
          <w:tcPr>
            <w:tcW w:w="1062" w:type="dxa"/>
            <w:tcBorders>
              <w:top w:val="single" w:sz="4" w:space="0" w:color="000000"/>
              <w:left w:val="single" w:sz="4" w:space="0" w:color="000000"/>
              <w:bottom w:val="single" w:sz="4" w:space="0" w:color="000000"/>
            </w:tcBorders>
            <w:shd w:val="clear" w:color="auto" w:fill="auto"/>
            <w:vAlign w:val="center"/>
          </w:tcPr>
          <w:p w14:paraId="0882B748" w14:textId="65A606EE" w:rsidR="00B07E2D" w:rsidRDefault="00B07E2D">
            <w:pPr>
              <w:ind w:left="-108" w:right="-108"/>
              <w:jc w:val="center"/>
              <w:rPr>
                <w:ins w:id="101" w:author="Komatla Ganeshreddy" w:date="2019-10-31T16:32:00Z"/>
                <w:sz w:val="18"/>
                <w:szCs w:val="18"/>
              </w:rPr>
            </w:pPr>
            <w:ins w:id="102" w:author="Komatla Ganeshreddy" w:date="2019-10-31T16:32:00Z">
              <w:r>
                <w:rPr>
                  <w:sz w:val="18"/>
                  <w:szCs w:val="18"/>
                </w:rPr>
                <w:t>2</w:t>
              </w:r>
            </w:ins>
          </w:p>
        </w:tc>
        <w:tc>
          <w:tcPr>
            <w:tcW w:w="1080" w:type="dxa"/>
            <w:tcBorders>
              <w:top w:val="single" w:sz="4" w:space="0" w:color="000000"/>
              <w:left w:val="single" w:sz="4" w:space="0" w:color="000000"/>
              <w:bottom w:val="single" w:sz="4" w:space="0" w:color="000000"/>
            </w:tcBorders>
            <w:shd w:val="clear" w:color="auto" w:fill="auto"/>
            <w:vAlign w:val="center"/>
          </w:tcPr>
          <w:p w14:paraId="19BDEE85" w14:textId="26CA3F4B" w:rsidR="00B07E2D" w:rsidRDefault="009A759F">
            <w:pPr>
              <w:ind w:left="-108" w:right="-108"/>
              <w:jc w:val="center"/>
              <w:rPr>
                <w:ins w:id="103" w:author="Komatla Ganeshreddy" w:date="2019-10-31T16:32:00Z"/>
                <w:sz w:val="18"/>
                <w:szCs w:val="18"/>
              </w:rPr>
            </w:pPr>
            <w:ins w:id="104" w:author="Komatla Ganeshreddy" w:date="2019-10-31T16:47:00Z">
              <w:r>
                <w:rPr>
                  <w:sz w:val="18"/>
                  <w:szCs w:val="18"/>
                </w:rPr>
                <w:t>29-08-19</w:t>
              </w:r>
            </w:ins>
          </w:p>
        </w:tc>
        <w:tc>
          <w:tcPr>
            <w:tcW w:w="270" w:type="dxa"/>
            <w:tcBorders>
              <w:left w:val="single" w:sz="4" w:space="0" w:color="000000"/>
            </w:tcBorders>
            <w:shd w:val="clear" w:color="auto" w:fill="auto"/>
          </w:tcPr>
          <w:p w14:paraId="267421FC" w14:textId="77777777" w:rsidR="00B07E2D" w:rsidRDefault="00B07E2D">
            <w:pPr>
              <w:snapToGrid w:val="0"/>
              <w:ind w:left="0" w:right="-108"/>
              <w:jc w:val="center"/>
              <w:rPr>
                <w:ins w:id="105" w:author="Komatla Ganeshreddy" w:date="2019-10-31T16:32:00Z"/>
                <w:sz w:val="18"/>
                <w:szCs w:val="18"/>
              </w:rPr>
            </w:pPr>
          </w:p>
        </w:tc>
        <w:tc>
          <w:tcPr>
            <w:tcW w:w="720" w:type="dxa"/>
            <w:tcBorders>
              <w:top w:val="single" w:sz="4" w:space="0" w:color="000000"/>
              <w:left w:val="single" w:sz="4" w:space="0" w:color="000000"/>
              <w:bottom w:val="single" w:sz="4" w:space="0" w:color="000000"/>
            </w:tcBorders>
            <w:shd w:val="clear" w:color="auto" w:fill="auto"/>
            <w:vAlign w:val="center"/>
          </w:tcPr>
          <w:p w14:paraId="504886D4" w14:textId="77777777" w:rsidR="00B07E2D" w:rsidRDefault="00B07E2D">
            <w:pPr>
              <w:snapToGrid w:val="0"/>
              <w:ind w:left="-108" w:right="-108"/>
              <w:jc w:val="center"/>
              <w:rPr>
                <w:ins w:id="106" w:author="Komatla Ganeshreddy" w:date="2019-10-31T16:32:00Z"/>
                <w:sz w:val="18"/>
                <w:szCs w:val="18"/>
              </w:rPr>
            </w:pPr>
          </w:p>
        </w:tc>
        <w:tc>
          <w:tcPr>
            <w:tcW w:w="720" w:type="dxa"/>
            <w:tcBorders>
              <w:top w:val="single" w:sz="4" w:space="0" w:color="000000"/>
              <w:left w:val="single" w:sz="4" w:space="0" w:color="000000"/>
              <w:bottom w:val="single" w:sz="4" w:space="0" w:color="000000"/>
            </w:tcBorders>
            <w:shd w:val="clear" w:color="auto" w:fill="auto"/>
            <w:vAlign w:val="center"/>
          </w:tcPr>
          <w:p w14:paraId="09695B65" w14:textId="77777777" w:rsidR="00B07E2D" w:rsidRDefault="00B07E2D">
            <w:pPr>
              <w:ind w:left="-108" w:right="-108"/>
              <w:jc w:val="center"/>
              <w:rPr>
                <w:ins w:id="107" w:author="Komatla Ganeshreddy" w:date="2019-10-31T16:32:00Z"/>
                <w:sz w:val="18"/>
                <w:szCs w:val="18"/>
              </w:rPr>
            </w:pPr>
          </w:p>
        </w:tc>
        <w:tc>
          <w:tcPr>
            <w:tcW w:w="810" w:type="dxa"/>
            <w:tcBorders>
              <w:top w:val="single" w:sz="4" w:space="0" w:color="000000"/>
              <w:left w:val="single" w:sz="4" w:space="0" w:color="000000"/>
              <w:bottom w:val="single" w:sz="4" w:space="0" w:color="000000"/>
            </w:tcBorders>
            <w:shd w:val="clear" w:color="auto" w:fill="auto"/>
            <w:vAlign w:val="center"/>
          </w:tcPr>
          <w:p w14:paraId="29E3E625" w14:textId="77777777" w:rsidR="00B07E2D" w:rsidRDefault="00B07E2D">
            <w:pPr>
              <w:ind w:left="-108" w:right="-108"/>
              <w:jc w:val="center"/>
              <w:rPr>
                <w:ins w:id="108" w:author="Komatla Ganeshreddy" w:date="2019-10-31T16:32:00Z"/>
                <w:sz w:val="18"/>
                <w:szCs w:val="18"/>
              </w:rPr>
            </w:pPr>
          </w:p>
        </w:tc>
        <w:tc>
          <w:tcPr>
            <w:tcW w:w="990" w:type="dxa"/>
            <w:tcBorders>
              <w:top w:val="single" w:sz="4" w:space="0" w:color="000000"/>
              <w:left w:val="single" w:sz="4" w:space="0" w:color="000000"/>
              <w:bottom w:val="single" w:sz="4" w:space="0" w:color="000000"/>
            </w:tcBorders>
            <w:shd w:val="clear" w:color="auto" w:fill="auto"/>
            <w:vAlign w:val="center"/>
          </w:tcPr>
          <w:p w14:paraId="2700D29D" w14:textId="77777777" w:rsidR="00B07E2D" w:rsidRDefault="00B07E2D">
            <w:pPr>
              <w:ind w:left="-108" w:right="-108"/>
              <w:jc w:val="center"/>
              <w:rPr>
                <w:ins w:id="109" w:author="Komatla Ganeshreddy" w:date="2019-10-31T16:32:00Z"/>
                <w:sz w:val="18"/>
                <w:szCs w:val="18"/>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C9B36" w14:textId="77777777" w:rsidR="00B07E2D" w:rsidRDefault="00B07E2D">
            <w:pPr>
              <w:ind w:left="-108" w:right="-108"/>
              <w:jc w:val="center"/>
              <w:rPr>
                <w:ins w:id="110" w:author="Komatla Ganeshreddy" w:date="2019-10-31T16:32:00Z"/>
                <w:sz w:val="18"/>
                <w:szCs w:val="18"/>
              </w:rPr>
            </w:pPr>
          </w:p>
        </w:tc>
      </w:tr>
      <w:tr w:rsidR="00E55A1B" w:rsidDel="09C9325A" w14:paraId="1C299F1C" w14:textId="77777777">
        <w:trPr>
          <w:trHeight w:val="431"/>
          <w:ins w:id="111" w:author="Prashant Chauhan" w:date="2020-06-26T21:37:00Z"/>
        </w:trPr>
        <w:tc>
          <w:tcPr>
            <w:tcW w:w="846" w:type="dxa"/>
            <w:tcBorders>
              <w:top w:val="single" w:sz="4" w:space="0" w:color="000000"/>
              <w:left w:val="single" w:sz="4" w:space="0" w:color="000000"/>
              <w:bottom w:val="single" w:sz="4" w:space="0" w:color="000000"/>
            </w:tcBorders>
            <w:shd w:val="clear" w:color="auto" w:fill="auto"/>
            <w:vAlign w:val="center"/>
          </w:tcPr>
          <w:p w14:paraId="6A350E40" w14:textId="77777777" w:rsidR="00E55A1B" w:rsidRDefault="00E55A1B">
            <w:pPr>
              <w:snapToGrid w:val="0"/>
              <w:ind w:left="0" w:right="-108"/>
              <w:jc w:val="center"/>
              <w:rPr>
                <w:ins w:id="112" w:author="Prashant Chauhan" w:date="2020-06-26T21:37:00Z"/>
                <w:sz w:val="18"/>
                <w:szCs w:val="18"/>
              </w:rPr>
            </w:pPr>
          </w:p>
        </w:tc>
        <w:tc>
          <w:tcPr>
            <w:tcW w:w="846" w:type="dxa"/>
            <w:tcBorders>
              <w:top w:val="single" w:sz="4" w:space="0" w:color="000000"/>
              <w:left w:val="single" w:sz="4" w:space="0" w:color="000000"/>
              <w:bottom w:val="single" w:sz="4" w:space="0" w:color="000000"/>
            </w:tcBorders>
            <w:shd w:val="clear" w:color="auto" w:fill="auto"/>
            <w:vAlign w:val="center"/>
          </w:tcPr>
          <w:p w14:paraId="1070A703" w14:textId="6D5A1751" w:rsidR="00E55A1B" w:rsidRDefault="00E55A1B">
            <w:pPr>
              <w:ind w:left="-63" w:right="-108"/>
              <w:jc w:val="center"/>
              <w:rPr>
                <w:ins w:id="113" w:author="Prashant Chauhan" w:date="2020-06-26T21:37:00Z"/>
                <w:sz w:val="18"/>
                <w:szCs w:val="18"/>
              </w:rPr>
            </w:pPr>
            <w:ins w:id="114" w:author="Prashant Chauhan" w:date="2020-06-26T21:37:00Z">
              <w:r>
                <w:rPr>
                  <w:sz w:val="18"/>
                  <w:szCs w:val="18"/>
                </w:rPr>
                <w:t>1-2</w:t>
              </w:r>
            </w:ins>
          </w:p>
        </w:tc>
        <w:tc>
          <w:tcPr>
            <w:tcW w:w="846" w:type="dxa"/>
            <w:tcBorders>
              <w:top w:val="single" w:sz="4" w:space="0" w:color="000000"/>
              <w:left w:val="single" w:sz="4" w:space="0" w:color="000000"/>
              <w:bottom w:val="single" w:sz="4" w:space="0" w:color="000000"/>
            </w:tcBorders>
            <w:shd w:val="clear" w:color="auto" w:fill="auto"/>
            <w:vAlign w:val="center"/>
          </w:tcPr>
          <w:p w14:paraId="4CC3D7EF" w14:textId="343D5FE9" w:rsidR="00E55A1B" w:rsidRDefault="00E55A1B">
            <w:pPr>
              <w:ind w:left="-108" w:right="-108"/>
              <w:jc w:val="center"/>
              <w:rPr>
                <w:ins w:id="115" w:author="Prashant Chauhan" w:date="2020-06-26T21:37:00Z"/>
                <w:sz w:val="18"/>
                <w:szCs w:val="18"/>
              </w:rPr>
            </w:pPr>
            <w:ins w:id="116" w:author="Prashant Chauhan" w:date="2020-06-26T21:37:00Z">
              <w:r>
                <w:rPr>
                  <w:sz w:val="18"/>
                  <w:szCs w:val="18"/>
                </w:rPr>
                <w:t>1</w:t>
              </w:r>
            </w:ins>
          </w:p>
        </w:tc>
        <w:tc>
          <w:tcPr>
            <w:tcW w:w="1062" w:type="dxa"/>
            <w:tcBorders>
              <w:top w:val="single" w:sz="4" w:space="0" w:color="000000"/>
              <w:left w:val="single" w:sz="4" w:space="0" w:color="000000"/>
              <w:bottom w:val="single" w:sz="4" w:space="0" w:color="000000"/>
            </w:tcBorders>
            <w:shd w:val="clear" w:color="auto" w:fill="auto"/>
            <w:vAlign w:val="center"/>
          </w:tcPr>
          <w:p w14:paraId="103FCE5C" w14:textId="31952D43" w:rsidR="00E55A1B" w:rsidRDefault="00E55A1B">
            <w:pPr>
              <w:ind w:left="-108" w:right="-108"/>
              <w:jc w:val="center"/>
              <w:rPr>
                <w:ins w:id="117" w:author="Prashant Chauhan" w:date="2020-06-26T21:37:00Z"/>
                <w:sz w:val="18"/>
                <w:szCs w:val="18"/>
              </w:rPr>
            </w:pPr>
            <w:commentRangeStart w:id="118"/>
            <w:ins w:id="119" w:author="Prashant Chauhan" w:date="2020-06-26T21:37:00Z">
              <w:r>
                <w:rPr>
                  <w:sz w:val="18"/>
                  <w:szCs w:val="18"/>
                </w:rPr>
                <w:t>3</w:t>
              </w:r>
            </w:ins>
            <w:commentRangeEnd w:id="118"/>
            <w:ins w:id="120" w:author="Prashant Chauhan" w:date="2020-06-26T21:38:00Z">
              <w:r>
                <w:rPr>
                  <w:rStyle w:val="CommentReference"/>
                  <w:rFonts w:ascii="Times New Roman" w:hAnsi="Times New Roman" w:cs="Times New Roman"/>
                </w:rPr>
                <w:commentReference w:id="118"/>
              </w:r>
            </w:ins>
          </w:p>
        </w:tc>
        <w:tc>
          <w:tcPr>
            <w:tcW w:w="1080" w:type="dxa"/>
            <w:tcBorders>
              <w:top w:val="single" w:sz="4" w:space="0" w:color="000000"/>
              <w:left w:val="single" w:sz="4" w:space="0" w:color="000000"/>
              <w:bottom w:val="single" w:sz="4" w:space="0" w:color="000000"/>
            </w:tcBorders>
            <w:shd w:val="clear" w:color="auto" w:fill="auto"/>
            <w:vAlign w:val="center"/>
          </w:tcPr>
          <w:p w14:paraId="7ADC4D6D" w14:textId="42F61EFC" w:rsidR="00E55A1B" w:rsidRDefault="00E55A1B">
            <w:pPr>
              <w:ind w:left="-108" w:right="-108"/>
              <w:jc w:val="center"/>
              <w:rPr>
                <w:ins w:id="121" w:author="Prashant Chauhan" w:date="2020-06-26T21:37:00Z"/>
                <w:sz w:val="18"/>
                <w:szCs w:val="18"/>
              </w:rPr>
            </w:pPr>
            <w:ins w:id="122" w:author="Prashant Chauhan" w:date="2020-06-26T21:37:00Z">
              <w:r>
                <w:rPr>
                  <w:sz w:val="18"/>
                  <w:szCs w:val="18"/>
                </w:rPr>
                <w:t>26-06-20</w:t>
              </w:r>
            </w:ins>
          </w:p>
        </w:tc>
        <w:tc>
          <w:tcPr>
            <w:tcW w:w="270" w:type="dxa"/>
            <w:tcBorders>
              <w:left w:val="single" w:sz="4" w:space="0" w:color="000000"/>
            </w:tcBorders>
            <w:shd w:val="clear" w:color="auto" w:fill="auto"/>
          </w:tcPr>
          <w:p w14:paraId="70933CAA" w14:textId="77777777" w:rsidR="00E55A1B" w:rsidRDefault="00E55A1B">
            <w:pPr>
              <w:snapToGrid w:val="0"/>
              <w:ind w:left="0" w:right="-108"/>
              <w:jc w:val="center"/>
              <w:rPr>
                <w:ins w:id="123" w:author="Prashant Chauhan" w:date="2020-06-26T21:37:00Z"/>
                <w:sz w:val="18"/>
                <w:szCs w:val="18"/>
              </w:rPr>
            </w:pPr>
          </w:p>
        </w:tc>
        <w:tc>
          <w:tcPr>
            <w:tcW w:w="720" w:type="dxa"/>
            <w:tcBorders>
              <w:top w:val="single" w:sz="4" w:space="0" w:color="000000"/>
              <w:left w:val="single" w:sz="4" w:space="0" w:color="000000"/>
              <w:bottom w:val="single" w:sz="4" w:space="0" w:color="000000"/>
            </w:tcBorders>
            <w:shd w:val="clear" w:color="auto" w:fill="auto"/>
            <w:vAlign w:val="center"/>
          </w:tcPr>
          <w:p w14:paraId="5B8B3F84" w14:textId="77777777" w:rsidR="00E55A1B" w:rsidRDefault="00E55A1B">
            <w:pPr>
              <w:snapToGrid w:val="0"/>
              <w:ind w:left="-108" w:right="-108"/>
              <w:jc w:val="center"/>
              <w:rPr>
                <w:ins w:id="124" w:author="Prashant Chauhan" w:date="2020-06-26T21:37:00Z"/>
                <w:sz w:val="18"/>
                <w:szCs w:val="18"/>
              </w:rPr>
            </w:pPr>
          </w:p>
        </w:tc>
        <w:tc>
          <w:tcPr>
            <w:tcW w:w="720" w:type="dxa"/>
            <w:tcBorders>
              <w:top w:val="single" w:sz="4" w:space="0" w:color="000000"/>
              <w:left w:val="single" w:sz="4" w:space="0" w:color="000000"/>
              <w:bottom w:val="single" w:sz="4" w:space="0" w:color="000000"/>
            </w:tcBorders>
            <w:shd w:val="clear" w:color="auto" w:fill="auto"/>
            <w:vAlign w:val="center"/>
          </w:tcPr>
          <w:p w14:paraId="08108B3D" w14:textId="77777777" w:rsidR="00E55A1B" w:rsidRDefault="00E55A1B">
            <w:pPr>
              <w:ind w:left="-108" w:right="-108"/>
              <w:jc w:val="center"/>
              <w:rPr>
                <w:ins w:id="125" w:author="Prashant Chauhan" w:date="2020-06-26T21:37:00Z"/>
                <w:sz w:val="18"/>
                <w:szCs w:val="18"/>
              </w:rPr>
            </w:pPr>
          </w:p>
        </w:tc>
        <w:tc>
          <w:tcPr>
            <w:tcW w:w="810" w:type="dxa"/>
            <w:tcBorders>
              <w:top w:val="single" w:sz="4" w:space="0" w:color="000000"/>
              <w:left w:val="single" w:sz="4" w:space="0" w:color="000000"/>
              <w:bottom w:val="single" w:sz="4" w:space="0" w:color="000000"/>
            </w:tcBorders>
            <w:shd w:val="clear" w:color="auto" w:fill="auto"/>
            <w:vAlign w:val="center"/>
          </w:tcPr>
          <w:p w14:paraId="7DBA664B" w14:textId="77777777" w:rsidR="00E55A1B" w:rsidRDefault="00E55A1B">
            <w:pPr>
              <w:ind w:left="-108" w:right="-108"/>
              <w:jc w:val="center"/>
              <w:rPr>
                <w:ins w:id="126" w:author="Prashant Chauhan" w:date="2020-06-26T21:37:00Z"/>
                <w:sz w:val="18"/>
                <w:szCs w:val="18"/>
              </w:rPr>
            </w:pPr>
          </w:p>
        </w:tc>
        <w:tc>
          <w:tcPr>
            <w:tcW w:w="990" w:type="dxa"/>
            <w:tcBorders>
              <w:top w:val="single" w:sz="4" w:space="0" w:color="000000"/>
              <w:left w:val="single" w:sz="4" w:space="0" w:color="000000"/>
              <w:bottom w:val="single" w:sz="4" w:space="0" w:color="000000"/>
            </w:tcBorders>
            <w:shd w:val="clear" w:color="auto" w:fill="auto"/>
            <w:vAlign w:val="center"/>
          </w:tcPr>
          <w:p w14:paraId="72F341DB" w14:textId="77777777" w:rsidR="00E55A1B" w:rsidRDefault="00E55A1B">
            <w:pPr>
              <w:ind w:left="-108" w:right="-108"/>
              <w:jc w:val="center"/>
              <w:rPr>
                <w:ins w:id="127" w:author="Prashant Chauhan" w:date="2020-06-26T21:37:00Z"/>
                <w:sz w:val="18"/>
                <w:szCs w:val="18"/>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5D13" w14:textId="77777777" w:rsidR="00E55A1B" w:rsidRDefault="00E55A1B">
            <w:pPr>
              <w:ind w:left="-108" w:right="-108"/>
              <w:jc w:val="center"/>
              <w:rPr>
                <w:ins w:id="128" w:author="Prashant Chauhan" w:date="2020-06-26T21:37:00Z"/>
                <w:sz w:val="18"/>
                <w:szCs w:val="18"/>
              </w:rPr>
            </w:pPr>
          </w:p>
        </w:tc>
      </w:tr>
      <w:tr w:rsidR="00EE5351" w14:paraId="2285427B" w14:textId="77777777" w:rsidTr="09C9325A">
        <w:trPr>
          <w:trHeight w:val="431"/>
          <w:trPrChange w:id="129"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33E55F8" w14:textId="77777777" w:rsidR="00EE5351" w:rsidRDefault="00EE5351">
            <w:pPr>
              <w:snapToGrid w:val="0"/>
              <w:ind w:left="0"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974F318" w14:textId="77777777" w:rsidR="00EE5351" w:rsidRDefault="00EE5351">
            <w:pPr>
              <w:ind w:left="-63" w:right="-108"/>
              <w:jc w:val="center"/>
              <w:rPr>
                <w:sz w:val="18"/>
                <w:szCs w:val="18"/>
              </w:rPr>
            </w:pPr>
            <w:r>
              <w:rPr>
                <w:sz w:val="18"/>
                <w:szCs w:val="18"/>
              </w:rPr>
              <w:t>1-3</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2"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69EBE0E"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3"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32EDECDD" w14:textId="77777777" w:rsidR="00EE5351" w:rsidRDefault="00BA6F9C">
            <w:pPr>
              <w:ind w:left="-108" w:right="-108"/>
              <w:jc w:val="center"/>
              <w:rPr>
                <w:sz w:val="18"/>
                <w:szCs w:val="18"/>
              </w:rPr>
            </w:pPr>
            <w:r>
              <w:rPr>
                <w:sz w:val="18"/>
                <w:szCs w:val="18"/>
              </w:rPr>
              <w:t>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4"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6CA4A297" w14:textId="77777777" w:rsidR="00EE5351" w:rsidRDefault="00BA6F9C">
            <w:pPr>
              <w:ind w:left="-108" w:right="-108"/>
              <w:jc w:val="center"/>
              <w:rPr>
                <w:sz w:val="18"/>
                <w:szCs w:val="18"/>
              </w:rPr>
            </w:pPr>
            <w:r>
              <w:rPr>
                <w:sz w:val="18"/>
                <w:szCs w:val="18"/>
              </w:rPr>
              <w:t>25-05-19</w:t>
            </w:r>
          </w:p>
        </w:tc>
        <w:tc>
          <w:tcPr>
            <w:tcW w:w="270" w:type="dxa"/>
            <w:tcBorders>
              <w:left w:val="single" w:sz="4" w:space="0" w:color="000000" w:themeColor="text1"/>
            </w:tcBorders>
            <w:shd w:val="clear" w:color="auto" w:fill="auto"/>
            <w:tcPrChange w:id="135" w:author="Suman Guduru" w:date="2019-11-01T20:43:00Z">
              <w:tcPr>
                <w:tcW w:w="270" w:type="dxa"/>
                <w:tcBorders>
                  <w:left w:val="single" w:sz="4" w:space="0" w:color="000000"/>
                </w:tcBorders>
                <w:shd w:val="clear" w:color="auto" w:fill="auto"/>
              </w:tcPr>
            </w:tcPrChange>
          </w:tcPr>
          <w:p w14:paraId="02FE5F90" w14:textId="77777777" w:rsidR="00EE5351" w:rsidRDefault="00EE5351">
            <w:pPr>
              <w:snapToGrid w:val="0"/>
              <w:ind w:left="0"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6"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73A4CF95"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7"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14BC70C8" w14:textId="77777777" w:rsidR="00EE5351" w:rsidRDefault="00EE5351">
            <w:pPr>
              <w:ind w:left="-108" w:right="-108"/>
              <w:jc w:val="center"/>
              <w:rPr>
                <w:sz w:val="18"/>
                <w:szCs w:val="18"/>
              </w:rPr>
            </w:pPr>
            <w:r>
              <w:rPr>
                <w:sz w:val="18"/>
                <w:szCs w:val="18"/>
              </w:rPr>
              <w:t>4-19</w:t>
            </w: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8"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1C3F778F" w14:textId="77777777" w:rsidR="00EE5351" w:rsidRDefault="00EE5351">
            <w:pPr>
              <w:ind w:left="-108" w:right="-108"/>
              <w:jc w:val="center"/>
              <w:rPr>
                <w:sz w:val="18"/>
                <w:szCs w:val="18"/>
              </w:rPr>
            </w:pPr>
            <w:r>
              <w:rPr>
                <w:sz w:val="18"/>
                <w:szCs w:val="18"/>
              </w:rPr>
              <w:t>1</w:t>
            </w: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39"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49DA66B1" w14:textId="77777777" w:rsidR="00EE5351" w:rsidRDefault="00CC4237">
            <w:pPr>
              <w:ind w:left="-108" w:right="-108"/>
              <w:jc w:val="center"/>
              <w:rPr>
                <w:sz w:val="18"/>
                <w:szCs w:val="18"/>
              </w:rPr>
            </w:pPr>
            <w:r>
              <w:rPr>
                <w:sz w:val="18"/>
                <w:szCs w:val="18"/>
              </w:rPr>
              <w:t>0</w:t>
            </w: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140"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5AA2618D" w14:textId="77777777" w:rsidR="00EE5351" w:rsidRDefault="002923F3">
            <w:pPr>
              <w:ind w:left="-108" w:right="-108"/>
              <w:jc w:val="center"/>
            </w:pPr>
            <w:r>
              <w:rPr>
                <w:sz w:val="18"/>
                <w:szCs w:val="18"/>
              </w:rPr>
              <w:t>19-09-18</w:t>
            </w:r>
          </w:p>
        </w:tc>
      </w:tr>
      <w:tr w:rsidR="00EE5351" w14:paraId="41AE6F5B" w14:textId="77777777" w:rsidTr="09C9325A">
        <w:trPr>
          <w:trHeight w:val="440"/>
          <w:trPrChange w:id="141"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6D541D81" w14:textId="77777777" w:rsidR="00EE5351" w:rsidRDefault="00EE5351">
            <w:pPr>
              <w:snapToGrid w:val="0"/>
              <w:ind w:left="0"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3"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EFCE03D" w14:textId="77777777" w:rsidR="00EE5351" w:rsidRDefault="00EE5351">
            <w:pPr>
              <w:ind w:left="-63" w:right="-108"/>
              <w:jc w:val="center"/>
              <w:rPr>
                <w:sz w:val="18"/>
                <w:szCs w:val="18"/>
              </w:rPr>
            </w:pPr>
            <w:r>
              <w:rPr>
                <w:sz w:val="18"/>
                <w:szCs w:val="18"/>
              </w:rPr>
              <w:t>1-4</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4"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56336019"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5"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0BFA740E"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6"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2242EFD1"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147" w:author="Suman Guduru" w:date="2019-11-01T20:43:00Z">
              <w:tcPr>
                <w:tcW w:w="270" w:type="dxa"/>
                <w:tcBorders>
                  <w:left w:val="single" w:sz="4" w:space="0" w:color="000000"/>
                </w:tcBorders>
                <w:shd w:val="clear" w:color="auto" w:fill="auto"/>
              </w:tcPr>
            </w:tcPrChange>
          </w:tcPr>
          <w:p w14:paraId="7CF6D746" w14:textId="77777777" w:rsidR="00EE5351" w:rsidRDefault="00EE5351">
            <w:pPr>
              <w:snapToGrid w:val="0"/>
              <w:ind w:left="0"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8"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4AD9B08"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49"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33214C76" w14:textId="77777777" w:rsidR="00EE5351" w:rsidRDefault="00EE5351">
            <w:pPr>
              <w:ind w:left="-108" w:right="-108"/>
              <w:jc w:val="center"/>
              <w:rPr>
                <w:sz w:val="18"/>
                <w:szCs w:val="18"/>
              </w:rPr>
            </w:pPr>
            <w:r>
              <w:rPr>
                <w:sz w:val="18"/>
                <w:szCs w:val="18"/>
              </w:rPr>
              <w:t>4-20</w:t>
            </w: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0"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1F7F1A71" w14:textId="77777777" w:rsidR="00EE5351" w:rsidRDefault="00EE5351">
            <w:pPr>
              <w:ind w:left="-108" w:right="-108"/>
              <w:jc w:val="center"/>
              <w:rPr>
                <w:sz w:val="18"/>
                <w:szCs w:val="18"/>
              </w:rPr>
            </w:pPr>
            <w:r>
              <w:rPr>
                <w:sz w:val="18"/>
                <w:szCs w:val="18"/>
              </w:rPr>
              <w:t>1</w:t>
            </w: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1"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6A263724" w14:textId="77777777" w:rsidR="00EE5351" w:rsidRDefault="00CC4237">
            <w:pPr>
              <w:ind w:left="-108" w:right="-108"/>
              <w:jc w:val="center"/>
              <w:rPr>
                <w:sz w:val="18"/>
                <w:szCs w:val="18"/>
              </w:rPr>
            </w:pPr>
            <w:r>
              <w:rPr>
                <w:sz w:val="18"/>
                <w:szCs w:val="18"/>
              </w:rPr>
              <w:t>0</w:t>
            </w: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152"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571E54F7" w14:textId="77777777" w:rsidR="00EE5351" w:rsidRDefault="002923F3">
            <w:pPr>
              <w:ind w:left="-108" w:right="-108"/>
              <w:jc w:val="center"/>
            </w:pPr>
            <w:r>
              <w:rPr>
                <w:sz w:val="18"/>
                <w:szCs w:val="18"/>
              </w:rPr>
              <w:t>19-09-18</w:t>
            </w:r>
          </w:p>
        </w:tc>
      </w:tr>
      <w:tr w:rsidR="00EE5351" w14:paraId="5DE34539" w14:textId="77777777" w:rsidTr="09C9325A">
        <w:trPr>
          <w:trHeight w:val="449"/>
          <w:trPrChange w:id="153"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4"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5BF2D7EA" w14:textId="77777777" w:rsidR="00EE5351" w:rsidRDefault="00EE5351">
            <w:pPr>
              <w:snapToGrid w:val="0"/>
              <w:ind w:left="0"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5"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E520E64" w14:textId="77777777" w:rsidR="00EE5351" w:rsidRDefault="00EE5351">
            <w:pPr>
              <w:ind w:left="-63" w:right="-108"/>
              <w:jc w:val="center"/>
              <w:rPr>
                <w:sz w:val="18"/>
                <w:szCs w:val="18"/>
              </w:rPr>
            </w:pPr>
            <w:r>
              <w:rPr>
                <w:sz w:val="18"/>
                <w:szCs w:val="18"/>
              </w:rPr>
              <w:t>1-5</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6"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7CFED8C2"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7"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57CE80CA"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58"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282F9808"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159" w:author="Suman Guduru" w:date="2019-11-01T20:43:00Z">
              <w:tcPr>
                <w:tcW w:w="270" w:type="dxa"/>
                <w:tcBorders>
                  <w:left w:val="single" w:sz="4" w:space="0" w:color="000000"/>
                </w:tcBorders>
                <w:shd w:val="clear" w:color="auto" w:fill="auto"/>
              </w:tcPr>
            </w:tcPrChange>
          </w:tcPr>
          <w:p w14:paraId="44E82BCB" w14:textId="77777777" w:rsidR="00EE5351" w:rsidRDefault="00EE5351">
            <w:pPr>
              <w:snapToGrid w:val="0"/>
              <w:ind w:left="0"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0"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19E4F020"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1"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7EDCCC3F" w14:textId="77777777" w:rsidR="00EE5351" w:rsidRDefault="00EE5351">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2"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779477CE" w14:textId="77777777" w:rsidR="00EE5351" w:rsidRDefault="00EE5351">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3"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15C521D5" w14:textId="77777777" w:rsidR="00EE5351" w:rsidRDefault="00EE5351">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164"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6AFB5EE" w14:textId="77777777" w:rsidR="00EE5351" w:rsidRDefault="00EE5351">
            <w:pPr>
              <w:snapToGrid w:val="0"/>
              <w:ind w:left="-108" w:right="-108"/>
              <w:jc w:val="center"/>
              <w:rPr>
                <w:sz w:val="18"/>
                <w:szCs w:val="18"/>
              </w:rPr>
            </w:pPr>
          </w:p>
        </w:tc>
      </w:tr>
      <w:tr w:rsidR="002923F3" w14:paraId="52868686" w14:textId="77777777" w:rsidTr="09C9325A">
        <w:trPr>
          <w:trHeight w:val="440"/>
          <w:trPrChange w:id="165"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6"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2E38CC5" w14:textId="77777777" w:rsidR="002923F3" w:rsidRDefault="002923F3" w:rsidP="002923F3">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7"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E9C6571" w14:textId="77777777" w:rsidR="002923F3" w:rsidRDefault="002923F3" w:rsidP="002923F3">
            <w:pPr>
              <w:ind w:left="-63" w:right="-108"/>
              <w:jc w:val="center"/>
              <w:rPr>
                <w:sz w:val="18"/>
                <w:szCs w:val="18"/>
              </w:rPr>
            </w:pPr>
            <w:r>
              <w:rPr>
                <w:sz w:val="18"/>
                <w:szCs w:val="18"/>
              </w:rPr>
              <w:t>1-6</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8"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70EC6DE6" w14:textId="77777777" w:rsidR="002923F3" w:rsidRDefault="002923F3" w:rsidP="002923F3">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69"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39410631" w14:textId="77777777" w:rsidR="002923F3" w:rsidRDefault="002923F3" w:rsidP="002923F3">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0"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0E976689" w14:textId="77777777" w:rsidR="002923F3" w:rsidRDefault="002923F3" w:rsidP="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171" w:author="Suman Guduru" w:date="2019-11-01T20:43:00Z">
              <w:tcPr>
                <w:tcW w:w="270" w:type="dxa"/>
                <w:tcBorders>
                  <w:left w:val="single" w:sz="4" w:space="0" w:color="000000"/>
                </w:tcBorders>
                <w:shd w:val="clear" w:color="auto" w:fill="auto"/>
              </w:tcPr>
            </w:tcPrChange>
          </w:tcPr>
          <w:p w14:paraId="61455C5A"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2"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3CF4C695"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3"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15730C76" w14:textId="77777777" w:rsidR="002923F3" w:rsidRDefault="002923F3" w:rsidP="002923F3">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4"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79B1C588" w14:textId="77777777" w:rsidR="002923F3" w:rsidRDefault="002923F3" w:rsidP="002923F3">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5"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33F3FB3A" w14:textId="77777777" w:rsidR="002923F3" w:rsidRDefault="002923F3" w:rsidP="002923F3">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176"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31F9AD9F" w14:textId="77777777" w:rsidR="002923F3" w:rsidRDefault="002923F3" w:rsidP="002923F3">
            <w:pPr>
              <w:snapToGrid w:val="0"/>
              <w:ind w:left="-108" w:right="-108"/>
              <w:jc w:val="center"/>
              <w:rPr>
                <w:sz w:val="18"/>
                <w:szCs w:val="18"/>
              </w:rPr>
            </w:pPr>
          </w:p>
        </w:tc>
      </w:tr>
      <w:tr w:rsidR="002923F3" w14:paraId="0B5ADFBA" w14:textId="77777777" w:rsidTr="09C9325A">
        <w:trPr>
          <w:trHeight w:val="431"/>
          <w:trPrChange w:id="177"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8"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DE3B3C0" w14:textId="77777777" w:rsidR="002923F3" w:rsidRDefault="002923F3" w:rsidP="002923F3">
            <w:pPr>
              <w:ind w:left="-108" w:right="-108"/>
              <w:jc w:val="center"/>
              <w:rPr>
                <w:sz w:val="18"/>
                <w:szCs w:val="18"/>
              </w:rPr>
            </w:pPr>
            <w:r>
              <w:rPr>
                <w:sz w:val="18"/>
                <w:szCs w:val="18"/>
              </w:rPr>
              <w:t>2</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79"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37383E5" w14:textId="77777777" w:rsidR="002923F3" w:rsidRDefault="002923F3" w:rsidP="002923F3">
            <w:pPr>
              <w:ind w:left="-63" w:right="-108"/>
              <w:jc w:val="center"/>
              <w:rPr>
                <w:sz w:val="18"/>
                <w:szCs w:val="18"/>
              </w:rPr>
            </w:pPr>
            <w:r>
              <w:rPr>
                <w:sz w:val="18"/>
                <w:szCs w:val="18"/>
              </w:rPr>
              <w:t>2-1</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0"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3197DC68" w14:textId="77777777" w:rsidR="002923F3" w:rsidRDefault="002923F3" w:rsidP="002923F3">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1"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29EF5122" w14:textId="77777777" w:rsidR="002923F3" w:rsidRDefault="002923F3" w:rsidP="002923F3">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2"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5D08468A" w14:textId="77777777" w:rsidR="002923F3" w:rsidRDefault="002923F3" w:rsidP="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183" w:author="Suman Guduru" w:date="2019-11-01T20:43:00Z">
              <w:tcPr>
                <w:tcW w:w="270" w:type="dxa"/>
                <w:tcBorders>
                  <w:left w:val="single" w:sz="4" w:space="0" w:color="000000"/>
                </w:tcBorders>
                <w:shd w:val="clear" w:color="auto" w:fill="auto"/>
              </w:tcPr>
            </w:tcPrChange>
          </w:tcPr>
          <w:p w14:paraId="2186F706"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4"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51BF6151"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5"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36054CD9" w14:textId="77777777" w:rsidR="002923F3" w:rsidRDefault="002923F3" w:rsidP="002923F3">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6"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461F44E" w14:textId="77777777" w:rsidR="002923F3" w:rsidRDefault="002923F3" w:rsidP="002923F3">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87"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3CE61526" w14:textId="77777777" w:rsidR="002923F3" w:rsidRDefault="002923F3" w:rsidP="002923F3">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188"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61C63136" w14:textId="77777777" w:rsidR="002923F3" w:rsidRDefault="002923F3" w:rsidP="002923F3">
            <w:pPr>
              <w:snapToGrid w:val="0"/>
              <w:ind w:left="-108" w:right="-108"/>
              <w:jc w:val="center"/>
              <w:rPr>
                <w:sz w:val="18"/>
                <w:szCs w:val="18"/>
              </w:rPr>
            </w:pPr>
          </w:p>
        </w:tc>
      </w:tr>
      <w:tr w:rsidR="002923F3" w14:paraId="76F18D09" w14:textId="77777777" w:rsidTr="09C9325A">
        <w:trPr>
          <w:trHeight w:val="431"/>
          <w:trPrChange w:id="189"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3845A6C1" w14:textId="77777777" w:rsidR="002923F3" w:rsidRDefault="002923F3" w:rsidP="002923F3">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631B1F31" w14:textId="77777777" w:rsidR="002923F3" w:rsidRDefault="002923F3" w:rsidP="002923F3">
            <w:pPr>
              <w:ind w:left="-63" w:right="-108"/>
              <w:jc w:val="center"/>
              <w:rPr>
                <w:sz w:val="18"/>
                <w:szCs w:val="18"/>
              </w:rPr>
            </w:pPr>
            <w:r>
              <w:rPr>
                <w:sz w:val="18"/>
                <w:szCs w:val="18"/>
              </w:rPr>
              <w:t>2-2</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2"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28875EA" w14:textId="77777777" w:rsidR="002923F3" w:rsidRDefault="002923F3" w:rsidP="002923F3">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3"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6820670D" w14:textId="77777777" w:rsidR="002923F3" w:rsidRDefault="007B796B" w:rsidP="002923F3">
            <w:pPr>
              <w:ind w:left="-108" w:right="-108"/>
              <w:jc w:val="center"/>
              <w:rPr>
                <w:sz w:val="18"/>
                <w:szCs w:val="18"/>
              </w:rPr>
            </w:pPr>
            <w:r>
              <w:rPr>
                <w:sz w:val="18"/>
                <w:szCs w:val="18"/>
              </w:rPr>
              <w:t>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4"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3E1E3DC8" w14:textId="77777777" w:rsidR="002923F3" w:rsidRDefault="007B796B" w:rsidP="002923F3">
            <w:pPr>
              <w:ind w:left="-108" w:right="-108"/>
              <w:jc w:val="center"/>
              <w:rPr>
                <w:sz w:val="18"/>
                <w:szCs w:val="18"/>
              </w:rPr>
            </w:pPr>
            <w:r>
              <w:rPr>
                <w:sz w:val="18"/>
                <w:szCs w:val="18"/>
              </w:rPr>
              <w:t>28-05-19</w:t>
            </w:r>
          </w:p>
        </w:tc>
        <w:tc>
          <w:tcPr>
            <w:tcW w:w="270" w:type="dxa"/>
            <w:tcBorders>
              <w:left w:val="single" w:sz="4" w:space="0" w:color="000000" w:themeColor="text1"/>
            </w:tcBorders>
            <w:shd w:val="clear" w:color="auto" w:fill="auto"/>
            <w:tcPrChange w:id="195" w:author="Suman Guduru" w:date="2019-11-01T20:43:00Z">
              <w:tcPr>
                <w:tcW w:w="270" w:type="dxa"/>
                <w:tcBorders>
                  <w:left w:val="single" w:sz="4" w:space="0" w:color="000000"/>
                </w:tcBorders>
                <w:shd w:val="clear" w:color="auto" w:fill="auto"/>
              </w:tcPr>
            </w:tcPrChange>
          </w:tcPr>
          <w:p w14:paraId="2934F641"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6"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6FD7D1DC"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7"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459AD23E" w14:textId="77777777" w:rsidR="002923F3" w:rsidRDefault="002923F3" w:rsidP="002923F3">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8"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5F806EF6" w14:textId="77777777" w:rsidR="002923F3" w:rsidRDefault="002923F3" w:rsidP="002923F3">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199"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5D2DB66C" w14:textId="77777777" w:rsidR="002923F3" w:rsidRDefault="002923F3" w:rsidP="002923F3">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00"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3DBC2C05" w14:textId="77777777" w:rsidR="002923F3" w:rsidRDefault="002923F3" w:rsidP="002923F3">
            <w:pPr>
              <w:snapToGrid w:val="0"/>
              <w:ind w:left="-108" w:right="-108"/>
              <w:jc w:val="center"/>
              <w:rPr>
                <w:sz w:val="18"/>
                <w:szCs w:val="18"/>
              </w:rPr>
            </w:pPr>
          </w:p>
        </w:tc>
      </w:tr>
      <w:tr w:rsidR="002923F3" w14:paraId="13CD5A26" w14:textId="77777777" w:rsidTr="09C9325A">
        <w:trPr>
          <w:trHeight w:val="431"/>
          <w:trPrChange w:id="201"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2BBC8E94" w14:textId="77777777" w:rsidR="002923F3" w:rsidRDefault="002923F3" w:rsidP="002923F3">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3"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BB6846D" w14:textId="77777777" w:rsidR="002923F3" w:rsidRDefault="002923F3" w:rsidP="002923F3">
            <w:pPr>
              <w:ind w:left="-63" w:right="-108"/>
              <w:jc w:val="center"/>
              <w:rPr>
                <w:sz w:val="18"/>
                <w:szCs w:val="18"/>
              </w:rPr>
            </w:pPr>
            <w:r>
              <w:rPr>
                <w:sz w:val="18"/>
                <w:szCs w:val="18"/>
              </w:rPr>
              <w:t>2-3</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4"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4034070" w14:textId="77777777" w:rsidR="002923F3" w:rsidRDefault="002923F3" w:rsidP="002923F3">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5"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2BCBBF76" w14:textId="77777777" w:rsidR="002923F3" w:rsidRDefault="002923F3" w:rsidP="002923F3">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6"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427CE33D" w14:textId="77777777" w:rsidR="002923F3" w:rsidRDefault="002923F3" w:rsidP="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207" w:author="Suman Guduru" w:date="2019-11-01T20:43:00Z">
              <w:tcPr>
                <w:tcW w:w="270" w:type="dxa"/>
                <w:tcBorders>
                  <w:left w:val="single" w:sz="4" w:space="0" w:color="000000"/>
                </w:tcBorders>
                <w:shd w:val="clear" w:color="auto" w:fill="auto"/>
              </w:tcPr>
            </w:tcPrChange>
          </w:tcPr>
          <w:p w14:paraId="4C267F0A"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8"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7BE48157"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09"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0842D73A" w14:textId="77777777" w:rsidR="002923F3" w:rsidRDefault="002923F3" w:rsidP="002923F3">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0"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7477FD9" w14:textId="77777777" w:rsidR="002923F3" w:rsidRDefault="002923F3" w:rsidP="002923F3">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1"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5D006F03" w14:textId="77777777" w:rsidR="002923F3" w:rsidRDefault="002923F3" w:rsidP="002923F3">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12"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74AFB55B" w14:textId="77777777" w:rsidR="002923F3" w:rsidRDefault="002923F3" w:rsidP="002923F3">
            <w:pPr>
              <w:snapToGrid w:val="0"/>
              <w:ind w:left="-108" w:right="-108"/>
              <w:jc w:val="center"/>
              <w:rPr>
                <w:sz w:val="18"/>
                <w:szCs w:val="18"/>
              </w:rPr>
            </w:pPr>
          </w:p>
        </w:tc>
      </w:tr>
      <w:tr w:rsidR="002923F3" w14:paraId="48913F5B" w14:textId="77777777" w:rsidTr="09C9325A">
        <w:trPr>
          <w:trHeight w:val="431"/>
          <w:trPrChange w:id="213"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4"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8082178" w14:textId="77777777" w:rsidR="002923F3" w:rsidRDefault="002923F3" w:rsidP="002923F3">
            <w:pPr>
              <w:ind w:left="-108" w:right="-108"/>
              <w:jc w:val="center"/>
              <w:rPr>
                <w:sz w:val="18"/>
                <w:szCs w:val="18"/>
              </w:rPr>
            </w:pPr>
            <w:r>
              <w:rPr>
                <w:sz w:val="18"/>
                <w:szCs w:val="18"/>
              </w:rPr>
              <w:t>3</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5"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AF8E53D" w14:textId="77777777" w:rsidR="002923F3" w:rsidRDefault="002923F3" w:rsidP="002923F3">
            <w:pPr>
              <w:ind w:left="-63" w:right="-108"/>
              <w:jc w:val="center"/>
              <w:rPr>
                <w:sz w:val="18"/>
                <w:szCs w:val="18"/>
              </w:rPr>
            </w:pPr>
            <w:r>
              <w:rPr>
                <w:sz w:val="18"/>
                <w:szCs w:val="18"/>
              </w:rPr>
              <w:t>3-1</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6"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397F3D89" w14:textId="77777777" w:rsidR="002923F3" w:rsidRDefault="002923F3" w:rsidP="002923F3">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7"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61688BA8" w14:textId="77777777" w:rsidR="002923F3" w:rsidRDefault="002923F3" w:rsidP="002923F3">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18"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02C2928A" w14:textId="77777777" w:rsidR="002923F3" w:rsidRDefault="002923F3" w:rsidP="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219" w:author="Suman Guduru" w:date="2019-11-01T20:43:00Z">
              <w:tcPr>
                <w:tcW w:w="270" w:type="dxa"/>
                <w:tcBorders>
                  <w:left w:val="single" w:sz="4" w:space="0" w:color="000000"/>
                </w:tcBorders>
                <w:shd w:val="clear" w:color="auto" w:fill="auto"/>
              </w:tcPr>
            </w:tcPrChange>
          </w:tcPr>
          <w:p w14:paraId="7D7C57D3"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0"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642337D" w14:textId="77777777" w:rsidR="002923F3" w:rsidRDefault="002923F3" w:rsidP="002923F3">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1"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54BE1A4D" w14:textId="77777777" w:rsidR="002923F3" w:rsidRDefault="002923F3" w:rsidP="002923F3">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2"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1C03D849" w14:textId="77777777" w:rsidR="002923F3" w:rsidRDefault="002923F3" w:rsidP="002923F3">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3"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5A8D39F7" w14:textId="77777777" w:rsidR="002923F3" w:rsidRDefault="002923F3" w:rsidP="002923F3">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24"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76F5A393" w14:textId="77777777" w:rsidR="002923F3" w:rsidRDefault="002923F3" w:rsidP="002923F3">
            <w:pPr>
              <w:snapToGrid w:val="0"/>
              <w:ind w:left="-108" w:right="-108"/>
              <w:jc w:val="center"/>
              <w:rPr>
                <w:sz w:val="18"/>
                <w:szCs w:val="18"/>
              </w:rPr>
            </w:pPr>
          </w:p>
        </w:tc>
      </w:tr>
      <w:tr w:rsidR="001739E2" w14:paraId="3ED7C302" w14:textId="77777777" w:rsidTr="09C9325A">
        <w:trPr>
          <w:trHeight w:val="431"/>
          <w:trPrChange w:id="225"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6"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73850C4"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7"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67F265A" w14:textId="77777777" w:rsidR="001739E2" w:rsidRDefault="001739E2" w:rsidP="001739E2">
            <w:pPr>
              <w:ind w:left="-63" w:right="-108"/>
              <w:jc w:val="center"/>
              <w:rPr>
                <w:sz w:val="18"/>
                <w:szCs w:val="18"/>
              </w:rPr>
            </w:pPr>
            <w:r>
              <w:rPr>
                <w:sz w:val="18"/>
                <w:szCs w:val="18"/>
              </w:rPr>
              <w:t>3-2</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28"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6EF188C"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229"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3D8D8222" w14:textId="77777777" w:rsidR="001739E2" w:rsidRPr="001739E2" w:rsidRDefault="007B796B" w:rsidP="001739E2">
            <w:pPr>
              <w:ind w:left="-108" w:right="-108"/>
              <w:jc w:val="center"/>
              <w:rPr>
                <w:sz w:val="18"/>
                <w:szCs w:val="18"/>
              </w:rPr>
            </w:pPr>
            <w:r>
              <w:rPr>
                <w:sz w:val="18"/>
                <w:szCs w:val="18"/>
              </w:rPr>
              <w:t>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0"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78C632EE" w14:textId="77777777" w:rsidR="001739E2" w:rsidRPr="001739E2" w:rsidRDefault="007B796B" w:rsidP="001739E2">
            <w:pPr>
              <w:ind w:left="-108" w:right="-108"/>
              <w:jc w:val="center"/>
              <w:rPr>
                <w:b/>
                <w:sz w:val="18"/>
                <w:szCs w:val="18"/>
              </w:rPr>
            </w:pPr>
            <w:r>
              <w:rPr>
                <w:sz w:val="18"/>
                <w:szCs w:val="18"/>
              </w:rPr>
              <w:t>2</w:t>
            </w:r>
            <w:r w:rsidR="004E35B4">
              <w:rPr>
                <w:sz w:val="18"/>
                <w:szCs w:val="18"/>
              </w:rPr>
              <w:t>9</w:t>
            </w:r>
            <w:r>
              <w:rPr>
                <w:sz w:val="18"/>
                <w:szCs w:val="18"/>
              </w:rPr>
              <w:t>-0</w:t>
            </w:r>
            <w:r w:rsidR="004E35B4">
              <w:rPr>
                <w:sz w:val="18"/>
                <w:szCs w:val="18"/>
              </w:rPr>
              <w:t>8</w:t>
            </w:r>
            <w:r>
              <w:rPr>
                <w:sz w:val="18"/>
                <w:szCs w:val="18"/>
              </w:rPr>
              <w:t>-19</w:t>
            </w:r>
          </w:p>
        </w:tc>
        <w:tc>
          <w:tcPr>
            <w:tcW w:w="270" w:type="dxa"/>
            <w:tcBorders>
              <w:left w:val="single" w:sz="4" w:space="0" w:color="000000" w:themeColor="text1"/>
            </w:tcBorders>
            <w:shd w:val="clear" w:color="auto" w:fill="auto"/>
            <w:tcPrChange w:id="231" w:author="Suman Guduru" w:date="2019-11-01T20:43:00Z">
              <w:tcPr>
                <w:tcW w:w="270" w:type="dxa"/>
                <w:tcBorders>
                  <w:left w:val="single" w:sz="4" w:space="0" w:color="000000"/>
                </w:tcBorders>
                <w:shd w:val="clear" w:color="auto" w:fill="auto"/>
              </w:tcPr>
            </w:tcPrChange>
          </w:tcPr>
          <w:p w14:paraId="669CD9D5"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2"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A5DA682"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3"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65C992CE"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4"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111D0EA"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5"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23885FF3"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36"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1D5B6EF" w14:textId="77777777" w:rsidR="001739E2" w:rsidRDefault="001739E2" w:rsidP="001739E2">
            <w:pPr>
              <w:snapToGrid w:val="0"/>
              <w:ind w:left="-108" w:right="-108"/>
              <w:jc w:val="center"/>
              <w:rPr>
                <w:sz w:val="18"/>
                <w:szCs w:val="18"/>
              </w:rPr>
            </w:pPr>
          </w:p>
        </w:tc>
      </w:tr>
      <w:tr w:rsidR="001739E2" w14:paraId="1DF78E1A" w14:textId="77777777" w:rsidTr="09C9325A">
        <w:trPr>
          <w:trHeight w:val="431"/>
          <w:trPrChange w:id="237"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8"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660ED27" w14:textId="77777777" w:rsidR="001739E2" w:rsidRDefault="001739E2" w:rsidP="001739E2">
            <w:pPr>
              <w:ind w:left="-108" w:right="-108"/>
              <w:jc w:val="center"/>
              <w:rPr>
                <w:sz w:val="18"/>
                <w:szCs w:val="18"/>
              </w:rPr>
            </w:pPr>
            <w:r>
              <w:rPr>
                <w:sz w:val="18"/>
                <w:szCs w:val="18"/>
              </w:rPr>
              <w:t>4</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39"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F76F1AB" w14:textId="77777777" w:rsidR="001739E2" w:rsidRDefault="001739E2" w:rsidP="001739E2">
            <w:pPr>
              <w:ind w:left="-63" w:right="-108"/>
              <w:jc w:val="center"/>
              <w:rPr>
                <w:sz w:val="18"/>
                <w:szCs w:val="18"/>
              </w:rPr>
            </w:pPr>
            <w:r>
              <w:rPr>
                <w:sz w:val="18"/>
                <w:szCs w:val="18"/>
              </w:rPr>
              <w:t>4-1</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40"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11221ABF"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241"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6468BAF8"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42"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20D9B508"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243" w:author="Suman Guduru" w:date="2019-11-01T20:43:00Z">
              <w:tcPr>
                <w:tcW w:w="270" w:type="dxa"/>
                <w:tcBorders>
                  <w:left w:val="single" w:sz="4" w:space="0" w:color="000000"/>
                </w:tcBorders>
                <w:shd w:val="clear" w:color="auto" w:fill="auto"/>
              </w:tcPr>
            </w:tcPrChange>
          </w:tcPr>
          <w:p w14:paraId="5B02ADD3"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44"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10D36128"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45"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1842E56B"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46"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596801F3"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47"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061FBD71"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48"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0AB35CB0" w14:textId="77777777" w:rsidR="001739E2" w:rsidRDefault="001739E2" w:rsidP="001739E2">
            <w:pPr>
              <w:snapToGrid w:val="0"/>
              <w:ind w:left="-108" w:right="-108"/>
              <w:jc w:val="center"/>
              <w:rPr>
                <w:sz w:val="18"/>
                <w:szCs w:val="18"/>
              </w:rPr>
            </w:pPr>
          </w:p>
        </w:tc>
      </w:tr>
      <w:tr w:rsidR="001739E2" w14:paraId="65215598" w14:textId="77777777" w:rsidTr="09C9325A">
        <w:trPr>
          <w:trHeight w:val="431"/>
          <w:trPrChange w:id="249"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3D133DD5"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2637EBAC" w14:textId="77777777" w:rsidR="001739E2" w:rsidRDefault="001739E2" w:rsidP="001739E2">
            <w:pPr>
              <w:ind w:left="-63" w:right="-108"/>
              <w:jc w:val="center"/>
              <w:rPr>
                <w:sz w:val="18"/>
                <w:szCs w:val="18"/>
              </w:rPr>
            </w:pPr>
            <w:r>
              <w:rPr>
                <w:sz w:val="18"/>
                <w:szCs w:val="18"/>
              </w:rPr>
              <w:t>4-2</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2"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4A58F06A"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253"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510BDE8F" w14:textId="77777777" w:rsidR="001739E2" w:rsidRPr="001739E2" w:rsidRDefault="00BA6F9C" w:rsidP="001739E2">
            <w:pPr>
              <w:ind w:left="-108" w:right="-108"/>
              <w:jc w:val="center"/>
              <w:rPr>
                <w:sz w:val="18"/>
                <w:szCs w:val="18"/>
              </w:rPr>
            </w:pPr>
            <w:r>
              <w:rPr>
                <w:sz w:val="18"/>
                <w:szCs w:val="18"/>
              </w:rPr>
              <w:t>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4"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4F65FBCD" w14:textId="77777777" w:rsidR="001739E2" w:rsidRDefault="00BA6F9C" w:rsidP="001739E2">
            <w:pPr>
              <w:ind w:left="-108" w:right="-108"/>
              <w:jc w:val="center"/>
              <w:rPr>
                <w:sz w:val="18"/>
                <w:szCs w:val="18"/>
              </w:rPr>
            </w:pPr>
            <w:r>
              <w:rPr>
                <w:sz w:val="18"/>
                <w:szCs w:val="18"/>
              </w:rPr>
              <w:t>25-05-19</w:t>
            </w:r>
          </w:p>
        </w:tc>
        <w:tc>
          <w:tcPr>
            <w:tcW w:w="270" w:type="dxa"/>
            <w:tcBorders>
              <w:left w:val="single" w:sz="4" w:space="0" w:color="000000" w:themeColor="text1"/>
            </w:tcBorders>
            <w:shd w:val="clear" w:color="auto" w:fill="auto"/>
            <w:tcPrChange w:id="255" w:author="Suman Guduru" w:date="2019-11-01T20:43:00Z">
              <w:tcPr>
                <w:tcW w:w="270" w:type="dxa"/>
                <w:tcBorders>
                  <w:left w:val="single" w:sz="4" w:space="0" w:color="000000"/>
                </w:tcBorders>
                <w:shd w:val="clear" w:color="auto" w:fill="auto"/>
              </w:tcPr>
            </w:tcPrChange>
          </w:tcPr>
          <w:p w14:paraId="1679B7E0"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6"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568FBC07"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7"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632D4676"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8"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5AF5089D"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59"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05585085"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60"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2815BDDB" w14:textId="77777777" w:rsidR="001739E2" w:rsidRDefault="001739E2" w:rsidP="001739E2">
            <w:pPr>
              <w:snapToGrid w:val="0"/>
              <w:ind w:left="-108" w:right="-108"/>
              <w:jc w:val="center"/>
              <w:rPr>
                <w:sz w:val="18"/>
                <w:szCs w:val="18"/>
              </w:rPr>
            </w:pPr>
          </w:p>
        </w:tc>
      </w:tr>
      <w:tr w:rsidR="001739E2" w14:paraId="19B35027" w14:textId="77777777" w:rsidTr="09C9325A">
        <w:trPr>
          <w:trHeight w:val="431"/>
          <w:trPrChange w:id="261"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6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ADD9CA8"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63"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32CFBD36" w14:textId="77777777" w:rsidR="001739E2" w:rsidRDefault="001739E2" w:rsidP="001739E2">
            <w:pPr>
              <w:ind w:left="-63" w:right="-108"/>
              <w:jc w:val="center"/>
              <w:rPr>
                <w:sz w:val="18"/>
                <w:szCs w:val="18"/>
              </w:rPr>
            </w:pPr>
            <w:r>
              <w:rPr>
                <w:sz w:val="18"/>
                <w:szCs w:val="18"/>
              </w:rPr>
              <w:t>4-3</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64"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69A94D6"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265"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534CB5E0"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66"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40EA2DF0"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267" w:author="Suman Guduru" w:date="2019-11-01T20:43:00Z">
              <w:tcPr>
                <w:tcW w:w="270" w:type="dxa"/>
                <w:tcBorders>
                  <w:left w:val="single" w:sz="4" w:space="0" w:color="000000"/>
                </w:tcBorders>
                <w:shd w:val="clear" w:color="auto" w:fill="auto"/>
              </w:tcPr>
            </w:tcPrChange>
          </w:tcPr>
          <w:p w14:paraId="72F128AD"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68"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8B2628B"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69"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5E7B4556"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70"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3A1FE216"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71"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74314AC5"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72"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220E4D2C" w14:textId="77777777" w:rsidR="001739E2" w:rsidRDefault="001739E2" w:rsidP="001739E2">
            <w:pPr>
              <w:snapToGrid w:val="0"/>
              <w:ind w:left="-108" w:right="-108"/>
              <w:jc w:val="center"/>
              <w:rPr>
                <w:sz w:val="18"/>
                <w:szCs w:val="18"/>
              </w:rPr>
            </w:pPr>
          </w:p>
        </w:tc>
      </w:tr>
      <w:tr w:rsidR="001739E2" w14:paraId="11DA3578" w14:textId="77777777" w:rsidTr="09C9325A">
        <w:trPr>
          <w:trHeight w:val="431"/>
          <w:trPrChange w:id="273"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74"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F16A05E"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75"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212F277" w14:textId="77777777" w:rsidR="001739E2" w:rsidRDefault="001739E2" w:rsidP="001739E2">
            <w:pPr>
              <w:ind w:left="-63" w:right="-108"/>
              <w:jc w:val="center"/>
              <w:rPr>
                <w:sz w:val="18"/>
                <w:szCs w:val="18"/>
              </w:rPr>
            </w:pPr>
            <w:r>
              <w:rPr>
                <w:sz w:val="18"/>
                <w:szCs w:val="18"/>
              </w:rPr>
              <w:t>4-4</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76"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5BECA189"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277"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1FFDEA99" w14:textId="77777777" w:rsidR="001739E2" w:rsidRPr="001739E2" w:rsidRDefault="00BA6F9C" w:rsidP="001739E2">
            <w:pPr>
              <w:ind w:left="-108" w:right="-108"/>
              <w:jc w:val="center"/>
              <w:rPr>
                <w:sz w:val="18"/>
                <w:szCs w:val="18"/>
              </w:rPr>
            </w:pPr>
            <w:r>
              <w:rPr>
                <w:sz w:val="18"/>
                <w:szCs w:val="18"/>
              </w:rPr>
              <w:t>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78"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6B1DC3A6" w14:textId="703F51F0" w:rsidR="001739E2" w:rsidRDefault="00B85B7F" w:rsidP="001739E2">
            <w:pPr>
              <w:ind w:left="-108" w:right="-108"/>
              <w:jc w:val="center"/>
              <w:rPr>
                <w:sz w:val="18"/>
                <w:szCs w:val="18"/>
              </w:rPr>
            </w:pPr>
            <w:ins w:id="279" w:author="Krishnakant Bairagi" w:date="2020-08-05T12:34:00Z">
              <w:r>
                <w:rPr>
                  <w:sz w:val="18"/>
                  <w:szCs w:val="18"/>
                </w:rPr>
                <w:t>05-08-20</w:t>
              </w:r>
            </w:ins>
            <w:del w:id="280" w:author="Krishnakant Bairagi" w:date="2020-08-05T12:34:00Z">
              <w:r w:rsidR="00BA6F9C" w:rsidDel="00B85B7F">
                <w:rPr>
                  <w:sz w:val="18"/>
                  <w:szCs w:val="18"/>
                </w:rPr>
                <w:delText>2</w:delText>
              </w:r>
            </w:del>
            <w:del w:id="281" w:author="Krishnakant Bairagi" w:date="2020-08-05T12:33:00Z">
              <w:r w:rsidR="00BA6F9C" w:rsidDel="00B85B7F">
                <w:rPr>
                  <w:sz w:val="18"/>
                  <w:szCs w:val="18"/>
                </w:rPr>
                <w:delText>5-05-19</w:delText>
              </w:r>
            </w:del>
          </w:p>
        </w:tc>
        <w:tc>
          <w:tcPr>
            <w:tcW w:w="270" w:type="dxa"/>
            <w:tcBorders>
              <w:left w:val="single" w:sz="4" w:space="0" w:color="000000" w:themeColor="text1"/>
            </w:tcBorders>
            <w:shd w:val="clear" w:color="auto" w:fill="auto"/>
            <w:tcPrChange w:id="282" w:author="Suman Guduru" w:date="2019-11-01T20:43:00Z">
              <w:tcPr>
                <w:tcW w:w="270" w:type="dxa"/>
                <w:tcBorders>
                  <w:left w:val="single" w:sz="4" w:space="0" w:color="000000"/>
                </w:tcBorders>
                <w:shd w:val="clear" w:color="auto" w:fill="auto"/>
              </w:tcPr>
            </w:tcPrChange>
          </w:tcPr>
          <w:p w14:paraId="6FE7AFDD"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83"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652952B"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84"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49314B0B"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85"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318B639"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86"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66135849"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87"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0F2ECF7A" w14:textId="77777777" w:rsidR="001739E2" w:rsidRDefault="001739E2" w:rsidP="001739E2">
            <w:pPr>
              <w:snapToGrid w:val="0"/>
              <w:ind w:left="-108" w:right="-108"/>
              <w:jc w:val="center"/>
              <w:rPr>
                <w:sz w:val="18"/>
                <w:szCs w:val="18"/>
              </w:rPr>
            </w:pPr>
          </w:p>
        </w:tc>
      </w:tr>
      <w:tr w:rsidR="001739E2" w14:paraId="576DCEE0" w14:textId="77777777" w:rsidTr="09C9325A">
        <w:trPr>
          <w:trHeight w:val="431"/>
          <w:trPrChange w:id="288"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89"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B41EE45"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2B5EB751" w14:textId="77777777" w:rsidR="001739E2" w:rsidRDefault="001739E2" w:rsidP="001739E2">
            <w:pPr>
              <w:ind w:left="-63" w:right="-108"/>
              <w:jc w:val="center"/>
              <w:rPr>
                <w:sz w:val="18"/>
                <w:szCs w:val="18"/>
              </w:rPr>
            </w:pPr>
            <w:r>
              <w:rPr>
                <w:sz w:val="18"/>
                <w:szCs w:val="18"/>
              </w:rPr>
              <w:t>4-5</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1"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BAB67C7"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292"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29B936D4"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3"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41792E78"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294" w:author="Suman Guduru" w:date="2019-11-01T20:43:00Z">
              <w:tcPr>
                <w:tcW w:w="270" w:type="dxa"/>
                <w:tcBorders>
                  <w:left w:val="single" w:sz="4" w:space="0" w:color="000000"/>
                </w:tcBorders>
                <w:shd w:val="clear" w:color="auto" w:fill="auto"/>
              </w:tcPr>
            </w:tcPrChange>
          </w:tcPr>
          <w:p w14:paraId="60F8880F"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5"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398898D1"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6"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485B5CF2"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7"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740993A4"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298"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2E71F1B7"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299"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6452CC20" w14:textId="77777777" w:rsidR="001739E2" w:rsidRDefault="001739E2" w:rsidP="001739E2">
            <w:pPr>
              <w:snapToGrid w:val="0"/>
              <w:ind w:left="-108" w:right="-108"/>
              <w:jc w:val="center"/>
              <w:rPr>
                <w:sz w:val="18"/>
                <w:szCs w:val="18"/>
              </w:rPr>
            </w:pPr>
          </w:p>
        </w:tc>
      </w:tr>
      <w:tr w:rsidR="001739E2" w14:paraId="3BCD5029" w14:textId="77777777" w:rsidTr="09C9325A">
        <w:trPr>
          <w:trHeight w:val="431"/>
          <w:trPrChange w:id="300"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2AA64CC1"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8DB58BC" w14:textId="77777777" w:rsidR="001739E2" w:rsidRDefault="001739E2" w:rsidP="001739E2">
            <w:pPr>
              <w:ind w:left="-63" w:right="-108"/>
              <w:jc w:val="center"/>
              <w:rPr>
                <w:sz w:val="18"/>
                <w:szCs w:val="18"/>
              </w:rPr>
            </w:pPr>
            <w:r>
              <w:rPr>
                <w:sz w:val="18"/>
                <w:szCs w:val="18"/>
              </w:rPr>
              <w:t>4-6</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3"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1E80F39"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04"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5E9CB8E6"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5"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3D6E3C6D"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306" w:author="Suman Guduru" w:date="2019-11-01T20:43:00Z">
              <w:tcPr>
                <w:tcW w:w="270" w:type="dxa"/>
                <w:tcBorders>
                  <w:left w:val="single" w:sz="4" w:space="0" w:color="000000"/>
                </w:tcBorders>
                <w:shd w:val="clear" w:color="auto" w:fill="auto"/>
              </w:tcPr>
            </w:tcPrChange>
          </w:tcPr>
          <w:p w14:paraId="4910F884"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7"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B1AAE68"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8"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39A18614"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09"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4A16CE2"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10"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3FDAD5BF"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11"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946CA57" w14:textId="77777777" w:rsidR="001739E2" w:rsidRDefault="001739E2" w:rsidP="001739E2">
            <w:pPr>
              <w:snapToGrid w:val="0"/>
              <w:ind w:left="-108" w:right="-108"/>
              <w:jc w:val="center"/>
              <w:rPr>
                <w:sz w:val="18"/>
                <w:szCs w:val="18"/>
              </w:rPr>
            </w:pPr>
          </w:p>
        </w:tc>
      </w:tr>
      <w:tr w:rsidR="009A759F" w14:paraId="4A00A0D1" w14:textId="77777777" w:rsidTr="09C9325A">
        <w:trPr>
          <w:trHeight w:val="431"/>
          <w:ins w:id="312" w:author="Komatla Ganeshreddy" w:date="2019-10-31T16:46:00Z"/>
          <w:trPrChange w:id="313"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14"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54318699" w14:textId="77777777" w:rsidR="009A759F" w:rsidRDefault="009A759F" w:rsidP="001739E2">
            <w:pPr>
              <w:snapToGrid w:val="0"/>
              <w:ind w:left="-108" w:right="-108"/>
              <w:jc w:val="center"/>
              <w:rPr>
                <w:ins w:id="315" w:author="Komatla Ganeshreddy" w:date="2019-10-31T16:46:00Z"/>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16"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B058EFA" w14:textId="15264087" w:rsidR="009A759F" w:rsidRDefault="009A759F" w:rsidP="001739E2">
            <w:pPr>
              <w:ind w:left="-63" w:right="-108"/>
              <w:jc w:val="center"/>
              <w:rPr>
                <w:ins w:id="317" w:author="Komatla Ganeshreddy" w:date="2019-10-31T16:46:00Z"/>
                <w:sz w:val="18"/>
                <w:szCs w:val="18"/>
              </w:rPr>
            </w:pPr>
            <w:ins w:id="318" w:author="Komatla Ganeshreddy" w:date="2019-10-31T16:46:00Z">
              <w:r>
                <w:rPr>
                  <w:sz w:val="18"/>
                  <w:szCs w:val="18"/>
                </w:rPr>
                <w:t>4-6</w:t>
              </w:r>
            </w:ins>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19"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F4AB5CE" w14:textId="77864345" w:rsidR="009A759F" w:rsidRDefault="009A759F" w:rsidP="001739E2">
            <w:pPr>
              <w:ind w:left="-108" w:right="-108"/>
              <w:jc w:val="center"/>
              <w:rPr>
                <w:ins w:id="320" w:author="Komatla Ganeshreddy" w:date="2019-10-31T16:46:00Z"/>
                <w:sz w:val="18"/>
                <w:szCs w:val="18"/>
              </w:rPr>
            </w:pPr>
            <w:ins w:id="321" w:author="Komatla Ganeshreddy" w:date="2019-10-31T16:47:00Z">
              <w:r>
                <w:rPr>
                  <w:sz w:val="18"/>
                  <w:szCs w:val="18"/>
                </w:rPr>
                <w:t>1</w:t>
              </w:r>
            </w:ins>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22"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202D8764" w14:textId="74CFB229" w:rsidR="009A759F" w:rsidRPr="008E6003" w:rsidRDefault="009A759F" w:rsidP="001739E2">
            <w:pPr>
              <w:ind w:left="-108" w:right="-108"/>
              <w:jc w:val="center"/>
              <w:rPr>
                <w:ins w:id="323" w:author="Komatla Ganeshreddy" w:date="2019-10-31T16:46:00Z"/>
                <w:sz w:val="18"/>
                <w:szCs w:val="18"/>
              </w:rPr>
            </w:pPr>
            <w:ins w:id="324" w:author="Komatla Ganeshreddy" w:date="2019-10-31T16:47:00Z">
              <w:r>
                <w:rPr>
                  <w:sz w:val="18"/>
                  <w:szCs w:val="18"/>
                </w:rPr>
                <w:t>2</w:t>
              </w:r>
            </w:ins>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25"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0DAFBC02" w14:textId="37EAE721" w:rsidR="009A759F" w:rsidRDefault="009A759F" w:rsidP="001739E2">
            <w:pPr>
              <w:ind w:left="-108" w:right="-108"/>
              <w:jc w:val="center"/>
              <w:rPr>
                <w:ins w:id="326" w:author="Komatla Ganeshreddy" w:date="2019-10-31T16:46:00Z"/>
                <w:sz w:val="18"/>
                <w:szCs w:val="18"/>
              </w:rPr>
            </w:pPr>
            <w:ins w:id="327" w:author="Komatla Ganeshreddy" w:date="2019-10-31T16:48:00Z">
              <w:r>
                <w:rPr>
                  <w:sz w:val="18"/>
                  <w:szCs w:val="18"/>
                </w:rPr>
                <w:t>29-08-19</w:t>
              </w:r>
            </w:ins>
          </w:p>
        </w:tc>
        <w:tc>
          <w:tcPr>
            <w:tcW w:w="270" w:type="dxa"/>
            <w:tcBorders>
              <w:left w:val="single" w:sz="4" w:space="0" w:color="000000" w:themeColor="text1"/>
            </w:tcBorders>
            <w:shd w:val="clear" w:color="auto" w:fill="auto"/>
            <w:tcPrChange w:id="328" w:author="Suman Guduru" w:date="2019-11-01T20:43:00Z">
              <w:tcPr>
                <w:tcW w:w="270" w:type="dxa"/>
                <w:tcBorders>
                  <w:left w:val="single" w:sz="4" w:space="0" w:color="000000"/>
                </w:tcBorders>
                <w:shd w:val="clear" w:color="auto" w:fill="auto"/>
              </w:tcPr>
            </w:tcPrChange>
          </w:tcPr>
          <w:p w14:paraId="29CC4071" w14:textId="77777777" w:rsidR="009A759F" w:rsidRDefault="009A759F" w:rsidP="001739E2">
            <w:pPr>
              <w:snapToGrid w:val="0"/>
              <w:ind w:left="-108" w:right="-108"/>
              <w:jc w:val="center"/>
              <w:rPr>
                <w:ins w:id="329" w:author="Komatla Ganeshreddy" w:date="2019-10-31T16:46:00Z"/>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30"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1BD0ECDF" w14:textId="77777777" w:rsidR="009A759F" w:rsidRDefault="009A759F" w:rsidP="001739E2">
            <w:pPr>
              <w:snapToGrid w:val="0"/>
              <w:ind w:left="-108" w:right="-108"/>
              <w:jc w:val="center"/>
              <w:rPr>
                <w:ins w:id="331" w:author="Komatla Ganeshreddy" w:date="2019-10-31T16:46:00Z"/>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32"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391BD4DE" w14:textId="77777777" w:rsidR="009A759F" w:rsidRDefault="009A759F" w:rsidP="001739E2">
            <w:pPr>
              <w:snapToGrid w:val="0"/>
              <w:ind w:left="-108" w:right="-108"/>
              <w:jc w:val="center"/>
              <w:rPr>
                <w:ins w:id="333" w:author="Komatla Ganeshreddy" w:date="2019-10-31T16:46:00Z"/>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34"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7BC228C7" w14:textId="77777777" w:rsidR="009A759F" w:rsidRDefault="009A759F" w:rsidP="001739E2">
            <w:pPr>
              <w:snapToGrid w:val="0"/>
              <w:ind w:left="-108" w:right="-108"/>
              <w:jc w:val="center"/>
              <w:rPr>
                <w:ins w:id="335" w:author="Komatla Ganeshreddy" w:date="2019-10-31T16:46:00Z"/>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36"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62A35C38" w14:textId="77777777" w:rsidR="009A759F" w:rsidRDefault="009A759F" w:rsidP="001739E2">
            <w:pPr>
              <w:snapToGrid w:val="0"/>
              <w:ind w:left="-108" w:right="-108"/>
              <w:jc w:val="center"/>
              <w:rPr>
                <w:ins w:id="337" w:author="Komatla Ganeshreddy" w:date="2019-10-31T16:46:00Z"/>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38"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3015A8FC" w14:textId="77777777" w:rsidR="009A759F" w:rsidRDefault="009A759F" w:rsidP="001739E2">
            <w:pPr>
              <w:snapToGrid w:val="0"/>
              <w:ind w:left="-108" w:right="-108"/>
              <w:jc w:val="center"/>
              <w:rPr>
                <w:ins w:id="339" w:author="Komatla Ganeshreddy" w:date="2019-10-31T16:46:00Z"/>
                <w:sz w:val="18"/>
                <w:szCs w:val="18"/>
              </w:rPr>
            </w:pPr>
          </w:p>
        </w:tc>
      </w:tr>
      <w:tr w:rsidR="001739E2" w14:paraId="71F3CD9C" w14:textId="77777777" w:rsidTr="09C9325A">
        <w:trPr>
          <w:trHeight w:val="431"/>
          <w:trPrChange w:id="340"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E890597"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9A863BE" w14:textId="77777777" w:rsidR="001739E2" w:rsidRDefault="001739E2" w:rsidP="001739E2">
            <w:pPr>
              <w:ind w:left="-63" w:right="-108"/>
              <w:jc w:val="center"/>
              <w:rPr>
                <w:sz w:val="18"/>
                <w:szCs w:val="18"/>
              </w:rPr>
            </w:pPr>
            <w:r>
              <w:rPr>
                <w:sz w:val="18"/>
                <w:szCs w:val="18"/>
              </w:rPr>
              <w:t>4-7</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3"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4C0773D2"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44"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54F32C9C"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5"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1003370A"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346" w:author="Suman Guduru" w:date="2019-11-01T20:43:00Z">
              <w:tcPr>
                <w:tcW w:w="270" w:type="dxa"/>
                <w:tcBorders>
                  <w:left w:val="single" w:sz="4" w:space="0" w:color="000000"/>
                </w:tcBorders>
                <w:shd w:val="clear" w:color="auto" w:fill="auto"/>
              </w:tcPr>
            </w:tcPrChange>
          </w:tcPr>
          <w:p w14:paraId="6663305B"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7"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0642F5F8"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8"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51E2D594"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49"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628683C"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50"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573374A0"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51"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6C0E0C1E" w14:textId="77777777" w:rsidR="001739E2" w:rsidRDefault="001739E2" w:rsidP="001739E2">
            <w:pPr>
              <w:snapToGrid w:val="0"/>
              <w:ind w:left="-108" w:right="-108"/>
              <w:jc w:val="center"/>
              <w:rPr>
                <w:sz w:val="18"/>
                <w:szCs w:val="18"/>
              </w:rPr>
            </w:pPr>
          </w:p>
        </w:tc>
      </w:tr>
      <w:tr w:rsidR="001739E2" w14:paraId="19D9F60A" w14:textId="77777777" w:rsidTr="09C9325A">
        <w:trPr>
          <w:trHeight w:val="431"/>
          <w:trPrChange w:id="352"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53"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3123DD79"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54"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7F431EA" w14:textId="77777777" w:rsidR="001739E2" w:rsidRDefault="001739E2" w:rsidP="001739E2">
            <w:pPr>
              <w:ind w:left="-63" w:right="-108"/>
              <w:jc w:val="center"/>
              <w:rPr>
                <w:sz w:val="18"/>
                <w:szCs w:val="18"/>
              </w:rPr>
            </w:pPr>
            <w:r>
              <w:rPr>
                <w:sz w:val="18"/>
                <w:szCs w:val="18"/>
              </w:rPr>
              <w:t>4-8</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55"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7E2BB85E"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56"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6E4CF099"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57"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18B70091"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358" w:author="Suman Guduru" w:date="2019-11-01T20:43:00Z">
              <w:tcPr>
                <w:tcW w:w="270" w:type="dxa"/>
                <w:tcBorders>
                  <w:left w:val="single" w:sz="4" w:space="0" w:color="000000"/>
                </w:tcBorders>
                <w:shd w:val="clear" w:color="auto" w:fill="auto"/>
              </w:tcPr>
            </w:tcPrChange>
          </w:tcPr>
          <w:p w14:paraId="3F9D6C34"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59"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154CE335"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0"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41B51357"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1"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5AB3B517"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2"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3B370DF2"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63"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A1EC78B" w14:textId="77777777" w:rsidR="001739E2" w:rsidRDefault="001739E2" w:rsidP="001739E2">
            <w:pPr>
              <w:snapToGrid w:val="0"/>
              <w:ind w:left="-108" w:right="-108"/>
              <w:jc w:val="center"/>
              <w:rPr>
                <w:sz w:val="18"/>
                <w:szCs w:val="18"/>
              </w:rPr>
            </w:pPr>
          </w:p>
        </w:tc>
      </w:tr>
      <w:tr w:rsidR="001739E2" w14:paraId="6BC00865" w14:textId="77777777" w:rsidTr="09C9325A">
        <w:trPr>
          <w:trHeight w:val="431"/>
          <w:trPrChange w:id="364"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5"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59C0AF9A"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6"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501D9C35" w14:textId="77777777" w:rsidR="001739E2" w:rsidRDefault="001739E2" w:rsidP="001739E2">
            <w:pPr>
              <w:ind w:left="-63" w:right="-108"/>
              <w:jc w:val="center"/>
              <w:rPr>
                <w:sz w:val="18"/>
                <w:szCs w:val="18"/>
              </w:rPr>
            </w:pPr>
            <w:r>
              <w:rPr>
                <w:sz w:val="18"/>
                <w:szCs w:val="18"/>
              </w:rPr>
              <w:t>4-9</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7"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1AFE815C"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68"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30B573AD"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69"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3C2371BD"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370" w:author="Suman Guduru" w:date="2019-11-01T20:43:00Z">
              <w:tcPr>
                <w:tcW w:w="270" w:type="dxa"/>
                <w:tcBorders>
                  <w:left w:val="single" w:sz="4" w:space="0" w:color="000000"/>
                </w:tcBorders>
                <w:shd w:val="clear" w:color="auto" w:fill="auto"/>
              </w:tcPr>
            </w:tcPrChange>
          </w:tcPr>
          <w:p w14:paraId="36CF3AD9"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1"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471172D8"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2"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036FA469"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3"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6D02FEBF"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4"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26F3E4D7"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75"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759EE4E4" w14:textId="77777777" w:rsidR="001739E2" w:rsidRDefault="001739E2" w:rsidP="001739E2">
            <w:pPr>
              <w:snapToGrid w:val="0"/>
              <w:ind w:left="-108" w:right="-108"/>
              <w:jc w:val="center"/>
              <w:rPr>
                <w:sz w:val="18"/>
                <w:szCs w:val="18"/>
              </w:rPr>
            </w:pPr>
          </w:p>
        </w:tc>
      </w:tr>
      <w:tr w:rsidR="001739E2" w14:paraId="6BE7A38F" w14:textId="77777777" w:rsidTr="09C9325A">
        <w:trPr>
          <w:trHeight w:val="431"/>
          <w:trPrChange w:id="376"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7"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10EF76A"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8"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7636668F" w14:textId="77777777" w:rsidR="001739E2" w:rsidRDefault="001739E2" w:rsidP="001739E2">
            <w:pPr>
              <w:ind w:left="-63" w:right="-108"/>
              <w:jc w:val="center"/>
              <w:rPr>
                <w:sz w:val="18"/>
                <w:szCs w:val="18"/>
              </w:rPr>
            </w:pPr>
            <w:r>
              <w:rPr>
                <w:sz w:val="18"/>
                <w:szCs w:val="18"/>
              </w:rPr>
              <w:t>4-10</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79"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0097FFA"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80"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277F4F65"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81"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5A15AAA9"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382" w:author="Suman Guduru" w:date="2019-11-01T20:43:00Z">
              <w:tcPr>
                <w:tcW w:w="270" w:type="dxa"/>
                <w:tcBorders>
                  <w:left w:val="single" w:sz="4" w:space="0" w:color="000000"/>
                </w:tcBorders>
                <w:shd w:val="clear" w:color="auto" w:fill="auto"/>
              </w:tcPr>
            </w:tcPrChange>
          </w:tcPr>
          <w:p w14:paraId="0C40EE7D"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83"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3209E3C3"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84"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40738C14"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85"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2BD1A5BF"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86"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24D058FF"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87"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67F2E27C" w14:textId="77777777" w:rsidR="001739E2" w:rsidRDefault="001739E2" w:rsidP="001739E2">
            <w:pPr>
              <w:snapToGrid w:val="0"/>
              <w:ind w:left="-108" w:right="-108"/>
              <w:jc w:val="center"/>
              <w:rPr>
                <w:sz w:val="18"/>
                <w:szCs w:val="18"/>
              </w:rPr>
            </w:pPr>
          </w:p>
        </w:tc>
      </w:tr>
      <w:tr w:rsidR="001739E2" w14:paraId="2F7456D9" w14:textId="77777777" w:rsidTr="09C9325A">
        <w:trPr>
          <w:trHeight w:val="431"/>
          <w:trPrChange w:id="388"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89"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307A9019" w14:textId="77777777" w:rsidR="001739E2" w:rsidRDefault="001739E2" w:rsidP="001739E2">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68F6DF54" w14:textId="77777777" w:rsidR="001739E2" w:rsidRDefault="001739E2" w:rsidP="001739E2">
            <w:pPr>
              <w:ind w:left="-63" w:right="-108"/>
              <w:jc w:val="center"/>
              <w:rPr>
                <w:sz w:val="18"/>
                <w:szCs w:val="18"/>
              </w:rPr>
            </w:pPr>
            <w:r>
              <w:rPr>
                <w:sz w:val="18"/>
                <w:szCs w:val="18"/>
              </w:rPr>
              <w:t>4-11</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1"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1E287F5" w14:textId="77777777" w:rsidR="001739E2" w:rsidRDefault="001739E2" w:rsidP="001739E2">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tcPrChange w:id="392"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4A86B82A" w14:textId="77777777" w:rsidR="001739E2" w:rsidRPr="001739E2" w:rsidRDefault="001739E2" w:rsidP="001739E2">
            <w:pPr>
              <w:ind w:left="-108" w:right="-108"/>
              <w:jc w:val="center"/>
              <w:rPr>
                <w:sz w:val="18"/>
                <w:szCs w:val="18"/>
              </w:rPr>
            </w:pPr>
            <w:r w:rsidRPr="008E6003">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3"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2D540E42" w14:textId="77777777" w:rsidR="001739E2" w:rsidRDefault="001739E2" w:rsidP="001739E2">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394" w:author="Suman Guduru" w:date="2019-11-01T20:43:00Z">
              <w:tcPr>
                <w:tcW w:w="270" w:type="dxa"/>
                <w:tcBorders>
                  <w:left w:val="single" w:sz="4" w:space="0" w:color="000000"/>
                </w:tcBorders>
                <w:shd w:val="clear" w:color="auto" w:fill="auto"/>
              </w:tcPr>
            </w:tcPrChange>
          </w:tcPr>
          <w:p w14:paraId="0CB3BC24"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5"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66457376" w14:textId="77777777" w:rsidR="001739E2" w:rsidRDefault="001739E2" w:rsidP="001739E2">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6"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116B7386" w14:textId="77777777" w:rsidR="001739E2" w:rsidRDefault="001739E2" w:rsidP="001739E2">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7"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623BA69B" w14:textId="77777777" w:rsidR="001739E2" w:rsidRDefault="001739E2" w:rsidP="001739E2">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398"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25737ABA" w14:textId="77777777" w:rsidR="001739E2" w:rsidRDefault="001739E2" w:rsidP="001739E2">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399"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5A37F30E" w14:textId="77777777" w:rsidR="001739E2" w:rsidRDefault="001739E2" w:rsidP="001739E2">
            <w:pPr>
              <w:snapToGrid w:val="0"/>
              <w:ind w:left="-108" w:right="-108"/>
              <w:jc w:val="center"/>
              <w:rPr>
                <w:sz w:val="18"/>
                <w:szCs w:val="18"/>
              </w:rPr>
            </w:pPr>
          </w:p>
        </w:tc>
      </w:tr>
      <w:tr w:rsidR="00EE5351" w14:paraId="4D5F8907" w14:textId="77777777" w:rsidTr="09C9325A">
        <w:trPr>
          <w:trHeight w:val="431"/>
          <w:trPrChange w:id="400"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0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D3498DA" w14:textId="77777777" w:rsidR="00EE5351" w:rsidRDefault="00EE5351">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0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5D8AAC1" w14:textId="77777777" w:rsidR="00EE5351" w:rsidRDefault="00EE5351">
            <w:pPr>
              <w:ind w:left="-63" w:right="-108"/>
              <w:jc w:val="center"/>
              <w:rPr>
                <w:sz w:val="18"/>
                <w:szCs w:val="18"/>
              </w:rPr>
            </w:pPr>
            <w:r>
              <w:rPr>
                <w:sz w:val="18"/>
                <w:szCs w:val="18"/>
              </w:rPr>
              <w:t>4-12</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03"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41B737F"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04"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0C2AB09F" w14:textId="6835DBE6" w:rsidR="00EE5351" w:rsidRDefault="009C136D">
            <w:pPr>
              <w:ind w:left="-108" w:right="-108"/>
              <w:jc w:val="center"/>
              <w:rPr>
                <w:sz w:val="18"/>
                <w:szCs w:val="18"/>
              </w:rPr>
            </w:pPr>
            <w:ins w:id="405" w:author="Krishnakant Bairagi" w:date="2020-08-13T10:29:00Z">
              <w:r>
                <w:rPr>
                  <w:sz w:val="18"/>
                  <w:szCs w:val="18"/>
                </w:rPr>
                <w:t>2</w:t>
              </w:r>
            </w:ins>
            <w:del w:id="406" w:author="Krishnakant Bairagi" w:date="2020-08-13T10:29:00Z">
              <w:r w:rsidR="00BA6F9C" w:rsidDel="009C136D">
                <w:rPr>
                  <w:sz w:val="18"/>
                  <w:szCs w:val="18"/>
                </w:rPr>
                <w:delText>1</w:delText>
              </w:r>
            </w:del>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07"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5CC6834D" w14:textId="007498E1" w:rsidR="00EE5351" w:rsidRDefault="00BA6F9C">
            <w:pPr>
              <w:ind w:left="-108" w:right="-108"/>
              <w:jc w:val="center"/>
              <w:rPr>
                <w:sz w:val="18"/>
                <w:szCs w:val="18"/>
              </w:rPr>
            </w:pPr>
            <w:del w:id="408" w:author="Krishnakant Bairagi" w:date="2020-08-13T10:29:00Z">
              <w:r w:rsidDel="009C136D">
                <w:rPr>
                  <w:sz w:val="18"/>
                  <w:szCs w:val="18"/>
                </w:rPr>
                <w:delText>25-05-19</w:delText>
              </w:r>
            </w:del>
            <w:ins w:id="409" w:author="Krishnakant Bairagi" w:date="2020-08-13T10:29:00Z">
              <w:r w:rsidR="009C136D">
                <w:rPr>
                  <w:sz w:val="18"/>
                  <w:szCs w:val="18"/>
                </w:rPr>
                <w:t>13-08-20</w:t>
              </w:r>
            </w:ins>
          </w:p>
        </w:tc>
        <w:tc>
          <w:tcPr>
            <w:tcW w:w="270" w:type="dxa"/>
            <w:tcBorders>
              <w:left w:val="single" w:sz="4" w:space="0" w:color="000000" w:themeColor="text1"/>
            </w:tcBorders>
            <w:shd w:val="clear" w:color="auto" w:fill="auto"/>
            <w:tcPrChange w:id="410" w:author="Suman Guduru" w:date="2019-11-01T20:43:00Z">
              <w:tcPr>
                <w:tcW w:w="270" w:type="dxa"/>
                <w:tcBorders>
                  <w:left w:val="single" w:sz="4" w:space="0" w:color="000000"/>
                </w:tcBorders>
                <w:shd w:val="clear" w:color="auto" w:fill="auto"/>
              </w:tcPr>
            </w:tcPrChange>
          </w:tcPr>
          <w:p w14:paraId="46A7FC03"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1"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357BCD2B"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2"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697AA86F" w14:textId="77777777" w:rsidR="00EE5351" w:rsidRDefault="00EE5351">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3"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219CA4E9" w14:textId="77777777" w:rsidR="00EE5351" w:rsidRDefault="00EE5351">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4"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116F386B" w14:textId="77777777" w:rsidR="00EE5351" w:rsidRDefault="00EE5351">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15"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72D41611" w14:textId="77777777" w:rsidR="00EE5351" w:rsidRDefault="00EE5351">
            <w:pPr>
              <w:snapToGrid w:val="0"/>
              <w:ind w:left="-108" w:right="-108"/>
              <w:jc w:val="center"/>
              <w:rPr>
                <w:sz w:val="18"/>
                <w:szCs w:val="18"/>
              </w:rPr>
            </w:pPr>
          </w:p>
        </w:tc>
      </w:tr>
      <w:tr w:rsidR="00EE5351" w14:paraId="76C91624" w14:textId="77777777" w:rsidTr="09C9325A">
        <w:trPr>
          <w:trHeight w:val="431"/>
          <w:trPrChange w:id="416"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7"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6518BF50" w14:textId="77777777" w:rsidR="00EE5351" w:rsidRDefault="00EE5351">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8"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01703DE0" w14:textId="77777777" w:rsidR="00EE5351" w:rsidRDefault="00EE5351">
            <w:pPr>
              <w:ind w:left="-63" w:right="-108"/>
              <w:jc w:val="center"/>
              <w:rPr>
                <w:sz w:val="18"/>
                <w:szCs w:val="18"/>
              </w:rPr>
            </w:pPr>
            <w:r>
              <w:rPr>
                <w:sz w:val="18"/>
                <w:szCs w:val="18"/>
              </w:rPr>
              <w:t>4-13</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19"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4A027DBC"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20"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5C9E7A73"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21"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46CC7B53"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422" w:author="Suman Guduru" w:date="2019-11-01T20:43:00Z">
              <w:tcPr>
                <w:tcW w:w="270" w:type="dxa"/>
                <w:tcBorders>
                  <w:left w:val="single" w:sz="4" w:space="0" w:color="000000"/>
                </w:tcBorders>
                <w:shd w:val="clear" w:color="auto" w:fill="auto"/>
              </w:tcPr>
            </w:tcPrChange>
          </w:tcPr>
          <w:p w14:paraId="2DA3E80F"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23"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040A572D"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24"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1BBF1704" w14:textId="77777777" w:rsidR="00EE5351" w:rsidRDefault="00EE5351">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25"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CE2BABD" w14:textId="77777777" w:rsidR="00EE5351" w:rsidRDefault="00EE5351">
            <w:pPr>
              <w:snapToGrid w:val="0"/>
              <w:ind w:left="-108" w:right="-108"/>
              <w:jc w:val="center"/>
              <w:rPr>
                <w:sz w:val="18"/>
                <w:szCs w:val="18"/>
              </w:rPr>
            </w:pPr>
            <w:bookmarkStart w:id="426" w:name="_GoBack"/>
            <w:bookmarkEnd w:id="426"/>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27"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7122A6AB" w14:textId="77777777" w:rsidR="00EE5351" w:rsidRDefault="00EE5351">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28"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5960EF4C" w14:textId="77777777" w:rsidR="00EE5351" w:rsidRDefault="00EE5351">
            <w:pPr>
              <w:snapToGrid w:val="0"/>
              <w:ind w:left="-108" w:right="-108"/>
              <w:jc w:val="center"/>
              <w:rPr>
                <w:sz w:val="18"/>
                <w:szCs w:val="18"/>
              </w:rPr>
            </w:pPr>
          </w:p>
        </w:tc>
      </w:tr>
      <w:tr w:rsidR="00EE5351" w14:paraId="5497F354" w14:textId="77777777" w:rsidTr="09C9325A">
        <w:trPr>
          <w:trHeight w:val="431"/>
          <w:trPrChange w:id="429"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B63539F" w14:textId="77777777" w:rsidR="00EE5351" w:rsidRDefault="00EE5351">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C8BCE02" w14:textId="77777777" w:rsidR="00EE5351" w:rsidRDefault="00EE5351">
            <w:pPr>
              <w:ind w:left="-63" w:right="-108"/>
              <w:jc w:val="center"/>
              <w:rPr>
                <w:sz w:val="18"/>
                <w:szCs w:val="18"/>
              </w:rPr>
            </w:pPr>
            <w:r>
              <w:rPr>
                <w:sz w:val="18"/>
                <w:szCs w:val="18"/>
              </w:rPr>
              <w:t>4-14</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2"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2A6AF500"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3"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6445C568"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4"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63B320C3"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435" w:author="Suman Guduru" w:date="2019-11-01T20:43:00Z">
              <w:tcPr>
                <w:tcW w:w="270" w:type="dxa"/>
                <w:tcBorders>
                  <w:left w:val="single" w:sz="4" w:space="0" w:color="000000"/>
                </w:tcBorders>
                <w:shd w:val="clear" w:color="auto" w:fill="auto"/>
              </w:tcPr>
            </w:tcPrChange>
          </w:tcPr>
          <w:p w14:paraId="69FCCDF3"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6"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275DFCF"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7"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1F17DDB2" w14:textId="77777777" w:rsidR="00EE5351" w:rsidRDefault="00EE5351">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8"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71A0B2CE" w14:textId="77777777" w:rsidR="00EE5351" w:rsidRDefault="00EE5351">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39"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3CF86B11" w14:textId="77777777" w:rsidR="00EE5351" w:rsidRDefault="00EE5351">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40"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21304A1D" w14:textId="77777777" w:rsidR="00EE5351" w:rsidRDefault="00EE5351">
            <w:pPr>
              <w:snapToGrid w:val="0"/>
              <w:ind w:left="-108" w:right="-108"/>
              <w:jc w:val="center"/>
              <w:rPr>
                <w:sz w:val="18"/>
                <w:szCs w:val="18"/>
              </w:rPr>
            </w:pPr>
          </w:p>
        </w:tc>
      </w:tr>
      <w:tr w:rsidR="00AD09CD" w14:paraId="5474D9EB" w14:textId="77777777" w:rsidTr="09C9325A">
        <w:trPr>
          <w:trHeight w:val="431"/>
          <w:ins w:id="441" w:author="Prashant Chauhan" w:date="2020-06-26T21:40:00Z"/>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C9B823C" w14:textId="77777777" w:rsidR="00AD09CD" w:rsidRDefault="00AD09CD">
            <w:pPr>
              <w:snapToGrid w:val="0"/>
              <w:ind w:left="-108" w:right="-108"/>
              <w:jc w:val="center"/>
              <w:rPr>
                <w:ins w:id="442" w:author="Prashant Chauhan" w:date="2020-06-26T21:40:00Z"/>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4E041E3" w14:textId="21D8FEB7" w:rsidR="00AD09CD" w:rsidRDefault="00AD09CD">
            <w:pPr>
              <w:ind w:left="-63" w:right="-108"/>
              <w:jc w:val="center"/>
              <w:rPr>
                <w:ins w:id="443" w:author="Prashant Chauhan" w:date="2020-06-26T21:40:00Z"/>
                <w:sz w:val="18"/>
                <w:szCs w:val="18"/>
              </w:rPr>
            </w:pPr>
            <w:ins w:id="444" w:author="Prashant Chauhan" w:date="2020-06-26T21:40:00Z">
              <w:r>
                <w:rPr>
                  <w:sz w:val="18"/>
                  <w:szCs w:val="18"/>
                </w:rPr>
                <w:t>4-14</w:t>
              </w:r>
            </w:ins>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A4C98AD" w14:textId="1CB06D00" w:rsidR="00AD09CD" w:rsidRDefault="00AD09CD">
            <w:pPr>
              <w:ind w:left="-108" w:right="-108"/>
              <w:jc w:val="center"/>
              <w:rPr>
                <w:ins w:id="445" w:author="Prashant Chauhan" w:date="2020-06-26T21:40:00Z"/>
                <w:sz w:val="18"/>
                <w:szCs w:val="18"/>
              </w:rPr>
            </w:pPr>
            <w:ins w:id="446" w:author="Prashant Chauhan" w:date="2020-06-26T21:40:00Z">
              <w:r>
                <w:rPr>
                  <w:sz w:val="18"/>
                  <w:szCs w:val="18"/>
                </w:rPr>
                <w:t>1</w:t>
              </w:r>
            </w:ins>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789FE63" w14:textId="37526D85" w:rsidR="00AD09CD" w:rsidRDefault="00AD09CD">
            <w:pPr>
              <w:ind w:left="-108" w:right="-108"/>
              <w:jc w:val="center"/>
              <w:rPr>
                <w:ins w:id="447" w:author="Prashant Chauhan" w:date="2020-06-26T21:40:00Z"/>
                <w:sz w:val="18"/>
                <w:szCs w:val="18"/>
              </w:rPr>
            </w:pPr>
            <w:commentRangeStart w:id="448"/>
            <w:ins w:id="449" w:author="Prashant Chauhan" w:date="2020-06-26T21:40:00Z">
              <w:r>
                <w:rPr>
                  <w:sz w:val="18"/>
                  <w:szCs w:val="18"/>
                </w:rPr>
                <w:t>3</w:t>
              </w:r>
              <w:commentRangeEnd w:id="448"/>
              <w:r>
                <w:rPr>
                  <w:rStyle w:val="CommentReference"/>
                  <w:rFonts w:ascii="Times New Roman" w:hAnsi="Times New Roman" w:cs="Times New Roman"/>
                </w:rPr>
                <w:commentReference w:id="448"/>
              </w:r>
            </w:ins>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3F0F821" w14:textId="70405CF5" w:rsidR="00AD09CD" w:rsidRDefault="00AD09CD">
            <w:pPr>
              <w:ind w:left="-108" w:right="-108"/>
              <w:jc w:val="center"/>
              <w:rPr>
                <w:ins w:id="450" w:author="Prashant Chauhan" w:date="2020-06-26T21:40:00Z"/>
                <w:sz w:val="18"/>
                <w:szCs w:val="18"/>
              </w:rPr>
            </w:pPr>
            <w:ins w:id="451" w:author="Prashant Chauhan" w:date="2020-06-26T21:40:00Z">
              <w:r>
                <w:rPr>
                  <w:sz w:val="18"/>
                  <w:szCs w:val="18"/>
                </w:rPr>
                <w:t>26-06-20</w:t>
              </w:r>
            </w:ins>
          </w:p>
        </w:tc>
        <w:tc>
          <w:tcPr>
            <w:tcW w:w="270" w:type="dxa"/>
            <w:tcBorders>
              <w:left w:val="single" w:sz="4" w:space="0" w:color="000000" w:themeColor="text1"/>
            </w:tcBorders>
            <w:shd w:val="clear" w:color="auto" w:fill="auto"/>
          </w:tcPr>
          <w:p w14:paraId="1E6BCD80" w14:textId="77777777" w:rsidR="00AD09CD" w:rsidRDefault="00AD09CD">
            <w:pPr>
              <w:snapToGrid w:val="0"/>
              <w:ind w:left="-108" w:right="-108"/>
              <w:jc w:val="center"/>
              <w:rPr>
                <w:ins w:id="452" w:author="Prashant Chauhan" w:date="2020-06-26T21:40:00Z"/>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8B7743A" w14:textId="77777777" w:rsidR="00AD09CD" w:rsidRDefault="00AD09CD">
            <w:pPr>
              <w:snapToGrid w:val="0"/>
              <w:ind w:left="-108" w:right="-108"/>
              <w:jc w:val="center"/>
              <w:rPr>
                <w:ins w:id="453" w:author="Prashant Chauhan" w:date="2020-06-26T21:40:00Z"/>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0F2AEE9" w14:textId="77777777" w:rsidR="00AD09CD" w:rsidRDefault="00AD09CD">
            <w:pPr>
              <w:snapToGrid w:val="0"/>
              <w:ind w:left="-108" w:right="-108"/>
              <w:jc w:val="center"/>
              <w:rPr>
                <w:ins w:id="454" w:author="Prashant Chauhan" w:date="2020-06-26T21:40:00Z"/>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92CF252" w14:textId="77777777" w:rsidR="00AD09CD" w:rsidRDefault="00AD09CD">
            <w:pPr>
              <w:snapToGrid w:val="0"/>
              <w:ind w:left="-108" w:right="-108"/>
              <w:jc w:val="center"/>
              <w:rPr>
                <w:ins w:id="455" w:author="Prashant Chauhan" w:date="2020-06-26T21:40:00Z"/>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C58E6D0" w14:textId="77777777" w:rsidR="00AD09CD" w:rsidRDefault="00AD09CD">
            <w:pPr>
              <w:snapToGrid w:val="0"/>
              <w:ind w:left="-108" w:right="-108"/>
              <w:jc w:val="center"/>
              <w:rPr>
                <w:ins w:id="456" w:author="Prashant Chauhan" w:date="2020-06-26T21:40:00Z"/>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9BAE27" w14:textId="77777777" w:rsidR="00AD09CD" w:rsidRDefault="00AD09CD">
            <w:pPr>
              <w:snapToGrid w:val="0"/>
              <w:ind w:left="-108" w:right="-108"/>
              <w:jc w:val="center"/>
              <w:rPr>
                <w:ins w:id="457" w:author="Prashant Chauhan" w:date="2020-06-26T21:40:00Z"/>
                <w:sz w:val="18"/>
                <w:szCs w:val="18"/>
              </w:rPr>
            </w:pPr>
          </w:p>
        </w:tc>
      </w:tr>
      <w:tr w:rsidR="00EE5351" w14:paraId="5A1CB1F4" w14:textId="77777777" w:rsidTr="09C9325A">
        <w:trPr>
          <w:trHeight w:val="431"/>
          <w:trPrChange w:id="458"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59"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645ED194" w14:textId="77777777" w:rsidR="00EE5351" w:rsidRDefault="00EE5351">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0"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249B0278" w14:textId="77777777" w:rsidR="00EE5351" w:rsidRDefault="00EE5351">
            <w:pPr>
              <w:ind w:left="-63" w:right="-108"/>
              <w:jc w:val="center"/>
              <w:rPr>
                <w:sz w:val="18"/>
                <w:szCs w:val="18"/>
              </w:rPr>
            </w:pPr>
            <w:r>
              <w:rPr>
                <w:sz w:val="18"/>
                <w:szCs w:val="18"/>
              </w:rPr>
              <w:t>4-15</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1"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9BA780E"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2"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319C8F59"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3"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5E341023"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464" w:author="Suman Guduru" w:date="2019-11-01T20:43:00Z">
              <w:tcPr>
                <w:tcW w:w="270" w:type="dxa"/>
                <w:tcBorders>
                  <w:left w:val="single" w:sz="4" w:space="0" w:color="000000"/>
                </w:tcBorders>
                <w:shd w:val="clear" w:color="auto" w:fill="auto"/>
              </w:tcPr>
            </w:tcPrChange>
          </w:tcPr>
          <w:p w14:paraId="0E5C0182"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5"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7AB29630"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6"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3038B7F5" w14:textId="77777777" w:rsidR="00EE5351" w:rsidRDefault="00EE5351">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7"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AF60A0C" w14:textId="77777777" w:rsidR="00EE5351" w:rsidRDefault="00EE5351">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68"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1BEC323F" w14:textId="77777777" w:rsidR="00EE5351" w:rsidRDefault="00EE5351">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69"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4F506417" w14:textId="77777777" w:rsidR="00EE5351" w:rsidRDefault="00EE5351">
            <w:pPr>
              <w:snapToGrid w:val="0"/>
              <w:ind w:left="-108" w:right="-108"/>
              <w:jc w:val="center"/>
              <w:rPr>
                <w:sz w:val="18"/>
                <w:szCs w:val="18"/>
              </w:rPr>
            </w:pPr>
          </w:p>
        </w:tc>
      </w:tr>
      <w:tr w:rsidR="00EE5351" w14:paraId="055D1A7B" w14:textId="77777777" w:rsidTr="09C9325A">
        <w:trPr>
          <w:trHeight w:val="431"/>
          <w:trPrChange w:id="470" w:author="Suman Guduru" w:date="2019-11-01T20:43:00Z">
            <w:trPr>
              <w:gridAfter w:val="0"/>
            </w:trPr>
          </w:trPrChange>
        </w:trPr>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1"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19E3B130" w14:textId="77777777" w:rsidR="00EE5351" w:rsidRDefault="00EE5351">
            <w:pPr>
              <w:snapToGrid w:val="0"/>
              <w:ind w:left="-108" w:right="-108"/>
              <w:jc w:val="center"/>
              <w:rPr>
                <w:sz w:val="18"/>
                <w:szCs w:val="18"/>
              </w:rPr>
            </w:pP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2" w:author="Suman Guduru" w:date="2019-11-01T20:43:00Z">
              <w:tcPr>
                <w:tcW w:w="846" w:type="dxa"/>
                <w:tcBorders>
                  <w:top w:val="single" w:sz="4" w:space="0" w:color="000000"/>
                  <w:left w:val="single" w:sz="4" w:space="0" w:color="000000"/>
                  <w:bottom w:val="single" w:sz="4" w:space="0" w:color="000000"/>
                </w:tcBorders>
                <w:shd w:val="clear" w:color="auto" w:fill="auto"/>
              </w:tcPr>
            </w:tcPrChange>
          </w:tcPr>
          <w:p w14:paraId="4F114638" w14:textId="77777777" w:rsidR="00EE5351" w:rsidRDefault="00EE5351">
            <w:pPr>
              <w:ind w:left="-63" w:right="-108"/>
              <w:jc w:val="center"/>
              <w:rPr>
                <w:sz w:val="18"/>
                <w:szCs w:val="18"/>
              </w:rPr>
            </w:pPr>
            <w:r>
              <w:rPr>
                <w:sz w:val="18"/>
                <w:szCs w:val="18"/>
              </w:rPr>
              <w:t>4-16</w:t>
            </w:r>
          </w:p>
        </w:tc>
        <w:tc>
          <w:tcPr>
            <w:tcW w:w="84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3" w:author="Suman Guduru" w:date="2019-11-01T20:43:00Z">
              <w:tcPr>
                <w:tcW w:w="846" w:type="dxa"/>
                <w:gridSpan w:val="2"/>
                <w:tcBorders>
                  <w:top w:val="single" w:sz="4" w:space="0" w:color="000000"/>
                  <w:left w:val="single" w:sz="4" w:space="0" w:color="000000"/>
                  <w:bottom w:val="single" w:sz="4" w:space="0" w:color="000000"/>
                </w:tcBorders>
                <w:shd w:val="clear" w:color="auto" w:fill="auto"/>
              </w:tcPr>
            </w:tcPrChange>
          </w:tcPr>
          <w:p w14:paraId="64BFACA1" w14:textId="77777777" w:rsidR="00EE5351" w:rsidRDefault="00EE5351">
            <w:pPr>
              <w:ind w:left="-108" w:right="-108"/>
              <w:jc w:val="center"/>
              <w:rPr>
                <w:sz w:val="18"/>
                <w:szCs w:val="18"/>
              </w:rPr>
            </w:pPr>
            <w:r>
              <w:rPr>
                <w:sz w:val="18"/>
                <w:szCs w:val="18"/>
              </w:rPr>
              <w:t>1</w:t>
            </w:r>
          </w:p>
        </w:tc>
        <w:tc>
          <w:tcPr>
            <w:tcW w:w="1062"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4" w:author="Suman Guduru" w:date="2019-11-01T20:43:00Z">
              <w:tcPr>
                <w:tcW w:w="1062" w:type="dxa"/>
                <w:tcBorders>
                  <w:top w:val="single" w:sz="4" w:space="0" w:color="000000"/>
                  <w:left w:val="single" w:sz="4" w:space="0" w:color="000000"/>
                  <w:bottom w:val="single" w:sz="4" w:space="0" w:color="000000"/>
                </w:tcBorders>
                <w:shd w:val="clear" w:color="auto" w:fill="auto"/>
              </w:tcPr>
            </w:tcPrChange>
          </w:tcPr>
          <w:p w14:paraId="284E97F9" w14:textId="77777777" w:rsidR="00EE5351" w:rsidRDefault="00CC4237">
            <w:pPr>
              <w:ind w:left="-108" w:right="-108"/>
              <w:jc w:val="center"/>
              <w:rPr>
                <w:sz w:val="18"/>
                <w:szCs w:val="18"/>
              </w:rPr>
            </w:pPr>
            <w:r>
              <w:rPr>
                <w:sz w:val="18"/>
                <w:szCs w:val="18"/>
              </w:rPr>
              <w:t>0</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5" w:author="Suman Guduru" w:date="2019-11-01T20:43:00Z">
              <w:tcPr>
                <w:tcW w:w="1080" w:type="dxa"/>
                <w:gridSpan w:val="2"/>
                <w:tcBorders>
                  <w:top w:val="single" w:sz="4" w:space="0" w:color="000000"/>
                  <w:left w:val="single" w:sz="4" w:space="0" w:color="000000"/>
                  <w:bottom w:val="single" w:sz="4" w:space="0" w:color="000000"/>
                </w:tcBorders>
                <w:shd w:val="clear" w:color="auto" w:fill="auto"/>
              </w:tcPr>
            </w:tcPrChange>
          </w:tcPr>
          <w:p w14:paraId="6A28EC1E" w14:textId="77777777" w:rsidR="00EE5351" w:rsidRDefault="002923F3">
            <w:pPr>
              <w:ind w:left="-108" w:right="-108"/>
              <w:jc w:val="center"/>
              <w:rPr>
                <w:sz w:val="18"/>
                <w:szCs w:val="18"/>
              </w:rPr>
            </w:pPr>
            <w:r>
              <w:rPr>
                <w:sz w:val="18"/>
                <w:szCs w:val="18"/>
              </w:rPr>
              <w:t>19-09-18</w:t>
            </w:r>
          </w:p>
        </w:tc>
        <w:tc>
          <w:tcPr>
            <w:tcW w:w="270" w:type="dxa"/>
            <w:tcBorders>
              <w:left w:val="single" w:sz="4" w:space="0" w:color="000000" w:themeColor="text1"/>
            </w:tcBorders>
            <w:shd w:val="clear" w:color="auto" w:fill="auto"/>
            <w:tcPrChange w:id="476" w:author="Suman Guduru" w:date="2019-11-01T20:43:00Z">
              <w:tcPr>
                <w:tcW w:w="270" w:type="dxa"/>
                <w:tcBorders>
                  <w:left w:val="single" w:sz="4" w:space="0" w:color="000000"/>
                </w:tcBorders>
                <w:shd w:val="clear" w:color="auto" w:fill="auto"/>
              </w:tcPr>
            </w:tcPrChange>
          </w:tcPr>
          <w:p w14:paraId="3EF731BC"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7" w:author="Suman Guduru" w:date="2019-11-01T20:43:00Z">
              <w:tcPr>
                <w:tcW w:w="720" w:type="dxa"/>
                <w:tcBorders>
                  <w:top w:val="single" w:sz="4" w:space="0" w:color="000000"/>
                  <w:left w:val="single" w:sz="4" w:space="0" w:color="000000"/>
                  <w:bottom w:val="single" w:sz="4" w:space="0" w:color="000000"/>
                </w:tcBorders>
                <w:shd w:val="clear" w:color="auto" w:fill="auto"/>
              </w:tcPr>
            </w:tcPrChange>
          </w:tcPr>
          <w:p w14:paraId="2C3BD649" w14:textId="77777777" w:rsidR="00EE5351" w:rsidRDefault="00EE5351">
            <w:pPr>
              <w:snapToGrid w:val="0"/>
              <w:ind w:left="-108" w:right="-108"/>
              <w:jc w:val="center"/>
              <w:rPr>
                <w:sz w:val="18"/>
                <w:szCs w:val="18"/>
              </w:rPr>
            </w:pPr>
          </w:p>
        </w:tc>
        <w:tc>
          <w:tcPr>
            <w:tcW w:w="72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8" w:author="Suman Guduru" w:date="2019-11-01T20:43:00Z">
              <w:tcPr>
                <w:tcW w:w="720" w:type="dxa"/>
                <w:gridSpan w:val="2"/>
                <w:tcBorders>
                  <w:top w:val="single" w:sz="4" w:space="0" w:color="000000"/>
                  <w:left w:val="single" w:sz="4" w:space="0" w:color="000000"/>
                  <w:bottom w:val="single" w:sz="4" w:space="0" w:color="000000"/>
                </w:tcBorders>
                <w:shd w:val="clear" w:color="auto" w:fill="auto"/>
              </w:tcPr>
            </w:tcPrChange>
          </w:tcPr>
          <w:p w14:paraId="0E9871F5" w14:textId="77777777" w:rsidR="00EE5351" w:rsidRDefault="00EE5351">
            <w:pPr>
              <w:snapToGrid w:val="0"/>
              <w:ind w:left="-108" w:right="-108"/>
              <w:jc w:val="center"/>
              <w:rPr>
                <w:sz w:val="18"/>
                <w:szCs w:val="18"/>
              </w:rPr>
            </w:pPr>
          </w:p>
        </w:tc>
        <w:tc>
          <w:tcPr>
            <w:tcW w:w="81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79" w:author="Suman Guduru" w:date="2019-11-01T20:43:00Z">
              <w:tcPr>
                <w:tcW w:w="810" w:type="dxa"/>
                <w:tcBorders>
                  <w:top w:val="single" w:sz="4" w:space="0" w:color="000000"/>
                  <w:left w:val="single" w:sz="4" w:space="0" w:color="000000"/>
                  <w:bottom w:val="single" w:sz="4" w:space="0" w:color="000000"/>
                </w:tcBorders>
                <w:shd w:val="clear" w:color="auto" w:fill="auto"/>
              </w:tcPr>
            </w:tcPrChange>
          </w:tcPr>
          <w:p w14:paraId="095889C4" w14:textId="77777777" w:rsidR="00EE5351" w:rsidRDefault="00EE5351">
            <w:pPr>
              <w:snapToGrid w:val="0"/>
              <w:ind w:left="-108" w:right="-108"/>
              <w:jc w:val="center"/>
              <w:rPr>
                <w:sz w:val="18"/>
                <w:szCs w:val="18"/>
              </w:rPr>
            </w:pPr>
          </w:p>
        </w:tc>
        <w:tc>
          <w:tcPr>
            <w:tcW w:w="990"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80" w:author="Suman Guduru" w:date="2019-11-01T20:43:00Z">
              <w:tcPr>
                <w:tcW w:w="990" w:type="dxa"/>
                <w:tcBorders>
                  <w:top w:val="single" w:sz="4" w:space="0" w:color="000000"/>
                  <w:left w:val="single" w:sz="4" w:space="0" w:color="000000"/>
                  <w:bottom w:val="single" w:sz="4" w:space="0" w:color="000000"/>
                </w:tcBorders>
                <w:shd w:val="clear" w:color="auto" w:fill="auto"/>
              </w:tcPr>
            </w:tcPrChange>
          </w:tcPr>
          <w:p w14:paraId="24A9DBCD" w14:textId="77777777" w:rsidR="00EE5351" w:rsidRDefault="00EE5351">
            <w:pPr>
              <w:snapToGrid w:val="0"/>
              <w:ind w:left="-108" w:right="-108"/>
              <w:jc w:val="center"/>
              <w:rPr>
                <w:sz w:val="18"/>
                <w:szCs w:val="18"/>
              </w:rPr>
            </w:pPr>
          </w:p>
        </w:tc>
        <w:tc>
          <w:tcPr>
            <w:tcW w:w="11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81" w:author="Suman Guduru" w:date="2019-11-01T20:43:00Z">
              <w:tcPr>
                <w:tcW w:w="1100" w:type="dxa"/>
                <w:tcBorders>
                  <w:top w:val="single" w:sz="4" w:space="0" w:color="000000"/>
                  <w:left w:val="single" w:sz="4" w:space="0" w:color="000000"/>
                  <w:bottom w:val="single" w:sz="4" w:space="0" w:color="000000"/>
                  <w:right w:val="single" w:sz="4" w:space="0" w:color="000000"/>
                </w:tcBorders>
                <w:shd w:val="clear" w:color="auto" w:fill="auto"/>
              </w:tcPr>
            </w:tcPrChange>
          </w:tcPr>
          <w:p w14:paraId="236218C6" w14:textId="77777777" w:rsidR="00EE5351" w:rsidRDefault="00EE5351">
            <w:pPr>
              <w:snapToGrid w:val="0"/>
              <w:ind w:left="-108" w:right="-108"/>
              <w:jc w:val="center"/>
              <w:rPr>
                <w:sz w:val="18"/>
                <w:szCs w:val="18"/>
              </w:rPr>
            </w:pPr>
          </w:p>
        </w:tc>
      </w:tr>
    </w:tbl>
    <w:p w14:paraId="5FCD9D26" w14:textId="77777777" w:rsidR="00EE5351" w:rsidRDefault="00EE5351">
      <w:pPr>
        <w:ind w:left="-108" w:right="-108"/>
        <w:jc w:val="center"/>
        <w:rPr>
          <w:sz w:val="18"/>
          <w:szCs w:val="18"/>
        </w:rPr>
      </w:pPr>
    </w:p>
    <w:p w14:paraId="6E12AB0B" w14:textId="77777777" w:rsidR="00EE5351" w:rsidRDefault="00EE5351"/>
    <w:p w14:paraId="5D38C8F2" w14:textId="77777777" w:rsidR="00EE5351" w:rsidRDefault="00EE5351"/>
    <w:p w14:paraId="6681C0CE" w14:textId="77777777" w:rsidR="00EE5351" w:rsidRPr="008E298D" w:rsidRDefault="00EE5351" w:rsidP="008E298D">
      <w:pPr>
        <w:pStyle w:val="Heading1"/>
        <w:numPr>
          <w:ilvl w:val="1"/>
          <w:numId w:val="5"/>
        </w:numPr>
        <w:tabs>
          <w:tab w:val="left" w:pos="720"/>
        </w:tabs>
        <w:suppressAutoHyphens w:val="0"/>
        <w:autoSpaceDN w:val="0"/>
        <w:adjustRightInd w:val="0"/>
        <w:ind w:left="720" w:hanging="720"/>
        <w:rPr>
          <w:sz w:val="20"/>
          <w:lang w:eastAsia="en-US"/>
        </w:rPr>
      </w:pPr>
      <w:bookmarkStart w:id="482" w:name="__RefHeading___Toc502917487"/>
      <w:bookmarkStart w:id="483" w:name="_Toc10046970"/>
      <w:bookmarkEnd w:id="482"/>
      <w:r>
        <w:rPr>
          <w:sz w:val="20"/>
          <w:lang w:eastAsia="en-US"/>
        </w:rPr>
        <w:t>DISTRIBUTION LIST</w:t>
      </w:r>
      <w:bookmarkEnd w:id="483"/>
    </w:p>
    <w:p w14:paraId="1ACE9753" w14:textId="77777777" w:rsidR="00EE5351" w:rsidRDefault="00EE5351">
      <w:pPr>
        <w:jc w:val="center"/>
        <w:rPr>
          <w:lang w:val="en-GB"/>
        </w:rPr>
      </w:pPr>
    </w:p>
    <w:tbl>
      <w:tblPr>
        <w:tblW w:w="0" w:type="auto"/>
        <w:tblInd w:w="562" w:type="dxa"/>
        <w:tblLayout w:type="fixed"/>
        <w:tblCellMar>
          <w:left w:w="0" w:type="dxa"/>
          <w:right w:w="0" w:type="dxa"/>
        </w:tblCellMar>
        <w:tblLook w:val="0000" w:firstRow="0" w:lastRow="0" w:firstColumn="0" w:lastColumn="0" w:noHBand="0" w:noVBand="0"/>
        <w:tblPrChange w:id="484" w:author="Suman Guduru" w:date="2019-11-01T20:43:00Z">
          <w:tblPr>
            <w:tblW w:w="0" w:type="auto"/>
            <w:tblInd w:w="562" w:type="dxa"/>
            <w:tblLayout w:type="fixed"/>
            <w:tblCellMar>
              <w:left w:w="0" w:type="dxa"/>
              <w:right w:w="0" w:type="dxa"/>
            </w:tblCellMar>
            <w:tblLook w:val="0000" w:firstRow="0" w:lastRow="0" w:firstColumn="0" w:lastColumn="0" w:noHBand="0" w:noVBand="0"/>
          </w:tblPr>
        </w:tblPrChange>
      </w:tblPr>
      <w:tblGrid>
        <w:gridCol w:w="2977"/>
        <w:gridCol w:w="2576"/>
        <w:gridCol w:w="3548"/>
        <w:tblGridChange w:id="485">
          <w:tblGrid>
            <w:gridCol w:w="360"/>
            <w:gridCol w:w="360"/>
            <w:gridCol w:w="360"/>
          </w:tblGrid>
        </w:tblGridChange>
      </w:tblGrid>
      <w:tr w:rsidR="00EE5351" w14:paraId="508A9BDC" w14:textId="77777777" w:rsidTr="200EF2F6">
        <w:trPr>
          <w:cantSplit/>
          <w:trHeight w:val="323"/>
        </w:trPr>
        <w:tc>
          <w:tcPr>
            <w:tcW w:w="2977"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vAlign w:val="center"/>
            <w:tcPrChange w:id="486"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tcPrChange>
          </w:tcPr>
          <w:p w14:paraId="029001A1" w14:textId="77777777" w:rsidR="00EE5351" w:rsidRDefault="00EE5351">
            <w:pPr>
              <w:pStyle w:val="Header"/>
              <w:ind w:left="0" w:right="-25"/>
              <w:rPr>
                <w:b/>
                <w:lang w:val="en-GB"/>
              </w:rPr>
            </w:pPr>
            <w:r>
              <w:rPr>
                <w:b/>
                <w:lang w:val="en-GB"/>
              </w:rPr>
              <w:t>NAME</w:t>
            </w:r>
          </w:p>
        </w:tc>
        <w:tc>
          <w:tcPr>
            <w:tcW w:w="2576"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vAlign w:val="center"/>
            <w:tcPrChange w:id="487"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tcPrChange>
          </w:tcPr>
          <w:p w14:paraId="699B32FC" w14:textId="77777777" w:rsidR="00EE5351" w:rsidRDefault="00EE5351">
            <w:pPr>
              <w:pStyle w:val="Header"/>
              <w:ind w:left="0" w:right="-25"/>
              <w:rPr>
                <w:b/>
                <w:lang w:val="en-GB"/>
              </w:rPr>
            </w:pPr>
            <w:r>
              <w:rPr>
                <w:b/>
                <w:lang w:val="en-GB"/>
              </w:rPr>
              <w:t>DEPT / AREA</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Change w:id="488"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tcPrChange>
          </w:tcPr>
          <w:p w14:paraId="01FFE1EB" w14:textId="77777777" w:rsidR="00EE5351" w:rsidRDefault="00EE5351">
            <w:pPr>
              <w:pStyle w:val="Header"/>
              <w:ind w:left="0" w:right="-25"/>
            </w:pPr>
            <w:r>
              <w:rPr>
                <w:b/>
                <w:lang w:val="en-GB"/>
              </w:rPr>
              <w:t>DESIGNATION</w:t>
            </w:r>
          </w:p>
        </w:tc>
      </w:tr>
      <w:tr w:rsidR="00EE5351" w14:paraId="049A0755" w14:textId="77777777" w:rsidTr="200EF2F6">
        <w:trPr>
          <w:trHeight w:val="300"/>
        </w:trPr>
        <w:tc>
          <w:tcPr>
            <w:tcW w:w="2977"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89"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708A1632" w14:textId="55F33B16" w:rsidR="00EE5351" w:rsidRDefault="09C9325A">
            <w:pPr>
              <w:tabs>
                <w:tab w:val="left" w:pos="2302"/>
              </w:tabs>
              <w:ind w:left="0" w:right="317"/>
            </w:pPr>
            <w:ins w:id="490" w:author="Suman Guduru" w:date="2019-11-01T20:43:00Z">
              <w:r>
                <w:t xml:space="preserve"> </w:t>
              </w:r>
            </w:ins>
            <w:proofErr w:type="spellStart"/>
            <w:r w:rsidR="0015076A">
              <w:t>Siti</w:t>
            </w:r>
            <w:proofErr w:type="spellEnd"/>
            <w:r w:rsidR="0015076A">
              <w:t xml:space="preserve"> </w:t>
            </w:r>
            <w:proofErr w:type="spellStart"/>
            <w:r w:rsidR="0015076A">
              <w:t>Hafsah</w:t>
            </w:r>
            <w:proofErr w:type="spellEnd"/>
            <w:r w:rsidR="0015076A">
              <w:t xml:space="preserve"> Mohd </w:t>
            </w:r>
            <w:proofErr w:type="spellStart"/>
            <w:r w:rsidR="0015076A">
              <w:t>Desa</w:t>
            </w:r>
            <w:proofErr w:type="spellEnd"/>
          </w:p>
        </w:tc>
        <w:tc>
          <w:tcPr>
            <w:tcW w:w="257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91"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7C8273BF" w14:textId="77777777" w:rsidR="00EE5351" w:rsidRDefault="00EE5351">
            <w:pPr>
              <w:ind w:left="0"/>
            </w:pPr>
            <w:r>
              <w:t>Group IT</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92"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tcPrChange>
          </w:tcPr>
          <w:p w14:paraId="339F62B2" w14:textId="77777777" w:rsidR="00EE5351" w:rsidRDefault="00EE5351">
            <w:pPr>
              <w:ind w:left="0"/>
            </w:pPr>
            <w:r>
              <w:t>Head IT SDM</w:t>
            </w:r>
          </w:p>
        </w:tc>
      </w:tr>
      <w:tr w:rsidR="00EE5351" w14:paraId="1AC21309" w14:textId="77777777" w:rsidTr="200EF2F6">
        <w:trPr>
          <w:trHeight w:val="300"/>
        </w:trPr>
        <w:tc>
          <w:tcPr>
            <w:tcW w:w="2977"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93"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2417F1FE" w14:textId="036CADAC" w:rsidR="00EE5351" w:rsidRDefault="09C9325A">
            <w:pPr>
              <w:tabs>
                <w:tab w:val="left" w:pos="2302"/>
              </w:tabs>
              <w:ind w:left="0" w:right="317"/>
            </w:pPr>
            <w:ins w:id="494" w:author="Suman Guduru" w:date="2019-11-01T20:43:00Z">
              <w:r>
                <w:t xml:space="preserve"> </w:t>
              </w:r>
            </w:ins>
            <w:proofErr w:type="spellStart"/>
            <w:r w:rsidR="00EE5351">
              <w:t>Sreejith</w:t>
            </w:r>
            <w:proofErr w:type="spellEnd"/>
            <w:r w:rsidR="00EE5351">
              <w:t xml:space="preserve"> </w:t>
            </w:r>
            <w:proofErr w:type="spellStart"/>
            <w:r w:rsidR="00EE5351">
              <w:t>Nedumpullithodi</w:t>
            </w:r>
            <w:proofErr w:type="spellEnd"/>
          </w:p>
        </w:tc>
        <w:tc>
          <w:tcPr>
            <w:tcW w:w="257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95"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45AB53E5" w14:textId="77777777" w:rsidR="00EE5351" w:rsidRDefault="00EE5351">
            <w:pPr>
              <w:ind w:left="0"/>
            </w:pPr>
            <w:r>
              <w:t>Group IT</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496"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tcPrChange>
          </w:tcPr>
          <w:p w14:paraId="58BE61FD" w14:textId="77777777" w:rsidR="00EE5351" w:rsidRDefault="00EE5351">
            <w:pPr>
              <w:ind w:left="0"/>
            </w:pPr>
            <w:r>
              <w:t>IT IS Lead</w:t>
            </w:r>
          </w:p>
        </w:tc>
      </w:tr>
      <w:tr w:rsidR="00EE5351" w14:paraId="5051717B" w14:textId="77777777" w:rsidTr="200EF2F6">
        <w:trPr>
          <w:trHeight w:val="300"/>
        </w:trPr>
        <w:tc>
          <w:tcPr>
            <w:tcW w:w="2977"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97"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2260F7DE" w14:textId="5DB728B8" w:rsidR="00EE5351" w:rsidRDefault="09C9325A">
            <w:pPr>
              <w:tabs>
                <w:tab w:val="left" w:pos="2302"/>
              </w:tabs>
              <w:ind w:left="0" w:right="317"/>
            </w:pPr>
            <w:ins w:id="498" w:author="Suman Guduru" w:date="2019-11-01T20:43:00Z">
              <w:r>
                <w:t xml:space="preserve"> </w:t>
              </w:r>
            </w:ins>
            <w:proofErr w:type="spellStart"/>
            <w:r w:rsidR="00EE5351">
              <w:t>Balan</w:t>
            </w:r>
            <w:proofErr w:type="spellEnd"/>
            <w:r w:rsidR="00EE5351">
              <w:t xml:space="preserve"> </w:t>
            </w:r>
            <w:proofErr w:type="spellStart"/>
            <w:r w:rsidR="00EE5351">
              <w:t>Acey</w:t>
            </w:r>
            <w:proofErr w:type="spellEnd"/>
          </w:p>
        </w:tc>
        <w:tc>
          <w:tcPr>
            <w:tcW w:w="257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499"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7D11D0F1" w14:textId="77777777" w:rsidR="00EE5351" w:rsidRDefault="00EE5351">
            <w:pPr>
              <w:ind w:left="0"/>
            </w:pPr>
            <w:r>
              <w:t>Group IT</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500"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tcPrChange>
          </w:tcPr>
          <w:p w14:paraId="2F89B0D4" w14:textId="77777777" w:rsidR="00EE5351" w:rsidRDefault="00EE5351">
            <w:pPr>
              <w:ind w:left="0"/>
            </w:pPr>
            <w:r>
              <w:t>DC Manager</w:t>
            </w:r>
          </w:p>
        </w:tc>
      </w:tr>
      <w:tr w:rsidR="00EE5351" w14:paraId="2DFA43D9" w14:textId="77777777" w:rsidTr="200EF2F6">
        <w:trPr>
          <w:trHeight w:val="300"/>
        </w:trPr>
        <w:tc>
          <w:tcPr>
            <w:tcW w:w="2977"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01"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5F7B6BED" w14:textId="19AA0B2E" w:rsidR="00EE5351" w:rsidRDefault="200EF2F6">
            <w:pPr>
              <w:tabs>
                <w:tab w:val="left" w:pos="2302"/>
              </w:tabs>
              <w:ind w:left="0" w:right="317"/>
            </w:pPr>
            <w:ins w:id="502" w:author="Suman Guduru" w:date="2019-11-01T20:43:00Z">
              <w:r>
                <w:rPr>
                  <w:lang w:val="en-IN"/>
                </w:rPr>
                <w:t xml:space="preserve"> </w:t>
              </w:r>
            </w:ins>
            <w:r w:rsidR="0015076A">
              <w:rPr>
                <w:lang w:val="en-IN"/>
              </w:rPr>
              <w:t xml:space="preserve">Wan Mohd </w:t>
            </w:r>
            <w:proofErr w:type="spellStart"/>
            <w:r w:rsidR="0015076A">
              <w:rPr>
                <w:lang w:val="en-IN"/>
              </w:rPr>
              <w:t>Husni</w:t>
            </w:r>
            <w:proofErr w:type="spellEnd"/>
            <w:r w:rsidR="0015076A">
              <w:rPr>
                <w:lang w:val="en-IN"/>
              </w:rPr>
              <w:t xml:space="preserve"> Wan </w:t>
            </w:r>
            <w:ins w:id="503" w:author="Suman Guduru" w:date="2019-11-01T20:43:00Z">
              <w:r>
                <w:rPr>
                  <w:lang w:val="en-IN"/>
                </w:rPr>
                <w:t xml:space="preserve"> </w:t>
              </w:r>
            </w:ins>
            <w:r w:rsidR="0015076A">
              <w:rPr>
                <w:lang w:val="en-IN"/>
              </w:rPr>
              <w:t>Hussein</w:t>
            </w:r>
          </w:p>
        </w:tc>
        <w:tc>
          <w:tcPr>
            <w:tcW w:w="257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04"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1CE840B0" w14:textId="77777777" w:rsidR="00EE5351" w:rsidRDefault="00EE5351">
            <w:pPr>
              <w:ind w:left="0"/>
            </w:pPr>
            <w:r>
              <w:t>Group IT</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505"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tcPrChange>
          </w:tcPr>
          <w:p w14:paraId="15064E65" w14:textId="77777777" w:rsidR="00EE5351" w:rsidRDefault="00EE5351">
            <w:pPr>
              <w:keepNext/>
              <w:ind w:left="0"/>
            </w:pPr>
            <w:r>
              <w:t>SDM-AMS</w:t>
            </w:r>
          </w:p>
        </w:tc>
      </w:tr>
      <w:tr w:rsidR="49CC5493" w14:paraId="5EFE5BF2" w14:textId="77777777" w:rsidTr="200EF2F6">
        <w:trPr>
          <w:trHeight w:val="300"/>
        </w:trPr>
        <w:tc>
          <w:tcPr>
            <w:tcW w:w="2977"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06"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365272FE" w14:textId="5525F492" w:rsidR="5F1B87D3" w:rsidRDefault="5F1B87D3" w:rsidP="49CC5493">
            <w:pPr>
              <w:ind w:left="0"/>
              <w:jc w:val="center"/>
            </w:pPr>
            <w:r>
              <w:t xml:space="preserve">Mohd. </w:t>
            </w:r>
            <w:proofErr w:type="spellStart"/>
            <w:r>
              <w:t>Suhaimi</w:t>
            </w:r>
            <w:proofErr w:type="spellEnd"/>
            <w:r>
              <w:t xml:space="preserve"> </w:t>
            </w:r>
            <w:proofErr w:type="spellStart"/>
            <w:r>
              <w:t>Yusof</w:t>
            </w:r>
            <w:proofErr w:type="spellEnd"/>
          </w:p>
        </w:tc>
        <w:tc>
          <w:tcPr>
            <w:tcW w:w="257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07"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6FC9DCD0" w14:textId="56F4DC2C" w:rsidR="1B403F19" w:rsidRDefault="1B403F19" w:rsidP="49CC5493">
            <w:pPr>
              <w:ind w:left="0"/>
            </w:pPr>
            <w:r>
              <w:t>Group IT</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508"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tcPrChange>
          </w:tcPr>
          <w:p w14:paraId="709E1AB6" w14:textId="08BDDE80" w:rsidR="5F1B87D3" w:rsidRDefault="5F1B87D3" w:rsidP="49CC5493">
            <w:pPr>
              <w:ind w:left="0"/>
            </w:pPr>
            <w:r>
              <w:t>System Owner</w:t>
            </w:r>
          </w:p>
        </w:tc>
      </w:tr>
      <w:tr w:rsidR="00EE5351" w14:paraId="22C46347" w14:textId="77777777" w:rsidTr="200EF2F6">
        <w:trPr>
          <w:trHeight w:val="300"/>
        </w:trPr>
        <w:tc>
          <w:tcPr>
            <w:tcW w:w="2977"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09" w:author="Suman Guduru" w:date="2019-11-01T20:43:00Z">
              <w:tcPr>
                <w:tcW w:w="2977"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7509966C" w14:textId="07ED6A94" w:rsidR="00EE5351" w:rsidRDefault="200EF2F6">
            <w:pPr>
              <w:tabs>
                <w:tab w:val="left" w:pos="2302"/>
              </w:tabs>
              <w:ind w:left="0" w:right="317"/>
            </w:pPr>
            <w:ins w:id="510" w:author="Suman Guduru" w:date="2019-11-01T20:43:00Z">
              <w:r>
                <w:t xml:space="preserve"> </w:t>
              </w:r>
            </w:ins>
            <w:r w:rsidR="00EE5351">
              <w:t xml:space="preserve">Noor </w:t>
            </w:r>
            <w:proofErr w:type="spellStart"/>
            <w:r w:rsidR="00EE5351">
              <w:t>Hafiza</w:t>
            </w:r>
            <w:proofErr w:type="spellEnd"/>
            <w:r w:rsidR="00EE5351">
              <w:t xml:space="preserve"> </w:t>
            </w:r>
            <w:proofErr w:type="spellStart"/>
            <w:r w:rsidR="00EE5351">
              <w:t>Bahruddin</w:t>
            </w:r>
            <w:proofErr w:type="spellEnd"/>
          </w:p>
        </w:tc>
        <w:tc>
          <w:tcPr>
            <w:tcW w:w="2576" w:type="dxa"/>
            <w:tcBorders>
              <w:top w:val="single" w:sz="4" w:space="0" w:color="000000" w:themeColor="text1"/>
              <w:left w:val="single" w:sz="4" w:space="0" w:color="000000" w:themeColor="text1"/>
              <w:bottom w:val="single" w:sz="4" w:space="0" w:color="000000" w:themeColor="text1"/>
            </w:tcBorders>
            <w:shd w:val="clear" w:color="auto" w:fill="auto"/>
            <w:vAlign w:val="center"/>
            <w:tcPrChange w:id="511" w:author="Suman Guduru" w:date="2019-11-01T20:43:00Z">
              <w:tcPr>
                <w:tcW w:w="2576" w:type="dxa"/>
                <w:tcBorders>
                  <w:top w:val="single" w:sz="4" w:space="0" w:color="000000" w:themeColor="text1"/>
                  <w:left w:val="single" w:sz="4" w:space="0" w:color="000000" w:themeColor="text1"/>
                  <w:bottom w:val="single" w:sz="4" w:space="0" w:color="000000" w:themeColor="text1"/>
                </w:tcBorders>
                <w:shd w:val="clear" w:color="auto" w:fill="auto"/>
              </w:tcPr>
            </w:tcPrChange>
          </w:tcPr>
          <w:p w14:paraId="0BDCAF17" w14:textId="77777777" w:rsidR="00EE5351" w:rsidRDefault="00EE5351">
            <w:pPr>
              <w:ind w:left="0"/>
            </w:pPr>
            <w:r>
              <w:t>Group IT</w:t>
            </w:r>
          </w:p>
        </w:tc>
        <w:tc>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Change w:id="512" w:author="Suman Guduru" w:date="2019-11-01T20:43:00Z">
              <w:tcPr>
                <w:tcW w:w="35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tcPrChange>
          </w:tcPr>
          <w:p w14:paraId="2C35B097" w14:textId="77777777" w:rsidR="00EE5351" w:rsidRDefault="00EE5351" w:rsidP="0021592D">
            <w:pPr>
              <w:keepNext/>
              <w:ind w:left="0"/>
            </w:pPr>
            <w:r>
              <w:t>IT - Service Delivery Management</w:t>
            </w:r>
          </w:p>
        </w:tc>
      </w:tr>
    </w:tbl>
    <w:p w14:paraId="63216D23" w14:textId="77777777" w:rsidR="0021592D" w:rsidRDefault="0021592D" w:rsidP="0021592D">
      <w:pPr>
        <w:pStyle w:val="Caption"/>
        <w:jc w:val="center"/>
      </w:pPr>
      <w:bookmarkStart w:id="513" w:name="_Toc511398178"/>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1</w:t>
      </w:r>
      <w:r w:rsidR="00653704">
        <w:rPr>
          <w:noProof/>
        </w:rPr>
        <w:fldChar w:fldCharType="end"/>
      </w:r>
      <w:r>
        <w:t>: Distribution List</w:t>
      </w:r>
      <w:bookmarkEnd w:id="513"/>
    </w:p>
    <w:p w14:paraId="1464C975" w14:textId="77777777" w:rsidR="008B122F" w:rsidRDefault="008B122F" w:rsidP="0021592D">
      <w:pPr>
        <w:pStyle w:val="Caption"/>
        <w:jc w:val="center"/>
      </w:pPr>
    </w:p>
    <w:p w14:paraId="79915D00" w14:textId="77777777" w:rsidR="00EE5351" w:rsidRDefault="00EE5351" w:rsidP="008E298D">
      <w:pPr>
        <w:pStyle w:val="Heading1"/>
        <w:numPr>
          <w:ilvl w:val="1"/>
          <w:numId w:val="5"/>
        </w:numPr>
        <w:tabs>
          <w:tab w:val="left" w:pos="720"/>
        </w:tabs>
        <w:suppressAutoHyphens w:val="0"/>
        <w:autoSpaceDN w:val="0"/>
        <w:adjustRightInd w:val="0"/>
        <w:ind w:left="720" w:hanging="720"/>
        <w:rPr>
          <w:sz w:val="20"/>
          <w:lang w:eastAsia="en-US"/>
        </w:rPr>
      </w:pPr>
      <w:bookmarkStart w:id="514" w:name="__RefHeading___Toc502917488"/>
      <w:bookmarkStart w:id="515" w:name="_Toc10046971"/>
      <w:bookmarkEnd w:id="514"/>
      <w:r>
        <w:rPr>
          <w:sz w:val="20"/>
          <w:lang w:eastAsia="en-US"/>
        </w:rPr>
        <w:t>LIST OF ABBREVIATIONS</w:t>
      </w:r>
      <w:bookmarkEnd w:id="515"/>
    </w:p>
    <w:p w14:paraId="58A9BE7D" w14:textId="77777777" w:rsidR="008B122F" w:rsidRDefault="008B122F">
      <w:pPr>
        <w:spacing w:before="40" w:after="40" w:line="240" w:lineRule="atLeast"/>
        <w:jc w:val="both"/>
        <w:rPr>
          <w:lang w:val="en-GB" w:eastAsia="en-US"/>
        </w:rPr>
      </w:pPr>
    </w:p>
    <w:p w14:paraId="02FD940F" w14:textId="77777777" w:rsidR="00EE5351" w:rsidRDefault="00EE5351" w:rsidP="008B122F">
      <w:pPr>
        <w:spacing w:before="40" w:after="40" w:line="240" w:lineRule="atLeast"/>
        <w:ind w:left="720"/>
        <w:jc w:val="both"/>
        <w:rPr>
          <w:lang w:val="en-GB"/>
        </w:rPr>
      </w:pPr>
      <w:r>
        <w:rPr>
          <w:lang w:val="en-GB"/>
        </w:rPr>
        <w:t>The following are the abbreviations used for the purpose of simplification.</w:t>
      </w:r>
    </w:p>
    <w:p w14:paraId="5525C456" w14:textId="77777777" w:rsidR="008B122F" w:rsidRDefault="008B122F">
      <w:pPr>
        <w:spacing w:before="40" w:after="40" w:line="240" w:lineRule="atLeast"/>
        <w:jc w:val="both"/>
        <w:rPr>
          <w:b/>
          <w:lang w:val="en-GB"/>
        </w:rPr>
      </w:pPr>
    </w:p>
    <w:tbl>
      <w:tblPr>
        <w:tblW w:w="0" w:type="auto"/>
        <w:tblInd w:w="638" w:type="dxa"/>
        <w:tblLayout w:type="fixed"/>
        <w:tblLook w:val="0000" w:firstRow="0" w:lastRow="0" w:firstColumn="0" w:lastColumn="0" w:noHBand="0" w:noVBand="0"/>
      </w:tblPr>
      <w:tblGrid>
        <w:gridCol w:w="3060"/>
        <w:gridCol w:w="6068"/>
      </w:tblGrid>
      <w:tr w:rsidR="00EE5351" w14:paraId="29F882D3" w14:textId="77777777">
        <w:trPr>
          <w:trHeight w:val="295"/>
        </w:trPr>
        <w:tc>
          <w:tcPr>
            <w:tcW w:w="3060" w:type="dxa"/>
            <w:tcBorders>
              <w:top w:val="single" w:sz="4" w:space="0" w:color="000000"/>
              <w:left w:val="single" w:sz="4" w:space="0" w:color="000000"/>
              <w:bottom w:val="single" w:sz="4" w:space="0" w:color="000000"/>
            </w:tcBorders>
            <w:shd w:val="clear" w:color="auto" w:fill="D8D8D8"/>
            <w:vAlign w:val="center"/>
          </w:tcPr>
          <w:p w14:paraId="24E9FCA0" w14:textId="77777777" w:rsidR="00EE5351" w:rsidRDefault="00EE5351">
            <w:pPr>
              <w:pStyle w:val="Header"/>
              <w:ind w:left="0" w:right="-25"/>
              <w:rPr>
                <w:b/>
                <w:lang w:val="en-GB"/>
              </w:rPr>
            </w:pPr>
            <w:r>
              <w:rPr>
                <w:b/>
                <w:lang w:val="en-GB"/>
              </w:rPr>
              <w:t>Abbreviation</w:t>
            </w:r>
          </w:p>
        </w:tc>
        <w:tc>
          <w:tcPr>
            <w:tcW w:w="60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8D4763" w14:textId="77777777" w:rsidR="00EE5351" w:rsidRDefault="00EE5351">
            <w:pPr>
              <w:pStyle w:val="Header"/>
              <w:tabs>
                <w:tab w:val="left" w:pos="4141"/>
              </w:tabs>
              <w:ind w:left="19" w:right="-25"/>
            </w:pPr>
            <w:r>
              <w:rPr>
                <w:b/>
                <w:lang w:val="en-GB"/>
              </w:rPr>
              <w:t>Denote</w:t>
            </w:r>
          </w:p>
        </w:tc>
      </w:tr>
      <w:tr w:rsidR="0032728F" w14:paraId="08A81753"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3DBF94AC" w14:textId="77777777" w:rsidR="0032728F" w:rsidRDefault="00014D5A">
            <w:pPr>
              <w:pStyle w:val="Header"/>
              <w:ind w:left="0" w:right="-25"/>
              <w:rPr>
                <w:lang w:val="en-GB"/>
              </w:rPr>
            </w:pPr>
            <w:r>
              <w:rPr>
                <w:lang w:val="en-GB"/>
              </w:rPr>
              <w:t>FIDS</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750EA" w14:textId="77777777" w:rsidR="0032728F" w:rsidRPr="00014D5A" w:rsidRDefault="00014D5A">
            <w:pPr>
              <w:pStyle w:val="Header"/>
              <w:tabs>
                <w:tab w:val="left" w:pos="4141"/>
              </w:tabs>
              <w:ind w:left="19" w:right="-25"/>
              <w:rPr>
                <w:lang w:val="en-GB"/>
              </w:rPr>
            </w:pPr>
            <w:r w:rsidRPr="00014D5A">
              <w:t>Flight Information Display System</w:t>
            </w:r>
          </w:p>
        </w:tc>
      </w:tr>
      <w:tr w:rsidR="00EE5351" w14:paraId="7DD720C7"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33937770" w14:textId="77777777" w:rsidR="00EE5351" w:rsidRDefault="00EE5351">
            <w:pPr>
              <w:pStyle w:val="Header"/>
              <w:ind w:left="0" w:right="-25"/>
              <w:rPr>
                <w:lang w:val="en-GB"/>
              </w:rPr>
            </w:pPr>
            <w:r>
              <w:rPr>
                <w:lang w:val="en-GB"/>
              </w:rPr>
              <w:t>AMS</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9C493" w14:textId="77777777" w:rsidR="00EE5351" w:rsidRDefault="00EE5351">
            <w:pPr>
              <w:pStyle w:val="Header"/>
              <w:tabs>
                <w:tab w:val="left" w:pos="4141"/>
              </w:tabs>
              <w:ind w:left="19" w:right="-25"/>
            </w:pPr>
            <w:r>
              <w:rPr>
                <w:lang w:val="en-GB"/>
              </w:rPr>
              <w:t>Application Maintenance &amp; Support</w:t>
            </w:r>
          </w:p>
        </w:tc>
      </w:tr>
      <w:tr w:rsidR="00EE5351" w14:paraId="39FB550A"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41116948" w14:textId="77777777" w:rsidR="00EE5351" w:rsidRDefault="00EE5351">
            <w:pPr>
              <w:pStyle w:val="Header"/>
              <w:ind w:left="0" w:right="-25"/>
              <w:rPr>
                <w:lang w:val="en-GB"/>
              </w:rPr>
            </w:pPr>
            <w:r>
              <w:rPr>
                <w:lang w:val="en-GB"/>
              </w:rPr>
              <w:t>MD</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0B3B7" w14:textId="77777777" w:rsidR="00EE5351" w:rsidRDefault="00EE5351">
            <w:pPr>
              <w:pStyle w:val="Header"/>
              <w:ind w:left="0" w:right="-25"/>
            </w:pPr>
            <w:r>
              <w:rPr>
                <w:lang w:val="en-GB"/>
              </w:rPr>
              <w:t>Managing Director</w:t>
            </w:r>
          </w:p>
        </w:tc>
      </w:tr>
      <w:tr w:rsidR="00EE5351" w14:paraId="32C81316"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79FA2723" w14:textId="77777777" w:rsidR="00EE5351" w:rsidRDefault="00EE5351">
            <w:pPr>
              <w:pStyle w:val="Header"/>
              <w:ind w:left="0" w:right="-25"/>
              <w:rPr>
                <w:lang w:val="en-GB"/>
              </w:rPr>
            </w:pPr>
            <w:r>
              <w:rPr>
                <w:lang w:val="en-GB"/>
              </w:rPr>
              <w:t>CFO</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C6700" w14:textId="77777777" w:rsidR="00EE5351" w:rsidRDefault="00EE5351">
            <w:pPr>
              <w:pStyle w:val="Header"/>
              <w:ind w:left="0" w:right="-25"/>
            </w:pPr>
            <w:r>
              <w:rPr>
                <w:lang w:val="en-GB"/>
              </w:rPr>
              <w:t>Chief Financial Officer</w:t>
            </w:r>
          </w:p>
        </w:tc>
      </w:tr>
      <w:tr w:rsidR="00EE5351" w14:paraId="0D23852A"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409113A6" w14:textId="77777777" w:rsidR="00EE5351" w:rsidRDefault="00EE5351">
            <w:pPr>
              <w:pStyle w:val="Header"/>
              <w:ind w:left="0" w:right="-25"/>
              <w:rPr>
                <w:lang w:val="en-GB"/>
              </w:rPr>
            </w:pPr>
            <w:r>
              <w:rPr>
                <w:lang w:val="en-GB"/>
              </w:rPr>
              <w:t>NRM</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BAD49" w14:textId="77777777" w:rsidR="00EE5351" w:rsidRDefault="00EE5351">
            <w:pPr>
              <w:pStyle w:val="Header"/>
              <w:ind w:left="0" w:right="-25"/>
            </w:pPr>
            <w:r>
              <w:rPr>
                <w:lang w:val="en-GB"/>
              </w:rPr>
              <w:t>Network and Revenue Management</w:t>
            </w:r>
          </w:p>
        </w:tc>
      </w:tr>
      <w:tr w:rsidR="00EE5351" w14:paraId="33310AAF"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26B86637" w14:textId="77777777" w:rsidR="00EE5351" w:rsidRDefault="00EE5351">
            <w:pPr>
              <w:pStyle w:val="Header"/>
              <w:ind w:left="0" w:right="-25"/>
              <w:rPr>
                <w:lang w:val="en-GB"/>
              </w:rPr>
            </w:pPr>
            <w:r>
              <w:rPr>
                <w:lang w:val="en-GB"/>
              </w:rPr>
              <w:t>SOD</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60A2D" w14:textId="77777777" w:rsidR="00EE5351" w:rsidRDefault="00EE5351">
            <w:pPr>
              <w:pStyle w:val="Header"/>
              <w:ind w:left="0" w:right="-25"/>
            </w:pPr>
            <w:r>
              <w:rPr>
                <w:lang w:val="en-GB"/>
              </w:rPr>
              <w:t>System Operating Document</w:t>
            </w:r>
          </w:p>
        </w:tc>
      </w:tr>
      <w:tr w:rsidR="00EE5351" w14:paraId="562A3E0F"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7B73A719" w14:textId="77777777" w:rsidR="00EE5351" w:rsidRDefault="00EE5351">
            <w:pPr>
              <w:pStyle w:val="Header"/>
              <w:ind w:left="0" w:right="-25"/>
              <w:rPr>
                <w:lang w:val="en-GB"/>
              </w:rPr>
            </w:pPr>
            <w:r>
              <w:rPr>
                <w:lang w:val="en-GB"/>
              </w:rPr>
              <w:t>DCT</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E6DE2" w14:textId="77777777" w:rsidR="00EE5351" w:rsidRDefault="00EE5351" w:rsidP="0021592D">
            <w:pPr>
              <w:pStyle w:val="Header"/>
              <w:keepNext/>
              <w:ind w:left="0" w:right="-25"/>
            </w:pPr>
            <w:r>
              <w:rPr>
                <w:lang w:val="en-GB"/>
              </w:rPr>
              <w:t>Data Centre Transformation</w:t>
            </w:r>
          </w:p>
        </w:tc>
      </w:tr>
      <w:tr w:rsidR="00F10D91" w14:paraId="57C12535" w14:textId="77777777">
        <w:trPr>
          <w:trHeight w:val="295"/>
        </w:trPr>
        <w:tc>
          <w:tcPr>
            <w:tcW w:w="3060" w:type="dxa"/>
            <w:tcBorders>
              <w:top w:val="single" w:sz="4" w:space="0" w:color="000000"/>
              <w:left w:val="single" w:sz="4" w:space="0" w:color="000000"/>
              <w:bottom w:val="single" w:sz="4" w:space="0" w:color="000000"/>
            </w:tcBorders>
            <w:shd w:val="clear" w:color="auto" w:fill="auto"/>
            <w:vAlign w:val="center"/>
          </w:tcPr>
          <w:p w14:paraId="2D9B9FD0" w14:textId="77777777" w:rsidR="00F10D91" w:rsidRDefault="00F10D91">
            <w:pPr>
              <w:pStyle w:val="Header"/>
              <w:ind w:left="0" w:right="-25"/>
              <w:rPr>
                <w:lang w:val="en-GB"/>
              </w:rPr>
            </w:pPr>
            <w:r>
              <w:rPr>
                <w:lang w:val="en-GB"/>
              </w:rPr>
              <w:t>FOCA</w:t>
            </w:r>
          </w:p>
        </w:tc>
        <w:tc>
          <w:tcPr>
            <w:tcW w:w="6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ECAA6" w14:textId="77777777" w:rsidR="00F10D91" w:rsidRDefault="00F10D91" w:rsidP="0021592D">
            <w:pPr>
              <w:pStyle w:val="Header"/>
              <w:keepNext/>
              <w:ind w:left="0" w:right="-25"/>
              <w:rPr>
                <w:lang w:val="en-GB"/>
              </w:rPr>
            </w:pPr>
            <w:r>
              <w:rPr>
                <w:lang w:val="en-GB"/>
              </w:rPr>
              <w:t>Foreign Carrier</w:t>
            </w:r>
          </w:p>
        </w:tc>
      </w:tr>
    </w:tbl>
    <w:p w14:paraId="27BD5977" w14:textId="77777777" w:rsidR="0021592D" w:rsidRDefault="0021592D" w:rsidP="0021592D">
      <w:pPr>
        <w:pStyle w:val="Caption"/>
        <w:jc w:val="center"/>
      </w:pPr>
      <w:bookmarkStart w:id="516" w:name="_Toc511398179"/>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2</w:t>
      </w:r>
      <w:r w:rsidR="00653704">
        <w:rPr>
          <w:noProof/>
        </w:rPr>
        <w:fldChar w:fldCharType="end"/>
      </w:r>
      <w:r>
        <w:t>: List of Abbreviations</w:t>
      </w:r>
      <w:bookmarkEnd w:id="516"/>
    </w:p>
    <w:p w14:paraId="261E03B2" w14:textId="77777777" w:rsidR="00EE5351" w:rsidRDefault="00EE5351">
      <w:pPr>
        <w:ind w:right="-25"/>
      </w:pPr>
    </w:p>
    <w:p w14:paraId="688098DB" w14:textId="77777777" w:rsidR="00EE5351" w:rsidRPr="008E298D" w:rsidRDefault="001739E2" w:rsidP="008E298D">
      <w:pPr>
        <w:pStyle w:val="Heading1"/>
        <w:numPr>
          <w:ilvl w:val="1"/>
          <w:numId w:val="5"/>
        </w:numPr>
        <w:tabs>
          <w:tab w:val="left" w:pos="720"/>
        </w:tabs>
        <w:suppressAutoHyphens w:val="0"/>
        <w:autoSpaceDN w:val="0"/>
        <w:adjustRightInd w:val="0"/>
        <w:ind w:left="720" w:hanging="720"/>
        <w:rPr>
          <w:sz w:val="20"/>
          <w:lang w:eastAsia="en-US"/>
        </w:rPr>
      </w:pPr>
      <w:bookmarkStart w:id="517" w:name="__RefHeading___Toc502917489"/>
      <w:bookmarkStart w:id="518" w:name="_Toc511386985"/>
      <w:bookmarkEnd w:id="517"/>
      <w:r>
        <w:rPr>
          <w:sz w:val="20"/>
          <w:lang w:eastAsia="en-US"/>
        </w:rPr>
        <w:br w:type="page"/>
      </w:r>
      <w:bookmarkStart w:id="519" w:name="_Toc10046972"/>
      <w:r w:rsidR="00EE5351">
        <w:rPr>
          <w:sz w:val="20"/>
          <w:lang w:eastAsia="en-US"/>
        </w:rPr>
        <w:lastRenderedPageBreak/>
        <w:t>CONDITION OF USE</w:t>
      </w:r>
      <w:bookmarkEnd w:id="518"/>
      <w:bookmarkEnd w:id="519"/>
    </w:p>
    <w:p w14:paraId="2874F78E" w14:textId="77777777" w:rsidR="00EE5351" w:rsidRDefault="00EE5351" w:rsidP="00B273A2">
      <w:pPr>
        <w:numPr>
          <w:ilvl w:val="2"/>
          <w:numId w:val="5"/>
        </w:numPr>
        <w:tabs>
          <w:tab w:val="left" w:pos="720"/>
        </w:tabs>
        <w:ind w:left="720" w:right="-25" w:hanging="720"/>
        <w:jc w:val="both"/>
      </w:pPr>
      <w:r>
        <w:t xml:space="preserve">This manual is the property of Malaysia Airlines </w:t>
      </w:r>
      <w:proofErr w:type="spellStart"/>
      <w:r>
        <w:t>Berhad</w:t>
      </w:r>
      <w:proofErr w:type="spellEnd"/>
      <w:r>
        <w:t>.</w:t>
      </w:r>
    </w:p>
    <w:p w14:paraId="2A49CEF1" w14:textId="77777777" w:rsidR="00EE5351" w:rsidRDefault="00EE5351" w:rsidP="00B273A2">
      <w:pPr>
        <w:numPr>
          <w:ilvl w:val="2"/>
          <w:numId w:val="5"/>
        </w:numPr>
        <w:tabs>
          <w:tab w:val="left" w:pos="720"/>
        </w:tabs>
        <w:ind w:left="720" w:right="-25" w:hanging="720"/>
        <w:jc w:val="both"/>
      </w:pPr>
      <w:r>
        <w:t xml:space="preserve">All copies assigned to individual position(s), section(s) or station(s) is on loan basis. If, for any reason, the position(s), section(s) or station(s) is abolished from the company organization, the respective </w:t>
      </w:r>
      <w:proofErr w:type="gramStart"/>
      <w:r>
        <w:t>copy(</w:t>
      </w:r>
      <w:proofErr w:type="spellStart"/>
      <w:proofErr w:type="gramEnd"/>
      <w:r>
        <w:t>ies</w:t>
      </w:r>
      <w:proofErr w:type="spellEnd"/>
      <w:r>
        <w:t>) of the manual must be returned to Head IT Service Delivery Manager.</w:t>
      </w:r>
    </w:p>
    <w:p w14:paraId="6C94AA8C" w14:textId="77777777" w:rsidR="00EE5351" w:rsidRDefault="00EE5351" w:rsidP="00B273A2">
      <w:pPr>
        <w:numPr>
          <w:ilvl w:val="2"/>
          <w:numId w:val="5"/>
        </w:numPr>
        <w:tabs>
          <w:tab w:val="left" w:pos="720"/>
        </w:tabs>
        <w:ind w:left="720" w:right="-25" w:hanging="720"/>
        <w:jc w:val="both"/>
      </w:pPr>
      <w:r>
        <w:t>In the event where the title of the position or section is changed, the department concerned shall inform Head IT Service Delivery Manager promptly.</w:t>
      </w:r>
    </w:p>
    <w:p w14:paraId="1E5FA324" w14:textId="77777777" w:rsidR="00EE5351" w:rsidRDefault="00EE5351" w:rsidP="00B273A2">
      <w:pPr>
        <w:numPr>
          <w:ilvl w:val="2"/>
          <w:numId w:val="5"/>
        </w:numPr>
        <w:tabs>
          <w:tab w:val="left" w:pos="720"/>
        </w:tabs>
        <w:ind w:left="720" w:right="-25" w:hanging="720"/>
        <w:jc w:val="both"/>
      </w:pPr>
      <w:r>
        <w:t>The content of t</w:t>
      </w:r>
      <w:r w:rsidR="00014D5A">
        <w:t>his m</w:t>
      </w:r>
      <w:r w:rsidR="008B6099">
        <w:t xml:space="preserve">anual shall not be copied </w:t>
      </w:r>
      <w:r>
        <w:t>or communicated in part or as a whole, to any person not employed by the Company without the express written consent of the Head IT Service Delivery Manager.</w:t>
      </w:r>
    </w:p>
    <w:p w14:paraId="56024D4E" w14:textId="77777777" w:rsidR="00EE5351" w:rsidRDefault="00EE5351" w:rsidP="00B273A2">
      <w:pPr>
        <w:numPr>
          <w:ilvl w:val="2"/>
          <w:numId w:val="5"/>
        </w:numPr>
        <w:tabs>
          <w:tab w:val="left" w:pos="720"/>
        </w:tabs>
        <w:ind w:left="720" w:right="-25" w:hanging="720"/>
        <w:jc w:val="both"/>
      </w:pPr>
      <w:r>
        <w:t>It is the responsibility of the holder to ensure that his copy is updated to the latest amendments and is in good state of condition.</w:t>
      </w:r>
    </w:p>
    <w:p w14:paraId="315C9024" w14:textId="77777777" w:rsidR="00EE5351" w:rsidRDefault="00EE5351">
      <w:pPr>
        <w:ind w:right="-25"/>
        <w:jc w:val="both"/>
      </w:pPr>
    </w:p>
    <w:p w14:paraId="471270A5" w14:textId="77777777" w:rsidR="00EE5351" w:rsidRPr="008E298D" w:rsidRDefault="00EE5351" w:rsidP="008E298D">
      <w:pPr>
        <w:pStyle w:val="Heading1"/>
        <w:numPr>
          <w:ilvl w:val="1"/>
          <w:numId w:val="5"/>
        </w:numPr>
        <w:tabs>
          <w:tab w:val="left" w:pos="720"/>
        </w:tabs>
        <w:suppressAutoHyphens w:val="0"/>
        <w:autoSpaceDN w:val="0"/>
        <w:adjustRightInd w:val="0"/>
        <w:ind w:left="720" w:hanging="720"/>
        <w:rPr>
          <w:sz w:val="20"/>
          <w:lang w:eastAsia="en-US"/>
        </w:rPr>
      </w:pPr>
      <w:bookmarkStart w:id="520" w:name="__RefHeading___Toc502917490"/>
      <w:bookmarkStart w:id="521" w:name="_Toc10046973"/>
      <w:bookmarkEnd w:id="520"/>
      <w:r>
        <w:rPr>
          <w:sz w:val="20"/>
          <w:lang w:eastAsia="en-US"/>
        </w:rPr>
        <w:t>CONTROL OF MANUAL</w:t>
      </w:r>
      <w:bookmarkEnd w:id="521"/>
    </w:p>
    <w:p w14:paraId="2978534B" w14:textId="77777777" w:rsidR="00EE5351" w:rsidRDefault="00EE5351" w:rsidP="00B273A2">
      <w:pPr>
        <w:numPr>
          <w:ilvl w:val="2"/>
          <w:numId w:val="5"/>
        </w:numPr>
        <w:tabs>
          <w:tab w:val="left" w:pos="720"/>
        </w:tabs>
        <w:ind w:left="720" w:right="-25" w:hanging="720"/>
        <w:jc w:val="both"/>
      </w:pPr>
      <w:r>
        <w:t>The contents of th</w:t>
      </w:r>
      <w:r w:rsidR="00E67D20">
        <w:t>is manual shall not be deleted, added</w:t>
      </w:r>
      <w:r>
        <w:t>, or altered in any way without the approval of the Head IT Service Delivery Manager.</w:t>
      </w:r>
    </w:p>
    <w:p w14:paraId="08202690" w14:textId="77777777" w:rsidR="00EE5351" w:rsidRDefault="00EE5351" w:rsidP="00B273A2">
      <w:pPr>
        <w:numPr>
          <w:ilvl w:val="2"/>
          <w:numId w:val="5"/>
        </w:numPr>
        <w:tabs>
          <w:tab w:val="left" w:pos="720"/>
        </w:tabs>
        <w:ind w:left="720" w:right="-25" w:hanging="720"/>
        <w:jc w:val="both"/>
      </w:pPr>
      <w:r>
        <w:t xml:space="preserve">Any </w:t>
      </w:r>
      <w:r w:rsidR="00E67D20">
        <w:t>page, which carries an amendment,</w:t>
      </w:r>
      <w:r>
        <w:t xml:space="preserve"> must bear the new revision date. Any line which is amended shall be highlighted by a revision bar (i.e. dark vertical line) drawn close to the amended text on the outside border of the document.</w:t>
      </w:r>
    </w:p>
    <w:p w14:paraId="54740C45" w14:textId="77777777" w:rsidR="00EE5351" w:rsidRDefault="00EE5351" w:rsidP="00B273A2">
      <w:pPr>
        <w:numPr>
          <w:ilvl w:val="2"/>
          <w:numId w:val="5"/>
        </w:numPr>
        <w:tabs>
          <w:tab w:val="left" w:pos="720"/>
        </w:tabs>
        <w:ind w:left="720" w:right="-25" w:hanging="720"/>
        <w:jc w:val="both"/>
      </w:pPr>
      <w:r>
        <w:t>A transmittal letter must accompany the amended pages to advise the holders how to effect the amendment to their copies.</w:t>
      </w:r>
    </w:p>
    <w:p w14:paraId="0307A87C" w14:textId="77777777" w:rsidR="00EE5351" w:rsidRDefault="00EE5351" w:rsidP="00B273A2">
      <w:pPr>
        <w:numPr>
          <w:ilvl w:val="2"/>
          <w:numId w:val="5"/>
        </w:numPr>
        <w:tabs>
          <w:tab w:val="left" w:pos="720"/>
        </w:tabs>
        <w:ind w:left="720" w:right="-25" w:hanging="720"/>
        <w:jc w:val="both"/>
      </w:pPr>
      <w:r>
        <w:t xml:space="preserve">Holders shall notify this department in writing for loss of manual and to obtain a replacement copy. Head IT Service Delivery Manager </w:t>
      </w:r>
      <w:r>
        <w:rPr>
          <w:lang w:val="en-GB"/>
        </w:rPr>
        <w:t>shall ensure that this manual reviewed at least once a year and effect necessary amendments as and when necessary. Should any person(s) envisage improvements needed for the contents of this manual, the person should direct the request to the Head IT Service Delivery Manager.</w:t>
      </w:r>
    </w:p>
    <w:p w14:paraId="57D7425C" w14:textId="77777777" w:rsidR="00EE5351" w:rsidRDefault="00EE5351">
      <w:pPr>
        <w:ind w:right="-25"/>
        <w:jc w:val="both"/>
      </w:pPr>
    </w:p>
    <w:p w14:paraId="7819AECB" w14:textId="77777777" w:rsidR="00EE5351" w:rsidRDefault="00EE5351">
      <w:pPr>
        <w:ind w:right="-25"/>
        <w:jc w:val="both"/>
      </w:pPr>
    </w:p>
    <w:p w14:paraId="0C539DC2" w14:textId="77777777" w:rsidR="00EE5351" w:rsidRDefault="00EE5351"/>
    <w:p w14:paraId="7ED7C043" w14:textId="77777777" w:rsidR="00EE5351" w:rsidRDefault="00EE5351"/>
    <w:p w14:paraId="35F7D1A9" w14:textId="77777777" w:rsidR="00EE5351" w:rsidRDefault="00EE5351"/>
    <w:p w14:paraId="7F331C07" w14:textId="77777777" w:rsidR="00EE5351" w:rsidRDefault="00EE5351"/>
    <w:p w14:paraId="66C73E5D" w14:textId="77777777" w:rsidR="00EE5351" w:rsidRDefault="00EE5351"/>
    <w:p w14:paraId="04B05F83" w14:textId="77777777" w:rsidR="00EE5351" w:rsidRDefault="00EE5351"/>
    <w:p w14:paraId="7D4CE360" w14:textId="77777777" w:rsidR="00EE5351" w:rsidRDefault="00EE5351"/>
    <w:p w14:paraId="09BBE253" w14:textId="77777777" w:rsidR="00EE5351" w:rsidRDefault="00EE5351"/>
    <w:p w14:paraId="07E634CA" w14:textId="77777777" w:rsidR="00EE5351" w:rsidRDefault="00EE5351"/>
    <w:p w14:paraId="2583EA6C" w14:textId="77777777" w:rsidR="00EE5351" w:rsidRDefault="00EE5351"/>
    <w:p w14:paraId="50C4FE2F" w14:textId="77777777" w:rsidR="00EE5351" w:rsidRDefault="00EE5351"/>
    <w:p w14:paraId="30583FD2" w14:textId="77777777" w:rsidR="00EE5351" w:rsidRDefault="00EE5351"/>
    <w:p w14:paraId="44952099" w14:textId="77777777" w:rsidR="00EE5351" w:rsidRDefault="00EE5351"/>
    <w:p w14:paraId="28106819" w14:textId="77777777" w:rsidR="00EE5351" w:rsidRDefault="00EE5351"/>
    <w:p w14:paraId="18764ABF" w14:textId="77777777" w:rsidR="00EE5351" w:rsidRDefault="00EE5351"/>
    <w:p w14:paraId="0D1E35B1" w14:textId="77777777" w:rsidR="00EE5351" w:rsidRDefault="00EE5351"/>
    <w:p w14:paraId="5AFE7288" w14:textId="77777777" w:rsidR="00EE5351" w:rsidRDefault="00EE5351"/>
    <w:p w14:paraId="6E7CC430" w14:textId="77777777" w:rsidR="00EE5351" w:rsidRDefault="00EE5351"/>
    <w:p w14:paraId="437F5E26" w14:textId="77777777" w:rsidR="00EE5351" w:rsidRDefault="00EE5351"/>
    <w:p w14:paraId="084BA343" w14:textId="77777777" w:rsidR="00EE5351" w:rsidRDefault="00EE5351"/>
    <w:p w14:paraId="58C2F171" w14:textId="77777777" w:rsidR="00EE5351" w:rsidRDefault="00EE5351"/>
    <w:p w14:paraId="49B56D6B" w14:textId="77777777" w:rsidR="00EE5351" w:rsidRDefault="00EE5351"/>
    <w:p w14:paraId="503374E4" w14:textId="77777777" w:rsidR="00EE5351" w:rsidRDefault="00EE5351"/>
    <w:p w14:paraId="6118328E" w14:textId="77777777" w:rsidR="00EE5351" w:rsidRDefault="00EE5351"/>
    <w:p w14:paraId="785868B8" w14:textId="77777777" w:rsidR="00EE5351" w:rsidRDefault="00EE5351"/>
    <w:p w14:paraId="72B653B3" w14:textId="77777777" w:rsidR="00EE5351" w:rsidRDefault="00EE5351"/>
    <w:p w14:paraId="57B5F9C7" w14:textId="77777777" w:rsidR="00EE5351" w:rsidRDefault="00EE5351"/>
    <w:p w14:paraId="7B3C3BF4" w14:textId="77777777" w:rsidR="00EE5351" w:rsidRDefault="00EE5351"/>
    <w:p w14:paraId="50D4F8B9" w14:textId="77777777" w:rsidR="00EE5351" w:rsidRDefault="00EE5351"/>
    <w:p w14:paraId="1556BF6E" w14:textId="77777777" w:rsidR="008B122F" w:rsidRDefault="008B122F"/>
    <w:p w14:paraId="3BFA99DB" w14:textId="77777777" w:rsidR="008B122F" w:rsidRDefault="008B122F"/>
    <w:p w14:paraId="17ED378F" w14:textId="77777777" w:rsidR="00EE5351" w:rsidRDefault="00EE5351"/>
    <w:p w14:paraId="027929FE" w14:textId="77777777" w:rsidR="00EE5351" w:rsidRDefault="00EE5351"/>
    <w:p w14:paraId="7D4C9BDC" w14:textId="77777777" w:rsidR="00EE5351" w:rsidRDefault="00EE5351"/>
    <w:p w14:paraId="7F0435AA" w14:textId="77777777" w:rsidR="00EE5351" w:rsidRDefault="00EE5351"/>
    <w:p w14:paraId="5F8BBD82" w14:textId="77777777" w:rsidR="00EE5351" w:rsidRDefault="00EE5351"/>
    <w:p w14:paraId="0EF1FCB8" w14:textId="77777777" w:rsidR="00EE5351" w:rsidRDefault="00EE5351"/>
    <w:p w14:paraId="7478E62C" w14:textId="77777777" w:rsidR="00EE5351" w:rsidRDefault="00EE5351">
      <w:pPr>
        <w:jc w:val="center"/>
        <w:rPr>
          <w:b/>
          <w:bCs/>
          <w:sz w:val="28"/>
          <w:szCs w:val="28"/>
        </w:rPr>
        <w:sectPr w:rsidR="00EE5351" w:rsidSect="00CC4237">
          <w:headerReference w:type="even" r:id="rId30"/>
          <w:headerReference w:type="default" r:id="rId31"/>
          <w:footerReference w:type="even" r:id="rId32"/>
          <w:footerReference w:type="default" r:id="rId33"/>
          <w:headerReference w:type="first" r:id="rId34"/>
          <w:footerReference w:type="first" r:id="rId35"/>
          <w:pgSz w:w="11906" w:h="16838"/>
          <w:pgMar w:top="504" w:right="648" w:bottom="430" w:left="1296" w:header="216" w:footer="374" w:gutter="0"/>
          <w:pgNumType w:start="1" w:chapStyle="9"/>
          <w:cols w:space="720"/>
          <w:docGrid w:linePitch="600" w:charSpace="40960"/>
        </w:sectPr>
      </w:pPr>
      <w:r>
        <w:rPr>
          <w:b/>
          <w:bCs/>
          <w:sz w:val="28"/>
          <w:szCs w:val="28"/>
        </w:rPr>
        <w:t>INTENTIONALLY LEFT BLANK</w:t>
      </w:r>
    </w:p>
    <w:p w14:paraId="5D232330" w14:textId="77777777" w:rsidR="00EE5351" w:rsidRDefault="00EE5351">
      <w:pPr>
        <w:jc w:val="center"/>
        <w:rPr>
          <w:b/>
          <w:bCs/>
          <w:sz w:val="28"/>
          <w:szCs w:val="28"/>
        </w:rPr>
      </w:pPr>
    </w:p>
    <w:p w14:paraId="2809D65C" w14:textId="77777777" w:rsidR="00EE5351" w:rsidRDefault="00EE5351">
      <w:pPr>
        <w:jc w:val="center"/>
        <w:rPr>
          <w:b/>
          <w:bCs/>
          <w:sz w:val="28"/>
          <w:szCs w:val="28"/>
        </w:rPr>
      </w:pPr>
    </w:p>
    <w:p w14:paraId="1C714CCF" w14:textId="77777777" w:rsidR="00EE5351" w:rsidRDefault="00EE5351">
      <w:pPr>
        <w:jc w:val="center"/>
        <w:rPr>
          <w:b/>
          <w:bCs/>
          <w:sz w:val="28"/>
          <w:szCs w:val="28"/>
        </w:rPr>
      </w:pPr>
    </w:p>
    <w:p w14:paraId="419C5C51" w14:textId="77777777" w:rsidR="00EE5351" w:rsidRDefault="00EE5351">
      <w:pPr>
        <w:jc w:val="center"/>
        <w:rPr>
          <w:b/>
          <w:bCs/>
          <w:sz w:val="28"/>
          <w:szCs w:val="28"/>
        </w:rPr>
      </w:pPr>
    </w:p>
    <w:p w14:paraId="268E7555" w14:textId="77777777" w:rsidR="00EE5351" w:rsidRDefault="00EE5351">
      <w:pPr>
        <w:jc w:val="center"/>
        <w:rPr>
          <w:b/>
          <w:bCs/>
          <w:sz w:val="28"/>
          <w:szCs w:val="28"/>
        </w:rPr>
      </w:pPr>
    </w:p>
    <w:p w14:paraId="4237F28E" w14:textId="77777777" w:rsidR="00EE5351" w:rsidRDefault="00EE5351">
      <w:pPr>
        <w:jc w:val="center"/>
        <w:rPr>
          <w:b/>
          <w:bCs/>
          <w:sz w:val="28"/>
          <w:szCs w:val="28"/>
        </w:rPr>
      </w:pPr>
    </w:p>
    <w:p w14:paraId="7760FFA8" w14:textId="77777777" w:rsidR="00EE5351" w:rsidRDefault="00EE5351">
      <w:pPr>
        <w:jc w:val="center"/>
        <w:rPr>
          <w:b/>
          <w:bCs/>
          <w:sz w:val="28"/>
          <w:szCs w:val="28"/>
        </w:rPr>
      </w:pPr>
    </w:p>
    <w:p w14:paraId="5F3CDA92" w14:textId="77777777" w:rsidR="00EE5351" w:rsidRDefault="00EE5351">
      <w:pPr>
        <w:jc w:val="center"/>
        <w:rPr>
          <w:b/>
          <w:bCs/>
          <w:sz w:val="28"/>
          <w:szCs w:val="28"/>
        </w:rPr>
      </w:pPr>
    </w:p>
    <w:p w14:paraId="3C9A0DB2" w14:textId="77777777" w:rsidR="00EE5351" w:rsidRDefault="00EE5351">
      <w:pPr>
        <w:jc w:val="center"/>
        <w:rPr>
          <w:b/>
          <w:bCs/>
          <w:sz w:val="28"/>
          <w:szCs w:val="28"/>
        </w:rPr>
      </w:pPr>
    </w:p>
    <w:p w14:paraId="7D0C4CC3" w14:textId="77777777" w:rsidR="00EE5351" w:rsidRDefault="00EE5351">
      <w:pPr>
        <w:jc w:val="center"/>
        <w:rPr>
          <w:b/>
          <w:bCs/>
          <w:sz w:val="28"/>
          <w:szCs w:val="28"/>
        </w:rPr>
      </w:pPr>
    </w:p>
    <w:p w14:paraId="5BE9D2A5" w14:textId="77777777" w:rsidR="00EE5351" w:rsidRDefault="00EE5351">
      <w:pPr>
        <w:jc w:val="center"/>
        <w:rPr>
          <w:b/>
          <w:bCs/>
          <w:sz w:val="28"/>
          <w:szCs w:val="28"/>
        </w:rPr>
      </w:pPr>
    </w:p>
    <w:p w14:paraId="3442DCE2" w14:textId="77777777" w:rsidR="00EE5351" w:rsidRDefault="00EE5351">
      <w:pPr>
        <w:jc w:val="center"/>
        <w:rPr>
          <w:b/>
          <w:bCs/>
          <w:sz w:val="28"/>
          <w:szCs w:val="28"/>
        </w:rPr>
      </w:pPr>
    </w:p>
    <w:p w14:paraId="042094E2" w14:textId="77777777" w:rsidR="00EE5351" w:rsidRDefault="00EE5351">
      <w:pPr>
        <w:jc w:val="center"/>
        <w:rPr>
          <w:b/>
          <w:bCs/>
          <w:sz w:val="28"/>
          <w:szCs w:val="28"/>
        </w:rPr>
      </w:pPr>
    </w:p>
    <w:p w14:paraId="70FC6037" w14:textId="77777777" w:rsidR="00EE5351" w:rsidRDefault="00EE5351">
      <w:pPr>
        <w:jc w:val="center"/>
        <w:rPr>
          <w:b/>
          <w:bCs/>
          <w:sz w:val="28"/>
          <w:szCs w:val="28"/>
        </w:rPr>
      </w:pPr>
    </w:p>
    <w:p w14:paraId="1D040E13" w14:textId="77777777" w:rsidR="00EE5351" w:rsidRDefault="00EE5351">
      <w:pPr>
        <w:jc w:val="center"/>
        <w:rPr>
          <w:rFonts w:ascii="Arial Narrow" w:hAnsi="Arial Narrow" w:cs="Arial Narrow"/>
          <w:b/>
          <w:sz w:val="28"/>
          <w:szCs w:val="28"/>
        </w:rPr>
      </w:pPr>
    </w:p>
    <w:p w14:paraId="3F9CBE8D" w14:textId="77777777" w:rsidR="00EE5351" w:rsidRDefault="00EE5351">
      <w:pPr>
        <w:pStyle w:val="Heading9"/>
      </w:pPr>
      <w:bookmarkStart w:id="526" w:name="__RefHeading___Toc502917491"/>
      <w:bookmarkEnd w:id="526"/>
      <w:r>
        <w:t>- MANUAL BACKGROUND</w:t>
      </w:r>
    </w:p>
    <w:p w14:paraId="7B470448" w14:textId="77777777" w:rsidR="00ED7DFD" w:rsidRPr="00ED7DFD" w:rsidRDefault="00ED7DFD" w:rsidP="00ED7DFD">
      <w:pPr>
        <w:pStyle w:val="BodyText"/>
        <w:rPr>
          <w:lang w:val="en-US"/>
        </w:rPr>
      </w:pPr>
    </w:p>
    <w:p w14:paraId="6E7C2EEC" w14:textId="77777777" w:rsidR="00547E73" w:rsidRPr="00547E73" w:rsidRDefault="00ED7DFD" w:rsidP="00547E73">
      <w:pPr>
        <w:pStyle w:val="Heading1"/>
        <w:numPr>
          <w:ilvl w:val="1"/>
          <w:numId w:val="13"/>
        </w:numPr>
        <w:tabs>
          <w:tab w:val="clear" w:pos="0"/>
          <w:tab w:val="num" w:pos="720"/>
        </w:tabs>
        <w:ind w:left="1350" w:right="42" w:hanging="1350"/>
        <w:jc w:val="both"/>
        <w:rPr>
          <w:sz w:val="20"/>
        </w:rPr>
      </w:pPr>
      <w:bookmarkStart w:id="527" w:name="__RefHeading___Toc502917492"/>
      <w:bookmarkEnd w:id="527"/>
      <w:r>
        <w:rPr>
          <w:sz w:val="20"/>
        </w:rPr>
        <w:br w:type="page"/>
      </w:r>
      <w:bookmarkStart w:id="528" w:name="_Toc10046974"/>
      <w:r w:rsidR="00EE5351">
        <w:rPr>
          <w:sz w:val="20"/>
        </w:rPr>
        <w:lastRenderedPageBreak/>
        <w:t>INTRODUCTION</w:t>
      </w:r>
      <w:bookmarkEnd w:id="528"/>
    </w:p>
    <w:p w14:paraId="2D20FBD0" w14:textId="77777777" w:rsidR="00EE5351" w:rsidRDefault="00EE5351" w:rsidP="0060416B">
      <w:pPr>
        <w:ind w:left="720"/>
      </w:pPr>
      <w:r w:rsidRPr="00547E73">
        <w:rPr>
          <w:szCs w:val="22"/>
        </w:rPr>
        <w:t xml:space="preserve">This is the </w:t>
      </w:r>
      <w:r w:rsidR="00014D5A" w:rsidRPr="00547E73">
        <w:rPr>
          <w:szCs w:val="22"/>
        </w:rPr>
        <w:t>FIDS</w:t>
      </w:r>
      <w:r w:rsidRPr="00547E73">
        <w:rPr>
          <w:szCs w:val="22"/>
        </w:rPr>
        <w:t xml:space="preserve"> SOD,</w:t>
      </w:r>
      <w:r>
        <w:t xml:space="preserve"> hereinafter referred to as “the Policy” provides comprehensive operating procedures within the scope and application herein defined in Part 2 Section 3.0 for Malaysia Airlines </w:t>
      </w:r>
      <w:proofErr w:type="spellStart"/>
      <w:r>
        <w:t>Berhad</w:t>
      </w:r>
      <w:proofErr w:type="spellEnd"/>
      <w:r>
        <w:t xml:space="preserve"> (MAB).</w:t>
      </w:r>
    </w:p>
    <w:p w14:paraId="65691993" w14:textId="77777777" w:rsidR="00EE5351" w:rsidRDefault="00EE5351">
      <w:pPr>
        <w:pStyle w:val="ListParagraph"/>
      </w:pPr>
    </w:p>
    <w:p w14:paraId="0C071364" w14:textId="77777777" w:rsidR="00EE5351" w:rsidRPr="00ED7DFD" w:rsidRDefault="00EE5351" w:rsidP="008B122F">
      <w:pPr>
        <w:pStyle w:val="Heading1"/>
        <w:numPr>
          <w:ilvl w:val="1"/>
          <w:numId w:val="13"/>
        </w:numPr>
        <w:tabs>
          <w:tab w:val="clear" w:pos="0"/>
          <w:tab w:val="num" w:pos="720"/>
        </w:tabs>
        <w:ind w:left="1350" w:right="42" w:hanging="1350"/>
        <w:jc w:val="both"/>
        <w:rPr>
          <w:sz w:val="20"/>
        </w:rPr>
      </w:pPr>
      <w:bookmarkStart w:id="529" w:name="__RefHeading___Toc502917493"/>
      <w:bookmarkStart w:id="530" w:name="_Toc10046975"/>
      <w:bookmarkStart w:id="531" w:name="_Hlk530392676"/>
      <w:bookmarkEnd w:id="529"/>
      <w:r>
        <w:rPr>
          <w:sz w:val="20"/>
        </w:rPr>
        <w:t>PURPOSE</w:t>
      </w:r>
      <w:bookmarkEnd w:id="530"/>
    </w:p>
    <w:p w14:paraId="067FA7E4" w14:textId="77777777" w:rsidR="00EE5351" w:rsidRDefault="002C40D2" w:rsidP="008B122F">
      <w:pPr>
        <w:ind w:left="720"/>
      </w:pPr>
      <w:r>
        <w:rPr>
          <w:szCs w:val="22"/>
        </w:rPr>
        <w:t xml:space="preserve">The objective of this document is to provide a coherent description of the overall design of the </w:t>
      </w:r>
      <w:r w:rsidR="00014D5A" w:rsidRPr="00014D5A">
        <w:t>Flight Information Display System</w:t>
      </w:r>
      <w:r>
        <w:rPr>
          <w:szCs w:val="22"/>
        </w:rPr>
        <w:t>, to enable and assist the technical and development team in the development and implementation of the system</w:t>
      </w:r>
      <w:r w:rsidR="00EE5351">
        <w:t>.</w:t>
      </w:r>
    </w:p>
    <w:p w14:paraId="6A589105" w14:textId="77777777" w:rsidR="00524C1F" w:rsidRDefault="00524C1F" w:rsidP="008B122F">
      <w:pPr>
        <w:ind w:left="720"/>
      </w:pPr>
      <w:r>
        <w:t xml:space="preserve">Hereafter in this </w:t>
      </w:r>
      <w:r w:rsidR="00EF70D1">
        <w:t>document,</w:t>
      </w:r>
      <w:r w:rsidRPr="00524C1F">
        <w:rPr>
          <w:szCs w:val="22"/>
        </w:rPr>
        <w:t xml:space="preserve"> </w:t>
      </w:r>
      <w:r w:rsidR="00014D5A" w:rsidRPr="00014D5A">
        <w:t>Flight Information Display</w:t>
      </w:r>
      <w:r w:rsidR="00014D5A">
        <w:rPr>
          <w:b/>
          <w:sz w:val="18"/>
          <w:szCs w:val="18"/>
        </w:rPr>
        <w:t xml:space="preserve"> </w:t>
      </w:r>
      <w:r w:rsidR="00014D5A" w:rsidRPr="00014D5A">
        <w:t>System</w:t>
      </w:r>
      <w:r w:rsidR="00014D5A">
        <w:rPr>
          <w:b/>
          <w:sz w:val="18"/>
          <w:szCs w:val="18"/>
        </w:rPr>
        <w:t xml:space="preserve"> </w:t>
      </w:r>
      <w:r>
        <w:t xml:space="preserve">will be referred to as </w:t>
      </w:r>
      <w:r w:rsidR="00014D5A">
        <w:t>FIDS</w:t>
      </w:r>
      <w:r>
        <w:t>.</w:t>
      </w:r>
    </w:p>
    <w:p w14:paraId="62C059AF" w14:textId="77777777" w:rsidR="00EE5351" w:rsidRDefault="00EE5351">
      <w:pPr>
        <w:ind w:left="540"/>
      </w:pPr>
    </w:p>
    <w:p w14:paraId="083D8BDC" w14:textId="77777777" w:rsidR="00EE5351" w:rsidRPr="00ED7DFD" w:rsidRDefault="00EE5351" w:rsidP="008B122F">
      <w:pPr>
        <w:pStyle w:val="Heading1"/>
        <w:numPr>
          <w:ilvl w:val="1"/>
          <w:numId w:val="13"/>
        </w:numPr>
        <w:tabs>
          <w:tab w:val="clear" w:pos="0"/>
          <w:tab w:val="num" w:pos="720"/>
        </w:tabs>
        <w:ind w:left="1350" w:right="42" w:hanging="1350"/>
        <w:jc w:val="both"/>
        <w:rPr>
          <w:sz w:val="20"/>
        </w:rPr>
      </w:pPr>
      <w:bookmarkStart w:id="532" w:name="__RefHeading___Toc502917494"/>
      <w:bookmarkStart w:id="533" w:name="_Toc10046976"/>
      <w:bookmarkEnd w:id="532"/>
      <w:r>
        <w:rPr>
          <w:sz w:val="20"/>
        </w:rPr>
        <w:t>SCOPE AND APPLICATION</w:t>
      </w:r>
      <w:bookmarkEnd w:id="533"/>
    </w:p>
    <w:p w14:paraId="3C2B1F02" w14:textId="77777777" w:rsidR="00EE5351" w:rsidRDefault="00EE5351" w:rsidP="008B122F">
      <w:pPr>
        <w:ind w:left="720"/>
      </w:pPr>
      <w:r>
        <w:t xml:space="preserve">This document covers relevant information required to operate and support the </w:t>
      </w:r>
      <w:r w:rsidR="00014D5A">
        <w:t>FIDS</w:t>
      </w:r>
      <w:r>
        <w:t xml:space="preserve"> system in production environment. This covers the maintenance operation of the system, database and interfaces. </w:t>
      </w:r>
    </w:p>
    <w:p w14:paraId="5D517062" w14:textId="77777777" w:rsidR="00EE5351" w:rsidRDefault="00EE5351" w:rsidP="008B122F">
      <w:pPr>
        <w:ind w:left="720"/>
      </w:pPr>
      <w:r>
        <w:t>This SOD does not include the following:</w:t>
      </w:r>
    </w:p>
    <w:p w14:paraId="18514595" w14:textId="77777777" w:rsidR="00EE5351" w:rsidRDefault="00EE5351" w:rsidP="00B273A2">
      <w:pPr>
        <w:numPr>
          <w:ilvl w:val="0"/>
          <w:numId w:val="8"/>
        </w:numPr>
        <w:rPr>
          <w:i/>
          <w:color w:val="0000FF"/>
        </w:rPr>
      </w:pPr>
      <w:r>
        <w:t>Application maintenance for the sub-systems interfaced by the core system.</w:t>
      </w:r>
    </w:p>
    <w:p w14:paraId="00E720C7" w14:textId="77777777" w:rsidR="00EE5351" w:rsidRDefault="00EE5351">
      <w:pPr>
        <w:rPr>
          <w:i/>
          <w:color w:val="0000FF"/>
        </w:rPr>
      </w:pPr>
    </w:p>
    <w:p w14:paraId="3DE115E2" w14:textId="77777777" w:rsidR="00EE5351" w:rsidRDefault="00EE5351" w:rsidP="00237BF1">
      <w:pPr>
        <w:pStyle w:val="Heading1"/>
        <w:numPr>
          <w:ilvl w:val="1"/>
          <w:numId w:val="13"/>
        </w:numPr>
        <w:ind w:left="1350" w:right="42" w:hanging="1350"/>
        <w:jc w:val="both"/>
        <w:rPr>
          <w:sz w:val="20"/>
        </w:rPr>
      </w:pPr>
      <w:bookmarkStart w:id="534" w:name="__RefHeading___Toc502917495"/>
      <w:bookmarkStart w:id="535" w:name="_Toc10046977"/>
      <w:bookmarkEnd w:id="534"/>
      <w:r>
        <w:rPr>
          <w:sz w:val="20"/>
        </w:rPr>
        <w:t>TERMINOLOGY</w:t>
      </w:r>
      <w:bookmarkEnd w:id="535"/>
    </w:p>
    <w:p w14:paraId="7F1163A7" w14:textId="77777777" w:rsidR="0060416B" w:rsidRDefault="0060416B" w:rsidP="0060416B">
      <w:pPr>
        <w:ind w:left="720"/>
      </w:pPr>
      <w:r>
        <w:t>The following are the terminologies used for simplification.</w:t>
      </w:r>
    </w:p>
    <w:p w14:paraId="59290031" w14:textId="77777777" w:rsidR="0060416B" w:rsidRPr="0060416B" w:rsidRDefault="0060416B" w:rsidP="0060416B">
      <w:pPr>
        <w:ind w:left="720"/>
      </w:pPr>
    </w:p>
    <w:tbl>
      <w:tblPr>
        <w:tblW w:w="0" w:type="auto"/>
        <w:tblInd w:w="710" w:type="dxa"/>
        <w:tblLayout w:type="fixed"/>
        <w:tblLook w:val="0000" w:firstRow="0" w:lastRow="0" w:firstColumn="0" w:lastColumn="0" w:noHBand="0" w:noVBand="0"/>
      </w:tblPr>
      <w:tblGrid>
        <w:gridCol w:w="1304"/>
        <w:gridCol w:w="1902"/>
        <w:gridCol w:w="5674"/>
      </w:tblGrid>
      <w:tr w:rsidR="00EE5351" w14:paraId="5062FF9A" w14:textId="77777777">
        <w:tc>
          <w:tcPr>
            <w:tcW w:w="1304" w:type="dxa"/>
            <w:tcBorders>
              <w:top w:val="single" w:sz="4" w:space="0" w:color="000000"/>
              <w:left w:val="single" w:sz="4" w:space="0" w:color="000000"/>
              <w:bottom w:val="single" w:sz="4" w:space="0" w:color="000000"/>
            </w:tcBorders>
            <w:shd w:val="clear" w:color="auto" w:fill="D8D8D8"/>
          </w:tcPr>
          <w:p w14:paraId="14F941D4" w14:textId="77777777" w:rsidR="00EE5351" w:rsidRDefault="00EE5351">
            <w:pPr>
              <w:pStyle w:val="BodyText"/>
              <w:spacing w:before="0"/>
              <w:ind w:left="0"/>
              <w:jc w:val="center"/>
              <w:rPr>
                <w:b/>
                <w:sz w:val="20"/>
                <w:lang w:val="en-US"/>
              </w:rPr>
            </w:pPr>
            <w:r>
              <w:rPr>
                <w:b/>
                <w:sz w:val="20"/>
                <w:lang w:val="en-US"/>
              </w:rPr>
              <w:t>No.</w:t>
            </w:r>
          </w:p>
        </w:tc>
        <w:tc>
          <w:tcPr>
            <w:tcW w:w="1902" w:type="dxa"/>
            <w:tcBorders>
              <w:top w:val="single" w:sz="4" w:space="0" w:color="000000"/>
              <w:left w:val="single" w:sz="4" w:space="0" w:color="000000"/>
              <w:bottom w:val="single" w:sz="4" w:space="0" w:color="000000"/>
            </w:tcBorders>
            <w:shd w:val="clear" w:color="auto" w:fill="D8D8D8"/>
          </w:tcPr>
          <w:p w14:paraId="395F1651" w14:textId="77777777" w:rsidR="00EE5351" w:rsidRDefault="00EE5351">
            <w:pPr>
              <w:pStyle w:val="BodyText"/>
              <w:spacing w:before="0"/>
              <w:ind w:left="0"/>
              <w:rPr>
                <w:b/>
                <w:sz w:val="20"/>
                <w:lang w:val="en-US"/>
              </w:rPr>
            </w:pPr>
            <w:r>
              <w:rPr>
                <w:b/>
                <w:sz w:val="20"/>
                <w:lang w:val="en-US"/>
              </w:rPr>
              <w:t>Term</w:t>
            </w:r>
          </w:p>
        </w:tc>
        <w:tc>
          <w:tcPr>
            <w:tcW w:w="5674" w:type="dxa"/>
            <w:tcBorders>
              <w:top w:val="single" w:sz="4" w:space="0" w:color="000000"/>
              <w:left w:val="single" w:sz="4" w:space="0" w:color="000000"/>
              <w:bottom w:val="single" w:sz="4" w:space="0" w:color="000000"/>
              <w:right w:val="single" w:sz="4" w:space="0" w:color="000000"/>
            </w:tcBorders>
            <w:shd w:val="clear" w:color="auto" w:fill="D8D8D8"/>
          </w:tcPr>
          <w:p w14:paraId="0FE7F307" w14:textId="77777777" w:rsidR="00EE5351" w:rsidRDefault="00EE5351">
            <w:pPr>
              <w:pStyle w:val="BodyText"/>
              <w:spacing w:before="0"/>
              <w:ind w:left="0"/>
            </w:pPr>
            <w:r>
              <w:rPr>
                <w:b/>
                <w:sz w:val="20"/>
                <w:lang w:val="en-US"/>
              </w:rPr>
              <w:t>Description</w:t>
            </w:r>
          </w:p>
        </w:tc>
      </w:tr>
      <w:tr w:rsidR="00EE5351" w14:paraId="63ECCEB6" w14:textId="77777777">
        <w:tc>
          <w:tcPr>
            <w:tcW w:w="1304" w:type="dxa"/>
            <w:tcBorders>
              <w:top w:val="single" w:sz="4" w:space="0" w:color="000000"/>
              <w:left w:val="single" w:sz="4" w:space="0" w:color="000000"/>
              <w:bottom w:val="single" w:sz="4" w:space="0" w:color="000000"/>
            </w:tcBorders>
            <w:shd w:val="clear" w:color="auto" w:fill="auto"/>
          </w:tcPr>
          <w:p w14:paraId="00F4894C" w14:textId="77777777" w:rsidR="00EE5351" w:rsidRDefault="00EE5351">
            <w:pPr>
              <w:pStyle w:val="BodyText"/>
              <w:spacing w:before="0"/>
              <w:ind w:left="0"/>
              <w:jc w:val="center"/>
              <w:rPr>
                <w:color w:val="000000"/>
                <w:sz w:val="20"/>
                <w:lang w:val="en-US"/>
              </w:rPr>
            </w:pPr>
            <w:r>
              <w:rPr>
                <w:sz w:val="20"/>
                <w:lang w:val="en-US"/>
              </w:rPr>
              <w:t>1.</w:t>
            </w:r>
          </w:p>
        </w:tc>
        <w:tc>
          <w:tcPr>
            <w:tcW w:w="1902" w:type="dxa"/>
            <w:tcBorders>
              <w:top w:val="single" w:sz="4" w:space="0" w:color="000000"/>
              <w:left w:val="single" w:sz="4" w:space="0" w:color="000000"/>
              <w:bottom w:val="single" w:sz="4" w:space="0" w:color="000000"/>
            </w:tcBorders>
            <w:shd w:val="clear" w:color="auto" w:fill="auto"/>
          </w:tcPr>
          <w:p w14:paraId="4043CDA0" w14:textId="77777777" w:rsidR="00EE5351" w:rsidRDefault="00EE5351">
            <w:pPr>
              <w:pStyle w:val="BodyText"/>
              <w:spacing w:before="0"/>
              <w:ind w:left="0"/>
              <w:rPr>
                <w:color w:val="000000"/>
                <w:sz w:val="20"/>
                <w:lang w:val="en-US"/>
              </w:rPr>
            </w:pPr>
            <w:r>
              <w:rPr>
                <w:color w:val="000000"/>
                <w:sz w:val="20"/>
                <w:lang w:val="en-US"/>
              </w:rPr>
              <w:t>App</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14:paraId="043442A1" w14:textId="77777777" w:rsidR="00EE5351" w:rsidRDefault="00EE5351">
            <w:pPr>
              <w:pStyle w:val="BodyText"/>
              <w:spacing w:before="0"/>
              <w:ind w:left="0"/>
            </w:pPr>
            <w:r>
              <w:rPr>
                <w:color w:val="000000"/>
                <w:sz w:val="20"/>
                <w:lang w:val="en-US"/>
              </w:rPr>
              <w:t>Application</w:t>
            </w:r>
          </w:p>
        </w:tc>
      </w:tr>
      <w:tr w:rsidR="00EE5351" w14:paraId="202F4031" w14:textId="77777777">
        <w:tc>
          <w:tcPr>
            <w:tcW w:w="1304" w:type="dxa"/>
            <w:tcBorders>
              <w:top w:val="single" w:sz="4" w:space="0" w:color="000000"/>
              <w:left w:val="single" w:sz="4" w:space="0" w:color="000000"/>
              <w:bottom w:val="single" w:sz="4" w:space="0" w:color="000000"/>
            </w:tcBorders>
            <w:shd w:val="clear" w:color="auto" w:fill="auto"/>
          </w:tcPr>
          <w:p w14:paraId="0EC30D1D" w14:textId="77777777" w:rsidR="00EE5351" w:rsidRDefault="00EE5351">
            <w:pPr>
              <w:pStyle w:val="BodyText"/>
              <w:spacing w:before="0"/>
              <w:ind w:left="0"/>
              <w:jc w:val="center"/>
              <w:rPr>
                <w:color w:val="000000"/>
                <w:sz w:val="20"/>
                <w:lang w:val="en-US"/>
              </w:rPr>
            </w:pPr>
            <w:r>
              <w:rPr>
                <w:sz w:val="20"/>
                <w:lang w:val="en-US"/>
              </w:rPr>
              <w:t>2.</w:t>
            </w:r>
          </w:p>
        </w:tc>
        <w:tc>
          <w:tcPr>
            <w:tcW w:w="1902" w:type="dxa"/>
            <w:tcBorders>
              <w:top w:val="single" w:sz="4" w:space="0" w:color="000000"/>
              <w:left w:val="single" w:sz="4" w:space="0" w:color="000000"/>
              <w:bottom w:val="single" w:sz="4" w:space="0" w:color="000000"/>
            </w:tcBorders>
            <w:shd w:val="clear" w:color="auto" w:fill="auto"/>
          </w:tcPr>
          <w:p w14:paraId="6BDAC1B6" w14:textId="77777777" w:rsidR="00EE5351" w:rsidRDefault="00EE5351">
            <w:pPr>
              <w:pStyle w:val="BodyText"/>
              <w:spacing w:before="0"/>
              <w:ind w:left="0"/>
              <w:rPr>
                <w:color w:val="000000"/>
                <w:sz w:val="20"/>
                <w:lang w:val="en-US"/>
              </w:rPr>
            </w:pPr>
            <w:r>
              <w:rPr>
                <w:color w:val="000000"/>
                <w:sz w:val="20"/>
                <w:lang w:val="en-US"/>
              </w:rPr>
              <w:t>DB</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14:paraId="42465B74" w14:textId="77777777" w:rsidR="00EE5351" w:rsidRDefault="00EE5351">
            <w:pPr>
              <w:pStyle w:val="BodyText"/>
              <w:spacing w:before="0"/>
              <w:ind w:left="0"/>
            </w:pPr>
            <w:r>
              <w:rPr>
                <w:color w:val="000000"/>
                <w:sz w:val="20"/>
                <w:lang w:val="en-US"/>
              </w:rPr>
              <w:t>Database</w:t>
            </w:r>
          </w:p>
        </w:tc>
      </w:tr>
      <w:tr w:rsidR="00EE5351" w14:paraId="18825D7C" w14:textId="77777777">
        <w:tc>
          <w:tcPr>
            <w:tcW w:w="1304" w:type="dxa"/>
            <w:tcBorders>
              <w:top w:val="single" w:sz="4" w:space="0" w:color="000000"/>
              <w:left w:val="single" w:sz="4" w:space="0" w:color="000000"/>
              <w:bottom w:val="single" w:sz="4" w:space="0" w:color="000000"/>
            </w:tcBorders>
            <w:shd w:val="clear" w:color="auto" w:fill="auto"/>
          </w:tcPr>
          <w:p w14:paraId="4FBE637A" w14:textId="77777777" w:rsidR="00EE5351" w:rsidRDefault="00EE5351">
            <w:pPr>
              <w:pStyle w:val="BodyText"/>
              <w:spacing w:before="0"/>
              <w:ind w:left="0"/>
              <w:jc w:val="center"/>
              <w:rPr>
                <w:color w:val="000000"/>
                <w:sz w:val="20"/>
                <w:lang w:val="en-US"/>
              </w:rPr>
            </w:pPr>
            <w:r>
              <w:rPr>
                <w:sz w:val="20"/>
                <w:lang w:val="en-US"/>
              </w:rPr>
              <w:t>3.</w:t>
            </w:r>
          </w:p>
        </w:tc>
        <w:tc>
          <w:tcPr>
            <w:tcW w:w="1902" w:type="dxa"/>
            <w:tcBorders>
              <w:top w:val="single" w:sz="4" w:space="0" w:color="000000"/>
              <w:left w:val="single" w:sz="4" w:space="0" w:color="000000"/>
              <w:bottom w:val="single" w:sz="4" w:space="0" w:color="000000"/>
            </w:tcBorders>
            <w:shd w:val="clear" w:color="auto" w:fill="auto"/>
          </w:tcPr>
          <w:p w14:paraId="55FB2AB1" w14:textId="77777777" w:rsidR="00EE5351" w:rsidRDefault="00EE5351">
            <w:pPr>
              <w:pStyle w:val="BodyText"/>
              <w:spacing w:before="0"/>
              <w:ind w:left="0"/>
              <w:rPr>
                <w:color w:val="000000"/>
                <w:sz w:val="20"/>
                <w:lang w:val="en-US"/>
              </w:rPr>
            </w:pPr>
            <w:r>
              <w:rPr>
                <w:color w:val="000000"/>
                <w:sz w:val="20"/>
                <w:lang w:val="en-US"/>
              </w:rPr>
              <w:t>DSL</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14:paraId="1FA1AD4E" w14:textId="77777777" w:rsidR="00EE5351" w:rsidRDefault="00EE5351">
            <w:pPr>
              <w:pStyle w:val="BodyText"/>
              <w:spacing w:before="0"/>
              <w:ind w:left="0"/>
            </w:pPr>
            <w:r>
              <w:rPr>
                <w:color w:val="000000"/>
                <w:sz w:val="20"/>
                <w:lang w:val="en-US"/>
              </w:rPr>
              <w:t>Domain Specific Language</w:t>
            </w:r>
          </w:p>
        </w:tc>
      </w:tr>
      <w:tr w:rsidR="00EE5351" w14:paraId="550E7164" w14:textId="77777777">
        <w:tc>
          <w:tcPr>
            <w:tcW w:w="1304" w:type="dxa"/>
            <w:tcBorders>
              <w:top w:val="single" w:sz="4" w:space="0" w:color="000000"/>
              <w:left w:val="single" w:sz="4" w:space="0" w:color="000000"/>
              <w:bottom w:val="single" w:sz="4" w:space="0" w:color="000000"/>
            </w:tcBorders>
            <w:shd w:val="clear" w:color="auto" w:fill="auto"/>
          </w:tcPr>
          <w:p w14:paraId="5C4910D9" w14:textId="77777777" w:rsidR="00EE5351" w:rsidRDefault="00EE5351">
            <w:pPr>
              <w:pStyle w:val="BodyText"/>
              <w:spacing w:before="0"/>
              <w:ind w:left="0"/>
              <w:jc w:val="center"/>
              <w:rPr>
                <w:color w:val="000000"/>
                <w:sz w:val="20"/>
                <w:lang w:val="en-US"/>
              </w:rPr>
            </w:pPr>
            <w:r>
              <w:rPr>
                <w:sz w:val="20"/>
                <w:lang w:val="en-US"/>
              </w:rPr>
              <w:t>4.</w:t>
            </w:r>
          </w:p>
        </w:tc>
        <w:tc>
          <w:tcPr>
            <w:tcW w:w="1902" w:type="dxa"/>
            <w:tcBorders>
              <w:top w:val="single" w:sz="4" w:space="0" w:color="000000"/>
              <w:left w:val="single" w:sz="4" w:space="0" w:color="000000"/>
              <w:bottom w:val="single" w:sz="4" w:space="0" w:color="000000"/>
            </w:tcBorders>
            <w:shd w:val="clear" w:color="auto" w:fill="auto"/>
          </w:tcPr>
          <w:p w14:paraId="7A183483" w14:textId="77777777" w:rsidR="00EE5351" w:rsidRDefault="00EE5351">
            <w:pPr>
              <w:pStyle w:val="BodyText"/>
              <w:tabs>
                <w:tab w:val="left" w:pos="960"/>
              </w:tabs>
              <w:spacing w:before="0"/>
              <w:ind w:left="0"/>
              <w:rPr>
                <w:color w:val="000000"/>
                <w:sz w:val="20"/>
                <w:lang w:val="en-US"/>
              </w:rPr>
            </w:pPr>
            <w:r>
              <w:rPr>
                <w:color w:val="000000"/>
                <w:sz w:val="20"/>
                <w:lang w:val="en-US"/>
              </w:rPr>
              <w:t>AD</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14:paraId="0DA38412" w14:textId="77777777" w:rsidR="00EE5351" w:rsidRDefault="00EE5351">
            <w:pPr>
              <w:pStyle w:val="BodyText"/>
              <w:spacing w:before="0"/>
              <w:ind w:left="0"/>
            </w:pPr>
            <w:r>
              <w:rPr>
                <w:color w:val="000000"/>
                <w:sz w:val="20"/>
                <w:lang w:val="en-US"/>
              </w:rPr>
              <w:t xml:space="preserve">Active Directory </w:t>
            </w:r>
          </w:p>
        </w:tc>
      </w:tr>
      <w:tr w:rsidR="00EE5351" w14:paraId="0DC9E318" w14:textId="77777777">
        <w:tc>
          <w:tcPr>
            <w:tcW w:w="1304" w:type="dxa"/>
            <w:tcBorders>
              <w:top w:val="single" w:sz="4" w:space="0" w:color="000000"/>
              <w:left w:val="single" w:sz="4" w:space="0" w:color="000000"/>
              <w:bottom w:val="single" w:sz="4" w:space="0" w:color="000000"/>
            </w:tcBorders>
            <w:shd w:val="clear" w:color="auto" w:fill="auto"/>
          </w:tcPr>
          <w:p w14:paraId="2620F4C7" w14:textId="77777777" w:rsidR="00EE5351" w:rsidRDefault="00EE5351">
            <w:pPr>
              <w:pStyle w:val="BodyText"/>
              <w:spacing w:before="0"/>
              <w:ind w:left="0"/>
              <w:jc w:val="center"/>
              <w:rPr>
                <w:color w:val="000000"/>
                <w:sz w:val="20"/>
                <w:lang w:val="en-US"/>
              </w:rPr>
            </w:pPr>
            <w:r>
              <w:rPr>
                <w:sz w:val="20"/>
                <w:lang w:val="en-US"/>
              </w:rPr>
              <w:t>5.</w:t>
            </w:r>
          </w:p>
        </w:tc>
        <w:tc>
          <w:tcPr>
            <w:tcW w:w="1902" w:type="dxa"/>
            <w:tcBorders>
              <w:top w:val="single" w:sz="4" w:space="0" w:color="000000"/>
              <w:left w:val="single" w:sz="4" w:space="0" w:color="000000"/>
              <w:bottom w:val="single" w:sz="4" w:space="0" w:color="000000"/>
            </w:tcBorders>
            <w:shd w:val="clear" w:color="auto" w:fill="auto"/>
          </w:tcPr>
          <w:p w14:paraId="595B3BE6" w14:textId="77777777" w:rsidR="00EE5351" w:rsidRDefault="00EE5351">
            <w:pPr>
              <w:pStyle w:val="BodyText"/>
              <w:spacing w:before="0"/>
              <w:ind w:left="0"/>
              <w:rPr>
                <w:color w:val="000000"/>
                <w:sz w:val="20"/>
                <w:lang w:val="en-US"/>
              </w:rPr>
            </w:pPr>
            <w:r>
              <w:rPr>
                <w:color w:val="000000"/>
                <w:sz w:val="20"/>
                <w:lang w:val="en-US"/>
              </w:rPr>
              <w:t>OS</w:t>
            </w:r>
          </w:p>
        </w:tc>
        <w:tc>
          <w:tcPr>
            <w:tcW w:w="5674" w:type="dxa"/>
            <w:tcBorders>
              <w:top w:val="single" w:sz="4" w:space="0" w:color="000000"/>
              <w:left w:val="single" w:sz="4" w:space="0" w:color="000000"/>
              <w:bottom w:val="single" w:sz="4" w:space="0" w:color="000000"/>
              <w:right w:val="single" w:sz="4" w:space="0" w:color="000000"/>
            </w:tcBorders>
            <w:shd w:val="clear" w:color="auto" w:fill="auto"/>
          </w:tcPr>
          <w:p w14:paraId="1C15DCF2" w14:textId="77777777" w:rsidR="00EE5351" w:rsidRDefault="00EE5351">
            <w:pPr>
              <w:pStyle w:val="BodyText"/>
              <w:keepNext/>
              <w:spacing w:before="0"/>
              <w:ind w:left="0"/>
            </w:pPr>
            <w:r>
              <w:rPr>
                <w:color w:val="000000"/>
                <w:sz w:val="20"/>
                <w:lang w:val="en-US"/>
              </w:rPr>
              <w:t>Operating System</w:t>
            </w:r>
          </w:p>
        </w:tc>
      </w:tr>
      <w:tr w:rsidR="009C49CB" w14:paraId="00A0D1DE" w14:textId="77777777" w:rsidTr="00EE5351">
        <w:tc>
          <w:tcPr>
            <w:tcW w:w="1304" w:type="dxa"/>
            <w:tcBorders>
              <w:top w:val="single" w:sz="4" w:space="0" w:color="000000"/>
              <w:left w:val="single" w:sz="4" w:space="0" w:color="000000"/>
              <w:bottom w:val="single" w:sz="4" w:space="0" w:color="000000"/>
            </w:tcBorders>
            <w:shd w:val="clear" w:color="auto" w:fill="auto"/>
          </w:tcPr>
          <w:p w14:paraId="1519C585" w14:textId="77777777" w:rsidR="009C49CB" w:rsidRDefault="009C49CB" w:rsidP="009C49CB">
            <w:pPr>
              <w:pStyle w:val="BodyText"/>
              <w:spacing w:before="0"/>
              <w:ind w:left="0"/>
              <w:jc w:val="center"/>
              <w:rPr>
                <w:sz w:val="20"/>
                <w:lang w:val="en-US"/>
              </w:rPr>
            </w:pPr>
            <w:r>
              <w:rPr>
                <w:sz w:val="20"/>
                <w:lang w:val="en-US"/>
              </w:rPr>
              <w:t>6.</w:t>
            </w:r>
          </w:p>
        </w:tc>
        <w:tc>
          <w:tcPr>
            <w:tcW w:w="1902" w:type="dxa"/>
            <w:tcBorders>
              <w:top w:val="single" w:sz="4" w:space="0" w:color="000000"/>
              <w:left w:val="single" w:sz="4" w:space="0" w:color="000000"/>
              <w:bottom w:val="single" w:sz="4" w:space="0" w:color="000000"/>
            </w:tcBorders>
            <w:shd w:val="clear" w:color="auto" w:fill="auto"/>
          </w:tcPr>
          <w:p w14:paraId="18BB42D4" w14:textId="77777777" w:rsidR="009C49CB" w:rsidRDefault="009C49CB" w:rsidP="009C49CB">
            <w:pPr>
              <w:pStyle w:val="BodyText"/>
              <w:spacing w:before="0"/>
              <w:ind w:left="0"/>
              <w:rPr>
                <w:color w:val="000000"/>
                <w:sz w:val="20"/>
                <w:lang w:val="en-US"/>
              </w:rPr>
            </w:pPr>
            <w:r>
              <w:rPr>
                <w:color w:val="000000"/>
                <w:sz w:val="20"/>
                <w:lang w:val="en-US"/>
              </w:rPr>
              <w:t>SOD</w:t>
            </w:r>
          </w:p>
        </w:tc>
        <w:tc>
          <w:tcPr>
            <w:tcW w:w="56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F8BBE" w14:textId="77777777" w:rsidR="009C49CB" w:rsidRDefault="009C49CB" w:rsidP="0021592D">
            <w:pPr>
              <w:pStyle w:val="WW-Default"/>
              <w:keepNext/>
            </w:pPr>
            <w:r>
              <w:rPr>
                <w:rFonts w:ascii="Arial" w:hAnsi="Arial" w:cs="Arial"/>
                <w:sz w:val="20"/>
                <w:szCs w:val="20"/>
              </w:rPr>
              <w:t>System Operational Document</w:t>
            </w:r>
          </w:p>
        </w:tc>
      </w:tr>
    </w:tbl>
    <w:p w14:paraId="349FDCF5" w14:textId="77777777" w:rsidR="0021592D" w:rsidRDefault="0021592D" w:rsidP="0021592D">
      <w:pPr>
        <w:pStyle w:val="Caption"/>
        <w:jc w:val="center"/>
      </w:pPr>
      <w:bookmarkStart w:id="536" w:name="__RefHeading___Toc502917496"/>
      <w:bookmarkStart w:id="537" w:name="_Toc511398180"/>
      <w:bookmarkEnd w:id="536"/>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3</w:t>
      </w:r>
      <w:r w:rsidR="00653704">
        <w:rPr>
          <w:noProof/>
        </w:rPr>
        <w:fldChar w:fldCharType="end"/>
      </w:r>
      <w:r>
        <w:t>: Terminology</w:t>
      </w:r>
      <w:bookmarkEnd w:id="537"/>
    </w:p>
    <w:p w14:paraId="73EC7C64" w14:textId="77777777" w:rsidR="00EE5351" w:rsidRPr="00ED7DFD" w:rsidRDefault="00EE5351" w:rsidP="008B122F">
      <w:pPr>
        <w:pStyle w:val="Heading1"/>
        <w:numPr>
          <w:ilvl w:val="1"/>
          <w:numId w:val="13"/>
        </w:numPr>
        <w:ind w:left="1350" w:right="42" w:hanging="1350"/>
        <w:jc w:val="both"/>
        <w:rPr>
          <w:sz w:val="20"/>
        </w:rPr>
      </w:pPr>
      <w:bookmarkStart w:id="538" w:name="_Toc10046978"/>
      <w:r>
        <w:rPr>
          <w:sz w:val="20"/>
        </w:rPr>
        <w:t>REFERENCES</w:t>
      </w:r>
      <w:bookmarkEnd w:id="538"/>
    </w:p>
    <w:p w14:paraId="526D086B" w14:textId="77777777" w:rsidR="0060416B" w:rsidRDefault="0060416B" w:rsidP="0060416B">
      <w:pPr>
        <w:ind w:left="720"/>
        <w:rPr>
          <w:rFonts w:cs="Times New Roman"/>
          <w:lang w:eastAsia="en-US"/>
        </w:rPr>
      </w:pPr>
      <w:r>
        <w:t>The following are references used for preparing the document.</w:t>
      </w:r>
    </w:p>
    <w:bookmarkEnd w:id="531"/>
    <w:p w14:paraId="3BE8CB4F" w14:textId="77777777" w:rsidR="00EE5351" w:rsidRDefault="00EE5351">
      <w:pPr>
        <w:ind w:left="0"/>
        <w:rPr>
          <w:lang w:val="en-GB"/>
        </w:rPr>
      </w:pPr>
    </w:p>
    <w:tbl>
      <w:tblPr>
        <w:tblW w:w="8896" w:type="dxa"/>
        <w:tblInd w:w="710" w:type="dxa"/>
        <w:tblLayout w:type="fixed"/>
        <w:tblLook w:val="0000" w:firstRow="0" w:lastRow="0" w:firstColumn="0" w:lastColumn="0" w:noHBand="0" w:noVBand="0"/>
      </w:tblPr>
      <w:tblGrid>
        <w:gridCol w:w="1300"/>
        <w:gridCol w:w="1890"/>
        <w:gridCol w:w="5706"/>
      </w:tblGrid>
      <w:tr w:rsidR="00EE5351" w14:paraId="29BAA22F" w14:textId="77777777" w:rsidTr="00F10D91">
        <w:trPr>
          <w:tblHeader/>
        </w:trPr>
        <w:tc>
          <w:tcPr>
            <w:tcW w:w="1300" w:type="dxa"/>
            <w:tcBorders>
              <w:top w:val="single" w:sz="4" w:space="0" w:color="000000"/>
              <w:left w:val="single" w:sz="4" w:space="0" w:color="000000"/>
              <w:bottom w:val="single" w:sz="4" w:space="0" w:color="000000"/>
            </w:tcBorders>
            <w:shd w:val="clear" w:color="auto" w:fill="D9D9D9"/>
          </w:tcPr>
          <w:p w14:paraId="6CCC78C1" w14:textId="77777777" w:rsidR="00EE5351" w:rsidRDefault="00EE5351">
            <w:pPr>
              <w:pStyle w:val="BodyText"/>
              <w:spacing w:before="0"/>
              <w:ind w:left="0"/>
              <w:jc w:val="center"/>
              <w:rPr>
                <w:b/>
                <w:sz w:val="20"/>
                <w:lang w:val="en-US"/>
              </w:rPr>
            </w:pPr>
            <w:r>
              <w:rPr>
                <w:b/>
                <w:sz w:val="20"/>
                <w:lang w:val="en-US"/>
              </w:rPr>
              <w:t>No.</w:t>
            </w:r>
          </w:p>
        </w:tc>
        <w:tc>
          <w:tcPr>
            <w:tcW w:w="1890" w:type="dxa"/>
            <w:tcBorders>
              <w:top w:val="single" w:sz="4" w:space="0" w:color="000000"/>
              <w:left w:val="single" w:sz="4" w:space="0" w:color="000000"/>
              <w:bottom w:val="single" w:sz="4" w:space="0" w:color="000000"/>
            </w:tcBorders>
            <w:shd w:val="clear" w:color="auto" w:fill="D9D9D9"/>
          </w:tcPr>
          <w:p w14:paraId="7B4162E5" w14:textId="77777777" w:rsidR="00EE5351" w:rsidRDefault="00EE5351">
            <w:pPr>
              <w:pStyle w:val="BodyText"/>
              <w:spacing w:before="0"/>
              <w:ind w:left="0"/>
              <w:jc w:val="center"/>
              <w:rPr>
                <w:b/>
                <w:sz w:val="20"/>
                <w:lang w:val="en-US"/>
              </w:rPr>
            </w:pPr>
            <w:r>
              <w:rPr>
                <w:b/>
                <w:sz w:val="20"/>
                <w:lang w:val="en-US"/>
              </w:rPr>
              <w:t>Document</w:t>
            </w:r>
          </w:p>
        </w:tc>
        <w:tc>
          <w:tcPr>
            <w:tcW w:w="5706" w:type="dxa"/>
            <w:tcBorders>
              <w:top w:val="single" w:sz="4" w:space="0" w:color="000000"/>
              <w:left w:val="single" w:sz="4" w:space="0" w:color="000000"/>
              <w:bottom w:val="single" w:sz="4" w:space="0" w:color="000000"/>
              <w:right w:val="single" w:sz="4" w:space="0" w:color="000000"/>
            </w:tcBorders>
            <w:shd w:val="clear" w:color="auto" w:fill="D9D9D9"/>
          </w:tcPr>
          <w:p w14:paraId="167BE2DB" w14:textId="77777777" w:rsidR="00EE5351" w:rsidRDefault="00EE5351">
            <w:pPr>
              <w:pStyle w:val="BodyText"/>
              <w:spacing w:before="0"/>
              <w:ind w:left="0"/>
              <w:jc w:val="center"/>
            </w:pPr>
            <w:r>
              <w:rPr>
                <w:b/>
                <w:sz w:val="20"/>
                <w:lang w:val="en-US"/>
              </w:rPr>
              <w:t>Description</w:t>
            </w:r>
          </w:p>
        </w:tc>
      </w:tr>
      <w:tr w:rsidR="00EE5351" w14:paraId="1BB2F96B" w14:textId="77777777" w:rsidTr="00F10D91">
        <w:tc>
          <w:tcPr>
            <w:tcW w:w="1300" w:type="dxa"/>
            <w:tcBorders>
              <w:top w:val="single" w:sz="4" w:space="0" w:color="000000"/>
              <w:left w:val="single" w:sz="4" w:space="0" w:color="000000"/>
              <w:bottom w:val="single" w:sz="4" w:space="0" w:color="000000"/>
            </w:tcBorders>
            <w:shd w:val="clear" w:color="auto" w:fill="auto"/>
          </w:tcPr>
          <w:p w14:paraId="77ECA882" w14:textId="77777777" w:rsidR="00EE5351" w:rsidRDefault="00EE5351">
            <w:pPr>
              <w:pStyle w:val="BodyText"/>
              <w:spacing w:before="0"/>
              <w:ind w:left="0"/>
              <w:jc w:val="center"/>
              <w:rPr>
                <w:sz w:val="20"/>
                <w:lang w:val="en-US"/>
              </w:rPr>
            </w:pPr>
            <w:r>
              <w:rPr>
                <w:sz w:val="20"/>
                <w:lang w:val="en-US"/>
              </w:rPr>
              <w:t>1</w:t>
            </w:r>
          </w:p>
        </w:tc>
        <w:tc>
          <w:tcPr>
            <w:tcW w:w="1890" w:type="dxa"/>
            <w:tcBorders>
              <w:top w:val="single" w:sz="4" w:space="0" w:color="000000"/>
              <w:left w:val="single" w:sz="4" w:space="0" w:color="000000"/>
              <w:bottom w:val="single" w:sz="4" w:space="0" w:color="000000"/>
            </w:tcBorders>
            <w:shd w:val="clear" w:color="auto" w:fill="auto"/>
          </w:tcPr>
          <w:p w14:paraId="4D096F59" w14:textId="77777777" w:rsidR="00EE5351" w:rsidRDefault="00EE5351">
            <w:pPr>
              <w:pStyle w:val="BodyText"/>
              <w:spacing w:before="0"/>
              <w:ind w:left="0"/>
              <w:rPr>
                <w:sz w:val="20"/>
                <w:lang w:val="en-US"/>
              </w:rPr>
            </w:pPr>
            <w:r>
              <w:rPr>
                <w:sz w:val="20"/>
                <w:lang w:val="en-US"/>
              </w:rPr>
              <w:t>SOW</w:t>
            </w:r>
          </w:p>
        </w:tc>
        <w:tc>
          <w:tcPr>
            <w:tcW w:w="5706" w:type="dxa"/>
            <w:tcBorders>
              <w:top w:val="single" w:sz="4" w:space="0" w:color="000000"/>
              <w:left w:val="single" w:sz="4" w:space="0" w:color="000000"/>
              <w:bottom w:val="single" w:sz="4" w:space="0" w:color="000000"/>
              <w:right w:val="single" w:sz="4" w:space="0" w:color="000000"/>
            </w:tcBorders>
            <w:shd w:val="clear" w:color="auto" w:fill="auto"/>
          </w:tcPr>
          <w:p w14:paraId="7E01875D" w14:textId="77777777" w:rsidR="00EE5351" w:rsidRDefault="00EE5351">
            <w:pPr>
              <w:pStyle w:val="BodyText"/>
              <w:spacing w:before="0"/>
              <w:ind w:left="0"/>
            </w:pPr>
            <w:r>
              <w:rPr>
                <w:sz w:val="20"/>
                <w:lang w:val="en-US"/>
              </w:rPr>
              <w:t xml:space="preserve">Statement of Work as supplied as agreed upon between </w:t>
            </w:r>
            <w:r w:rsidR="009E6A6B">
              <w:rPr>
                <w:sz w:val="20"/>
                <w:lang w:val="en-US"/>
              </w:rPr>
              <w:t>ATOS</w:t>
            </w:r>
            <w:r>
              <w:rPr>
                <w:sz w:val="20"/>
                <w:lang w:val="en-US"/>
              </w:rPr>
              <w:t xml:space="preserve"> and MAB</w:t>
            </w:r>
          </w:p>
        </w:tc>
      </w:tr>
      <w:tr w:rsidR="00EE5351" w14:paraId="51F5F7E8" w14:textId="77777777" w:rsidTr="00F10D91">
        <w:tc>
          <w:tcPr>
            <w:tcW w:w="1300" w:type="dxa"/>
            <w:tcBorders>
              <w:top w:val="single" w:sz="4" w:space="0" w:color="000000"/>
              <w:left w:val="single" w:sz="4" w:space="0" w:color="000000"/>
              <w:bottom w:val="single" w:sz="4" w:space="0" w:color="000000"/>
            </w:tcBorders>
            <w:shd w:val="clear" w:color="auto" w:fill="auto"/>
          </w:tcPr>
          <w:p w14:paraId="3C173073" w14:textId="77777777" w:rsidR="00EE5351" w:rsidRDefault="00F10D91">
            <w:pPr>
              <w:pStyle w:val="BodyText"/>
              <w:spacing w:before="0"/>
              <w:ind w:left="0"/>
              <w:jc w:val="center"/>
              <w:rPr>
                <w:sz w:val="20"/>
                <w:lang w:val="en-US"/>
              </w:rPr>
            </w:pPr>
            <w:r>
              <w:rPr>
                <w:sz w:val="20"/>
                <w:lang w:val="en-US"/>
              </w:rPr>
              <w:t>2</w:t>
            </w:r>
          </w:p>
        </w:tc>
        <w:tc>
          <w:tcPr>
            <w:tcW w:w="1890" w:type="dxa"/>
            <w:tcBorders>
              <w:top w:val="single" w:sz="4" w:space="0" w:color="000000"/>
              <w:left w:val="single" w:sz="4" w:space="0" w:color="000000"/>
              <w:bottom w:val="single" w:sz="4" w:space="0" w:color="000000"/>
            </w:tcBorders>
            <w:shd w:val="clear" w:color="auto" w:fill="auto"/>
          </w:tcPr>
          <w:p w14:paraId="60AA768E" w14:textId="77777777" w:rsidR="00EE5351" w:rsidRPr="009E6A6B" w:rsidRDefault="00EE5351">
            <w:pPr>
              <w:pStyle w:val="BodyText"/>
              <w:spacing w:before="0"/>
              <w:ind w:left="0"/>
              <w:rPr>
                <w:sz w:val="20"/>
                <w:highlight w:val="yellow"/>
                <w:lang w:val="en-US"/>
              </w:rPr>
            </w:pPr>
            <w:r w:rsidRPr="009E6A6B">
              <w:rPr>
                <w:sz w:val="20"/>
                <w:highlight w:val="yellow"/>
                <w:lang w:val="en-US"/>
              </w:rPr>
              <w:t>Test Plan Document</w:t>
            </w:r>
          </w:p>
        </w:tc>
        <w:tc>
          <w:tcPr>
            <w:tcW w:w="5706" w:type="dxa"/>
            <w:tcBorders>
              <w:top w:val="single" w:sz="4" w:space="0" w:color="000000"/>
              <w:left w:val="single" w:sz="4" w:space="0" w:color="000000"/>
              <w:bottom w:val="single" w:sz="4" w:space="0" w:color="000000"/>
              <w:right w:val="single" w:sz="4" w:space="0" w:color="000000"/>
            </w:tcBorders>
            <w:shd w:val="clear" w:color="auto" w:fill="auto"/>
          </w:tcPr>
          <w:p w14:paraId="06930A12" w14:textId="77777777" w:rsidR="00EE5351" w:rsidRPr="009E6A6B" w:rsidRDefault="00EE5351" w:rsidP="0021592D">
            <w:pPr>
              <w:pStyle w:val="BodyText"/>
              <w:keepNext/>
              <w:spacing w:before="0"/>
              <w:ind w:left="0"/>
              <w:rPr>
                <w:highlight w:val="yellow"/>
              </w:rPr>
            </w:pPr>
            <w:r w:rsidRPr="009E6A6B">
              <w:rPr>
                <w:sz w:val="20"/>
                <w:highlight w:val="yellow"/>
                <w:lang w:val="en-US"/>
              </w:rPr>
              <w:t xml:space="preserve">Document highlighting the Test plan for the collaboration platform. This is supplied by </w:t>
            </w:r>
            <w:commentRangeStart w:id="539"/>
            <w:r w:rsidRPr="009E6A6B">
              <w:rPr>
                <w:sz w:val="20"/>
                <w:highlight w:val="yellow"/>
                <w:lang w:val="en-US"/>
              </w:rPr>
              <w:t>TCS</w:t>
            </w:r>
            <w:commentRangeEnd w:id="539"/>
            <w:r w:rsidR="009E6A6B">
              <w:rPr>
                <w:rStyle w:val="CommentReference"/>
                <w:rFonts w:ascii="Times New Roman" w:hAnsi="Times New Roman" w:cs="Times New Roman"/>
                <w:lang w:val="en-US"/>
              </w:rPr>
              <w:commentReference w:id="539"/>
            </w:r>
          </w:p>
        </w:tc>
      </w:tr>
    </w:tbl>
    <w:p w14:paraId="64344EEE" w14:textId="77777777" w:rsidR="00EE5351" w:rsidRDefault="0021592D" w:rsidP="0021592D">
      <w:pPr>
        <w:pStyle w:val="Caption"/>
        <w:jc w:val="center"/>
        <w:rPr>
          <w:b/>
          <w:bCs/>
          <w:sz w:val="28"/>
          <w:szCs w:val="28"/>
        </w:rPr>
      </w:pPr>
      <w:bookmarkStart w:id="540" w:name="_Toc511398181"/>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4</w:t>
      </w:r>
      <w:r w:rsidR="00653704">
        <w:rPr>
          <w:noProof/>
        </w:rPr>
        <w:fldChar w:fldCharType="end"/>
      </w:r>
      <w:r>
        <w:t>: Refer</w:t>
      </w:r>
      <w:r w:rsidR="00570B1D">
        <w:t>e</w:t>
      </w:r>
      <w:r>
        <w:t>nces</w:t>
      </w:r>
      <w:bookmarkEnd w:id="540"/>
    </w:p>
    <w:p w14:paraId="45C4DD86" w14:textId="77777777" w:rsidR="00EE5351" w:rsidRDefault="00EE5351">
      <w:pPr>
        <w:jc w:val="center"/>
        <w:rPr>
          <w:b/>
          <w:bCs/>
          <w:sz w:val="28"/>
          <w:szCs w:val="28"/>
        </w:rPr>
      </w:pPr>
    </w:p>
    <w:p w14:paraId="2C732816" w14:textId="77777777" w:rsidR="00EE5351" w:rsidRDefault="00EE5351">
      <w:pPr>
        <w:jc w:val="center"/>
        <w:rPr>
          <w:b/>
          <w:bCs/>
          <w:sz w:val="28"/>
          <w:szCs w:val="28"/>
        </w:rPr>
      </w:pPr>
    </w:p>
    <w:p w14:paraId="58D595A1" w14:textId="77777777" w:rsidR="00EE5351" w:rsidRDefault="00EE5351">
      <w:pPr>
        <w:jc w:val="center"/>
        <w:rPr>
          <w:b/>
          <w:bCs/>
          <w:sz w:val="28"/>
          <w:szCs w:val="28"/>
        </w:rPr>
      </w:pPr>
    </w:p>
    <w:p w14:paraId="14DA1FD3" w14:textId="77777777" w:rsidR="00EE5351" w:rsidRDefault="00EE5351">
      <w:pPr>
        <w:jc w:val="center"/>
        <w:rPr>
          <w:b/>
          <w:bCs/>
          <w:sz w:val="28"/>
          <w:szCs w:val="28"/>
        </w:rPr>
      </w:pPr>
    </w:p>
    <w:p w14:paraId="0F03AF6E" w14:textId="77777777" w:rsidR="00CC4237" w:rsidRDefault="00CC4237">
      <w:pPr>
        <w:jc w:val="center"/>
        <w:rPr>
          <w:b/>
          <w:bCs/>
          <w:sz w:val="28"/>
          <w:szCs w:val="28"/>
        </w:rPr>
        <w:sectPr w:rsidR="00CC4237" w:rsidSect="00CC4237">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216" w:footer="216" w:gutter="0"/>
          <w:pgNumType w:start="1" w:chapStyle="9"/>
          <w:cols w:space="720"/>
          <w:docGrid w:linePitch="600" w:charSpace="40960"/>
        </w:sectPr>
      </w:pPr>
    </w:p>
    <w:p w14:paraId="1B6DD745" w14:textId="77777777" w:rsidR="00EE5351" w:rsidRDefault="00EE5351">
      <w:pPr>
        <w:jc w:val="center"/>
        <w:rPr>
          <w:b/>
          <w:bCs/>
          <w:sz w:val="28"/>
          <w:szCs w:val="28"/>
        </w:rPr>
      </w:pPr>
    </w:p>
    <w:p w14:paraId="5FE83068" w14:textId="77777777" w:rsidR="00EE5351" w:rsidRDefault="00EE5351">
      <w:pPr>
        <w:jc w:val="center"/>
        <w:rPr>
          <w:b/>
          <w:bCs/>
          <w:sz w:val="28"/>
          <w:szCs w:val="28"/>
        </w:rPr>
      </w:pPr>
    </w:p>
    <w:p w14:paraId="6995E46A" w14:textId="77777777" w:rsidR="00EE5351" w:rsidRDefault="00EE5351">
      <w:pPr>
        <w:jc w:val="center"/>
        <w:rPr>
          <w:b/>
          <w:bCs/>
          <w:sz w:val="28"/>
          <w:szCs w:val="28"/>
        </w:rPr>
      </w:pPr>
    </w:p>
    <w:p w14:paraId="3668A028" w14:textId="77777777" w:rsidR="00EE5351" w:rsidRDefault="00EE5351">
      <w:pPr>
        <w:jc w:val="center"/>
        <w:rPr>
          <w:b/>
          <w:bCs/>
          <w:sz w:val="28"/>
          <w:szCs w:val="28"/>
        </w:rPr>
      </w:pPr>
    </w:p>
    <w:p w14:paraId="66D4FCB7" w14:textId="77777777" w:rsidR="00EE5351" w:rsidRDefault="00EE5351">
      <w:pPr>
        <w:jc w:val="center"/>
        <w:rPr>
          <w:b/>
          <w:bCs/>
          <w:sz w:val="28"/>
          <w:szCs w:val="28"/>
        </w:rPr>
      </w:pPr>
    </w:p>
    <w:p w14:paraId="13EFDEB0" w14:textId="77777777" w:rsidR="00EE5351" w:rsidRDefault="00EE5351">
      <w:pPr>
        <w:jc w:val="center"/>
        <w:rPr>
          <w:b/>
          <w:bCs/>
          <w:sz w:val="28"/>
          <w:szCs w:val="28"/>
        </w:rPr>
      </w:pPr>
    </w:p>
    <w:p w14:paraId="743EB01F" w14:textId="77777777" w:rsidR="00EE5351" w:rsidRDefault="00EE5351">
      <w:pPr>
        <w:jc w:val="center"/>
        <w:rPr>
          <w:b/>
          <w:bCs/>
          <w:sz w:val="28"/>
          <w:szCs w:val="28"/>
        </w:rPr>
      </w:pPr>
    </w:p>
    <w:p w14:paraId="23F77938" w14:textId="77777777" w:rsidR="00EE5351" w:rsidRDefault="00EE5351">
      <w:pPr>
        <w:jc w:val="center"/>
        <w:rPr>
          <w:b/>
          <w:bCs/>
          <w:sz w:val="28"/>
          <w:szCs w:val="28"/>
        </w:rPr>
      </w:pPr>
    </w:p>
    <w:p w14:paraId="67F218CE" w14:textId="77777777" w:rsidR="00EE5351" w:rsidRDefault="00EE5351">
      <w:pPr>
        <w:jc w:val="center"/>
        <w:rPr>
          <w:b/>
          <w:bCs/>
          <w:sz w:val="28"/>
          <w:szCs w:val="28"/>
        </w:rPr>
      </w:pPr>
    </w:p>
    <w:p w14:paraId="4DAE9145" w14:textId="77777777" w:rsidR="00EE5351" w:rsidRDefault="00EE5351">
      <w:pPr>
        <w:jc w:val="center"/>
        <w:rPr>
          <w:b/>
          <w:bCs/>
          <w:sz w:val="28"/>
          <w:szCs w:val="28"/>
        </w:rPr>
      </w:pPr>
    </w:p>
    <w:p w14:paraId="3D07D643" w14:textId="77777777" w:rsidR="0060416B" w:rsidRDefault="0060416B">
      <w:pPr>
        <w:jc w:val="center"/>
        <w:rPr>
          <w:b/>
          <w:bCs/>
          <w:sz w:val="28"/>
          <w:szCs w:val="28"/>
        </w:rPr>
      </w:pPr>
    </w:p>
    <w:p w14:paraId="70B3AC24" w14:textId="77777777" w:rsidR="0060416B" w:rsidRDefault="0060416B">
      <w:pPr>
        <w:jc w:val="center"/>
        <w:rPr>
          <w:b/>
          <w:bCs/>
          <w:sz w:val="28"/>
          <w:szCs w:val="28"/>
        </w:rPr>
      </w:pPr>
    </w:p>
    <w:p w14:paraId="37DFDF2F" w14:textId="77777777" w:rsidR="0060416B" w:rsidRDefault="0060416B">
      <w:pPr>
        <w:jc w:val="center"/>
        <w:rPr>
          <w:b/>
          <w:bCs/>
          <w:sz w:val="28"/>
          <w:szCs w:val="28"/>
        </w:rPr>
      </w:pPr>
    </w:p>
    <w:p w14:paraId="2281DC87" w14:textId="77777777" w:rsidR="00EE5351" w:rsidRDefault="00EE5351">
      <w:pPr>
        <w:jc w:val="center"/>
        <w:rPr>
          <w:b/>
          <w:bCs/>
          <w:sz w:val="28"/>
          <w:szCs w:val="28"/>
        </w:rPr>
      </w:pPr>
    </w:p>
    <w:p w14:paraId="6AF5E156" w14:textId="77777777" w:rsidR="00EE5351" w:rsidRDefault="00EE5351">
      <w:pPr>
        <w:pStyle w:val="Heading9"/>
      </w:pPr>
      <w:bookmarkStart w:id="545" w:name="__RefHeading___Toc502917497"/>
      <w:bookmarkEnd w:id="545"/>
      <w:r>
        <w:t>– OVERVIEW OF BUSINESS PROCESS</w:t>
      </w:r>
    </w:p>
    <w:p w14:paraId="75D28637" w14:textId="77777777" w:rsidR="00EE5351" w:rsidRDefault="00EE5351"/>
    <w:p w14:paraId="2873F46D" w14:textId="77777777" w:rsidR="00EE5351" w:rsidRDefault="00EE5351"/>
    <w:p w14:paraId="0374CA99" w14:textId="77777777" w:rsidR="00EE5351" w:rsidRDefault="00EE5351"/>
    <w:p w14:paraId="328D109F" w14:textId="77777777" w:rsidR="00EE5351" w:rsidRDefault="00EE5351"/>
    <w:p w14:paraId="68C370B6" w14:textId="77777777" w:rsidR="00EE5351" w:rsidRDefault="00EE5351"/>
    <w:p w14:paraId="2CC7E4DD" w14:textId="77777777" w:rsidR="00EE5351" w:rsidRDefault="00EE5351"/>
    <w:p w14:paraId="0BA3B799" w14:textId="77777777" w:rsidR="00EE5351" w:rsidRDefault="00EE5351"/>
    <w:p w14:paraId="22C71CBC" w14:textId="77777777" w:rsidR="00EE5351" w:rsidRDefault="00EE5351"/>
    <w:p w14:paraId="4BA61BF5" w14:textId="77777777" w:rsidR="00EE5351" w:rsidRDefault="00EE5351"/>
    <w:p w14:paraId="3E8B60AB" w14:textId="77777777" w:rsidR="00EE5351" w:rsidRDefault="00EE5351">
      <w:pPr>
        <w:tabs>
          <w:tab w:val="left" w:pos="7380"/>
        </w:tabs>
      </w:pPr>
      <w:r>
        <w:tab/>
      </w:r>
    </w:p>
    <w:p w14:paraId="040851B9" w14:textId="77777777" w:rsidR="00EE5351" w:rsidRDefault="00EE5351" w:rsidP="008B122F">
      <w:pPr>
        <w:pStyle w:val="Heading1"/>
        <w:pageBreakBefore/>
        <w:numPr>
          <w:ilvl w:val="0"/>
          <w:numId w:val="16"/>
        </w:numPr>
        <w:tabs>
          <w:tab w:val="left" w:pos="720"/>
        </w:tabs>
        <w:ind w:left="0" w:firstLine="0"/>
      </w:pPr>
      <w:bookmarkStart w:id="546" w:name="__RefHeading___Toc502917498"/>
      <w:bookmarkStart w:id="547" w:name="_OVERVIEW_OF_BUSINESS"/>
      <w:bookmarkStart w:id="548" w:name="_Toc10046979"/>
      <w:bookmarkStart w:id="549" w:name="_Hlk530393681"/>
      <w:bookmarkEnd w:id="546"/>
      <w:bookmarkEnd w:id="547"/>
      <w:r>
        <w:rPr>
          <w:sz w:val="20"/>
        </w:rPr>
        <w:lastRenderedPageBreak/>
        <w:t>OVERVIEW OF BUSINESS PROCESS</w:t>
      </w:r>
      <w:bookmarkEnd w:id="548"/>
    </w:p>
    <w:p w14:paraId="4E33D244" w14:textId="77777777" w:rsidR="00EE5351" w:rsidRDefault="00EE5351">
      <w:pPr>
        <w:rPr>
          <w:lang w:val="en-GB"/>
        </w:rPr>
      </w:pPr>
    </w:p>
    <w:p w14:paraId="35164D0D" w14:textId="77777777" w:rsidR="00EE5351" w:rsidRDefault="00014D5A" w:rsidP="008B122F">
      <w:pPr>
        <w:ind w:left="720"/>
      </w:pPr>
      <w:r>
        <w:rPr>
          <w:lang w:val="en-GB"/>
        </w:rPr>
        <w:t>FIDS</w:t>
      </w:r>
      <w:r w:rsidR="00EE5351">
        <w:rPr>
          <w:lang w:val="en-GB"/>
        </w:rPr>
        <w:t xml:space="preserve"> (</w:t>
      </w:r>
      <w:r w:rsidRPr="00014D5A">
        <w:t>Flight Information Display</w:t>
      </w:r>
      <w:r>
        <w:rPr>
          <w:b/>
          <w:sz w:val="18"/>
          <w:szCs w:val="18"/>
        </w:rPr>
        <w:t xml:space="preserve"> </w:t>
      </w:r>
      <w:r w:rsidRPr="00014D5A">
        <w:t>System</w:t>
      </w:r>
      <w:r w:rsidR="00EE5351">
        <w:rPr>
          <w:lang w:val="en-GB"/>
        </w:rPr>
        <w:t xml:space="preserve">) application is used to effectively </w:t>
      </w:r>
      <w:r>
        <w:rPr>
          <w:lang w:val="en-GB"/>
        </w:rPr>
        <w:t xml:space="preserve">display the flight details </w:t>
      </w:r>
      <w:r w:rsidRPr="00014D5A">
        <w:rPr>
          <w:bCs/>
          <w:iCs/>
          <w:lang w:val="en-GB" w:eastAsia="en-US"/>
        </w:rPr>
        <w:t>for a range of C-6 hours to C+1 hour where C represents current time</w:t>
      </w:r>
      <w:r>
        <w:rPr>
          <w:bCs/>
          <w:iCs/>
          <w:lang w:val="en-GB" w:eastAsia="en-US"/>
        </w:rPr>
        <w:t xml:space="preserve"> in MYT</w:t>
      </w:r>
      <w:r w:rsidR="00EE5351" w:rsidRPr="00014D5A">
        <w:rPr>
          <w:lang w:val="en-GB"/>
        </w:rPr>
        <w:t>.</w:t>
      </w:r>
      <w:r w:rsidR="00EE5351">
        <w:rPr>
          <w:lang w:val="en-GB"/>
        </w:rPr>
        <w:t xml:space="preserve"> </w:t>
      </w:r>
      <w:r w:rsidRPr="00014D5A">
        <w:t>Flight Information Display System will extract required information from AODB system and displayed on the portal. The data on the portal will be displayed on TV or screen for better tracking of Departure and Arrival flights.</w:t>
      </w:r>
    </w:p>
    <w:p w14:paraId="3396B71A" w14:textId="77777777" w:rsidR="008B6099" w:rsidRDefault="008B6099" w:rsidP="008B122F">
      <w:pPr>
        <w:ind w:left="720"/>
      </w:pPr>
      <w:r>
        <w:t>As part of Phase 2, FOCA flights included in the AODB data to display in the screen.</w:t>
      </w:r>
    </w:p>
    <w:p w14:paraId="37FB2FF2" w14:textId="77777777" w:rsidR="00DA1E1D" w:rsidRDefault="00DA1E1D" w:rsidP="00DA1E1D">
      <w:pPr>
        <w:ind w:left="720"/>
      </w:pPr>
      <w:proofErr w:type="gramStart"/>
      <w:r>
        <w:t>As part of Phase 3, AC layover and AC movement screens included in the system.</w:t>
      </w:r>
      <w:proofErr w:type="gramEnd"/>
    </w:p>
    <w:p w14:paraId="3A6B260A" w14:textId="77777777" w:rsidR="00DB4608" w:rsidRDefault="00DB4608" w:rsidP="00DA1E1D">
      <w:pPr>
        <w:ind w:left="720"/>
        <w:rPr>
          <w:lang w:val="en-GB"/>
        </w:rPr>
      </w:pPr>
      <w:proofErr w:type="gramStart"/>
      <w:r>
        <w:t>As part of Phase 4, customized Arrival and Departure screens included in the system for use at KLIA.</w:t>
      </w:r>
      <w:proofErr w:type="gramEnd"/>
    </w:p>
    <w:p w14:paraId="3B9F2048" w14:textId="77777777" w:rsidR="00DA1E1D" w:rsidRDefault="00DA1E1D" w:rsidP="008B122F">
      <w:pPr>
        <w:ind w:left="720"/>
        <w:rPr>
          <w:lang w:val="en-GB"/>
        </w:rPr>
      </w:pPr>
    </w:p>
    <w:p w14:paraId="62A62B0B" w14:textId="77777777" w:rsidR="00EE5351" w:rsidRDefault="00EE5351" w:rsidP="00014D5A">
      <w:pPr>
        <w:ind w:left="0"/>
        <w:rPr>
          <w:lang w:val="en-GB"/>
        </w:rPr>
      </w:pPr>
    </w:p>
    <w:p w14:paraId="1BCE2A60" w14:textId="77777777" w:rsidR="00EE5351" w:rsidRDefault="00EE5351" w:rsidP="008B122F">
      <w:pPr>
        <w:ind w:left="0"/>
        <w:rPr>
          <w:lang w:val="en-GB"/>
        </w:rPr>
      </w:pPr>
    </w:p>
    <w:p w14:paraId="4F3C757F" w14:textId="4405DAA1" w:rsidR="00EE5351" w:rsidRDefault="005B58F9">
      <w:pPr>
        <w:rPr>
          <w:lang w:val="en-GB"/>
        </w:rPr>
      </w:pPr>
      <w:r w:rsidRPr="00B30453">
        <w:rPr>
          <w:noProof/>
          <w:lang w:eastAsia="en-US"/>
        </w:rPr>
        <w:drawing>
          <wp:inline distT="0" distB="0" distL="0" distR="0" wp14:anchorId="32696C73" wp14:editId="507A3E73">
            <wp:extent cx="5695950" cy="3181350"/>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95950" cy="3181350"/>
                    </a:xfrm>
                    <a:prstGeom prst="rect">
                      <a:avLst/>
                    </a:prstGeom>
                    <a:noFill/>
                    <a:ln>
                      <a:noFill/>
                    </a:ln>
                  </pic:spPr>
                </pic:pic>
              </a:graphicData>
            </a:graphic>
          </wp:inline>
        </w:drawing>
      </w:r>
    </w:p>
    <w:p w14:paraId="5D74740F" w14:textId="77777777" w:rsidR="00EE5351" w:rsidRPr="00D222EF" w:rsidRDefault="00D222EF">
      <w:pPr>
        <w:rPr>
          <w:i/>
        </w:rPr>
      </w:pPr>
      <w:r>
        <w:t xml:space="preserve">                                      </w:t>
      </w:r>
      <w:r w:rsidRPr="00D222EF">
        <w:rPr>
          <w:i/>
        </w:rPr>
        <w:t>Figure 1: Overview of Business Process</w:t>
      </w:r>
    </w:p>
    <w:p w14:paraId="57954501" w14:textId="77777777" w:rsidR="00EE5351" w:rsidRDefault="00EE5351"/>
    <w:bookmarkEnd w:id="549"/>
    <w:p w14:paraId="1485243D" w14:textId="77777777" w:rsidR="00EE5351" w:rsidRDefault="00EE5351"/>
    <w:p w14:paraId="52CBE8B6" w14:textId="77777777" w:rsidR="00EE5351" w:rsidRDefault="00EE5351"/>
    <w:p w14:paraId="73AB82ED" w14:textId="77777777" w:rsidR="00EE5351" w:rsidRDefault="00EE5351"/>
    <w:p w14:paraId="15CAC51F" w14:textId="77777777" w:rsidR="00CC4237" w:rsidRDefault="00CC4237">
      <w:pPr>
        <w:sectPr w:rsidR="00CC4237" w:rsidSect="00CC4237">
          <w:pgSz w:w="11906" w:h="16838"/>
          <w:pgMar w:top="1440" w:right="1440" w:bottom="1440" w:left="1440" w:header="216" w:footer="216" w:gutter="0"/>
          <w:pgNumType w:start="1" w:chapStyle="9"/>
          <w:cols w:space="720"/>
          <w:docGrid w:linePitch="600" w:charSpace="40960"/>
        </w:sectPr>
      </w:pPr>
    </w:p>
    <w:p w14:paraId="1EF8F607" w14:textId="77777777" w:rsidR="00EE5351" w:rsidRDefault="00EE5351"/>
    <w:p w14:paraId="5003341F" w14:textId="77777777" w:rsidR="00EE5351" w:rsidRDefault="00EE5351"/>
    <w:p w14:paraId="25F37157" w14:textId="77777777" w:rsidR="00EE5351" w:rsidRDefault="00EE5351"/>
    <w:p w14:paraId="074FD58D" w14:textId="77777777" w:rsidR="00EE5351" w:rsidRDefault="00EE5351">
      <w:pPr>
        <w:jc w:val="center"/>
        <w:rPr>
          <w:rFonts w:ascii="Arial Narrow" w:hAnsi="Arial Narrow" w:cs="Arial Narrow"/>
          <w:b/>
          <w:sz w:val="28"/>
          <w:szCs w:val="28"/>
        </w:rPr>
      </w:pPr>
    </w:p>
    <w:p w14:paraId="1CC02584" w14:textId="77777777" w:rsidR="00EE5351" w:rsidRDefault="00EE5351" w:rsidP="00014D5A">
      <w:pPr>
        <w:ind w:left="0"/>
        <w:rPr>
          <w:rFonts w:ascii="Arial Narrow" w:hAnsi="Arial Narrow" w:cs="Arial Narrow"/>
          <w:b/>
          <w:sz w:val="28"/>
          <w:szCs w:val="28"/>
        </w:rPr>
      </w:pPr>
    </w:p>
    <w:p w14:paraId="126C01A3" w14:textId="77777777" w:rsidR="00CC4237" w:rsidRDefault="00CC4237" w:rsidP="00014D5A">
      <w:pPr>
        <w:ind w:left="0"/>
        <w:rPr>
          <w:rFonts w:ascii="Arial Narrow" w:hAnsi="Arial Narrow" w:cs="Arial Narrow"/>
          <w:b/>
          <w:sz w:val="28"/>
          <w:szCs w:val="28"/>
        </w:rPr>
      </w:pPr>
    </w:p>
    <w:p w14:paraId="54878508" w14:textId="77777777" w:rsidR="00CC4237" w:rsidRDefault="00CC4237" w:rsidP="00014D5A">
      <w:pPr>
        <w:ind w:left="0"/>
        <w:rPr>
          <w:rFonts w:ascii="Arial Narrow" w:hAnsi="Arial Narrow" w:cs="Arial Narrow"/>
          <w:b/>
          <w:sz w:val="28"/>
          <w:szCs w:val="28"/>
        </w:rPr>
      </w:pPr>
    </w:p>
    <w:p w14:paraId="6E07744C" w14:textId="77777777" w:rsidR="00CC4237" w:rsidRDefault="00CC4237" w:rsidP="00014D5A">
      <w:pPr>
        <w:ind w:left="0"/>
        <w:rPr>
          <w:rFonts w:ascii="Arial Narrow" w:hAnsi="Arial Narrow" w:cs="Arial Narrow"/>
          <w:b/>
          <w:sz w:val="28"/>
          <w:szCs w:val="28"/>
        </w:rPr>
      </w:pPr>
    </w:p>
    <w:p w14:paraId="2F057322" w14:textId="77777777" w:rsidR="00CC4237" w:rsidRDefault="00CC4237" w:rsidP="00014D5A">
      <w:pPr>
        <w:ind w:left="0"/>
        <w:rPr>
          <w:rFonts w:ascii="Arial Narrow" w:hAnsi="Arial Narrow" w:cs="Arial Narrow"/>
          <w:b/>
          <w:sz w:val="28"/>
          <w:szCs w:val="28"/>
        </w:rPr>
      </w:pPr>
    </w:p>
    <w:p w14:paraId="7F1EAC00" w14:textId="77777777" w:rsidR="00CC4237" w:rsidRDefault="00CC4237" w:rsidP="00014D5A">
      <w:pPr>
        <w:ind w:left="0"/>
        <w:rPr>
          <w:rFonts w:ascii="Arial Narrow" w:hAnsi="Arial Narrow" w:cs="Arial Narrow"/>
          <w:b/>
          <w:sz w:val="28"/>
          <w:szCs w:val="28"/>
        </w:rPr>
      </w:pPr>
    </w:p>
    <w:p w14:paraId="56B9753C" w14:textId="77777777" w:rsidR="00CC4237" w:rsidRDefault="00CC4237" w:rsidP="00014D5A">
      <w:pPr>
        <w:ind w:left="0"/>
        <w:rPr>
          <w:rFonts w:ascii="Arial Narrow" w:hAnsi="Arial Narrow" w:cs="Arial Narrow"/>
          <w:b/>
          <w:sz w:val="28"/>
          <w:szCs w:val="28"/>
        </w:rPr>
      </w:pPr>
    </w:p>
    <w:p w14:paraId="23D354BE" w14:textId="77777777" w:rsidR="00CC4237" w:rsidRDefault="00CC4237" w:rsidP="00014D5A">
      <w:pPr>
        <w:ind w:left="0"/>
        <w:rPr>
          <w:rFonts w:ascii="Arial Narrow" w:hAnsi="Arial Narrow" w:cs="Arial Narrow"/>
          <w:b/>
          <w:sz w:val="28"/>
          <w:szCs w:val="28"/>
        </w:rPr>
      </w:pPr>
    </w:p>
    <w:p w14:paraId="7D66BD9C" w14:textId="77777777" w:rsidR="00CC4237" w:rsidRDefault="00CC4237" w:rsidP="00014D5A">
      <w:pPr>
        <w:ind w:left="0"/>
        <w:rPr>
          <w:rFonts w:ascii="Arial Narrow" w:hAnsi="Arial Narrow" w:cs="Arial Narrow"/>
          <w:b/>
          <w:sz w:val="28"/>
          <w:szCs w:val="28"/>
        </w:rPr>
      </w:pPr>
    </w:p>
    <w:p w14:paraId="6984F98A" w14:textId="77777777" w:rsidR="00CC4237" w:rsidRDefault="00CC4237" w:rsidP="00014D5A">
      <w:pPr>
        <w:ind w:left="0"/>
        <w:rPr>
          <w:rFonts w:ascii="Arial Narrow" w:hAnsi="Arial Narrow" w:cs="Arial Narrow"/>
          <w:b/>
          <w:sz w:val="28"/>
          <w:szCs w:val="28"/>
        </w:rPr>
      </w:pPr>
    </w:p>
    <w:p w14:paraId="2D660451" w14:textId="77777777" w:rsidR="00CC4237" w:rsidRDefault="00CC4237" w:rsidP="00014D5A">
      <w:pPr>
        <w:ind w:left="0"/>
        <w:rPr>
          <w:rFonts w:ascii="Arial Narrow" w:hAnsi="Arial Narrow" w:cs="Arial Narrow"/>
          <w:b/>
          <w:sz w:val="28"/>
          <w:szCs w:val="28"/>
        </w:rPr>
      </w:pPr>
    </w:p>
    <w:p w14:paraId="3DC06175" w14:textId="77777777" w:rsidR="00CC4237" w:rsidRDefault="00CC4237" w:rsidP="00014D5A">
      <w:pPr>
        <w:ind w:left="0"/>
        <w:rPr>
          <w:rFonts w:ascii="Arial Narrow" w:hAnsi="Arial Narrow" w:cs="Arial Narrow"/>
          <w:b/>
          <w:sz w:val="28"/>
          <w:szCs w:val="28"/>
        </w:rPr>
      </w:pPr>
    </w:p>
    <w:p w14:paraId="18678AAA" w14:textId="77777777" w:rsidR="00EE5351" w:rsidRDefault="00EE5351">
      <w:pPr>
        <w:pStyle w:val="Heading9"/>
        <w:rPr>
          <w:lang w:val="en-GB"/>
        </w:rPr>
      </w:pPr>
      <w:bookmarkStart w:id="550" w:name="__RefHeading___Toc502917499"/>
      <w:bookmarkEnd w:id="550"/>
      <w:r>
        <w:t>- MANUAL CONTENT TITLE</w:t>
      </w:r>
    </w:p>
    <w:p w14:paraId="573F6855" w14:textId="77777777" w:rsidR="00EE5351" w:rsidRDefault="00EE5351" w:rsidP="00014D5A">
      <w:pPr>
        <w:ind w:left="0"/>
        <w:rPr>
          <w:lang w:val="en-GB"/>
        </w:rPr>
      </w:pPr>
    </w:p>
    <w:p w14:paraId="36927725" w14:textId="77777777" w:rsidR="00EE5351" w:rsidRDefault="00EE5351">
      <w:pPr>
        <w:rPr>
          <w:lang w:val="en-GB"/>
        </w:rPr>
      </w:pPr>
    </w:p>
    <w:p w14:paraId="2BF1A05B" w14:textId="77777777" w:rsidR="00CC4237" w:rsidRDefault="00CC4237">
      <w:pPr>
        <w:rPr>
          <w:lang w:val="en-GB"/>
        </w:rPr>
      </w:pPr>
    </w:p>
    <w:p w14:paraId="6FA19BB2" w14:textId="77777777" w:rsidR="00CC4237" w:rsidRDefault="00CC4237">
      <w:pPr>
        <w:rPr>
          <w:lang w:val="en-GB"/>
        </w:rPr>
      </w:pPr>
    </w:p>
    <w:p w14:paraId="25DEF74C" w14:textId="77777777" w:rsidR="00CC4237" w:rsidRDefault="00CC4237">
      <w:pPr>
        <w:rPr>
          <w:lang w:val="en-GB"/>
        </w:rPr>
      </w:pPr>
    </w:p>
    <w:p w14:paraId="75C1ED5B" w14:textId="77777777" w:rsidR="00CC4237" w:rsidRDefault="00CC4237">
      <w:pPr>
        <w:rPr>
          <w:lang w:val="en-GB"/>
        </w:rPr>
      </w:pPr>
    </w:p>
    <w:p w14:paraId="2BBBB897" w14:textId="77777777" w:rsidR="00CC4237" w:rsidRDefault="00CC4237">
      <w:pPr>
        <w:rPr>
          <w:lang w:val="en-GB"/>
        </w:rPr>
      </w:pPr>
    </w:p>
    <w:p w14:paraId="5BA54E7F" w14:textId="77777777" w:rsidR="00CC4237" w:rsidRDefault="00CC4237">
      <w:pPr>
        <w:rPr>
          <w:lang w:val="en-GB"/>
        </w:rPr>
      </w:pPr>
    </w:p>
    <w:p w14:paraId="6FC14F93" w14:textId="77777777" w:rsidR="00CC4237" w:rsidRDefault="00CC4237">
      <w:pPr>
        <w:rPr>
          <w:lang w:val="en-GB"/>
        </w:rPr>
      </w:pPr>
    </w:p>
    <w:p w14:paraId="6616BAC1" w14:textId="77777777" w:rsidR="00CC4237" w:rsidRDefault="00CC4237">
      <w:pPr>
        <w:rPr>
          <w:lang w:val="en-GB"/>
        </w:rPr>
      </w:pPr>
    </w:p>
    <w:p w14:paraId="11075DCD" w14:textId="77777777" w:rsidR="00CC4237" w:rsidRDefault="00CC4237">
      <w:pPr>
        <w:rPr>
          <w:lang w:val="en-GB"/>
        </w:rPr>
      </w:pPr>
    </w:p>
    <w:p w14:paraId="62A63339" w14:textId="77777777" w:rsidR="00CC4237" w:rsidRDefault="00CC4237">
      <w:pPr>
        <w:rPr>
          <w:lang w:val="en-GB"/>
        </w:rPr>
      </w:pPr>
    </w:p>
    <w:p w14:paraId="1D0802ED" w14:textId="77777777" w:rsidR="00CC4237" w:rsidRDefault="00CC4237">
      <w:pPr>
        <w:rPr>
          <w:lang w:val="en-GB"/>
        </w:rPr>
      </w:pPr>
    </w:p>
    <w:p w14:paraId="5765032E" w14:textId="77777777" w:rsidR="00CC4237" w:rsidRDefault="00CC4237">
      <w:pPr>
        <w:rPr>
          <w:lang w:val="en-GB"/>
        </w:rPr>
      </w:pPr>
    </w:p>
    <w:p w14:paraId="5937E7AE" w14:textId="77777777" w:rsidR="00CC4237" w:rsidRDefault="00CC4237">
      <w:pPr>
        <w:rPr>
          <w:lang w:val="en-GB"/>
        </w:rPr>
      </w:pPr>
    </w:p>
    <w:p w14:paraId="50BFF499" w14:textId="77777777" w:rsidR="00CC4237" w:rsidRDefault="00CC4237">
      <w:pPr>
        <w:rPr>
          <w:lang w:val="en-GB"/>
        </w:rPr>
      </w:pPr>
    </w:p>
    <w:p w14:paraId="6F176B1E" w14:textId="77777777" w:rsidR="00CC4237" w:rsidRDefault="00CC4237">
      <w:pPr>
        <w:rPr>
          <w:lang w:val="en-GB"/>
        </w:rPr>
      </w:pPr>
    </w:p>
    <w:p w14:paraId="7075606C" w14:textId="77777777" w:rsidR="00CC4237" w:rsidRDefault="00CC4237" w:rsidP="00D776F9">
      <w:pPr>
        <w:ind w:left="0"/>
        <w:rPr>
          <w:lang w:val="en-GB"/>
        </w:rPr>
      </w:pPr>
    </w:p>
    <w:p w14:paraId="6200F942" w14:textId="77777777" w:rsidR="00EE5351" w:rsidRDefault="00EE5351" w:rsidP="008B122F">
      <w:pPr>
        <w:pStyle w:val="Heading1"/>
        <w:numPr>
          <w:ilvl w:val="0"/>
          <w:numId w:val="14"/>
        </w:numPr>
        <w:tabs>
          <w:tab w:val="left" w:pos="720"/>
        </w:tabs>
        <w:ind w:left="0" w:firstLine="0"/>
      </w:pPr>
      <w:bookmarkStart w:id="551" w:name="__RefHeading___Toc502917500"/>
      <w:bookmarkStart w:id="552" w:name="_SYSTEM_OVERVIEW"/>
      <w:bookmarkStart w:id="553" w:name="_Toc10046980"/>
      <w:bookmarkEnd w:id="551"/>
      <w:bookmarkEnd w:id="552"/>
      <w:r>
        <w:rPr>
          <w:sz w:val="20"/>
        </w:rPr>
        <w:lastRenderedPageBreak/>
        <w:t>SYSTEM OVERVIEW</w:t>
      </w:r>
      <w:bookmarkEnd w:id="553"/>
    </w:p>
    <w:p w14:paraId="5A6733B7" w14:textId="77777777" w:rsidR="00EE5351" w:rsidRDefault="00EE5351">
      <w:pPr>
        <w:pStyle w:val="ListParagraph"/>
        <w:ind w:left="360"/>
      </w:pPr>
    </w:p>
    <w:p w14:paraId="4437CC0C" w14:textId="77777777" w:rsidR="00EE5351" w:rsidRDefault="00014D5A" w:rsidP="008B122F">
      <w:pPr>
        <w:pStyle w:val="ListParagraph"/>
        <w:ind w:left="720"/>
      </w:pPr>
      <w:r w:rsidRPr="00014D5A">
        <w:t xml:space="preserve">Flight Information Display System </w:t>
      </w:r>
      <w:r w:rsidR="005315E0">
        <w:t xml:space="preserve">is designed to extract </w:t>
      </w:r>
      <w:r w:rsidRPr="00014D5A">
        <w:t>required information from AODB system and displayed on the portal. The data on the portal will be displayed on TV or screen for better tracking of Departure and Arrival flights.</w:t>
      </w:r>
    </w:p>
    <w:p w14:paraId="2B9BB6A9" w14:textId="77777777" w:rsidR="00014D5A" w:rsidRPr="00014D5A" w:rsidRDefault="00014D5A">
      <w:pPr>
        <w:pStyle w:val="ListParagraph"/>
        <w:ind w:left="360"/>
      </w:pPr>
    </w:p>
    <w:p w14:paraId="0FBB441E" w14:textId="77777777" w:rsidR="00EE5351" w:rsidRDefault="005315E0" w:rsidP="008B122F">
      <w:pPr>
        <w:pStyle w:val="ListParagraph"/>
        <w:ind w:left="720"/>
      </w:pPr>
      <w:r>
        <w:t>FIDS</w:t>
      </w:r>
      <w:r w:rsidR="00EE5351">
        <w:t xml:space="preserve"> Po</w:t>
      </w:r>
      <w:r>
        <w:t>rtal has the following features:</w:t>
      </w:r>
    </w:p>
    <w:p w14:paraId="1E30FAC2" w14:textId="77777777" w:rsidR="005315E0" w:rsidRDefault="005315E0">
      <w:pPr>
        <w:pStyle w:val="ListParagraph"/>
        <w:ind w:left="360"/>
      </w:pPr>
    </w:p>
    <w:p w14:paraId="58109F5E" w14:textId="77777777" w:rsidR="00EE5351" w:rsidRPr="005315E0" w:rsidRDefault="005315E0" w:rsidP="008B122F">
      <w:pPr>
        <w:pStyle w:val="ListParagraph"/>
        <w:numPr>
          <w:ilvl w:val="0"/>
          <w:numId w:val="20"/>
        </w:numPr>
        <w:ind w:left="1350"/>
      </w:pPr>
      <w:r w:rsidRPr="005315E0">
        <w:t xml:space="preserve">The application will extract the </w:t>
      </w:r>
      <w:r w:rsidRPr="005315E0">
        <w:rPr>
          <w:bCs/>
          <w:iCs/>
          <w:lang w:val="en-GB" w:eastAsia="en-US"/>
        </w:rPr>
        <w:t>Departure Flight List from AODB for a range of C-6 hours to C+1 hour where C represents current time in MYT and will be shown under Departure Flight list.</w:t>
      </w:r>
    </w:p>
    <w:p w14:paraId="10BED083" w14:textId="77777777" w:rsidR="005315E0" w:rsidRPr="005315E0" w:rsidRDefault="005315E0" w:rsidP="008B122F">
      <w:pPr>
        <w:pStyle w:val="ListParagraph"/>
        <w:numPr>
          <w:ilvl w:val="0"/>
          <w:numId w:val="20"/>
        </w:numPr>
        <w:ind w:left="1350"/>
      </w:pPr>
      <w:r w:rsidRPr="005315E0">
        <w:t xml:space="preserve">The application will extract the </w:t>
      </w:r>
      <w:r w:rsidRPr="005315E0">
        <w:rPr>
          <w:bCs/>
          <w:iCs/>
          <w:lang w:val="en-GB" w:eastAsia="en-US"/>
        </w:rPr>
        <w:t>Arrival Flight List from AODB for a range of C-6 hours to C+1 hour where C represents current time in MYT and will be shown under Arrival Flight list.</w:t>
      </w:r>
    </w:p>
    <w:p w14:paraId="0351F2A2" w14:textId="77777777" w:rsidR="005315E0" w:rsidRPr="005315E0" w:rsidRDefault="005315E0" w:rsidP="008B122F">
      <w:pPr>
        <w:pStyle w:val="ListParagraph"/>
        <w:numPr>
          <w:ilvl w:val="0"/>
          <w:numId w:val="20"/>
        </w:numPr>
        <w:ind w:left="1350"/>
      </w:pPr>
      <w:r w:rsidRPr="005315E0">
        <w:t>The application has a transit page that contains both the arrival and departure details of the flight.</w:t>
      </w:r>
    </w:p>
    <w:p w14:paraId="79D5D770" w14:textId="77777777" w:rsidR="00EE5351" w:rsidRPr="008B6099" w:rsidRDefault="005315E0" w:rsidP="008B122F">
      <w:pPr>
        <w:pStyle w:val="ListParagraph"/>
        <w:numPr>
          <w:ilvl w:val="0"/>
          <w:numId w:val="20"/>
        </w:numPr>
        <w:ind w:left="1350"/>
      </w:pPr>
      <w:r w:rsidRPr="005315E0">
        <w:rPr>
          <w:bCs/>
          <w:iCs/>
          <w:lang w:val="en-GB" w:eastAsia="en-US"/>
        </w:rPr>
        <w:t>The changes must be fetched from A</w:t>
      </w:r>
      <w:r w:rsidR="00D41EB5">
        <w:rPr>
          <w:bCs/>
          <w:iCs/>
          <w:lang w:val="en-GB" w:eastAsia="en-US"/>
        </w:rPr>
        <w:t>ODB in every 3</w:t>
      </w:r>
      <w:r w:rsidRPr="005315E0">
        <w:rPr>
          <w:bCs/>
          <w:iCs/>
          <w:lang w:val="en-GB" w:eastAsia="en-US"/>
        </w:rPr>
        <w:t xml:space="preserve"> minute. This will be pushed to the view without reloading the application. </w:t>
      </w:r>
    </w:p>
    <w:p w14:paraId="1BB6D270" w14:textId="77777777" w:rsidR="008B6099" w:rsidRPr="008B6099" w:rsidRDefault="008B6099" w:rsidP="008B122F">
      <w:pPr>
        <w:pStyle w:val="ListParagraph"/>
        <w:numPr>
          <w:ilvl w:val="0"/>
          <w:numId w:val="20"/>
        </w:numPr>
        <w:ind w:left="1350"/>
      </w:pPr>
      <w:r w:rsidRPr="008B6099">
        <w:rPr>
          <w:bCs/>
          <w:iCs/>
          <w:lang w:val="en-GB" w:eastAsia="en-US"/>
        </w:rPr>
        <w:t>Data changes identified should be marked in different colour comparing with the normal data font colour.</w:t>
      </w:r>
    </w:p>
    <w:p w14:paraId="4FB3C8B6" w14:textId="77777777" w:rsidR="00EE5351" w:rsidRPr="005315E0" w:rsidRDefault="005315E0" w:rsidP="008B122F">
      <w:pPr>
        <w:pStyle w:val="ListParagraph"/>
        <w:numPr>
          <w:ilvl w:val="0"/>
          <w:numId w:val="20"/>
        </w:numPr>
        <w:ind w:left="1350"/>
      </w:pPr>
      <w:r w:rsidRPr="005315E0">
        <w:rPr>
          <w:bCs/>
          <w:iCs/>
          <w:lang w:val="en-GB" w:eastAsia="en-US"/>
        </w:rPr>
        <w:t>Station code will be passed in application URL as a parameter and same will be used for filtering the data list.</w:t>
      </w:r>
    </w:p>
    <w:p w14:paraId="3F27C688" w14:textId="77777777" w:rsidR="005315E0" w:rsidRPr="005315E0" w:rsidRDefault="005315E0" w:rsidP="008B122F">
      <w:pPr>
        <w:pStyle w:val="ListParagraph"/>
        <w:numPr>
          <w:ilvl w:val="0"/>
          <w:numId w:val="20"/>
        </w:numPr>
        <w:ind w:left="1350"/>
      </w:pPr>
      <w:r w:rsidRPr="005315E0">
        <w:rPr>
          <w:bCs/>
          <w:iCs/>
          <w:lang w:val="en-GB" w:eastAsia="en-US"/>
        </w:rPr>
        <w:t xml:space="preserve">Departure Flight List and Arrival Flight List must be divided into multiple screens to show all entries in the screen. </w:t>
      </w:r>
    </w:p>
    <w:p w14:paraId="73F83621" w14:textId="77777777" w:rsidR="005315E0" w:rsidRDefault="005315E0" w:rsidP="008B122F">
      <w:pPr>
        <w:pStyle w:val="TableGuidanceText"/>
        <w:numPr>
          <w:ilvl w:val="0"/>
          <w:numId w:val="20"/>
        </w:numPr>
        <w:ind w:left="1350"/>
        <w:rPr>
          <w:bCs/>
          <w:i w:val="0"/>
          <w:iCs/>
          <w:color w:val="auto"/>
          <w:lang w:val="en-GB" w:eastAsia="en-US"/>
        </w:rPr>
      </w:pPr>
      <w:r w:rsidRPr="00D04D50">
        <w:rPr>
          <w:bCs/>
          <w:i w:val="0"/>
          <w:iCs/>
          <w:color w:val="auto"/>
          <w:lang w:val="en-GB" w:eastAsia="en-US"/>
        </w:rPr>
        <w:t>The application should automatically switch the different pages (in sequence and in infinite loop) of the application for the pre-defined period that is configured in the database.</w:t>
      </w:r>
    </w:p>
    <w:p w14:paraId="14419151" w14:textId="77777777" w:rsidR="008B6099" w:rsidRDefault="008B6099" w:rsidP="008B122F">
      <w:pPr>
        <w:pStyle w:val="TableGuidanceText"/>
        <w:numPr>
          <w:ilvl w:val="0"/>
          <w:numId w:val="20"/>
        </w:numPr>
        <w:ind w:left="1350"/>
        <w:rPr>
          <w:bCs/>
          <w:i w:val="0"/>
          <w:iCs/>
          <w:color w:val="auto"/>
          <w:lang w:val="en-GB" w:eastAsia="en-US"/>
        </w:rPr>
      </w:pPr>
      <w:r w:rsidRPr="008B6099">
        <w:rPr>
          <w:bCs/>
          <w:i w:val="0"/>
          <w:iCs/>
          <w:color w:val="auto"/>
          <w:lang w:val="en-GB" w:eastAsia="en-US"/>
        </w:rPr>
        <w:t>Department specific screens are introduced in FIDS-Phase2. The department specific URL can be accessed via web-browser by passing the department name as a parameter in the URL.</w:t>
      </w:r>
    </w:p>
    <w:p w14:paraId="327097AF" w14:textId="77777777" w:rsidR="008B6099" w:rsidRDefault="008B6099" w:rsidP="008B122F">
      <w:pPr>
        <w:pStyle w:val="TableGuidanceText"/>
        <w:numPr>
          <w:ilvl w:val="0"/>
          <w:numId w:val="20"/>
        </w:numPr>
        <w:ind w:left="1350"/>
        <w:rPr>
          <w:bCs/>
          <w:i w:val="0"/>
          <w:iCs/>
          <w:color w:val="auto"/>
          <w:lang w:val="en-GB" w:eastAsia="en-US"/>
        </w:rPr>
      </w:pPr>
      <w:r w:rsidRPr="008B6099">
        <w:rPr>
          <w:bCs/>
          <w:i w:val="0"/>
          <w:iCs/>
          <w:color w:val="auto"/>
          <w:lang w:val="en-GB" w:eastAsia="en-US"/>
        </w:rPr>
        <w:t>The application will include the FOCA flight info in Departure, Arrival, Transit and Department Specific Transit Screens</w:t>
      </w:r>
      <w:r>
        <w:rPr>
          <w:bCs/>
          <w:i w:val="0"/>
          <w:iCs/>
          <w:color w:val="auto"/>
          <w:lang w:val="en-GB" w:eastAsia="en-US"/>
        </w:rPr>
        <w:t>.</w:t>
      </w:r>
    </w:p>
    <w:p w14:paraId="2477E473" w14:textId="77777777" w:rsidR="008B6099" w:rsidRDefault="008B6099" w:rsidP="008B122F">
      <w:pPr>
        <w:pStyle w:val="TableGuidanceText"/>
        <w:numPr>
          <w:ilvl w:val="0"/>
          <w:numId w:val="20"/>
        </w:numPr>
        <w:ind w:left="1350"/>
        <w:rPr>
          <w:bCs/>
          <w:i w:val="0"/>
          <w:iCs/>
          <w:color w:val="auto"/>
          <w:lang w:val="en-GB" w:eastAsia="en-US"/>
        </w:rPr>
      </w:pPr>
      <w:r w:rsidRPr="008B6099">
        <w:rPr>
          <w:bCs/>
          <w:i w:val="0"/>
          <w:iCs/>
          <w:color w:val="auto"/>
          <w:lang w:val="en-GB" w:eastAsia="en-US"/>
        </w:rPr>
        <w:t>New separate screens for Departure, Arrival and Transit with different URL.</w:t>
      </w:r>
    </w:p>
    <w:p w14:paraId="2683DB62" w14:textId="77777777" w:rsidR="00EE5351" w:rsidRDefault="00902445" w:rsidP="008B122F">
      <w:pPr>
        <w:pStyle w:val="TableGuidanceText"/>
        <w:numPr>
          <w:ilvl w:val="0"/>
          <w:numId w:val="20"/>
        </w:numPr>
        <w:ind w:left="1350"/>
        <w:rPr>
          <w:bCs/>
          <w:i w:val="0"/>
          <w:iCs/>
          <w:color w:val="auto"/>
          <w:lang w:val="en-GB" w:eastAsia="en-US"/>
        </w:rPr>
      </w:pPr>
      <w:r w:rsidRPr="00902445">
        <w:rPr>
          <w:bCs/>
          <w:i w:val="0"/>
          <w:iCs/>
          <w:color w:val="auto"/>
          <w:lang w:val="en-GB" w:eastAsia="en-US"/>
        </w:rPr>
        <w:t>New screen for cargo available over new URL with station parameter configurable for different stations</w:t>
      </w:r>
    </w:p>
    <w:p w14:paraId="2B83FCA5" w14:textId="77777777" w:rsidR="00E6077B" w:rsidRDefault="00E6077B" w:rsidP="008B122F">
      <w:pPr>
        <w:pStyle w:val="TableGuidanceText"/>
        <w:numPr>
          <w:ilvl w:val="0"/>
          <w:numId w:val="20"/>
        </w:numPr>
        <w:ind w:left="1350"/>
        <w:rPr>
          <w:bCs/>
          <w:i w:val="0"/>
          <w:iCs/>
          <w:color w:val="auto"/>
          <w:lang w:val="en-GB" w:eastAsia="en-US"/>
        </w:rPr>
      </w:pPr>
      <w:r>
        <w:rPr>
          <w:bCs/>
          <w:i w:val="0"/>
          <w:iCs/>
          <w:color w:val="auto"/>
          <w:lang w:val="en-GB" w:eastAsia="en-US"/>
        </w:rPr>
        <w:t>New static screens have been added for Aircraft Movement monitoring as a part of FIDS phase 3. Two static screens are added in Satellite terminal and three static screens are added in MTB terminal</w:t>
      </w:r>
    </w:p>
    <w:p w14:paraId="018008B5" w14:textId="77777777" w:rsidR="00E6077B" w:rsidRDefault="00E6077B" w:rsidP="00E6077B">
      <w:pPr>
        <w:pStyle w:val="TableGuidanceText"/>
        <w:numPr>
          <w:ilvl w:val="0"/>
          <w:numId w:val="20"/>
        </w:numPr>
        <w:ind w:left="1350"/>
        <w:rPr>
          <w:bCs/>
          <w:i w:val="0"/>
          <w:iCs/>
          <w:color w:val="auto"/>
          <w:lang w:val="en-GB" w:eastAsia="en-US"/>
        </w:rPr>
      </w:pPr>
      <w:r>
        <w:rPr>
          <w:bCs/>
          <w:i w:val="0"/>
          <w:iCs/>
          <w:color w:val="auto"/>
          <w:lang w:val="en-GB" w:eastAsia="en-US"/>
        </w:rPr>
        <w:t>New screens have also been added for Aircraft Layover monitoring as a part of FIDS phase 3. One screen is for Satellite terminal and one for MTB terminal</w:t>
      </w:r>
      <w:r w:rsidR="009905DF">
        <w:rPr>
          <w:bCs/>
          <w:i w:val="0"/>
          <w:iCs/>
          <w:color w:val="auto"/>
          <w:lang w:val="en-GB" w:eastAsia="en-US"/>
        </w:rPr>
        <w:t>.</w:t>
      </w:r>
    </w:p>
    <w:p w14:paraId="27DAB52A" w14:textId="77777777" w:rsidR="009905DF" w:rsidRPr="007C5279" w:rsidRDefault="009905DF" w:rsidP="00E6077B">
      <w:pPr>
        <w:pStyle w:val="TableGuidanceText"/>
        <w:numPr>
          <w:ilvl w:val="0"/>
          <w:numId w:val="20"/>
        </w:numPr>
        <w:ind w:left="1350"/>
        <w:rPr>
          <w:bCs/>
          <w:i w:val="0"/>
          <w:iCs/>
          <w:color w:val="auto"/>
          <w:lang w:val="en-GB" w:eastAsia="en-US"/>
        </w:rPr>
      </w:pPr>
      <w:r w:rsidRPr="008B6099">
        <w:rPr>
          <w:bCs/>
          <w:i w:val="0"/>
          <w:iCs/>
          <w:color w:val="auto"/>
          <w:lang w:val="en-GB" w:eastAsia="en-US"/>
        </w:rPr>
        <w:t xml:space="preserve">New separate screens </w:t>
      </w:r>
      <w:r>
        <w:rPr>
          <w:bCs/>
          <w:i w:val="0"/>
          <w:iCs/>
          <w:color w:val="auto"/>
          <w:lang w:val="en-GB" w:eastAsia="en-US"/>
        </w:rPr>
        <w:t xml:space="preserve">one each </w:t>
      </w:r>
      <w:r w:rsidRPr="008B6099">
        <w:rPr>
          <w:bCs/>
          <w:i w:val="0"/>
          <w:iCs/>
          <w:color w:val="auto"/>
          <w:lang w:val="en-GB" w:eastAsia="en-US"/>
        </w:rPr>
        <w:t>for Departure</w:t>
      </w:r>
      <w:r>
        <w:rPr>
          <w:bCs/>
          <w:i w:val="0"/>
          <w:iCs/>
          <w:color w:val="auto"/>
          <w:lang w:val="en-GB" w:eastAsia="en-US"/>
        </w:rPr>
        <w:t xml:space="preserve"> and</w:t>
      </w:r>
      <w:r w:rsidRPr="008B6099">
        <w:rPr>
          <w:bCs/>
          <w:i w:val="0"/>
          <w:iCs/>
          <w:color w:val="auto"/>
          <w:lang w:val="en-GB" w:eastAsia="en-US"/>
        </w:rPr>
        <w:t xml:space="preserve"> Arrival </w:t>
      </w:r>
      <w:r>
        <w:rPr>
          <w:bCs/>
          <w:i w:val="0"/>
          <w:iCs/>
          <w:color w:val="auto"/>
          <w:lang w:val="en-GB" w:eastAsia="en-US"/>
        </w:rPr>
        <w:t>from KL introduced for use at KLIA to overcome the network crisis.</w:t>
      </w:r>
    </w:p>
    <w:p w14:paraId="0C64C296" w14:textId="77777777" w:rsidR="00EE5351" w:rsidRDefault="00EE5351" w:rsidP="00DA1E1D">
      <w:pPr>
        <w:ind w:left="0"/>
      </w:pPr>
      <w:bookmarkStart w:id="554" w:name="__RefHeading___Toc502917501"/>
      <w:bookmarkEnd w:id="554"/>
    </w:p>
    <w:p w14:paraId="1089A78F" w14:textId="77777777" w:rsidR="007A42BB" w:rsidRDefault="007A42BB" w:rsidP="007A42BB">
      <w:pPr>
        <w:pStyle w:val="Heading1"/>
        <w:numPr>
          <w:ilvl w:val="0"/>
          <w:numId w:val="14"/>
        </w:numPr>
        <w:tabs>
          <w:tab w:val="left" w:pos="720"/>
        </w:tabs>
        <w:ind w:left="0" w:firstLine="0"/>
      </w:pPr>
      <w:bookmarkStart w:id="555" w:name="__RefHeading___Toc502917503"/>
      <w:bookmarkStart w:id="556" w:name="_Toc10046981"/>
      <w:bookmarkEnd w:id="555"/>
      <w:r>
        <w:rPr>
          <w:sz w:val="20"/>
        </w:rPr>
        <w:t xml:space="preserve">SYSTEM </w:t>
      </w:r>
      <w:r w:rsidR="00833732">
        <w:rPr>
          <w:sz w:val="20"/>
        </w:rPr>
        <w:t>CONCEPT DIAGRAM</w:t>
      </w:r>
      <w:bookmarkEnd w:id="556"/>
    </w:p>
    <w:p w14:paraId="0BEDD77B" w14:textId="77777777" w:rsidR="007A42BB" w:rsidRDefault="007A42BB" w:rsidP="007A42BB">
      <w:pPr>
        <w:pStyle w:val="ListParagraph"/>
        <w:ind w:left="360"/>
      </w:pPr>
    </w:p>
    <w:p w14:paraId="3E704032" w14:textId="77777777" w:rsidR="007A42BB" w:rsidRDefault="007A42BB" w:rsidP="00DA1E1D">
      <w:pPr>
        <w:ind w:left="720" w:right="90"/>
        <w:jc w:val="both"/>
      </w:pPr>
      <w:proofErr w:type="gramStart"/>
      <w:r>
        <w:t>The below diagram shows the concept diagram for FIDS application.</w:t>
      </w:r>
      <w:proofErr w:type="gramEnd"/>
      <w:r>
        <w:t xml:space="preserve"> </w:t>
      </w:r>
    </w:p>
    <w:p w14:paraId="735B8A53" w14:textId="64B11AC8" w:rsidR="00121F2B" w:rsidRPr="00D222EF" w:rsidRDefault="005B58F9" w:rsidP="00121F2B">
      <w:pPr>
        <w:jc w:val="center"/>
        <w:rPr>
          <w:i/>
        </w:rPr>
      </w:pPr>
      <w:r w:rsidRPr="00BA6A93">
        <w:rPr>
          <w:noProof/>
          <w:lang w:eastAsia="en-US"/>
        </w:rPr>
        <w:lastRenderedPageBreak/>
        <w:drawing>
          <wp:inline distT="0" distB="0" distL="0" distR="0" wp14:anchorId="1172482E" wp14:editId="161CA9F7">
            <wp:extent cx="5495925" cy="13716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5925" cy="1371600"/>
                    </a:xfrm>
                    <a:prstGeom prst="rect">
                      <a:avLst/>
                    </a:prstGeom>
                    <a:noFill/>
                    <a:ln>
                      <a:noFill/>
                    </a:ln>
                  </pic:spPr>
                </pic:pic>
              </a:graphicData>
            </a:graphic>
          </wp:inline>
        </w:drawing>
      </w:r>
      <w:r w:rsidR="00121F2B" w:rsidRPr="00121F2B">
        <w:rPr>
          <w:i/>
        </w:rPr>
        <w:t xml:space="preserve"> </w:t>
      </w:r>
      <w:r w:rsidR="00121F2B" w:rsidRPr="00D222EF">
        <w:rPr>
          <w:i/>
        </w:rPr>
        <w:t xml:space="preserve">Figure </w:t>
      </w:r>
      <w:r w:rsidR="00E27790">
        <w:rPr>
          <w:i/>
        </w:rPr>
        <w:t>2</w:t>
      </w:r>
      <w:r w:rsidR="00121F2B" w:rsidRPr="00D222EF">
        <w:rPr>
          <w:i/>
        </w:rPr>
        <w:t xml:space="preserve">: </w:t>
      </w:r>
      <w:r w:rsidR="00121F2B">
        <w:rPr>
          <w:i/>
        </w:rPr>
        <w:t>FIDS Concept Diagram</w:t>
      </w:r>
    </w:p>
    <w:p w14:paraId="19D697AD" w14:textId="77777777" w:rsidR="00EE5351" w:rsidRDefault="007A42BB" w:rsidP="000803EA">
      <w:pPr>
        <w:pStyle w:val="Heading1"/>
        <w:numPr>
          <w:ilvl w:val="0"/>
          <w:numId w:val="14"/>
        </w:numPr>
        <w:tabs>
          <w:tab w:val="left" w:pos="720"/>
        </w:tabs>
        <w:ind w:left="0" w:firstLine="0"/>
      </w:pPr>
      <w:r>
        <w:rPr>
          <w:sz w:val="20"/>
        </w:rPr>
        <w:br w:type="page"/>
      </w:r>
      <w:bookmarkStart w:id="557" w:name="_Toc10046982"/>
      <w:r w:rsidR="00EE5351">
        <w:rPr>
          <w:sz w:val="20"/>
        </w:rPr>
        <w:lastRenderedPageBreak/>
        <w:t>INTERFACES</w:t>
      </w:r>
      <w:bookmarkEnd w:id="557"/>
    </w:p>
    <w:p w14:paraId="588595B2" w14:textId="77777777" w:rsidR="00EE5351" w:rsidRDefault="00D41EB5" w:rsidP="0011708E">
      <w:pPr>
        <w:pStyle w:val="Heading2"/>
        <w:tabs>
          <w:tab w:val="clear" w:pos="720"/>
          <w:tab w:val="left" w:pos="0"/>
        </w:tabs>
        <w:ind w:left="360" w:firstLine="0"/>
      </w:pPr>
      <w:bookmarkStart w:id="558" w:name="__RefHeading___Toc502917504"/>
      <w:bookmarkStart w:id="559" w:name="_Toc10046983"/>
      <w:bookmarkEnd w:id="558"/>
      <w:r>
        <w:t>4.</w:t>
      </w:r>
      <w:r w:rsidR="000803EA">
        <w:t>3</w:t>
      </w:r>
      <w:r w:rsidR="00EE5351">
        <w:t>.1 User Interfaces</w:t>
      </w:r>
      <w:bookmarkEnd w:id="559"/>
    </w:p>
    <w:p w14:paraId="17CCC34E" w14:textId="77777777" w:rsidR="00EE5351" w:rsidRDefault="00EE5351" w:rsidP="0011708E">
      <w:pPr>
        <w:pStyle w:val="BodyText"/>
        <w:ind w:left="720"/>
        <w:rPr>
          <w:sz w:val="20"/>
          <w:lang w:val="en-US"/>
        </w:rPr>
      </w:pPr>
      <w:r w:rsidRPr="00D04D50">
        <w:rPr>
          <w:sz w:val="20"/>
          <w:lang w:val="en-US"/>
        </w:rPr>
        <w:t xml:space="preserve">The </w:t>
      </w:r>
      <w:r w:rsidR="00E9744B" w:rsidRPr="00D04D50">
        <w:rPr>
          <w:sz w:val="20"/>
          <w:lang w:val="en-US"/>
        </w:rPr>
        <w:t>business</w:t>
      </w:r>
      <w:r w:rsidRPr="00D04D50">
        <w:rPr>
          <w:sz w:val="20"/>
          <w:lang w:val="en-US"/>
        </w:rPr>
        <w:t xml:space="preserve"> users shall access the </w:t>
      </w:r>
      <w:r w:rsidR="00E9744B" w:rsidRPr="00D04D50">
        <w:rPr>
          <w:sz w:val="20"/>
          <w:lang w:val="en-US"/>
        </w:rPr>
        <w:t>FIDS</w:t>
      </w:r>
      <w:r w:rsidRPr="00D04D50">
        <w:rPr>
          <w:sz w:val="20"/>
          <w:lang w:val="en-US"/>
        </w:rPr>
        <w:t xml:space="preserve"> via a web browser available in their computer and accesses to the system allowed through Intranet.</w:t>
      </w:r>
      <w:r w:rsidR="00E9744B" w:rsidRPr="00D04D50">
        <w:rPr>
          <w:sz w:val="20"/>
          <w:lang w:val="en-US"/>
        </w:rPr>
        <w:t xml:space="preserve"> </w:t>
      </w:r>
      <w:r w:rsidR="00E9744B" w:rsidRPr="00D04D50">
        <w:rPr>
          <w:bCs/>
          <w:iCs/>
          <w:sz w:val="20"/>
          <w:lang w:val="en-GB" w:eastAsia="en-US"/>
        </w:rPr>
        <w:t>Station code will be passed from application in the URL to filter data while fetching from view/procedure</w:t>
      </w:r>
      <w:r w:rsidR="00E9744B" w:rsidRPr="00E9744B">
        <w:rPr>
          <w:rFonts w:ascii="Calibri" w:hAnsi="Calibri"/>
          <w:bCs/>
          <w:iCs/>
          <w:sz w:val="22"/>
          <w:szCs w:val="22"/>
          <w:lang w:val="en-GB" w:eastAsia="en-US"/>
        </w:rPr>
        <w:t>.</w:t>
      </w:r>
    </w:p>
    <w:p w14:paraId="256D418F" w14:textId="77777777" w:rsidR="00EE5351" w:rsidRDefault="00EE5351" w:rsidP="0011708E">
      <w:pPr>
        <w:pStyle w:val="BodyText"/>
        <w:ind w:left="720"/>
        <w:rPr>
          <w:sz w:val="20"/>
          <w:lang w:val="en-US"/>
        </w:rPr>
      </w:pPr>
      <w:r>
        <w:rPr>
          <w:sz w:val="20"/>
          <w:lang w:val="en-US"/>
        </w:rPr>
        <w:t xml:space="preserve">The </w:t>
      </w:r>
      <w:r w:rsidR="000154A1">
        <w:rPr>
          <w:sz w:val="20"/>
          <w:lang w:val="en-US"/>
        </w:rPr>
        <w:t>FIDS</w:t>
      </w:r>
      <w:r>
        <w:rPr>
          <w:sz w:val="20"/>
          <w:lang w:val="en-US"/>
        </w:rPr>
        <w:t xml:space="preserve"> will be accessible through the following link via intranet.</w:t>
      </w:r>
    </w:p>
    <w:p w14:paraId="6B78C398" w14:textId="77777777" w:rsidR="00042DE1" w:rsidRDefault="00042DE1">
      <w:pPr>
        <w:pStyle w:val="BodyText"/>
        <w:rPr>
          <w:i/>
          <w:sz w:val="20"/>
          <w:lang w:val="en-US"/>
        </w:rPr>
      </w:pPr>
    </w:p>
    <w:p w14:paraId="12F48459" w14:textId="77777777" w:rsidR="005A37D2" w:rsidRPr="005A37D2" w:rsidRDefault="005A37D2" w:rsidP="007A42BB">
      <w:pPr>
        <w:pStyle w:val="ListParagraph"/>
        <w:numPr>
          <w:ilvl w:val="0"/>
          <w:numId w:val="27"/>
        </w:numPr>
      </w:pPr>
      <w:r w:rsidRPr="005A37D2">
        <w:t>Operations Screen :</w:t>
      </w:r>
      <w:r>
        <w:t xml:space="preserve"> </w:t>
      </w:r>
      <w:hyperlink r:id="rId44" w:history="1">
        <w:r w:rsidRPr="005A37D2">
          <w:rPr>
            <w:rStyle w:val="Hyperlink"/>
          </w:rPr>
          <w:t>http://fids.mas.net/fids/#/home?station=KUL</w:t>
        </w:r>
      </w:hyperlink>
    </w:p>
    <w:p w14:paraId="498613FC" w14:textId="77777777" w:rsidR="005A37D2" w:rsidRPr="005A37D2" w:rsidRDefault="005A37D2" w:rsidP="007A42BB">
      <w:pPr>
        <w:pStyle w:val="ListParagraph"/>
        <w:numPr>
          <w:ilvl w:val="0"/>
          <w:numId w:val="27"/>
        </w:numPr>
      </w:pPr>
      <w:r w:rsidRPr="005A37D2">
        <w:t xml:space="preserve">Arrival page :  </w:t>
      </w:r>
      <w:r>
        <w:t xml:space="preserve">          </w:t>
      </w:r>
      <w:hyperlink r:id="rId45" w:history="1">
        <w:r w:rsidRPr="005A37D2">
          <w:rPr>
            <w:rStyle w:val="Hyperlink"/>
          </w:rPr>
          <w:t>http://fids.mas.net/fids/#/arrival?station=KUL</w:t>
        </w:r>
      </w:hyperlink>
      <w:r w:rsidRPr="005A37D2">
        <w:t> </w:t>
      </w:r>
    </w:p>
    <w:p w14:paraId="37B99997" w14:textId="77777777" w:rsidR="005A37D2" w:rsidRPr="005A37D2" w:rsidRDefault="005A37D2" w:rsidP="007A42BB">
      <w:pPr>
        <w:pStyle w:val="ListParagraph"/>
        <w:numPr>
          <w:ilvl w:val="0"/>
          <w:numId w:val="27"/>
        </w:numPr>
      </w:pPr>
      <w:r w:rsidRPr="005A37D2">
        <w:t>Departure page : </w:t>
      </w:r>
      <w:r>
        <w:t xml:space="preserve">   </w:t>
      </w:r>
      <w:r w:rsidR="00042DE1">
        <w:t xml:space="preserve"> </w:t>
      </w:r>
      <w:r>
        <w:t xml:space="preserve"> </w:t>
      </w:r>
      <w:hyperlink r:id="rId46" w:history="1">
        <w:r w:rsidRPr="005A37D2">
          <w:rPr>
            <w:rStyle w:val="Hyperlink"/>
          </w:rPr>
          <w:t>http://fids.mas.net/fids/#/departure?station=KUL</w:t>
        </w:r>
      </w:hyperlink>
    </w:p>
    <w:p w14:paraId="66461709" w14:textId="77777777" w:rsidR="005A37D2" w:rsidRPr="005A37D2" w:rsidRDefault="005A37D2" w:rsidP="007A42BB">
      <w:pPr>
        <w:pStyle w:val="ListParagraph"/>
        <w:numPr>
          <w:ilvl w:val="0"/>
          <w:numId w:val="27"/>
        </w:numPr>
      </w:pPr>
      <w:r w:rsidRPr="005A37D2">
        <w:t>Transit page :</w:t>
      </w:r>
      <w:r>
        <w:t xml:space="preserve">     </w:t>
      </w:r>
      <w:r w:rsidRPr="005A37D2">
        <w:t> </w:t>
      </w:r>
      <w:r>
        <w:t xml:space="preserve">   </w:t>
      </w:r>
      <w:r w:rsidR="00042DE1">
        <w:t xml:space="preserve"> </w:t>
      </w:r>
      <w:r>
        <w:t xml:space="preserve"> </w:t>
      </w:r>
      <w:hyperlink r:id="rId47" w:history="1">
        <w:r w:rsidRPr="005A37D2">
          <w:rPr>
            <w:rStyle w:val="Hyperlink"/>
          </w:rPr>
          <w:t>http://fids.mas.net/fids/#/transit?station=KUL</w:t>
        </w:r>
      </w:hyperlink>
      <w:r w:rsidRPr="005A37D2">
        <w:t> </w:t>
      </w:r>
    </w:p>
    <w:p w14:paraId="29EEA4AA" w14:textId="77777777" w:rsidR="005A37D2" w:rsidRPr="005A37D2" w:rsidRDefault="005A37D2" w:rsidP="007A42BB">
      <w:pPr>
        <w:pStyle w:val="ListParagraph"/>
        <w:numPr>
          <w:ilvl w:val="0"/>
          <w:numId w:val="27"/>
        </w:numPr>
      </w:pPr>
      <w:r w:rsidRPr="005A37D2">
        <w:t>Cargo home page :</w:t>
      </w:r>
      <w:r w:rsidR="00042DE1">
        <w:t xml:space="preserve"> </w:t>
      </w:r>
      <w:r w:rsidRPr="005A37D2">
        <w:t> </w:t>
      </w:r>
      <w:hyperlink r:id="rId48" w:history="1">
        <w:r w:rsidRPr="005A37D2">
          <w:rPr>
            <w:rStyle w:val="Hyperlink"/>
          </w:rPr>
          <w:t>http://fids.mas.net/fids/#/cargo?station=KUL</w:t>
        </w:r>
      </w:hyperlink>
      <w:r w:rsidRPr="005A37D2">
        <w:t> </w:t>
      </w:r>
    </w:p>
    <w:p w14:paraId="432FD2EB" w14:textId="77777777" w:rsidR="005A37D2" w:rsidRDefault="005A37D2" w:rsidP="007A42BB">
      <w:pPr>
        <w:pStyle w:val="ListParagraph"/>
        <w:numPr>
          <w:ilvl w:val="0"/>
          <w:numId w:val="27"/>
        </w:numPr>
      </w:pPr>
      <w:r>
        <w:t xml:space="preserve">Engineering department page: </w:t>
      </w:r>
      <w:hyperlink r:id="rId49" w:history="1">
        <w:r w:rsidRPr="005A37D2">
          <w:rPr>
            <w:rStyle w:val="Hyperlink"/>
          </w:rPr>
          <w:t>http://fids.mas.net/fids/#/flightInfo?station=KUL&amp;department=Engineering</w:t>
        </w:r>
      </w:hyperlink>
      <w:r w:rsidRPr="005A37D2">
        <w:t> </w:t>
      </w:r>
    </w:p>
    <w:p w14:paraId="1CBB4DF3" w14:textId="5B0B2A84" w:rsidR="00F85E62" w:rsidRDefault="00F85E62" w:rsidP="00F85E62">
      <w:pPr>
        <w:pStyle w:val="ListParagraph"/>
        <w:numPr>
          <w:ilvl w:val="0"/>
          <w:numId w:val="27"/>
        </w:numPr>
      </w:pPr>
      <w:r>
        <w:t xml:space="preserve">Satellite Layover page: </w:t>
      </w:r>
      <w:hyperlink r:id="rId50" w:anchor="/SatLayover" w:history="1">
        <w:r w:rsidRPr="00C56B57">
          <w:rPr>
            <w:rStyle w:val="Hyperlink"/>
          </w:rPr>
          <w:t>http://fids.mas.net/fids/#/SatLayover</w:t>
        </w:r>
      </w:hyperlink>
      <w:ins w:id="560" w:author="Krishnakant Bairagi" w:date="2020-08-13T10:28:00Z">
        <w:r w:rsidR="00A61D9B">
          <w:rPr>
            <w:rStyle w:val="Hyperlink"/>
          </w:rPr>
          <w:t>1</w:t>
        </w:r>
      </w:ins>
    </w:p>
    <w:p w14:paraId="58AA2F2E" w14:textId="0BE312B6" w:rsidR="00F85E62" w:rsidRDefault="00F85E62" w:rsidP="00F85E62">
      <w:pPr>
        <w:pStyle w:val="ListParagraph"/>
        <w:numPr>
          <w:ilvl w:val="0"/>
          <w:numId w:val="27"/>
        </w:numPr>
      </w:pPr>
      <w:r>
        <w:t xml:space="preserve">MTB Layover page: </w:t>
      </w:r>
      <w:hyperlink r:id="rId51" w:anchor="/MTBLayover" w:history="1">
        <w:r w:rsidRPr="00C56B57">
          <w:rPr>
            <w:rStyle w:val="Hyperlink"/>
          </w:rPr>
          <w:t>http://fids.mas.net/fids/#/MTBLayover</w:t>
        </w:r>
      </w:hyperlink>
      <w:ins w:id="561" w:author="Krishnakant Bairagi" w:date="2020-08-13T10:27:00Z">
        <w:r w:rsidR="00A61D9B">
          <w:rPr>
            <w:rStyle w:val="Hyperlink"/>
          </w:rPr>
          <w:t>1</w:t>
        </w:r>
      </w:ins>
    </w:p>
    <w:p w14:paraId="13E0D1A1" w14:textId="77777777" w:rsidR="00F85E62" w:rsidRDefault="00F85E62" w:rsidP="00F85E62">
      <w:pPr>
        <w:pStyle w:val="ListParagraph"/>
        <w:numPr>
          <w:ilvl w:val="0"/>
          <w:numId w:val="27"/>
        </w:numPr>
      </w:pPr>
      <w:r>
        <w:t xml:space="preserve">Satellite Aircraft Movement Screen 1: </w:t>
      </w:r>
      <w:hyperlink r:id="rId52" w:anchor="/MvmtSat1" w:history="1">
        <w:r w:rsidRPr="00C56B57">
          <w:rPr>
            <w:rStyle w:val="Hyperlink"/>
          </w:rPr>
          <w:t>http://fids.mas.net/fids/#/MvmtSat1</w:t>
        </w:r>
      </w:hyperlink>
    </w:p>
    <w:p w14:paraId="32D6BFC4" w14:textId="77777777" w:rsidR="00F85E62" w:rsidRDefault="00F85E62" w:rsidP="00F85E62">
      <w:pPr>
        <w:pStyle w:val="ListParagraph"/>
        <w:numPr>
          <w:ilvl w:val="0"/>
          <w:numId w:val="27"/>
        </w:numPr>
      </w:pPr>
      <w:r>
        <w:t xml:space="preserve">Satellite Aircraft Movement Screen 2: </w:t>
      </w:r>
      <w:hyperlink r:id="rId53" w:anchor="/MvmtSat2" w:history="1">
        <w:r w:rsidRPr="00C56B57">
          <w:rPr>
            <w:rStyle w:val="Hyperlink"/>
          </w:rPr>
          <w:t>http://fids.mas.net/fids/#/MvmtSat2</w:t>
        </w:r>
      </w:hyperlink>
      <w:r>
        <w:t xml:space="preserve"> </w:t>
      </w:r>
    </w:p>
    <w:p w14:paraId="1872F079" w14:textId="4DCBC070" w:rsidR="005C0A83" w:rsidRDefault="005C0A83" w:rsidP="005C0A83">
      <w:pPr>
        <w:pStyle w:val="ListParagraph"/>
        <w:numPr>
          <w:ilvl w:val="0"/>
          <w:numId w:val="27"/>
        </w:numPr>
      </w:pPr>
      <w:r>
        <w:t>Satellite Aircraft Movement Screen 3:</w:t>
      </w:r>
      <w:r w:rsidRPr="005C0A83">
        <w:t xml:space="preserve"> </w:t>
      </w:r>
      <w:hyperlink r:id="rId54" w:anchor="/MvmtSat3" w:history="1">
        <w:r w:rsidRPr="00A02BFF">
          <w:rPr>
            <w:rStyle w:val="Hyperlink"/>
          </w:rPr>
          <w:t>http://fids.mas.net/fids/#/MvmtSat3</w:t>
        </w:r>
      </w:hyperlink>
      <w:r>
        <w:t xml:space="preserve"> </w:t>
      </w:r>
    </w:p>
    <w:p w14:paraId="73879778" w14:textId="77777777" w:rsidR="00F85E62" w:rsidRDefault="00F85E62" w:rsidP="00F85E62">
      <w:pPr>
        <w:pStyle w:val="ListParagraph"/>
        <w:numPr>
          <w:ilvl w:val="0"/>
          <w:numId w:val="27"/>
        </w:numPr>
      </w:pPr>
      <w:r>
        <w:t xml:space="preserve">MTB Aircraft Movement Screen 1: </w:t>
      </w:r>
      <w:hyperlink r:id="rId55" w:anchor="/MvmtMtb1" w:history="1">
        <w:r w:rsidRPr="00C56B57">
          <w:rPr>
            <w:rStyle w:val="Hyperlink"/>
          </w:rPr>
          <w:t>http://fids.mas.net/fids/#/MvmtMtb1</w:t>
        </w:r>
      </w:hyperlink>
      <w:r>
        <w:t xml:space="preserve"> </w:t>
      </w:r>
    </w:p>
    <w:p w14:paraId="33CACB8F" w14:textId="77777777" w:rsidR="00F85E62" w:rsidRDefault="00F85E62" w:rsidP="00F85E62">
      <w:pPr>
        <w:pStyle w:val="ListParagraph"/>
        <w:numPr>
          <w:ilvl w:val="0"/>
          <w:numId w:val="27"/>
        </w:numPr>
      </w:pPr>
      <w:r>
        <w:t xml:space="preserve">MTB Aircraft Movement Screen 2: </w:t>
      </w:r>
      <w:hyperlink r:id="rId56" w:anchor="/MvmtMtb2" w:history="1">
        <w:r w:rsidRPr="00C56B57">
          <w:rPr>
            <w:rStyle w:val="Hyperlink"/>
          </w:rPr>
          <w:t>http://fids.mas.net/fids/#/MvmtMtb2</w:t>
        </w:r>
      </w:hyperlink>
      <w:r>
        <w:t xml:space="preserve"> </w:t>
      </w:r>
    </w:p>
    <w:p w14:paraId="05EFF542" w14:textId="77777777" w:rsidR="00F85E62" w:rsidRDefault="00F85E62" w:rsidP="00F85E62">
      <w:pPr>
        <w:pStyle w:val="ListParagraph"/>
        <w:numPr>
          <w:ilvl w:val="0"/>
          <w:numId w:val="27"/>
        </w:numPr>
      </w:pPr>
      <w:r>
        <w:t xml:space="preserve">MTB Aircraft Movement Screen 3: </w:t>
      </w:r>
      <w:hyperlink r:id="rId57" w:anchor="/MvmtMtb3" w:history="1">
        <w:r w:rsidRPr="00C56B57">
          <w:rPr>
            <w:rStyle w:val="Hyperlink"/>
          </w:rPr>
          <w:t>http://fids.mas.net/fids/#/MvmtMtb3</w:t>
        </w:r>
      </w:hyperlink>
      <w:r>
        <w:t xml:space="preserve"> </w:t>
      </w:r>
    </w:p>
    <w:p w14:paraId="61A0A351" w14:textId="77777777" w:rsidR="00524C3C" w:rsidRPr="005A37D2" w:rsidRDefault="00524C3C" w:rsidP="00524C3C">
      <w:pPr>
        <w:pStyle w:val="ListParagraph"/>
        <w:numPr>
          <w:ilvl w:val="0"/>
          <w:numId w:val="27"/>
        </w:numPr>
      </w:pPr>
      <w:r>
        <w:t xml:space="preserve">KLIA </w:t>
      </w:r>
      <w:r w:rsidRPr="005A37D2">
        <w:t xml:space="preserve">Arrival page :  </w:t>
      </w:r>
      <w:r>
        <w:t xml:space="preserve">          </w:t>
      </w:r>
      <w:hyperlink r:id="rId58" w:anchor="/kliaarrival?station=KUL" w:history="1">
        <w:r w:rsidRPr="00E90C1D">
          <w:rPr>
            <w:rStyle w:val="Hyperlink"/>
          </w:rPr>
          <w:t>http://fids.mas.net/fids/#/kliaarrival?station=KUL</w:t>
        </w:r>
      </w:hyperlink>
      <w:r w:rsidRPr="005A37D2">
        <w:t> </w:t>
      </w:r>
    </w:p>
    <w:p w14:paraId="6AA6390F" w14:textId="77777777" w:rsidR="00524C3C" w:rsidRPr="005A37D2" w:rsidRDefault="00524C3C" w:rsidP="00524C3C">
      <w:pPr>
        <w:pStyle w:val="ListParagraph"/>
        <w:numPr>
          <w:ilvl w:val="0"/>
          <w:numId w:val="27"/>
        </w:numPr>
      </w:pPr>
      <w:r>
        <w:t xml:space="preserve">KLIA </w:t>
      </w:r>
      <w:r w:rsidRPr="005A37D2">
        <w:t>Departure page : </w:t>
      </w:r>
      <w:r>
        <w:t xml:space="preserve">     </w:t>
      </w:r>
      <w:hyperlink r:id="rId59" w:anchor="/kliadeparture?station=KUL" w:history="1">
        <w:r w:rsidR="00173AB7" w:rsidRPr="00E90C1D">
          <w:rPr>
            <w:rStyle w:val="Hyperlink"/>
          </w:rPr>
          <w:t>http://fids.mas.net/fids/#/kliadeparture?station=KUL</w:t>
        </w:r>
      </w:hyperlink>
    </w:p>
    <w:p w14:paraId="05E7DE1A" w14:textId="77777777" w:rsidR="00EE5351" w:rsidRDefault="00EE5351">
      <w:pPr>
        <w:pStyle w:val="ListParagraph"/>
      </w:pPr>
    </w:p>
    <w:p w14:paraId="2B404345" w14:textId="77777777" w:rsidR="0011708E" w:rsidRDefault="0011708E" w:rsidP="0011708E">
      <w:pPr>
        <w:pStyle w:val="ListParagraph"/>
        <w:ind w:left="720"/>
      </w:pPr>
    </w:p>
    <w:p w14:paraId="5B616DE7" w14:textId="77777777" w:rsidR="00EE5351" w:rsidRDefault="00EE5351" w:rsidP="0011708E">
      <w:pPr>
        <w:pStyle w:val="ListParagraph"/>
        <w:ind w:left="720"/>
      </w:pPr>
      <w:r>
        <w:t>Browser Support</w:t>
      </w:r>
    </w:p>
    <w:p w14:paraId="43C22DD4" w14:textId="77777777" w:rsidR="0011708E" w:rsidRDefault="0011708E" w:rsidP="0011708E">
      <w:pPr>
        <w:pStyle w:val="ListParagraph"/>
        <w:ind w:left="720"/>
        <w:rPr>
          <w:b/>
          <w:color w:val="000000"/>
          <w:szCs w:val="22"/>
        </w:rPr>
      </w:pPr>
    </w:p>
    <w:tbl>
      <w:tblPr>
        <w:tblW w:w="8706" w:type="dxa"/>
        <w:tblInd w:w="556" w:type="dxa"/>
        <w:tblLayout w:type="fixed"/>
        <w:tblLook w:val="0000" w:firstRow="0" w:lastRow="0" w:firstColumn="0" w:lastColumn="0" w:noHBand="0" w:noVBand="0"/>
      </w:tblPr>
      <w:tblGrid>
        <w:gridCol w:w="1481"/>
        <w:gridCol w:w="4289"/>
        <w:gridCol w:w="2936"/>
      </w:tblGrid>
      <w:tr w:rsidR="00EE5351" w14:paraId="3B887640" w14:textId="77777777" w:rsidTr="00684C92">
        <w:tc>
          <w:tcPr>
            <w:tcW w:w="1481" w:type="dxa"/>
            <w:tcBorders>
              <w:top w:val="single" w:sz="4" w:space="0" w:color="000000"/>
              <w:left w:val="single" w:sz="4" w:space="0" w:color="000000"/>
              <w:bottom w:val="single" w:sz="4" w:space="0" w:color="000000"/>
            </w:tcBorders>
            <w:shd w:val="clear" w:color="auto" w:fill="BFBFBF"/>
          </w:tcPr>
          <w:p w14:paraId="0B6501F9" w14:textId="77777777" w:rsidR="00EE5351" w:rsidRDefault="00EE5351">
            <w:pPr>
              <w:pStyle w:val="BodyText"/>
              <w:ind w:left="0"/>
              <w:jc w:val="center"/>
              <w:rPr>
                <w:b/>
                <w:color w:val="000000"/>
                <w:sz w:val="20"/>
                <w:szCs w:val="22"/>
              </w:rPr>
            </w:pPr>
            <w:r>
              <w:rPr>
                <w:b/>
                <w:color w:val="000000"/>
                <w:sz w:val="20"/>
                <w:szCs w:val="22"/>
              </w:rPr>
              <w:t>SI.NO</w:t>
            </w:r>
          </w:p>
        </w:tc>
        <w:tc>
          <w:tcPr>
            <w:tcW w:w="4289" w:type="dxa"/>
            <w:tcBorders>
              <w:top w:val="single" w:sz="4" w:space="0" w:color="000000"/>
              <w:left w:val="single" w:sz="4" w:space="0" w:color="000000"/>
              <w:bottom w:val="single" w:sz="4" w:space="0" w:color="000000"/>
            </w:tcBorders>
            <w:shd w:val="clear" w:color="auto" w:fill="BFBFBF"/>
          </w:tcPr>
          <w:p w14:paraId="3D096CC6" w14:textId="77777777" w:rsidR="00EE5351" w:rsidRDefault="00EE5351">
            <w:pPr>
              <w:pStyle w:val="BodyText"/>
              <w:ind w:left="0"/>
              <w:jc w:val="center"/>
              <w:rPr>
                <w:b/>
                <w:color w:val="000000"/>
                <w:sz w:val="20"/>
                <w:szCs w:val="22"/>
              </w:rPr>
            </w:pPr>
            <w:r>
              <w:rPr>
                <w:b/>
                <w:color w:val="000000"/>
                <w:sz w:val="20"/>
                <w:szCs w:val="22"/>
              </w:rPr>
              <w:t>Browser</w:t>
            </w:r>
          </w:p>
        </w:tc>
        <w:tc>
          <w:tcPr>
            <w:tcW w:w="2936" w:type="dxa"/>
            <w:tcBorders>
              <w:top w:val="single" w:sz="4" w:space="0" w:color="000000"/>
              <w:left w:val="single" w:sz="4" w:space="0" w:color="000000"/>
              <w:bottom w:val="single" w:sz="4" w:space="0" w:color="000000"/>
              <w:right w:val="single" w:sz="4" w:space="0" w:color="000000"/>
            </w:tcBorders>
            <w:shd w:val="clear" w:color="auto" w:fill="BFBFBF"/>
          </w:tcPr>
          <w:p w14:paraId="2D9EAE10" w14:textId="77777777" w:rsidR="00EE5351" w:rsidRDefault="00EE5351">
            <w:pPr>
              <w:pStyle w:val="BodyText"/>
              <w:ind w:left="0"/>
              <w:jc w:val="center"/>
            </w:pPr>
            <w:r>
              <w:rPr>
                <w:b/>
                <w:color w:val="000000"/>
                <w:sz w:val="20"/>
                <w:szCs w:val="22"/>
              </w:rPr>
              <w:t>Support</w:t>
            </w:r>
          </w:p>
        </w:tc>
      </w:tr>
      <w:tr w:rsidR="00EE5351" w14:paraId="077C27DD" w14:textId="77777777" w:rsidTr="00684C92">
        <w:tc>
          <w:tcPr>
            <w:tcW w:w="1481" w:type="dxa"/>
            <w:tcBorders>
              <w:top w:val="single" w:sz="4" w:space="0" w:color="000000"/>
              <w:left w:val="single" w:sz="4" w:space="0" w:color="000000"/>
              <w:bottom w:val="single" w:sz="4" w:space="0" w:color="000000"/>
            </w:tcBorders>
            <w:shd w:val="clear" w:color="auto" w:fill="auto"/>
          </w:tcPr>
          <w:p w14:paraId="7D2D584D" w14:textId="77777777" w:rsidR="00EE5351" w:rsidRDefault="00EE5351">
            <w:pPr>
              <w:pStyle w:val="BodyText"/>
              <w:ind w:left="0"/>
              <w:rPr>
                <w:sz w:val="20"/>
                <w:szCs w:val="22"/>
              </w:rPr>
            </w:pPr>
            <w:r>
              <w:rPr>
                <w:sz w:val="20"/>
                <w:szCs w:val="22"/>
              </w:rPr>
              <w:t>1</w:t>
            </w:r>
          </w:p>
        </w:tc>
        <w:tc>
          <w:tcPr>
            <w:tcW w:w="4289" w:type="dxa"/>
            <w:tcBorders>
              <w:top w:val="single" w:sz="4" w:space="0" w:color="000000"/>
              <w:left w:val="single" w:sz="4" w:space="0" w:color="000000"/>
              <w:bottom w:val="single" w:sz="4" w:space="0" w:color="000000"/>
            </w:tcBorders>
            <w:shd w:val="clear" w:color="auto" w:fill="auto"/>
          </w:tcPr>
          <w:p w14:paraId="4FA1871F" w14:textId="77777777" w:rsidR="00EE5351" w:rsidRDefault="00EE5351">
            <w:pPr>
              <w:pStyle w:val="BodyText"/>
              <w:ind w:left="0"/>
              <w:rPr>
                <w:sz w:val="20"/>
                <w:szCs w:val="22"/>
              </w:rPr>
            </w:pPr>
            <w:r>
              <w:rPr>
                <w:sz w:val="20"/>
                <w:szCs w:val="22"/>
              </w:rPr>
              <w:t>Google Chrome</w:t>
            </w:r>
          </w:p>
        </w:tc>
        <w:tc>
          <w:tcPr>
            <w:tcW w:w="2936" w:type="dxa"/>
            <w:tcBorders>
              <w:top w:val="single" w:sz="4" w:space="0" w:color="000000"/>
              <w:left w:val="single" w:sz="4" w:space="0" w:color="000000"/>
              <w:bottom w:val="single" w:sz="4" w:space="0" w:color="000000"/>
              <w:right w:val="single" w:sz="4" w:space="0" w:color="000000"/>
            </w:tcBorders>
            <w:shd w:val="clear" w:color="auto" w:fill="auto"/>
          </w:tcPr>
          <w:p w14:paraId="02C98190" w14:textId="77777777" w:rsidR="00EE5351" w:rsidRDefault="00EE5351">
            <w:pPr>
              <w:pStyle w:val="BodyText"/>
              <w:ind w:left="0"/>
            </w:pPr>
            <w:r>
              <w:rPr>
                <w:sz w:val="20"/>
                <w:szCs w:val="22"/>
              </w:rPr>
              <w:t>Yes</w:t>
            </w:r>
          </w:p>
        </w:tc>
      </w:tr>
      <w:tr w:rsidR="00EE5351" w14:paraId="5E2536FC" w14:textId="77777777" w:rsidTr="00684C92">
        <w:tc>
          <w:tcPr>
            <w:tcW w:w="1481" w:type="dxa"/>
            <w:tcBorders>
              <w:top w:val="single" w:sz="4" w:space="0" w:color="000000"/>
              <w:left w:val="single" w:sz="4" w:space="0" w:color="000000"/>
              <w:bottom w:val="single" w:sz="4" w:space="0" w:color="000000"/>
            </w:tcBorders>
            <w:shd w:val="clear" w:color="auto" w:fill="auto"/>
          </w:tcPr>
          <w:p w14:paraId="411205C1" w14:textId="77777777" w:rsidR="00EE5351" w:rsidRDefault="00EE5351">
            <w:pPr>
              <w:pStyle w:val="BodyText"/>
              <w:ind w:left="0"/>
              <w:rPr>
                <w:sz w:val="20"/>
                <w:szCs w:val="22"/>
              </w:rPr>
            </w:pPr>
            <w:r>
              <w:rPr>
                <w:sz w:val="20"/>
                <w:szCs w:val="22"/>
              </w:rPr>
              <w:t>2</w:t>
            </w:r>
          </w:p>
        </w:tc>
        <w:tc>
          <w:tcPr>
            <w:tcW w:w="4289" w:type="dxa"/>
            <w:tcBorders>
              <w:top w:val="single" w:sz="4" w:space="0" w:color="000000"/>
              <w:left w:val="single" w:sz="4" w:space="0" w:color="000000"/>
              <w:bottom w:val="single" w:sz="4" w:space="0" w:color="000000"/>
            </w:tcBorders>
            <w:shd w:val="clear" w:color="auto" w:fill="auto"/>
          </w:tcPr>
          <w:p w14:paraId="6B739DFC" w14:textId="77777777" w:rsidR="00EE5351" w:rsidRDefault="00EE5351">
            <w:pPr>
              <w:pStyle w:val="BodyText"/>
              <w:ind w:left="0"/>
              <w:rPr>
                <w:sz w:val="20"/>
                <w:szCs w:val="22"/>
              </w:rPr>
            </w:pPr>
            <w:r>
              <w:rPr>
                <w:sz w:val="20"/>
                <w:szCs w:val="22"/>
              </w:rPr>
              <w:t>IE</w:t>
            </w:r>
          </w:p>
        </w:tc>
        <w:tc>
          <w:tcPr>
            <w:tcW w:w="2936" w:type="dxa"/>
            <w:tcBorders>
              <w:top w:val="single" w:sz="4" w:space="0" w:color="000000"/>
              <w:left w:val="single" w:sz="4" w:space="0" w:color="000000"/>
              <w:bottom w:val="single" w:sz="4" w:space="0" w:color="000000"/>
              <w:right w:val="single" w:sz="4" w:space="0" w:color="000000"/>
            </w:tcBorders>
            <w:shd w:val="clear" w:color="auto" w:fill="auto"/>
          </w:tcPr>
          <w:p w14:paraId="4D80B825" w14:textId="77777777" w:rsidR="00EE5351" w:rsidRDefault="00EE5351">
            <w:pPr>
              <w:pStyle w:val="BodyText"/>
              <w:ind w:left="0"/>
            </w:pPr>
            <w:r>
              <w:rPr>
                <w:sz w:val="20"/>
                <w:szCs w:val="22"/>
              </w:rPr>
              <w:t>Yes</w:t>
            </w:r>
          </w:p>
        </w:tc>
      </w:tr>
      <w:tr w:rsidR="00A05AC9" w14:paraId="589CA37B" w14:textId="77777777" w:rsidTr="00684C92">
        <w:tc>
          <w:tcPr>
            <w:tcW w:w="1481" w:type="dxa"/>
            <w:tcBorders>
              <w:top w:val="single" w:sz="4" w:space="0" w:color="000000"/>
              <w:left w:val="single" w:sz="4" w:space="0" w:color="000000"/>
              <w:bottom w:val="single" w:sz="4" w:space="0" w:color="000000"/>
            </w:tcBorders>
            <w:shd w:val="clear" w:color="auto" w:fill="auto"/>
          </w:tcPr>
          <w:p w14:paraId="54BB4FB1" w14:textId="77777777" w:rsidR="00A05AC9" w:rsidRPr="00A05AC9" w:rsidRDefault="00A05AC9">
            <w:pPr>
              <w:pStyle w:val="BodyText"/>
              <w:ind w:left="0"/>
              <w:rPr>
                <w:sz w:val="20"/>
                <w:szCs w:val="22"/>
                <w:lang w:val="nl-NL"/>
              </w:rPr>
            </w:pPr>
            <w:r>
              <w:rPr>
                <w:sz w:val="20"/>
                <w:szCs w:val="22"/>
                <w:lang w:val="nl-NL"/>
              </w:rPr>
              <w:t>3</w:t>
            </w:r>
          </w:p>
        </w:tc>
        <w:tc>
          <w:tcPr>
            <w:tcW w:w="4289" w:type="dxa"/>
            <w:tcBorders>
              <w:top w:val="single" w:sz="4" w:space="0" w:color="000000"/>
              <w:left w:val="single" w:sz="4" w:space="0" w:color="000000"/>
              <w:bottom w:val="single" w:sz="4" w:space="0" w:color="000000"/>
            </w:tcBorders>
            <w:shd w:val="clear" w:color="auto" w:fill="auto"/>
          </w:tcPr>
          <w:p w14:paraId="30ED1397" w14:textId="77777777" w:rsidR="00A05AC9" w:rsidRPr="00A05AC9" w:rsidRDefault="00A05AC9">
            <w:pPr>
              <w:pStyle w:val="BodyText"/>
              <w:ind w:left="0"/>
              <w:rPr>
                <w:sz w:val="20"/>
                <w:szCs w:val="22"/>
                <w:lang w:val="nl-NL"/>
              </w:rPr>
            </w:pPr>
            <w:r>
              <w:rPr>
                <w:sz w:val="20"/>
                <w:szCs w:val="22"/>
                <w:lang w:val="nl-NL"/>
              </w:rPr>
              <w:t>Firefox</w:t>
            </w:r>
          </w:p>
        </w:tc>
        <w:tc>
          <w:tcPr>
            <w:tcW w:w="2936" w:type="dxa"/>
            <w:tcBorders>
              <w:top w:val="single" w:sz="4" w:space="0" w:color="000000"/>
              <w:left w:val="single" w:sz="4" w:space="0" w:color="000000"/>
              <w:bottom w:val="single" w:sz="4" w:space="0" w:color="000000"/>
              <w:right w:val="single" w:sz="4" w:space="0" w:color="000000"/>
            </w:tcBorders>
            <w:shd w:val="clear" w:color="auto" w:fill="auto"/>
          </w:tcPr>
          <w:p w14:paraId="12155CFA" w14:textId="77777777" w:rsidR="00A05AC9" w:rsidRPr="00A05AC9" w:rsidRDefault="00A05AC9">
            <w:pPr>
              <w:pStyle w:val="BodyText"/>
              <w:ind w:left="0"/>
              <w:rPr>
                <w:sz w:val="20"/>
                <w:szCs w:val="22"/>
                <w:lang w:val="nl-NL"/>
              </w:rPr>
            </w:pPr>
            <w:r>
              <w:rPr>
                <w:sz w:val="20"/>
                <w:szCs w:val="22"/>
                <w:lang w:val="nl-NL"/>
              </w:rPr>
              <w:t>Yes</w:t>
            </w:r>
          </w:p>
        </w:tc>
      </w:tr>
    </w:tbl>
    <w:p w14:paraId="0C389C86" w14:textId="77777777" w:rsidR="00EE5351" w:rsidRDefault="00570B1D" w:rsidP="00570B1D">
      <w:pPr>
        <w:pStyle w:val="Caption"/>
        <w:jc w:val="center"/>
      </w:pPr>
      <w:bookmarkStart w:id="562" w:name="_Toc511398182"/>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5</w:t>
      </w:r>
      <w:r w:rsidR="00653704">
        <w:rPr>
          <w:noProof/>
        </w:rPr>
        <w:fldChar w:fldCharType="end"/>
      </w:r>
      <w:r>
        <w:t>: List of supporting browsers</w:t>
      </w:r>
      <w:bookmarkEnd w:id="562"/>
    </w:p>
    <w:p w14:paraId="72D9774D" w14:textId="77777777" w:rsidR="0011708E" w:rsidRPr="0011708E" w:rsidRDefault="00D41EB5" w:rsidP="0011708E">
      <w:pPr>
        <w:pStyle w:val="Heading2"/>
        <w:tabs>
          <w:tab w:val="clear" w:pos="720"/>
          <w:tab w:val="left" w:pos="360"/>
        </w:tabs>
        <w:ind w:hanging="360"/>
      </w:pPr>
      <w:bookmarkStart w:id="563" w:name="__RefHeading___Toc502917505"/>
      <w:bookmarkStart w:id="564" w:name="_Toc10046984"/>
      <w:bookmarkEnd w:id="563"/>
      <w:r>
        <w:t>4.</w:t>
      </w:r>
      <w:r w:rsidR="000803EA">
        <w:t>3</w:t>
      </w:r>
      <w:r w:rsidR="00EE5351">
        <w:t>.2 System Interfaces</w:t>
      </w:r>
      <w:bookmarkEnd w:id="564"/>
    </w:p>
    <w:p w14:paraId="1BC2AEC6" w14:textId="77777777" w:rsidR="00EE5351" w:rsidRPr="0011708E" w:rsidRDefault="00EE5351" w:rsidP="0011708E">
      <w:pPr>
        <w:ind w:left="720"/>
        <w:rPr>
          <w:b/>
        </w:rPr>
      </w:pPr>
      <w:r w:rsidRPr="0011708E">
        <w:rPr>
          <w:b/>
        </w:rPr>
        <w:t xml:space="preserve">Interface with </w:t>
      </w:r>
      <w:r w:rsidR="00E9744B" w:rsidRPr="0011708E">
        <w:rPr>
          <w:b/>
        </w:rPr>
        <w:t>AODB</w:t>
      </w:r>
    </w:p>
    <w:p w14:paraId="16B7A7B1" w14:textId="77777777" w:rsidR="00EE5351" w:rsidRDefault="00EE5351">
      <w:pPr>
        <w:pStyle w:val="ListParagraph"/>
      </w:pPr>
    </w:p>
    <w:p w14:paraId="1EA8E8E6" w14:textId="77777777" w:rsidR="00EE5351" w:rsidRDefault="00E9744B" w:rsidP="0011708E">
      <w:pPr>
        <w:pStyle w:val="ListParagraph"/>
        <w:ind w:left="720"/>
      </w:pPr>
      <w:r>
        <w:t>FIDS</w:t>
      </w:r>
      <w:r w:rsidR="00EE5351">
        <w:t xml:space="preserve"> Portal </w:t>
      </w:r>
      <w:r w:rsidR="00EE4DD8">
        <w:t>is</w:t>
      </w:r>
      <w:r w:rsidR="00EE5351">
        <w:t xml:space="preserve"> integrated with </w:t>
      </w:r>
      <w:r w:rsidRPr="00E9744B">
        <w:rPr>
          <w:bCs/>
          <w:iCs/>
          <w:lang w:val="en-GB" w:eastAsia="en-US"/>
        </w:rPr>
        <w:t>AODB</w:t>
      </w:r>
      <w:r w:rsidRPr="00E9744B">
        <w:rPr>
          <w:rFonts w:ascii="Calibri" w:hAnsi="Calibri"/>
          <w:bCs/>
          <w:iCs/>
          <w:sz w:val="22"/>
          <w:szCs w:val="22"/>
          <w:lang w:val="en-GB" w:eastAsia="en-US"/>
        </w:rPr>
        <w:t xml:space="preserve"> </w:t>
      </w:r>
      <w:r w:rsidR="00EE5351">
        <w:t xml:space="preserve">for </w:t>
      </w:r>
      <w:r>
        <w:t xml:space="preserve">fetching the Flight information </w:t>
      </w:r>
      <w:r w:rsidRPr="00E9744B">
        <w:rPr>
          <w:bCs/>
          <w:iCs/>
          <w:lang w:val="en-GB" w:eastAsia="en-US"/>
        </w:rPr>
        <w:t>for a range of C-6 hours to C+1 hour where C represents current time</w:t>
      </w:r>
      <w:r w:rsidRPr="00E9744B">
        <w:rPr>
          <w:rFonts w:ascii="Calibri" w:hAnsi="Calibri"/>
          <w:bCs/>
          <w:iCs/>
          <w:sz w:val="22"/>
          <w:szCs w:val="22"/>
          <w:lang w:val="en-GB" w:eastAsia="en-US"/>
        </w:rPr>
        <w:t>.</w:t>
      </w:r>
      <w:r w:rsidR="00EE5351">
        <w:t xml:space="preserve"> The integration with </w:t>
      </w:r>
      <w:r>
        <w:t>AODB</w:t>
      </w:r>
      <w:r w:rsidR="00EE5351">
        <w:t xml:space="preserve"> shall adopt the existing standards currently practiced by Group IT.</w:t>
      </w:r>
    </w:p>
    <w:p w14:paraId="50FB90DA" w14:textId="77777777" w:rsidR="00EE5351" w:rsidRDefault="00EE5351">
      <w:pPr>
        <w:pStyle w:val="ListParagraph"/>
      </w:pPr>
    </w:p>
    <w:p w14:paraId="5DF0D81B" w14:textId="77777777" w:rsidR="00EE5351" w:rsidRDefault="00EE5351">
      <w:pPr>
        <w:pStyle w:val="ListParagraph"/>
      </w:pPr>
    </w:p>
    <w:p w14:paraId="7B9F66A3" w14:textId="77777777" w:rsidR="00EE5351" w:rsidRDefault="00EE5351">
      <w:pPr>
        <w:pStyle w:val="ListParagraph"/>
      </w:pPr>
    </w:p>
    <w:tbl>
      <w:tblPr>
        <w:tblW w:w="0" w:type="auto"/>
        <w:tblInd w:w="797" w:type="dxa"/>
        <w:tblLayout w:type="fixed"/>
        <w:tblLook w:val="0000" w:firstRow="0" w:lastRow="0" w:firstColumn="0" w:lastColumn="0" w:noHBand="0" w:noVBand="0"/>
      </w:tblPr>
      <w:tblGrid>
        <w:gridCol w:w="1001"/>
        <w:gridCol w:w="1976"/>
        <w:gridCol w:w="2994"/>
        <w:gridCol w:w="3298"/>
      </w:tblGrid>
      <w:tr w:rsidR="00EE5351" w14:paraId="1C078CDE" w14:textId="77777777">
        <w:trPr>
          <w:trHeight w:val="145"/>
          <w:tblHeader/>
        </w:trPr>
        <w:tc>
          <w:tcPr>
            <w:tcW w:w="1001" w:type="dxa"/>
            <w:tcBorders>
              <w:top w:val="single" w:sz="4" w:space="0" w:color="000000"/>
              <w:left w:val="single" w:sz="4" w:space="0" w:color="000000"/>
              <w:bottom w:val="single" w:sz="4" w:space="0" w:color="000000"/>
            </w:tcBorders>
            <w:shd w:val="clear" w:color="auto" w:fill="D9D9D9"/>
          </w:tcPr>
          <w:p w14:paraId="2D316B75" w14:textId="77777777" w:rsidR="00EE5351" w:rsidRDefault="00EE5351">
            <w:pPr>
              <w:keepNext/>
              <w:keepLines/>
              <w:spacing w:before="60" w:after="60"/>
              <w:ind w:left="0"/>
              <w:rPr>
                <w:b/>
                <w:bCs/>
                <w:iCs/>
              </w:rPr>
            </w:pPr>
            <w:proofErr w:type="spellStart"/>
            <w:r>
              <w:rPr>
                <w:b/>
                <w:bCs/>
                <w:iCs/>
              </w:rPr>
              <w:t>Sl</w:t>
            </w:r>
            <w:proofErr w:type="spellEnd"/>
          </w:p>
        </w:tc>
        <w:tc>
          <w:tcPr>
            <w:tcW w:w="1976" w:type="dxa"/>
            <w:tcBorders>
              <w:top w:val="single" w:sz="4" w:space="0" w:color="000000"/>
              <w:left w:val="single" w:sz="4" w:space="0" w:color="000000"/>
              <w:bottom w:val="single" w:sz="4" w:space="0" w:color="000000"/>
            </w:tcBorders>
            <w:shd w:val="clear" w:color="auto" w:fill="D9D9D9"/>
          </w:tcPr>
          <w:p w14:paraId="5BF4453D" w14:textId="77777777" w:rsidR="00EE5351" w:rsidRDefault="00EE5351">
            <w:pPr>
              <w:keepNext/>
              <w:keepLines/>
              <w:spacing w:before="60" w:after="60"/>
              <w:ind w:left="0"/>
              <w:rPr>
                <w:b/>
                <w:bCs/>
                <w:iCs/>
              </w:rPr>
            </w:pPr>
            <w:r>
              <w:rPr>
                <w:b/>
                <w:bCs/>
                <w:iCs/>
              </w:rPr>
              <w:t>Interfaced system</w:t>
            </w:r>
          </w:p>
        </w:tc>
        <w:tc>
          <w:tcPr>
            <w:tcW w:w="2994" w:type="dxa"/>
            <w:tcBorders>
              <w:top w:val="single" w:sz="4" w:space="0" w:color="000000"/>
              <w:left w:val="single" w:sz="4" w:space="0" w:color="000000"/>
              <w:bottom w:val="single" w:sz="4" w:space="0" w:color="000000"/>
            </w:tcBorders>
            <w:shd w:val="clear" w:color="auto" w:fill="D9D9D9"/>
          </w:tcPr>
          <w:p w14:paraId="451117EA" w14:textId="77777777" w:rsidR="00EE5351" w:rsidRDefault="00EE5351">
            <w:pPr>
              <w:keepNext/>
              <w:keepLines/>
              <w:spacing w:before="60" w:after="60"/>
              <w:ind w:left="0"/>
              <w:rPr>
                <w:b/>
                <w:bCs/>
                <w:iCs/>
              </w:rPr>
            </w:pPr>
            <w:r>
              <w:rPr>
                <w:b/>
                <w:bCs/>
                <w:iCs/>
              </w:rPr>
              <w:t>Description</w:t>
            </w:r>
          </w:p>
        </w:tc>
        <w:tc>
          <w:tcPr>
            <w:tcW w:w="3298" w:type="dxa"/>
            <w:tcBorders>
              <w:top w:val="single" w:sz="4" w:space="0" w:color="000000"/>
              <w:left w:val="single" w:sz="4" w:space="0" w:color="000000"/>
              <w:bottom w:val="single" w:sz="4" w:space="0" w:color="000000"/>
              <w:right w:val="single" w:sz="4" w:space="0" w:color="000000"/>
            </w:tcBorders>
            <w:shd w:val="clear" w:color="auto" w:fill="D9D9D9"/>
          </w:tcPr>
          <w:p w14:paraId="3BCF5548" w14:textId="77777777" w:rsidR="00EE5351" w:rsidRDefault="00EE5351">
            <w:pPr>
              <w:keepNext/>
              <w:keepLines/>
              <w:spacing w:before="60" w:after="60"/>
              <w:ind w:left="0"/>
            </w:pPr>
            <w:r>
              <w:rPr>
                <w:b/>
                <w:bCs/>
                <w:iCs/>
              </w:rPr>
              <w:t>Transfer Mode</w:t>
            </w:r>
          </w:p>
        </w:tc>
      </w:tr>
      <w:tr w:rsidR="00EE5351" w14:paraId="2C40CA42" w14:textId="77777777">
        <w:trPr>
          <w:trHeight w:val="145"/>
        </w:trPr>
        <w:tc>
          <w:tcPr>
            <w:tcW w:w="1001" w:type="dxa"/>
            <w:tcBorders>
              <w:top w:val="single" w:sz="4" w:space="0" w:color="000000"/>
              <w:left w:val="single" w:sz="4" w:space="0" w:color="000000"/>
              <w:bottom w:val="single" w:sz="4" w:space="0" w:color="000000"/>
            </w:tcBorders>
            <w:shd w:val="clear" w:color="auto" w:fill="auto"/>
          </w:tcPr>
          <w:p w14:paraId="68B3CEBA" w14:textId="77777777" w:rsidR="00EE5351" w:rsidRDefault="00EE5351">
            <w:pPr>
              <w:keepNext/>
              <w:keepLines/>
              <w:spacing w:before="60" w:after="60"/>
              <w:ind w:left="0"/>
            </w:pPr>
            <w:r>
              <w:t>1.</w:t>
            </w:r>
          </w:p>
        </w:tc>
        <w:tc>
          <w:tcPr>
            <w:tcW w:w="1976" w:type="dxa"/>
            <w:tcBorders>
              <w:top w:val="single" w:sz="4" w:space="0" w:color="000000"/>
              <w:left w:val="single" w:sz="4" w:space="0" w:color="000000"/>
              <w:bottom w:val="single" w:sz="4" w:space="0" w:color="000000"/>
            </w:tcBorders>
            <w:shd w:val="clear" w:color="auto" w:fill="auto"/>
          </w:tcPr>
          <w:p w14:paraId="550EAA9B" w14:textId="77777777" w:rsidR="00EE5351" w:rsidRDefault="00E9744B">
            <w:pPr>
              <w:keepNext/>
              <w:keepLines/>
              <w:spacing w:before="60" w:after="60"/>
              <w:ind w:left="0"/>
            </w:pPr>
            <w:r>
              <w:t>AODB</w:t>
            </w:r>
          </w:p>
        </w:tc>
        <w:tc>
          <w:tcPr>
            <w:tcW w:w="2994" w:type="dxa"/>
            <w:tcBorders>
              <w:top w:val="single" w:sz="4" w:space="0" w:color="000000"/>
              <w:left w:val="single" w:sz="4" w:space="0" w:color="000000"/>
              <w:bottom w:val="single" w:sz="4" w:space="0" w:color="000000"/>
            </w:tcBorders>
            <w:shd w:val="clear" w:color="auto" w:fill="auto"/>
          </w:tcPr>
          <w:p w14:paraId="2EB3F1DF" w14:textId="77777777" w:rsidR="00EE5351" w:rsidRPr="00E9744B" w:rsidRDefault="00EE5351" w:rsidP="00E9744B">
            <w:pPr>
              <w:keepNext/>
              <w:keepLines/>
              <w:spacing w:before="60" w:after="60"/>
              <w:ind w:left="0"/>
            </w:pPr>
            <w:r w:rsidRPr="00E9744B">
              <w:t xml:space="preserve">The application is interfaced with </w:t>
            </w:r>
            <w:r w:rsidR="00E9744B" w:rsidRPr="00E9744B">
              <w:t>AODB</w:t>
            </w:r>
            <w:r w:rsidRPr="00E9744B">
              <w:t xml:space="preserve"> </w:t>
            </w:r>
            <w:r w:rsidR="00E9744B" w:rsidRPr="00E9744B">
              <w:t xml:space="preserve">to </w:t>
            </w:r>
            <w:r w:rsidR="00E9744B">
              <w:t xml:space="preserve">extract required information </w:t>
            </w:r>
            <w:r w:rsidR="00E9744B" w:rsidRPr="00E9744B">
              <w:t>and displayed on the portal</w:t>
            </w:r>
            <w:r w:rsidR="00E9744B">
              <w:t>.</w:t>
            </w:r>
          </w:p>
        </w:tc>
        <w:tc>
          <w:tcPr>
            <w:tcW w:w="3298" w:type="dxa"/>
            <w:tcBorders>
              <w:top w:val="single" w:sz="4" w:space="0" w:color="000000"/>
              <w:left w:val="single" w:sz="4" w:space="0" w:color="000000"/>
              <w:bottom w:val="single" w:sz="4" w:space="0" w:color="000000"/>
              <w:right w:val="single" w:sz="4" w:space="0" w:color="000000"/>
            </w:tcBorders>
            <w:shd w:val="clear" w:color="auto" w:fill="auto"/>
          </w:tcPr>
          <w:p w14:paraId="4852D1A0" w14:textId="77777777" w:rsidR="00EE5351" w:rsidRDefault="00EF6D2C" w:rsidP="00570B1D">
            <w:pPr>
              <w:keepNext/>
              <w:keepLines/>
              <w:spacing w:before="60" w:after="60"/>
              <w:ind w:left="0"/>
            </w:pPr>
            <w:r>
              <w:t>HTTP</w:t>
            </w:r>
            <w:r w:rsidR="00EE5351">
              <w:t xml:space="preserve"> protocol</w:t>
            </w:r>
          </w:p>
        </w:tc>
      </w:tr>
    </w:tbl>
    <w:p w14:paraId="1886B441" w14:textId="55BAB9F2" w:rsidR="00D41EB5" w:rsidRPr="00835FD2" w:rsidRDefault="00570B1D" w:rsidP="00835FD2">
      <w:pPr>
        <w:pStyle w:val="Caption"/>
        <w:jc w:val="center"/>
      </w:pPr>
      <w:bookmarkStart w:id="565" w:name="_Toc511398183"/>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6</w:t>
      </w:r>
      <w:r w:rsidR="00653704">
        <w:rPr>
          <w:noProof/>
        </w:rPr>
        <w:fldChar w:fldCharType="end"/>
      </w:r>
      <w:r w:rsidR="006E574C">
        <w:t>: Interfaces</w:t>
      </w:r>
      <w:bookmarkEnd w:id="565"/>
    </w:p>
    <w:p w14:paraId="02BDD192" w14:textId="77777777" w:rsidR="00EE5351" w:rsidRDefault="00EE5351">
      <w:pPr>
        <w:pageBreakBefore/>
        <w:ind w:left="0"/>
      </w:pPr>
    </w:p>
    <w:p w14:paraId="471D8B1B" w14:textId="77777777" w:rsidR="00EE5351" w:rsidRPr="00D41EB5" w:rsidRDefault="00EE5351" w:rsidP="0011708E">
      <w:pPr>
        <w:pStyle w:val="Heading1"/>
        <w:numPr>
          <w:ilvl w:val="0"/>
          <w:numId w:val="14"/>
        </w:numPr>
        <w:tabs>
          <w:tab w:val="left" w:pos="720"/>
        </w:tabs>
        <w:ind w:left="0" w:firstLine="0"/>
        <w:rPr>
          <w:sz w:val="20"/>
        </w:rPr>
      </w:pPr>
      <w:bookmarkStart w:id="566" w:name="_Toc10046985"/>
      <w:r>
        <w:rPr>
          <w:sz w:val="20"/>
        </w:rPr>
        <w:t>WARRANTY AND MAINTENANCE PERIOD</w:t>
      </w:r>
      <w:bookmarkEnd w:id="566"/>
    </w:p>
    <w:p w14:paraId="536E6613" w14:textId="77777777" w:rsidR="00EE5351" w:rsidRDefault="00F83E2E" w:rsidP="00F83E2E">
      <w:pPr>
        <w:pStyle w:val="BodyText"/>
        <w:ind w:left="720"/>
        <w:rPr>
          <w:sz w:val="20"/>
          <w:lang w:val="en-US" w:eastAsia="x-none"/>
        </w:rPr>
      </w:pPr>
      <w:r>
        <w:rPr>
          <w:sz w:val="20"/>
          <w:lang w:val="en-US"/>
        </w:rPr>
        <w:t>The following table shows the warranty and maintenance period as per contract.</w:t>
      </w:r>
    </w:p>
    <w:p w14:paraId="4D4EBA86" w14:textId="77777777" w:rsidR="00F83E2E" w:rsidRPr="00F83E2E" w:rsidRDefault="00F83E2E" w:rsidP="00F83E2E">
      <w:pPr>
        <w:pStyle w:val="BodyText"/>
        <w:ind w:left="720"/>
        <w:rPr>
          <w:sz w:val="20"/>
          <w:lang w:val="en-US" w:eastAsia="x-none"/>
        </w:rPr>
      </w:pPr>
    </w:p>
    <w:tbl>
      <w:tblPr>
        <w:tblW w:w="8941" w:type="dxa"/>
        <w:tblInd w:w="524" w:type="dxa"/>
        <w:tblLayout w:type="fixed"/>
        <w:tblLook w:val="0000" w:firstRow="0" w:lastRow="0" w:firstColumn="0" w:lastColumn="0" w:noHBand="0" w:noVBand="0"/>
      </w:tblPr>
      <w:tblGrid>
        <w:gridCol w:w="3966"/>
        <w:gridCol w:w="2838"/>
        <w:gridCol w:w="2137"/>
      </w:tblGrid>
      <w:tr w:rsidR="00EE5351" w14:paraId="0DC64844" w14:textId="77777777" w:rsidTr="00F83E2E">
        <w:trPr>
          <w:trHeight w:val="503"/>
        </w:trPr>
        <w:tc>
          <w:tcPr>
            <w:tcW w:w="3966" w:type="dxa"/>
            <w:tcBorders>
              <w:top w:val="single" w:sz="4" w:space="0" w:color="000000"/>
              <w:left w:val="single" w:sz="4" w:space="0" w:color="000000"/>
              <w:bottom w:val="single" w:sz="4" w:space="0" w:color="000000"/>
            </w:tcBorders>
            <w:shd w:val="clear" w:color="auto" w:fill="D9D9D9"/>
          </w:tcPr>
          <w:p w14:paraId="6056756D" w14:textId="77777777" w:rsidR="00EE5351" w:rsidRDefault="00EE5351">
            <w:pPr>
              <w:spacing w:before="60" w:after="60"/>
              <w:ind w:left="0"/>
              <w:rPr>
                <w:b/>
                <w:bCs/>
              </w:rPr>
            </w:pPr>
            <w:r>
              <w:rPr>
                <w:b/>
                <w:bCs/>
              </w:rPr>
              <w:t>Warranted Items</w:t>
            </w:r>
          </w:p>
        </w:tc>
        <w:tc>
          <w:tcPr>
            <w:tcW w:w="2838" w:type="dxa"/>
            <w:tcBorders>
              <w:top w:val="single" w:sz="4" w:space="0" w:color="000000"/>
              <w:left w:val="single" w:sz="4" w:space="0" w:color="000000"/>
              <w:bottom w:val="single" w:sz="4" w:space="0" w:color="000000"/>
            </w:tcBorders>
            <w:shd w:val="clear" w:color="auto" w:fill="D9D9D9"/>
          </w:tcPr>
          <w:p w14:paraId="6FE3D320" w14:textId="77777777" w:rsidR="00EE5351" w:rsidRDefault="00EE5351">
            <w:pPr>
              <w:spacing w:before="60" w:after="60"/>
              <w:ind w:left="0"/>
              <w:rPr>
                <w:b/>
                <w:bCs/>
              </w:rPr>
            </w:pPr>
            <w:r>
              <w:rPr>
                <w:b/>
                <w:bCs/>
              </w:rPr>
              <w:t>Start Date</w:t>
            </w:r>
          </w:p>
        </w:tc>
        <w:tc>
          <w:tcPr>
            <w:tcW w:w="2137" w:type="dxa"/>
            <w:tcBorders>
              <w:top w:val="single" w:sz="4" w:space="0" w:color="000000"/>
              <w:left w:val="single" w:sz="4" w:space="0" w:color="000000"/>
              <w:bottom w:val="single" w:sz="4" w:space="0" w:color="000000"/>
              <w:right w:val="single" w:sz="4" w:space="0" w:color="000000"/>
            </w:tcBorders>
            <w:shd w:val="clear" w:color="auto" w:fill="D9D9D9"/>
          </w:tcPr>
          <w:p w14:paraId="12276E7C" w14:textId="77777777" w:rsidR="00EE5351" w:rsidRDefault="00EE5351">
            <w:pPr>
              <w:spacing w:before="60" w:after="60"/>
              <w:ind w:left="0"/>
            </w:pPr>
            <w:r>
              <w:rPr>
                <w:b/>
                <w:bCs/>
              </w:rPr>
              <w:t>End Date</w:t>
            </w:r>
          </w:p>
        </w:tc>
      </w:tr>
      <w:tr w:rsidR="00EE5351" w14:paraId="23C2A211" w14:textId="77777777" w:rsidTr="00F83E2E">
        <w:tc>
          <w:tcPr>
            <w:tcW w:w="3966" w:type="dxa"/>
            <w:tcBorders>
              <w:top w:val="single" w:sz="4" w:space="0" w:color="000000"/>
              <w:left w:val="single" w:sz="4" w:space="0" w:color="000000"/>
              <w:bottom w:val="single" w:sz="4" w:space="0" w:color="000000"/>
            </w:tcBorders>
            <w:shd w:val="clear" w:color="auto" w:fill="auto"/>
          </w:tcPr>
          <w:p w14:paraId="0ACF1B8B" w14:textId="77777777" w:rsidR="00EE5351" w:rsidRDefault="00EE5351">
            <w:pPr>
              <w:spacing w:before="60" w:after="60"/>
              <w:ind w:left="0"/>
            </w:pPr>
            <w:r>
              <w:t>Linux Servers Hardware maintenance by Hitachi.</w:t>
            </w:r>
          </w:p>
        </w:tc>
        <w:tc>
          <w:tcPr>
            <w:tcW w:w="2838" w:type="dxa"/>
            <w:tcBorders>
              <w:top w:val="single" w:sz="4" w:space="0" w:color="000000"/>
              <w:left w:val="single" w:sz="4" w:space="0" w:color="000000"/>
              <w:bottom w:val="single" w:sz="4" w:space="0" w:color="000000"/>
            </w:tcBorders>
            <w:shd w:val="clear" w:color="auto" w:fill="auto"/>
          </w:tcPr>
          <w:p w14:paraId="466057DF" w14:textId="77777777" w:rsidR="00EE5351" w:rsidRDefault="00EE5351">
            <w:pPr>
              <w:spacing w:before="60" w:after="60"/>
              <w:ind w:left="0"/>
            </w:pPr>
            <w:r>
              <w:t>Renewal from last maintenance contract</w:t>
            </w:r>
          </w:p>
        </w:tc>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7917DE93" w14:textId="77777777" w:rsidR="00EE5351" w:rsidRDefault="00EE5351">
            <w:pPr>
              <w:spacing w:before="60" w:after="60"/>
              <w:ind w:left="0"/>
            </w:pPr>
            <w:r>
              <w:t>31 May 2021</w:t>
            </w:r>
          </w:p>
        </w:tc>
      </w:tr>
      <w:tr w:rsidR="00EE5351" w14:paraId="3588289F" w14:textId="77777777" w:rsidTr="00F83E2E">
        <w:tc>
          <w:tcPr>
            <w:tcW w:w="3966" w:type="dxa"/>
            <w:tcBorders>
              <w:top w:val="single" w:sz="4" w:space="0" w:color="000000"/>
              <w:left w:val="single" w:sz="4" w:space="0" w:color="000000"/>
              <w:bottom w:val="single" w:sz="4" w:space="0" w:color="000000"/>
            </w:tcBorders>
            <w:shd w:val="clear" w:color="auto" w:fill="auto"/>
          </w:tcPr>
          <w:p w14:paraId="7CD038F8" w14:textId="77777777" w:rsidR="00EE5351" w:rsidRPr="00173AB7" w:rsidRDefault="00EE1CFF">
            <w:pPr>
              <w:spacing w:before="60" w:after="60"/>
              <w:ind w:left="0"/>
              <w:rPr>
                <w:highlight w:val="yellow"/>
              </w:rPr>
            </w:pPr>
            <w:r w:rsidRPr="00173AB7">
              <w:rPr>
                <w:highlight w:val="yellow"/>
              </w:rPr>
              <w:t>FIDS</w:t>
            </w:r>
            <w:r w:rsidR="00EE5351" w:rsidRPr="00173AB7">
              <w:rPr>
                <w:highlight w:val="yellow"/>
              </w:rPr>
              <w:t xml:space="preserve"> application maintenance by AMS support team</w:t>
            </w:r>
          </w:p>
        </w:tc>
        <w:tc>
          <w:tcPr>
            <w:tcW w:w="2838" w:type="dxa"/>
            <w:tcBorders>
              <w:top w:val="single" w:sz="4" w:space="0" w:color="000000"/>
              <w:left w:val="single" w:sz="4" w:space="0" w:color="000000"/>
              <w:bottom w:val="single" w:sz="4" w:space="0" w:color="000000"/>
            </w:tcBorders>
            <w:shd w:val="clear" w:color="auto" w:fill="auto"/>
          </w:tcPr>
          <w:p w14:paraId="5B267748" w14:textId="77777777" w:rsidR="00EE5351" w:rsidRPr="00173AB7" w:rsidRDefault="00EE5351">
            <w:pPr>
              <w:spacing w:before="60" w:after="60"/>
              <w:ind w:left="0"/>
              <w:rPr>
                <w:highlight w:val="yellow"/>
              </w:rPr>
            </w:pPr>
            <w:r w:rsidRPr="00173AB7">
              <w:rPr>
                <w:highlight w:val="yellow"/>
              </w:rPr>
              <w:t xml:space="preserve"> </w:t>
            </w:r>
            <w:r w:rsidR="00F83E2E" w:rsidRPr="00173AB7">
              <w:rPr>
                <w:highlight w:val="yellow"/>
              </w:rPr>
              <w:t>June 201</w:t>
            </w:r>
            <w:r w:rsidR="00173AB7" w:rsidRPr="00173AB7">
              <w:rPr>
                <w:highlight w:val="yellow"/>
              </w:rPr>
              <w:t>9</w:t>
            </w:r>
          </w:p>
        </w:tc>
        <w:tc>
          <w:tcPr>
            <w:tcW w:w="2137" w:type="dxa"/>
            <w:tcBorders>
              <w:top w:val="single" w:sz="4" w:space="0" w:color="000000"/>
              <w:left w:val="single" w:sz="4" w:space="0" w:color="000000"/>
              <w:bottom w:val="single" w:sz="4" w:space="0" w:color="000000"/>
              <w:right w:val="single" w:sz="4" w:space="0" w:color="000000"/>
            </w:tcBorders>
            <w:shd w:val="clear" w:color="auto" w:fill="auto"/>
          </w:tcPr>
          <w:p w14:paraId="6DBAE24A" w14:textId="77777777" w:rsidR="00EE5351" w:rsidRPr="00173AB7" w:rsidRDefault="00F83E2E">
            <w:pPr>
              <w:snapToGrid w:val="0"/>
              <w:spacing w:before="60" w:after="60"/>
              <w:ind w:left="0"/>
              <w:rPr>
                <w:highlight w:val="yellow"/>
              </w:rPr>
            </w:pPr>
            <w:r w:rsidRPr="00173AB7">
              <w:rPr>
                <w:highlight w:val="yellow"/>
              </w:rPr>
              <w:t>31 Ma</w:t>
            </w:r>
            <w:r w:rsidR="00173AB7" w:rsidRPr="00173AB7">
              <w:rPr>
                <w:highlight w:val="yellow"/>
              </w:rPr>
              <w:t>y</w:t>
            </w:r>
            <w:r w:rsidRPr="00173AB7">
              <w:rPr>
                <w:highlight w:val="yellow"/>
              </w:rPr>
              <w:t xml:space="preserve"> 2019</w:t>
            </w:r>
          </w:p>
        </w:tc>
      </w:tr>
    </w:tbl>
    <w:p w14:paraId="438B196E" w14:textId="77777777" w:rsidR="00570B1D" w:rsidRDefault="00570B1D" w:rsidP="00C15626">
      <w:pPr>
        <w:pStyle w:val="Caption"/>
        <w:jc w:val="center"/>
      </w:pPr>
      <w:bookmarkStart w:id="567" w:name="_Toc511398184"/>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7</w:t>
      </w:r>
      <w:r w:rsidR="00653704">
        <w:rPr>
          <w:noProof/>
        </w:rPr>
        <w:fldChar w:fldCharType="end"/>
      </w:r>
      <w:r w:rsidR="00C15626">
        <w:t>: Warranty &amp; Maintenance Period</w:t>
      </w:r>
      <w:bookmarkEnd w:id="567"/>
    </w:p>
    <w:p w14:paraId="4A5B573E" w14:textId="77777777" w:rsidR="0011708E" w:rsidRDefault="0011708E" w:rsidP="00C15626">
      <w:pPr>
        <w:pStyle w:val="Caption"/>
        <w:jc w:val="center"/>
      </w:pPr>
    </w:p>
    <w:p w14:paraId="2D2ECDE6" w14:textId="77777777" w:rsidR="00EE5351" w:rsidRDefault="00EE5351" w:rsidP="0011708E">
      <w:pPr>
        <w:pStyle w:val="Heading1"/>
        <w:numPr>
          <w:ilvl w:val="1"/>
          <w:numId w:val="23"/>
        </w:numPr>
        <w:tabs>
          <w:tab w:val="left" w:pos="720"/>
        </w:tabs>
        <w:ind w:left="0" w:firstLine="0"/>
        <w:rPr>
          <w:i/>
          <w:color w:val="000000"/>
          <w:sz w:val="20"/>
        </w:rPr>
      </w:pPr>
      <w:bookmarkStart w:id="568" w:name="__RefHeading___Toc502917507"/>
      <w:bookmarkStart w:id="569" w:name="_Toc10046986"/>
      <w:bookmarkEnd w:id="568"/>
      <w:r>
        <w:rPr>
          <w:sz w:val="20"/>
        </w:rPr>
        <w:t>ROLES AND RESPONSIBILITIES</w:t>
      </w:r>
      <w:bookmarkEnd w:id="569"/>
    </w:p>
    <w:p w14:paraId="779DCB5D" w14:textId="77777777" w:rsidR="00EE5351" w:rsidRDefault="00F83E2E" w:rsidP="00F83E2E">
      <w:pPr>
        <w:pStyle w:val="BodyText"/>
        <w:ind w:left="720"/>
        <w:rPr>
          <w:color w:val="000000"/>
          <w:sz w:val="20"/>
          <w:lang w:val="en-US" w:eastAsia="x-none"/>
        </w:rPr>
      </w:pPr>
      <w:r>
        <w:rPr>
          <w:color w:val="000000"/>
          <w:sz w:val="20"/>
          <w:lang w:val="en-US"/>
        </w:rPr>
        <w:t>Below are the roles and responsibilities of SCV support persons,</w:t>
      </w:r>
    </w:p>
    <w:p w14:paraId="7B8FB4AE" w14:textId="77777777" w:rsidR="00F83E2E" w:rsidRPr="00F83E2E" w:rsidRDefault="00F83E2E" w:rsidP="00F83E2E">
      <w:pPr>
        <w:pStyle w:val="BodyText"/>
        <w:ind w:left="720"/>
        <w:rPr>
          <w:color w:val="000000"/>
          <w:sz w:val="20"/>
          <w:lang w:val="en-US" w:eastAsia="x-none"/>
        </w:rPr>
      </w:pPr>
    </w:p>
    <w:tbl>
      <w:tblPr>
        <w:tblW w:w="0" w:type="auto"/>
        <w:tblInd w:w="524" w:type="dxa"/>
        <w:tblLayout w:type="fixed"/>
        <w:tblLook w:val="0000" w:firstRow="0" w:lastRow="0" w:firstColumn="0" w:lastColumn="0" w:noHBand="0" w:noVBand="0"/>
      </w:tblPr>
      <w:tblGrid>
        <w:gridCol w:w="1559"/>
        <w:gridCol w:w="2693"/>
        <w:gridCol w:w="1701"/>
        <w:gridCol w:w="1418"/>
        <w:gridCol w:w="1579"/>
      </w:tblGrid>
      <w:tr w:rsidR="00EE5351" w14:paraId="59A9E35A" w14:textId="77777777">
        <w:tc>
          <w:tcPr>
            <w:tcW w:w="1559" w:type="dxa"/>
            <w:tcBorders>
              <w:top w:val="single" w:sz="4" w:space="0" w:color="000000"/>
              <w:left w:val="single" w:sz="4" w:space="0" w:color="000000"/>
              <w:bottom w:val="single" w:sz="4" w:space="0" w:color="000000"/>
            </w:tcBorders>
            <w:shd w:val="clear" w:color="auto" w:fill="D9D9D9"/>
            <w:vAlign w:val="center"/>
          </w:tcPr>
          <w:p w14:paraId="531367D4" w14:textId="77777777" w:rsidR="00EE5351" w:rsidRDefault="00EE5351">
            <w:pPr>
              <w:pStyle w:val="BodyText"/>
              <w:tabs>
                <w:tab w:val="left" w:pos="1010"/>
              </w:tabs>
              <w:spacing w:before="60" w:after="60"/>
              <w:ind w:left="0" w:right="38"/>
              <w:rPr>
                <w:b/>
                <w:bCs/>
                <w:sz w:val="20"/>
                <w:lang w:val="en-US"/>
              </w:rPr>
            </w:pPr>
            <w:r>
              <w:rPr>
                <w:b/>
                <w:bCs/>
                <w:sz w:val="20"/>
                <w:lang w:val="en-US"/>
              </w:rPr>
              <w:t>Role</w:t>
            </w:r>
          </w:p>
        </w:tc>
        <w:tc>
          <w:tcPr>
            <w:tcW w:w="2693" w:type="dxa"/>
            <w:tcBorders>
              <w:top w:val="single" w:sz="4" w:space="0" w:color="000000"/>
              <w:left w:val="single" w:sz="4" w:space="0" w:color="000000"/>
              <w:bottom w:val="single" w:sz="4" w:space="0" w:color="000000"/>
            </w:tcBorders>
            <w:shd w:val="clear" w:color="auto" w:fill="D9D9D9"/>
            <w:vAlign w:val="center"/>
          </w:tcPr>
          <w:p w14:paraId="2A830A28" w14:textId="77777777" w:rsidR="00EE5351" w:rsidRDefault="00EE5351">
            <w:pPr>
              <w:pStyle w:val="BodyText"/>
              <w:spacing w:before="60" w:after="60"/>
              <w:ind w:left="0"/>
              <w:rPr>
                <w:b/>
                <w:bCs/>
              </w:rPr>
            </w:pPr>
            <w:r>
              <w:rPr>
                <w:b/>
                <w:bCs/>
                <w:sz w:val="20"/>
                <w:lang w:val="en-US"/>
              </w:rPr>
              <w:t>Responsibility</w:t>
            </w:r>
          </w:p>
        </w:tc>
        <w:tc>
          <w:tcPr>
            <w:tcW w:w="1701" w:type="dxa"/>
            <w:tcBorders>
              <w:top w:val="single" w:sz="4" w:space="0" w:color="000000"/>
              <w:left w:val="single" w:sz="4" w:space="0" w:color="000000"/>
              <w:bottom w:val="single" w:sz="4" w:space="0" w:color="000000"/>
            </w:tcBorders>
            <w:shd w:val="clear" w:color="auto" w:fill="D9D9D9"/>
            <w:vAlign w:val="center"/>
          </w:tcPr>
          <w:p w14:paraId="002967B8" w14:textId="77777777" w:rsidR="00EE5351" w:rsidRDefault="00EE5351">
            <w:pPr>
              <w:overflowPunct/>
              <w:autoSpaceDE/>
              <w:spacing w:before="0"/>
              <w:ind w:left="0" w:right="0"/>
              <w:textAlignment w:val="auto"/>
              <w:rPr>
                <w:b/>
                <w:bCs/>
              </w:rPr>
            </w:pPr>
            <w:r>
              <w:rPr>
                <w:b/>
                <w:bCs/>
              </w:rPr>
              <w:t>Name</w:t>
            </w:r>
          </w:p>
        </w:tc>
        <w:tc>
          <w:tcPr>
            <w:tcW w:w="1418" w:type="dxa"/>
            <w:tcBorders>
              <w:top w:val="single" w:sz="4" w:space="0" w:color="000000"/>
              <w:left w:val="single" w:sz="4" w:space="0" w:color="000000"/>
              <w:bottom w:val="single" w:sz="4" w:space="0" w:color="000000"/>
            </w:tcBorders>
            <w:shd w:val="clear" w:color="auto" w:fill="D9D9D9"/>
            <w:vAlign w:val="center"/>
          </w:tcPr>
          <w:p w14:paraId="4F7CA063" w14:textId="77777777" w:rsidR="00EE5351" w:rsidRDefault="00EE5351">
            <w:pPr>
              <w:overflowPunct/>
              <w:autoSpaceDE/>
              <w:spacing w:before="0"/>
              <w:ind w:left="0" w:right="0"/>
              <w:textAlignment w:val="auto"/>
              <w:rPr>
                <w:b/>
                <w:bCs/>
              </w:rPr>
            </w:pPr>
            <w:r>
              <w:rPr>
                <w:b/>
                <w:bCs/>
              </w:rPr>
              <w:t>Company / Department</w:t>
            </w:r>
          </w:p>
        </w:tc>
        <w:tc>
          <w:tcPr>
            <w:tcW w:w="15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21C5B0" w14:textId="77777777" w:rsidR="00EE5351" w:rsidRDefault="00EE5351">
            <w:pPr>
              <w:overflowPunct/>
              <w:autoSpaceDE/>
              <w:spacing w:before="0"/>
              <w:ind w:left="0" w:right="0"/>
              <w:textAlignment w:val="auto"/>
            </w:pPr>
            <w:r>
              <w:rPr>
                <w:b/>
                <w:bCs/>
              </w:rPr>
              <w:t>Contact (Phone &amp; Email)</w:t>
            </w:r>
          </w:p>
        </w:tc>
      </w:tr>
      <w:tr w:rsidR="00EE5351" w14:paraId="4A88FB3F" w14:textId="77777777" w:rsidTr="00C46875">
        <w:trPr>
          <w:trHeight w:val="1151"/>
        </w:trPr>
        <w:tc>
          <w:tcPr>
            <w:tcW w:w="1559" w:type="dxa"/>
            <w:tcBorders>
              <w:top w:val="single" w:sz="4" w:space="0" w:color="000000"/>
              <w:left w:val="single" w:sz="4" w:space="0" w:color="000000"/>
              <w:bottom w:val="single" w:sz="4" w:space="0" w:color="000000"/>
            </w:tcBorders>
            <w:shd w:val="clear" w:color="auto" w:fill="auto"/>
          </w:tcPr>
          <w:p w14:paraId="6583DB9E" w14:textId="77777777" w:rsidR="00EE5351" w:rsidRDefault="00EE5351">
            <w:pPr>
              <w:pStyle w:val="BodyText"/>
              <w:spacing w:before="60" w:after="60"/>
              <w:ind w:left="0" w:right="162"/>
            </w:pPr>
            <w:r>
              <w:rPr>
                <w:sz w:val="20"/>
                <w:lang w:val="en-US"/>
              </w:rPr>
              <w:t>Application SME</w:t>
            </w:r>
          </w:p>
        </w:tc>
        <w:tc>
          <w:tcPr>
            <w:tcW w:w="2693" w:type="dxa"/>
            <w:tcBorders>
              <w:top w:val="single" w:sz="4" w:space="0" w:color="000000"/>
              <w:left w:val="single" w:sz="4" w:space="0" w:color="000000"/>
              <w:bottom w:val="single" w:sz="4" w:space="0" w:color="000000"/>
            </w:tcBorders>
            <w:shd w:val="clear" w:color="auto" w:fill="auto"/>
          </w:tcPr>
          <w:p w14:paraId="0E8D3A22" w14:textId="77777777" w:rsidR="00EE5351" w:rsidRDefault="00EE5351" w:rsidP="003930D6">
            <w:pPr>
              <w:pStyle w:val="Bullet1"/>
              <w:numPr>
                <w:ilvl w:val="0"/>
                <w:numId w:val="0"/>
              </w:numPr>
              <w:tabs>
                <w:tab w:val="left" w:pos="792"/>
              </w:tabs>
              <w:spacing w:after="0"/>
            </w:pPr>
            <w:r>
              <w:rPr>
                <w:rFonts w:cs="Arial"/>
                <w:szCs w:val="20"/>
              </w:rPr>
              <w:t xml:space="preserve">Responsible for </w:t>
            </w:r>
            <w:r w:rsidR="003930D6">
              <w:rPr>
                <w:rFonts w:cs="Arial"/>
                <w:szCs w:val="20"/>
              </w:rPr>
              <w:t>providing requirements.</w:t>
            </w:r>
          </w:p>
        </w:tc>
        <w:tc>
          <w:tcPr>
            <w:tcW w:w="1701" w:type="dxa"/>
            <w:tcBorders>
              <w:top w:val="single" w:sz="4" w:space="0" w:color="000000"/>
              <w:left w:val="single" w:sz="4" w:space="0" w:color="000000"/>
              <w:bottom w:val="single" w:sz="4" w:space="0" w:color="000000"/>
            </w:tcBorders>
            <w:shd w:val="clear" w:color="auto" w:fill="auto"/>
          </w:tcPr>
          <w:p w14:paraId="5AFBD5E2" w14:textId="77777777" w:rsidR="00EE5351" w:rsidRDefault="00F83E2E">
            <w:pPr>
              <w:overflowPunct/>
              <w:autoSpaceDE/>
              <w:spacing w:before="0"/>
              <w:ind w:left="0" w:right="0"/>
              <w:textAlignment w:val="auto"/>
            </w:pPr>
            <w:r>
              <w:t>FIDS Support Team</w:t>
            </w:r>
          </w:p>
        </w:tc>
        <w:tc>
          <w:tcPr>
            <w:tcW w:w="1418" w:type="dxa"/>
            <w:tcBorders>
              <w:top w:val="single" w:sz="4" w:space="0" w:color="000000"/>
              <w:left w:val="single" w:sz="4" w:space="0" w:color="000000"/>
              <w:bottom w:val="single" w:sz="4" w:space="0" w:color="000000"/>
            </w:tcBorders>
            <w:shd w:val="clear" w:color="auto" w:fill="auto"/>
          </w:tcPr>
          <w:p w14:paraId="0A492D66" w14:textId="77777777" w:rsidR="00EE5351" w:rsidRDefault="00173AB7">
            <w:pPr>
              <w:overflowPunct/>
              <w:autoSpaceDE/>
              <w:spacing w:before="0"/>
              <w:ind w:left="0" w:right="0"/>
              <w:textAlignment w:val="auto"/>
            </w:pPr>
            <w:r>
              <w:t>ATOS</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345F63EB" w14:textId="77777777" w:rsidR="00EE5351" w:rsidRDefault="00C46875" w:rsidP="003930D6">
            <w:pPr>
              <w:overflowPunct/>
              <w:autoSpaceDE/>
              <w:spacing w:before="0"/>
              <w:ind w:left="0" w:right="0"/>
              <w:textAlignment w:val="auto"/>
            </w:pPr>
            <w:r w:rsidRPr="00C46875">
              <w:t>GD_</w:t>
            </w:r>
            <w:r w:rsidR="00173AB7">
              <w:t>AMS</w:t>
            </w:r>
            <w:r w:rsidRPr="00C46875">
              <w:t>_FIDS@malaysiaairlines.com</w:t>
            </w:r>
          </w:p>
        </w:tc>
      </w:tr>
      <w:tr w:rsidR="00EE5351" w14:paraId="68EE9A89" w14:textId="77777777">
        <w:tc>
          <w:tcPr>
            <w:tcW w:w="1559" w:type="dxa"/>
            <w:tcBorders>
              <w:top w:val="single" w:sz="4" w:space="0" w:color="000000"/>
              <w:left w:val="single" w:sz="4" w:space="0" w:color="000000"/>
              <w:bottom w:val="single" w:sz="4" w:space="0" w:color="000000"/>
            </w:tcBorders>
            <w:shd w:val="clear" w:color="auto" w:fill="auto"/>
          </w:tcPr>
          <w:p w14:paraId="041B87AB" w14:textId="77777777" w:rsidR="00EE5351" w:rsidRDefault="00EE5351">
            <w:pPr>
              <w:pStyle w:val="BodyText"/>
              <w:spacing w:before="60" w:after="60"/>
              <w:ind w:left="0" w:right="162"/>
            </w:pPr>
            <w:r>
              <w:rPr>
                <w:sz w:val="20"/>
                <w:lang w:val="en-US"/>
              </w:rPr>
              <w:t>Database Admin</w:t>
            </w:r>
          </w:p>
        </w:tc>
        <w:tc>
          <w:tcPr>
            <w:tcW w:w="2693" w:type="dxa"/>
            <w:tcBorders>
              <w:top w:val="single" w:sz="4" w:space="0" w:color="000000"/>
              <w:left w:val="single" w:sz="4" w:space="0" w:color="000000"/>
              <w:bottom w:val="single" w:sz="4" w:space="0" w:color="000000"/>
            </w:tcBorders>
            <w:shd w:val="clear" w:color="auto" w:fill="auto"/>
          </w:tcPr>
          <w:p w14:paraId="2F304E30" w14:textId="77777777" w:rsidR="00EE5351" w:rsidRDefault="00EE5351">
            <w:pPr>
              <w:pStyle w:val="Bullet1"/>
              <w:numPr>
                <w:ilvl w:val="0"/>
                <w:numId w:val="0"/>
              </w:numPr>
              <w:spacing w:after="0"/>
              <w:rPr>
                <w:rFonts w:cs="Arial"/>
                <w:szCs w:val="20"/>
              </w:rPr>
            </w:pPr>
            <w:r>
              <w:rPr>
                <w:rFonts w:cs="Arial"/>
                <w:szCs w:val="20"/>
              </w:rPr>
              <w:t>Responsible for Database configuration and monitoring system performance</w:t>
            </w:r>
          </w:p>
        </w:tc>
        <w:tc>
          <w:tcPr>
            <w:tcW w:w="1701" w:type="dxa"/>
            <w:tcBorders>
              <w:top w:val="single" w:sz="4" w:space="0" w:color="000000"/>
              <w:left w:val="single" w:sz="4" w:space="0" w:color="000000"/>
              <w:bottom w:val="single" w:sz="4" w:space="0" w:color="000000"/>
            </w:tcBorders>
            <w:shd w:val="clear" w:color="auto" w:fill="auto"/>
          </w:tcPr>
          <w:p w14:paraId="6B346193" w14:textId="77777777" w:rsidR="00EE5351" w:rsidRDefault="00F83E2E">
            <w:pPr>
              <w:overflowPunct/>
              <w:autoSpaceDE/>
              <w:snapToGrid w:val="0"/>
              <w:spacing w:before="0"/>
              <w:ind w:left="0" w:right="0"/>
              <w:textAlignment w:val="auto"/>
            </w:pPr>
            <w:r>
              <w:t xml:space="preserve">Database Team </w:t>
            </w:r>
          </w:p>
        </w:tc>
        <w:tc>
          <w:tcPr>
            <w:tcW w:w="1418" w:type="dxa"/>
            <w:tcBorders>
              <w:top w:val="single" w:sz="4" w:space="0" w:color="000000"/>
              <w:left w:val="single" w:sz="4" w:space="0" w:color="000000"/>
              <w:bottom w:val="single" w:sz="4" w:space="0" w:color="000000"/>
            </w:tcBorders>
            <w:shd w:val="clear" w:color="auto" w:fill="auto"/>
          </w:tcPr>
          <w:p w14:paraId="539031F2" w14:textId="77777777" w:rsidR="00EE5351" w:rsidRDefault="00EE5351">
            <w:pPr>
              <w:overflowPunct/>
              <w:autoSpaceDE/>
              <w:spacing w:before="0"/>
              <w:ind w:left="0" w:right="0"/>
              <w:textAlignment w:val="auto"/>
            </w:pPr>
            <w:r>
              <w:t>Tata Consultancy Services</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5DD90055" w14:textId="77777777" w:rsidR="00EE5351" w:rsidRPr="00C46875" w:rsidRDefault="00C46875" w:rsidP="00C46875">
            <w:pPr>
              <w:overflowPunct/>
              <w:autoSpaceDE/>
              <w:spacing w:before="0"/>
              <w:ind w:left="0" w:right="0"/>
              <w:textAlignment w:val="auto"/>
              <w:rPr>
                <w:rFonts w:ascii="Times New Roman" w:hAnsi="Times New Roman"/>
                <w:sz w:val="18"/>
                <w:szCs w:val="18"/>
              </w:rPr>
            </w:pPr>
            <w:r w:rsidRPr="00B062D9">
              <w:t>GD_TCSDatabase@malaysiaairlines</w:t>
            </w:r>
            <w:r w:rsidRPr="00B062D9">
              <w:rPr>
                <w:rFonts w:ascii="Times New Roman" w:hAnsi="Times New Roman"/>
                <w:sz w:val="18"/>
                <w:szCs w:val="18"/>
              </w:rPr>
              <w:t>.com</w:t>
            </w:r>
          </w:p>
        </w:tc>
      </w:tr>
    </w:tbl>
    <w:p w14:paraId="24AB7BEC" w14:textId="77777777" w:rsidR="00570B1D" w:rsidRDefault="00570B1D" w:rsidP="00C15626">
      <w:pPr>
        <w:pStyle w:val="Caption"/>
        <w:jc w:val="center"/>
      </w:pPr>
      <w:bookmarkStart w:id="570" w:name="_Toc511398185"/>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8</w:t>
      </w:r>
      <w:r w:rsidR="00653704">
        <w:rPr>
          <w:noProof/>
        </w:rPr>
        <w:fldChar w:fldCharType="end"/>
      </w:r>
      <w:r w:rsidR="00C15626">
        <w:t>: Roles and Responsibilities -1</w:t>
      </w:r>
      <w:bookmarkEnd w:id="570"/>
    </w:p>
    <w:p w14:paraId="61BDD3C4" w14:textId="77777777" w:rsidR="00C46875" w:rsidRDefault="00C46875" w:rsidP="00C15626">
      <w:pPr>
        <w:pStyle w:val="Caption"/>
        <w:jc w:val="center"/>
      </w:pPr>
    </w:p>
    <w:p w14:paraId="4A71E789" w14:textId="77777777" w:rsidR="00EE5351" w:rsidRDefault="00EE5351" w:rsidP="0011708E">
      <w:pPr>
        <w:pStyle w:val="BodyText"/>
        <w:ind w:left="720"/>
        <w:rPr>
          <w:sz w:val="20"/>
        </w:rPr>
      </w:pPr>
      <w:r>
        <w:rPr>
          <w:sz w:val="20"/>
        </w:rPr>
        <w:t xml:space="preserve">MAB IT Helpdesk will provide the first level support for </w:t>
      </w:r>
      <w:r w:rsidR="00E9744B">
        <w:rPr>
          <w:sz w:val="20"/>
          <w:lang w:val="en-US"/>
        </w:rPr>
        <w:t>FIDS</w:t>
      </w:r>
      <w:r>
        <w:rPr>
          <w:sz w:val="20"/>
        </w:rPr>
        <w:t xml:space="preserve"> Portal after the system is in production. Users will call the MAB IT Helpdesk for the first-level problem determination. Based on the severity and findings, the problem is to be channeled to the respective support team.</w:t>
      </w:r>
    </w:p>
    <w:p w14:paraId="0ECC4ABD" w14:textId="77777777" w:rsidR="00EE5351" w:rsidRDefault="00EE5351" w:rsidP="0011708E">
      <w:pPr>
        <w:pStyle w:val="BodyText"/>
        <w:ind w:left="720"/>
        <w:rPr>
          <w:sz w:val="20"/>
        </w:rPr>
      </w:pPr>
      <w:r>
        <w:rPr>
          <w:sz w:val="20"/>
        </w:rPr>
        <w:t>The second level support team coverage and their role/responsibility are listed below:</w:t>
      </w:r>
    </w:p>
    <w:p w14:paraId="4E5BF194" w14:textId="77777777" w:rsidR="00783435" w:rsidRDefault="00783435">
      <w:pPr>
        <w:pStyle w:val="BodyText"/>
        <w:ind w:left="426"/>
        <w:rPr>
          <w:sz w:val="20"/>
        </w:rPr>
      </w:pPr>
    </w:p>
    <w:p w14:paraId="384F8818" w14:textId="77777777" w:rsidR="00783435" w:rsidRDefault="00783435">
      <w:pPr>
        <w:pStyle w:val="BodyText"/>
        <w:ind w:left="426"/>
        <w:rPr>
          <w:sz w:val="20"/>
        </w:rPr>
      </w:pPr>
    </w:p>
    <w:p w14:paraId="5E24C594" w14:textId="77777777" w:rsidR="00EE5351" w:rsidRDefault="00C46875">
      <w:pPr>
        <w:pStyle w:val="BodyText"/>
        <w:ind w:left="426"/>
        <w:rPr>
          <w:sz w:val="20"/>
        </w:rPr>
      </w:pPr>
      <w:r>
        <w:rPr>
          <w:sz w:val="20"/>
        </w:rPr>
        <w:br w:type="page"/>
      </w:r>
    </w:p>
    <w:tbl>
      <w:tblPr>
        <w:tblW w:w="8884" w:type="dxa"/>
        <w:tblInd w:w="680" w:type="dxa"/>
        <w:tblLayout w:type="fixed"/>
        <w:tblLook w:val="0000" w:firstRow="0" w:lastRow="0" w:firstColumn="0" w:lastColumn="0" w:noHBand="0" w:noVBand="0"/>
      </w:tblPr>
      <w:tblGrid>
        <w:gridCol w:w="2648"/>
        <w:gridCol w:w="6236"/>
      </w:tblGrid>
      <w:tr w:rsidR="00EE5351" w14:paraId="340A7F9F" w14:textId="77777777" w:rsidTr="00C46875">
        <w:trPr>
          <w:tblHeader/>
        </w:trPr>
        <w:tc>
          <w:tcPr>
            <w:tcW w:w="2648" w:type="dxa"/>
            <w:tcBorders>
              <w:top w:val="single" w:sz="4" w:space="0" w:color="000000"/>
              <w:left w:val="single" w:sz="4" w:space="0" w:color="000000"/>
              <w:bottom w:val="single" w:sz="4" w:space="0" w:color="000000"/>
            </w:tcBorders>
            <w:shd w:val="clear" w:color="auto" w:fill="D9D9D9"/>
          </w:tcPr>
          <w:p w14:paraId="43BC95D5" w14:textId="77777777" w:rsidR="00EE5351" w:rsidRDefault="00EE5351">
            <w:pPr>
              <w:spacing w:before="60" w:after="60"/>
              <w:ind w:left="0" w:right="0"/>
              <w:rPr>
                <w:b/>
                <w:lang w:val="en-GB"/>
              </w:rPr>
            </w:pPr>
            <w:r>
              <w:rPr>
                <w:b/>
                <w:lang w:val="en-GB"/>
              </w:rPr>
              <w:lastRenderedPageBreak/>
              <w:t>Role</w:t>
            </w:r>
          </w:p>
        </w:tc>
        <w:tc>
          <w:tcPr>
            <w:tcW w:w="6236" w:type="dxa"/>
            <w:tcBorders>
              <w:top w:val="single" w:sz="4" w:space="0" w:color="000000"/>
              <w:left w:val="single" w:sz="4" w:space="0" w:color="000000"/>
              <w:bottom w:val="single" w:sz="4" w:space="0" w:color="000000"/>
              <w:right w:val="single" w:sz="4" w:space="0" w:color="000000"/>
            </w:tcBorders>
            <w:shd w:val="clear" w:color="auto" w:fill="D9D9D9"/>
          </w:tcPr>
          <w:p w14:paraId="34CCE8C4" w14:textId="77777777" w:rsidR="00EE5351" w:rsidRDefault="00EE5351">
            <w:pPr>
              <w:spacing w:before="60" w:after="60"/>
              <w:ind w:left="0" w:right="0"/>
            </w:pPr>
            <w:r>
              <w:rPr>
                <w:b/>
                <w:lang w:val="en-GB"/>
              </w:rPr>
              <w:t>Responsible Party / Responsibility</w:t>
            </w:r>
          </w:p>
        </w:tc>
      </w:tr>
      <w:tr w:rsidR="00EE5351" w14:paraId="5F032230" w14:textId="77777777" w:rsidTr="00C46875">
        <w:trPr>
          <w:trHeight w:val="2348"/>
        </w:trPr>
        <w:tc>
          <w:tcPr>
            <w:tcW w:w="2648" w:type="dxa"/>
            <w:tcBorders>
              <w:top w:val="single" w:sz="4" w:space="0" w:color="000000"/>
              <w:left w:val="single" w:sz="4" w:space="0" w:color="000000"/>
              <w:bottom w:val="single" w:sz="4" w:space="0" w:color="000000"/>
            </w:tcBorders>
            <w:shd w:val="clear" w:color="auto" w:fill="auto"/>
          </w:tcPr>
          <w:p w14:paraId="11CEB721" w14:textId="77777777" w:rsidR="00EE5351" w:rsidRDefault="00EE1CFF">
            <w:pPr>
              <w:spacing w:before="60" w:after="60"/>
              <w:ind w:left="0" w:right="0"/>
            </w:pPr>
            <w:r>
              <w:rPr>
                <w:lang w:val="en-GB"/>
              </w:rPr>
              <w:t>FIDS</w:t>
            </w:r>
            <w:r w:rsidR="00EE5351">
              <w:rPr>
                <w:lang w:val="en-GB"/>
              </w:rPr>
              <w:t xml:space="preserve"> Portal Support</w:t>
            </w:r>
          </w:p>
        </w:tc>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42542197" w14:textId="77777777" w:rsidR="00EE5351" w:rsidRDefault="00EE5351" w:rsidP="00B273A2">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60" w:after="60"/>
              <w:ind w:right="0"/>
              <w:textAlignment w:val="auto"/>
            </w:pPr>
            <w:r>
              <w:t xml:space="preserve">AMS </w:t>
            </w:r>
          </w:p>
          <w:p w14:paraId="309964F7" w14:textId="77777777" w:rsidR="00EE5351" w:rsidRDefault="00EE5351" w:rsidP="00B273A2">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2</w:t>
            </w:r>
            <w:r>
              <w:rPr>
                <w:vertAlign w:val="superscript"/>
              </w:rPr>
              <w:t>nd</w:t>
            </w:r>
            <w:r>
              <w:t xml:space="preserve"> level application support.</w:t>
            </w:r>
          </w:p>
          <w:p w14:paraId="07C319AC" w14:textId="77777777" w:rsidR="00EE5351" w:rsidRDefault="00EE5351" w:rsidP="00B273A2">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 xml:space="preserve">Coordinating  application fixes and upgrade deployment </w:t>
            </w:r>
          </w:p>
          <w:p w14:paraId="62BC88F7" w14:textId="77777777" w:rsidR="00EE5351" w:rsidRDefault="00902445" w:rsidP="00DC0595">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P</w:t>
            </w:r>
            <w:r w:rsidR="00EE5351">
              <w:t>erform UAT together with BU</w:t>
            </w:r>
          </w:p>
          <w:p w14:paraId="75DF4F62" w14:textId="77777777" w:rsidR="00EE5351" w:rsidRDefault="00902445" w:rsidP="00DC0595">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R</w:t>
            </w:r>
            <w:r w:rsidR="00EE5351">
              <w:t>aise RFC for CAB</w:t>
            </w:r>
          </w:p>
          <w:p w14:paraId="12F552C6" w14:textId="77777777" w:rsidR="00EE5351" w:rsidRDefault="00EE5351" w:rsidP="00B273A2">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 xml:space="preserve">Coordinating with Infra to deploy  fixes and upgrade </w:t>
            </w:r>
          </w:p>
          <w:p w14:paraId="68752642" w14:textId="77777777" w:rsidR="00EE5351" w:rsidRDefault="00EE5351" w:rsidP="00DC0595">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Verify fixes together with BU</w:t>
            </w:r>
          </w:p>
          <w:p w14:paraId="714991E2" w14:textId="77777777" w:rsidR="00EE5351" w:rsidRDefault="00EE5351" w:rsidP="00B273A2">
            <w:pPr>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right="0"/>
              <w:textAlignment w:val="auto"/>
            </w:pPr>
            <w:r>
              <w:t xml:space="preserve">Reports and Monitoring the application technical problem </w:t>
            </w:r>
          </w:p>
          <w:p w14:paraId="2E6E7820" w14:textId="77777777" w:rsidR="00EE5351" w:rsidRDefault="00EE5351" w:rsidP="00387354">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0"/>
              <w:ind w:left="1440" w:right="0"/>
              <w:textAlignment w:val="auto"/>
            </w:pPr>
          </w:p>
        </w:tc>
      </w:tr>
      <w:tr w:rsidR="00EE5351" w14:paraId="35621129" w14:textId="77777777" w:rsidTr="00C46875">
        <w:tc>
          <w:tcPr>
            <w:tcW w:w="2648" w:type="dxa"/>
            <w:tcBorders>
              <w:top w:val="single" w:sz="4" w:space="0" w:color="000000"/>
              <w:left w:val="single" w:sz="4" w:space="0" w:color="000000"/>
              <w:bottom w:val="single" w:sz="4" w:space="0" w:color="000000"/>
            </w:tcBorders>
            <w:shd w:val="clear" w:color="auto" w:fill="auto"/>
          </w:tcPr>
          <w:p w14:paraId="16437EFB" w14:textId="77777777" w:rsidR="00EE5351" w:rsidRDefault="00EE1CFF">
            <w:pPr>
              <w:spacing w:before="60" w:after="60"/>
              <w:ind w:left="0" w:right="0"/>
              <w:rPr>
                <w:lang w:val="en-GB"/>
              </w:rPr>
            </w:pPr>
            <w:r>
              <w:rPr>
                <w:lang w:val="en-GB"/>
              </w:rPr>
              <w:t>FIDS</w:t>
            </w:r>
            <w:r w:rsidR="00EE5351">
              <w:rPr>
                <w:lang w:val="en-GB"/>
              </w:rPr>
              <w:t xml:space="preserve"> </w:t>
            </w:r>
            <w:r w:rsidR="00C46875">
              <w:rPr>
                <w:lang w:val="en-GB"/>
              </w:rPr>
              <w:t>AODB</w:t>
            </w:r>
            <w:r w:rsidR="00EE5351">
              <w:rPr>
                <w:lang w:val="en-GB"/>
              </w:rPr>
              <w:t xml:space="preserve"> Database Administration</w:t>
            </w:r>
          </w:p>
          <w:p w14:paraId="366B1A1B" w14:textId="77777777" w:rsidR="00EE5351" w:rsidRDefault="00EE5351">
            <w:pPr>
              <w:spacing w:before="60" w:after="60"/>
              <w:ind w:left="0" w:right="0"/>
              <w:rPr>
                <w:lang w:val="en-GB"/>
              </w:rPr>
            </w:pPr>
          </w:p>
        </w:tc>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45D55D1E" w14:textId="77777777" w:rsidR="00EE5351" w:rsidRDefault="00EE5351" w:rsidP="00B273A2">
            <w:pPr>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spacing w:before="60" w:after="60"/>
              <w:ind w:left="720" w:right="0" w:hanging="360"/>
              <w:textAlignment w:val="auto"/>
              <w:rPr>
                <w:lang w:val="en-GB"/>
              </w:rPr>
            </w:pPr>
            <w:r>
              <w:t>Infra Database tower</w:t>
            </w:r>
          </w:p>
          <w:p w14:paraId="2562238A" w14:textId="77777777" w:rsidR="00EE5351" w:rsidRDefault="00EE5351" w:rsidP="00B273A2">
            <w:pPr>
              <w:numPr>
                <w:ilvl w:val="0"/>
                <w:numId w:val="4"/>
              </w:numPr>
              <w:tabs>
                <w:tab w:val="left" w:pos="720"/>
              </w:tabs>
              <w:overflowPunct/>
              <w:autoSpaceDE/>
              <w:spacing w:before="60" w:after="60"/>
              <w:ind w:left="720" w:right="0" w:hanging="360"/>
              <w:textAlignment w:val="auto"/>
              <w:rPr>
                <w:lang w:val="en-GB"/>
              </w:rPr>
            </w:pPr>
            <w:r>
              <w:rPr>
                <w:lang w:val="en-GB"/>
              </w:rPr>
              <w:t xml:space="preserve">Perform database maintenance and implement </w:t>
            </w:r>
            <w:r w:rsidR="00C46875">
              <w:rPr>
                <w:lang w:val="en-GB"/>
              </w:rPr>
              <w:t>AODB</w:t>
            </w:r>
            <w:r>
              <w:rPr>
                <w:lang w:val="en-GB"/>
              </w:rPr>
              <w:t xml:space="preserve"> upgrade or patch releases.</w:t>
            </w:r>
          </w:p>
          <w:p w14:paraId="40FA1E3A" w14:textId="77777777" w:rsidR="00EE5351" w:rsidRDefault="00EE5351" w:rsidP="00B273A2">
            <w:pPr>
              <w:numPr>
                <w:ilvl w:val="0"/>
                <w:numId w:val="4"/>
              </w:numPr>
              <w:tabs>
                <w:tab w:val="left" w:pos="720"/>
              </w:tabs>
              <w:overflowPunct/>
              <w:autoSpaceDE/>
              <w:spacing w:before="60" w:after="60"/>
              <w:ind w:left="720" w:right="0" w:hanging="360"/>
              <w:textAlignment w:val="auto"/>
              <w:rPr>
                <w:lang w:val="en-GB"/>
              </w:rPr>
            </w:pPr>
            <w:r>
              <w:rPr>
                <w:lang w:val="en-GB"/>
              </w:rPr>
              <w:t>Perform database recovery.</w:t>
            </w:r>
          </w:p>
          <w:p w14:paraId="566680A5" w14:textId="77777777" w:rsidR="00EE5351" w:rsidRDefault="00EE5351" w:rsidP="00B273A2">
            <w:pPr>
              <w:numPr>
                <w:ilvl w:val="0"/>
                <w:numId w:val="4"/>
              </w:numPr>
              <w:tabs>
                <w:tab w:val="left" w:pos="720"/>
              </w:tabs>
              <w:overflowPunct/>
              <w:autoSpaceDE/>
              <w:spacing w:before="60" w:after="60"/>
              <w:ind w:left="720" w:right="0" w:hanging="360"/>
              <w:textAlignment w:val="auto"/>
            </w:pPr>
            <w:r>
              <w:rPr>
                <w:lang w:val="en-GB"/>
              </w:rPr>
              <w:t>Manage database security as per security policy.</w:t>
            </w:r>
          </w:p>
        </w:tc>
      </w:tr>
      <w:tr w:rsidR="00EE5351" w14:paraId="605E7B10" w14:textId="77777777" w:rsidTr="00C46875">
        <w:tc>
          <w:tcPr>
            <w:tcW w:w="2648" w:type="dxa"/>
            <w:tcBorders>
              <w:top w:val="single" w:sz="4" w:space="0" w:color="000000"/>
              <w:left w:val="single" w:sz="4" w:space="0" w:color="000000"/>
              <w:bottom w:val="single" w:sz="4" w:space="0" w:color="000000"/>
            </w:tcBorders>
            <w:shd w:val="clear" w:color="auto" w:fill="auto"/>
          </w:tcPr>
          <w:p w14:paraId="0E3915DC" w14:textId="77777777" w:rsidR="00EE5351" w:rsidRDefault="00EE5351">
            <w:pPr>
              <w:spacing w:before="60" w:after="60"/>
              <w:ind w:left="0" w:right="0"/>
              <w:rPr>
                <w:lang w:val="en-GB"/>
              </w:rPr>
            </w:pPr>
            <w:proofErr w:type="spellStart"/>
            <w:r>
              <w:rPr>
                <w:lang w:val="en-GB"/>
              </w:rPr>
              <w:t>Commvault</w:t>
            </w:r>
            <w:proofErr w:type="spellEnd"/>
            <w:r>
              <w:rPr>
                <w:lang w:val="en-GB"/>
              </w:rPr>
              <w:t xml:space="preserve"> Storage Management</w:t>
            </w:r>
          </w:p>
        </w:tc>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3F0842BB" w14:textId="77777777" w:rsidR="00EE5351" w:rsidRDefault="00EE5351" w:rsidP="00B273A2">
            <w:pPr>
              <w:numPr>
                <w:ilvl w:val="0"/>
                <w:numId w:val="3"/>
              </w:numPr>
              <w:tabs>
                <w:tab w:val="left" w:pos="720"/>
              </w:tabs>
              <w:overflowPunct/>
              <w:autoSpaceDE/>
              <w:spacing w:before="60" w:after="60"/>
              <w:ind w:left="720" w:right="0"/>
              <w:textAlignment w:val="auto"/>
              <w:rPr>
                <w:lang w:val="en-GB"/>
              </w:rPr>
            </w:pPr>
            <w:r>
              <w:rPr>
                <w:lang w:val="en-GB"/>
              </w:rPr>
              <w:t>IT-Ops Infra Mid-Range tower</w:t>
            </w:r>
          </w:p>
          <w:p w14:paraId="3AF4E769" w14:textId="77777777" w:rsidR="00EE5351" w:rsidRDefault="00EE5351" w:rsidP="00B273A2">
            <w:pPr>
              <w:numPr>
                <w:ilvl w:val="0"/>
                <w:numId w:val="3"/>
              </w:numPr>
              <w:tabs>
                <w:tab w:val="left" w:pos="720"/>
              </w:tabs>
              <w:overflowPunct/>
              <w:autoSpaceDE/>
              <w:spacing w:before="60" w:after="60"/>
              <w:ind w:left="720" w:right="0"/>
              <w:textAlignment w:val="auto"/>
            </w:pPr>
            <w:r>
              <w:rPr>
                <w:lang w:val="en-GB"/>
              </w:rPr>
              <w:t xml:space="preserve">Monitor Linux, applications, MySQL DB are backup as per schedule backup via </w:t>
            </w:r>
            <w:proofErr w:type="spellStart"/>
            <w:r>
              <w:rPr>
                <w:lang w:val="en-GB"/>
              </w:rPr>
              <w:t>Commvault</w:t>
            </w:r>
            <w:proofErr w:type="spellEnd"/>
          </w:p>
        </w:tc>
      </w:tr>
      <w:tr w:rsidR="00EE5351" w14:paraId="27F1E081" w14:textId="77777777" w:rsidTr="00C46875">
        <w:tc>
          <w:tcPr>
            <w:tcW w:w="2648" w:type="dxa"/>
            <w:tcBorders>
              <w:top w:val="single" w:sz="4" w:space="0" w:color="000000"/>
              <w:left w:val="single" w:sz="4" w:space="0" w:color="000000"/>
              <w:bottom w:val="single" w:sz="4" w:space="0" w:color="000000"/>
            </w:tcBorders>
            <w:shd w:val="clear" w:color="auto" w:fill="auto"/>
          </w:tcPr>
          <w:p w14:paraId="23A3FF70" w14:textId="77777777" w:rsidR="00EE5351" w:rsidRDefault="00EE1CFF">
            <w:pPr>
              <w:spacing w:before="60" w:after="60"/>
              <w:ind w:left="0" w:right="0"/>
              <w:rPr>
                <w:lang w:val="en-GB"/>
              </w:rPr>
            </w:pPr>
            <w:r>
              <w:rPr>
                <w:lang w:val="en-GB"/>
              </w:rPr>
              <w:t>FIDS</w:t>
            </w:r>
            <w:r w:rsidR="00EE5351">
              <w:rPr>
                <w:lang w:val="en-GB"/>
              </w:rPr>
              <w:t xml:space="preserve"> Portal User’s PC administration</w:t>
            </w:r>
          </w:p>
        </w:tc>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658B315E" w14:textId="77777777" w:rsidR="00EE5351" w:rsidRDefault="00EE5351" w:rsidP="00B273A2">
            <w:pPr>
              <w:numPr>
                <w:ilvl w:val="0"/>
                <w:numId w:val="3"/>
              </w:numPr>
              <w:tabs>
                <w:tab w:val="left" w:pos="720"/>
              </w:tabs>
              <w:overflowPunct/>
              <w:autoSpaceDE/>
              <w:spacing w:before="60" w:after="60"/>
              <w:ind w:left="720" w:right="0"/>
              <w:textAlignment w:val="auto"/>
            </w:pPr>
            <w:r>
              <w:rPr>
                <w:lang w:val="en-GB"/>
              </w:rPr>
              <w:t xml:space="preserve">Desktop Support </w:t>
            </w:r>
          </w:p>
        </w:tc>
      </w:tr>
      <w:tr w:rsidR="00EE5351" w14:paraId="1BA82928" w14:textId="77777777" w:rsidTr="00C46875">
        <w:tc>
          <w:tcPr>
            <w:tcW w:w="2648" w:type="dxa"/>
            <w:tcBorders>
              <w:top w:val="single" w:sz="4" w:space="0" w:color="000000"/>
              <w:left w:val="single" w:sz="4" w:space="0" w:color="000000"/>
              <w:bottom w:val="single" w:sz="4" w:space="0" w:color="000000"/>
            </w:tcBorders>
            <w:shd w:val="clear" w:color="auto" w:fill="auto"/>
          </w:tcPr>
          <w:p w14:paraId="053E8A49" w14:textId="77777777" w:rsidR="00EE5351" w:rsidRDefault="00EE5351">
            <w:pPr>
              <w:spacing w:before="60" w:after="60"/>
              <w:ind w:left="0" w:right="0"/>
              <w:rPr>
                <w:lang w:val="en-GB"/>
              </w:rPr>
            </w:pPr>
            <w:r>
              <w:rPr>
                <w:lang w:val="en-GB"/>
              </w:rPr>
              <w:t>MAS Helpdesk</w:t>
            </w:r>
          </w:p>
        </w:tc>
        <w:tc>
          <w:tcPr>
            <w:tcW w:w="6236" w:type="dxa"/>
            <w:tcBorders>
              <w:top w:val="single" w:sz="4" w:space="0" w:color="000000"/>
              <w:left w:val="single" w:sz="4" w:space="0" w:color="000000"/>
              <w:bottom w:val="single" w:sz="4" w:space="0" w:color="000000"/>
              <w:right w:val="single" w:sz="4" w:space="0" w:color="000000"/>
            </w:tcBorders>
            <w:shd w:val="clear" w:color="auto" w:fill="auto"/>
          </w:tcPr>
          <w:p w14:paraId="4B4BC8B1" w14:textId="77777777" w:rsidR="00EE5351" w:rsidRDefault="00EE5351" w:rsidP="00B273A2">
            <w:pPr>
              <w:numPr>
                <w:ilvl w:val="0"/>
                <w:numId w:val="3"/>
              </w:numPr>
              <w:tabs>
                <w:tab w:val="left" w:pos="720"/>
              </w:tabs>
              <w:overflowPunct/>
              <w:autoSpaceDE/>
              <w:spacing w:before="60" w:after="60"/>
              <w:ind w:left="720" w:right="0"/>
              <w:textAlignment w:val="auto"/>
              <w:rPr>
                <w:lang w:val="en-GB"/>
              </w:rPr>
            </w:pPr>
            <w:r>
              <w:rPr>
                <w:lang w:val="en-GB"/>
              </w:rPr>
              <w:t>Single point of contact to coordinate when the problems occurred.</w:t>
            </w:r>
          </w:p>
          <w:p w14:paraId="355F14A7" w14:textId="77777777" w:rsidR="00EE5351" w:rsidRDefault="00EE5351" w:rsidP="00B273A2">
            <w:pPr>
              <w:keepNext/>
              <w:numPr>
                <w:ilvl w:val="0"/>
                <w:numId w:val="3"/>
              </w:numPr>
              <w:tabs>
                <w:tab w:val="left" w:pos="720"/>
              </w:tabs>
              <w:overflowPunct/>
              <w:autoSpaceDE/>
              <w:spacing w:before="60" w:after="60"/>
              <w:ind w:left="720" w:right="0"/>
              <w:textAlignment w:val="auto"/>
            </w:pPr>
            <w:r>
              <w:rPr>
                <w:lang w:val="en-GB"/>
              </w:rPr>
              <w:t>Responsible to coordinate problem reporting to the respective parties.</w:t>
            </w:r>
          </w:p>
        </w:tc>
      </w:tr>
    </w:tbl>
    <w:p w14:paraId="1D3F98E2" w14:textId="77777777" w:rsidR="00EE5351" w:rsidRDefault="00570B1D" w:rsidP="00783435">
      <w:pPr>
        <w:pStyle w:val="Caption"/>
        <w:jc w:val="center"/>
      </w:pPr>
      <w:bookmarkStart w:id="571" w:name="_Toc511398186"/>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9</w:t>
      </w:r>
      <w:r w:rsidR="00653704">
        <w:rPr>
          <w:noProof/>
        </w:rPr>
        <w:fldChar w:fldCharType="end"/>
      </w:r>
      <w:r w:rsidR="00783435">
        <w:t>: Roles and Responsibilities</w:t>
      </w:r>
      <w:r w:rsidR="00C15626">
        <w:t xml:space="preserve"> - 2</w:t>
      </w:r>
      <w:bookmarkEnd w:id="571"/>
    </w:p>
    <w:p w14:paraId="2BD8D62B" w14:textId="77777777" w:rsidR="00EE5351" w:rsidRDefault="00EE5351" w:rsidP="0011708E">
      <w:pPr>
        <w:pStyle w:val="BodyText"/>
        <w:ind w:left="720"/>
        <w:rPr>
          <w:sz w:val="20"/>
          <w:lang w:val="en-US"/>
        </w:rPr>
      </w:pPr>
      <w:r>
        <w:rPr>
          <w:sz w:val="20"/>
        </w:rPr>
        <w:t>*Note: Proper handover must be performed if there is any change to the above roles and the matrix will be updated accordingly.</w:t>
      </w:r>
    </w:p>
    <w:p w14:paraId="389CEEB6" w14:textId="77777777" w:rsidR="00EE5351" w:rsidRDefault="00EE5351" w:rsidP="007F0B5E">
      <w:pPr>
        <w:pStyle w:val="BodyText"/>
        <w:ind w:left="0"/>
        <w:rPr>
          <w:sz w:val="20"/>
          <w:lang w:val="en-US"/>
        </w:rPr>
      </w:pPr>
    </w:p>
    <w:p w14:paraId="777E93B5" w14:textId="77777777" w:rsidR="007F0B5E" w:rsidRDefault="007F0B5E" w:rsidP="007F0B5E">
      <w:pPr>
        <w:pStyle w:val="BodyText"/>
        <w:ind w:left="0"/>
        <w:rPr>
          <w:sz w:val="20"/>
          <w:lang w:val="en-US"/>
        </w:rPr>
      </w:pPr>
    </w:p>
    <w:p w14:paraId="4DF56D8E" w14:textId="77777777" w:rsidR="007F0B5E" w:rsidRDefault="007F0B5E" w:rsidP="007F0B5E">
      <w:pPr>
        <w:pStyle w:val="BodyText"/>
        <w:ind w:left="0"/>
        <w:rPr>
          <w:sz w:val="20"/>
          <w:lang w:val="en-US"/>
        </w:rPr>
      </w:pPr>
    </w:p>
    <w:p w14:paraId="5B78C284" w14:textId="77777777" w:rsidR="007F0B5E" w:rsidRDefault="007F0B5E" w:rsidP="007F0B5E">
      <w:pPr>
        <w:pStyle w:val="BodyText"/>
        <w:ind w:left="0"/>
        <w:rPr>
          <w:sz w:val="20"/>
          <w:lang w:val="en-US"/>
        </w:rPr>
      </w:pPr>
    </w:p>
    <w:p w14:paraId="42CB2B4D" w14:textId="77777777" w:rsidR="007F0B5E" w:rsidRDefault="007F0B5E" w:rsidP="007F0B5E">
      <w:pPr>
        <w:pStyle w:val="BodyText"/>
        <w:ind w:left="0"/>
        <w:rPr>
          <w:sz w:val="20"/>
          <w:lang w:val="en-US"/>
        </w:rPr>
      </w:pPr>
    </w:p>
    <w:p w14:paraId="074911A7" w14:textId="77777777" w:rsidR="00EE5351" w:rsidRPr="0011708E" w:rsidRDefault="007A42BB" w:rsidP="0011708E">
      <w:pPr>
        <w:pStyle w:val="Heading1"/>
        <w:numPr>
          <w:ilvl w:val="1"/>
          <w:numId w:val="23"/>
        </w:numPr>
        <w:tabs>
          <w:tab w:val="left" w:pos="720"/>
        </w:tabs>
        <w:ind w:left="0" w:firstLine="0"/>
        <w:rPr>
          <w:sz w:val="20"/>
        </w:rPr>
      </w:pPr>
      <w:bookmarkStart w:id="572" w:name="__RefHeading___Toc502917508"/>
      <w:bookmarkEnd w:id="572"/>
      <w:r>
        <w:rPr>
          <w:sz w:val="20"/>
        </w:rPr>
        <w:br w:type="page"/>
      </w:r>
      <w:bookmarkStart w:id="573" w:name="_Toc10046987"/>
      <w:r w:rsidR="00EE5351">
        <w:rPr>
          <w:sz w:val="20"/>
        </w:rPr>
        <w:lastRenderedPageBreak/>
        <w:t>TECHNICAL SPECIFICATIONS</w:t>
      </w:r>
      <w:bookmarkEnd w:id="573"/>
    </w:p>
    <w:p w14:paraId="1936DDA1" w14:textId="77777777" w:rsidR="00EE5351" w:rsidRPr="004A374F" w:rsidRDefault="00EE5351" w:rsidP="006A6F19">
      <w:pPr>
        <w:pStyle w:val="Heading2"/>
        <w:numPr>
          <w:ilvl w:val="2"/>
          <w:numId w:val="9"/>
        </w:numPr>
        <w:tabs>
          <w:tab w:val="clear" w:pos="360"/>
          <w:tab w:val="clear" w:pos="720"/>
          <w:tab w:val="left" w:pos="450"/>
        </w:tabs>
        <w:ind w:left="450" w:firstLine="0"/>
      </w:pPr>
      <w:bookmarkStart w:id="574" w:name="__RefHeading___Toc502917509"/>
      <w:bookmarkStart w:id="575" w:name="_Toc10046988"/>
      <w:bookmarkEnd w:id="574"/>
      <w:r w:rsidRPr="004A374F">
        <w:t>Hardware Specifications</w:t>
      </w:r>
      <w:bookmarkEnd w:id="575"/>
    </w:p>
    <w:p w14:paraId="68E13889" w14:textId="77777777" w:rsidR="007F0B5E" w:rsidRPr="006A6F19" w:rsidRDefault="006A6F19" w:rsidP="006A6F19">
      <w:pPr>
        <w:pStyle w:val="BodyText"/>
        <w:ind w:left="720"/>
        <w:rPr>
          <w:iCs/>
          <w:color w:val="000000"/>
          <w:sz w:val="20"/>
        </w:rPr>
      </w:pPr>
      <w:r w:rsidRPr="006A6F19">
        <w:rPr>
          <w:iCs/>
          <w:color w:val="000000"/>
          <w:sz w:val="20"/>
        </w:rPr>
        <w:t>The below table shows the hardware specification of FIDS servers.</w:t>
      </w:r>
    </w:p>
    <w:p w14:paraId="2342D1D0" w14:textId="77777777" w:rsidR="006A6F19" w:rsidRPr="006A6F19" w:rsidRDefault="006A6F19" w:rsidP="007F0B5E">
      <w:pPr>
        <w:pStyle w:val="BodyText"/>
        <w:rPr>
          <w:iCs/>
          <w:color w:val="000000"/>
          <w:sz w:val="20"/>
        </w:rPr>
      </w:pPr>
    </w:p>
    <w:tbl>
      <w:tblPr>
        <w:tblW w:w="9540" w:type="dxa"/>
        <w:tblInd w:w="534" w:type="dxa"/>
        <w:tblLayout w:type="fixed"/>
        <w:tblLook w:val="04A0" w:firstRow="1" w:lastRow="0" w:firstColumn="1" w:lastColumn="0" w:noHBand="0" w:noVBand="1"/>
      </w:tblPr>
      <w:tblGrid>
        <w:gridCol w:w="1526"/>
        <w:gridCol w:w="2341"/>
        <w:gridCol w:w="1981"/>
        <w:gridCol w:w="1470"/>
        <w:gridCol w:w="871"/>
        <w:gridCol w:w="1351"/>
      </w:tblGrid>
      <w:tr w:rsidR="000803EA" w14:paraId="57C40991" w14:textId="77777777" w:rsidTr="00BF04F1">
        <w:trPr>
          <w:trHeight w:val="300"/>
          <w:tblHeader/>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577DD92" w14:textId="77777777" w:rsidR="000803EA" w:rsidRDefault="000803EA">
            <w:pPr>
              <w:overflowPunct/>
              <w:autoSpaceDE/>
              <w:spacing w:before="0"/>
              <w:ind w:left="0" w:right="0"/>
              <w:jc w:val="center"/>
              <w:rPr>
                <w:b/>
                <w:bCs/>
                <w:lang w:eastAsia="en-US"/>
              </w:rPr>
            </w:pPr>
            <w:bookmarkStart w:id="576" w:name="_Toc511398187"/>
            <w:r>
              <w:rPr>
                <w:b/>
                <w:bCs/>
              </w:rPr>
              <w:t>Application(s)</w:t>
            </w:r>
          </w:p>
        </w:tc>
        <w:tc>
          <w:tcPr>
            <w:tcW w:w="2341" w:type="dxa"/>
            <w:tcBorders>
              <w:top w:val="single" w:sz="4" w:space="0" w:color="auto"/>
              <w:left w:val="nil"/>
              <w:bottom w:val="single" w:sz="4" w:space="0" w:color="auto"/>
              <w:right w:val="single" w:sz="4" w:space="0" w:color="auto"/>
            </w:tcBorders>
            <w:shd w:val="clear" w:color="auto" w:fill="D9D9D9"/>
            <w:vAlign w:val="center"/>
            <w:hideMark/>
          </w:tcPr>
          <w:p w14:paraId="727C0F0A" w14:textId="77777777" w:rsidR="000803EA" w:rsidRDefault="000803EA">
            <w:pPr>
              <w:overflowPunct/>
              <w:autoSpaceDE/>
              <w:spacing w:before="0"/>
              <w:ind w:left="0" w:right="0"/>
              <w:jc w:val="center"/>
              <w:rPr>
                <w:b/>
                <w:bCs/>
              </w:rPr>
            </w:pPr>
            <w:r>
              <w:rPr>
                <w:b/>
                <w:bCs/>
              </w:rPr>
              <w:t>Location</w:t>
            </w:r>
          </w:p>
        </w:tc>
        <w:tc>
          <w:tcPr>
            <w:tcW w:w="1981" w:type="dxa"/>
            <w:tcBorders>
              <w:top w:val="single" w:sz="4" w:space="0" w:color="auto"/>
              <w:left w:val="nil"/>
              <w:bottom w:val="single" w:sz="4" w:space="0" w:color="auto"/>
              <w:right w:val="single" w:sz="4" w:space="0" w:color="auto"/>
            </w:tcBorders>
            <w:shd w:val="clear" w:color="auto" w:fill="D9D9D9"/>
            <w:vAlign w:val="center"/>
            <w:hideMark/>
          </w:tcPr>
          <w:p w14:paraId="1C59ED25" w14:textId="77777777" w:rsidR="000803EA" w:rsidRDefault="000803EA">
            <w:pPr>
              <w:overflowPunct/>
              <w:autoSpaceDE/>
              <w:spacing w:before="0"/>
              <w:ind w:left="0" w:right="0"/>
              <w:jc w:val="center"/>
              <w:rPr>
                <w:b/>
                <w:bCs/>
              </w:rPr>
            </w:pPr>
            <w:r>
              <w:rPr>
                <w:b/>
                <w:bCs/>
              </w:rPr>
              <w:t>Hostname</w:t>
            </w:r>
          </w:p>
        </w:tc>
        <w:tc>
          <w:tcPr>
            <w:tcW w:w="1470" w:type="dxa"/>
            <w:tcBorders>
              <w:top w:val="single" w:sz="4" w:space="0" w:color="auto"/>
              <w:left w:val="nil"/>
              <w:bottom w:val="single" w:sz="4" w:space="0" w:color="auto"/>
              <w:right w:val="single" w:sz="4" w:space="0" w:color="auto"/>
            </w:tcBorders>
            <w:shd w:val="clear" w:color="auto" w:fill="D9D9D9"/>
            <w:vAlign w:val="center"/>
            <w:hideMark/>
          </w:tcPr>
          <w:p w14:paraId="40EB5751" w14:textId="77777777" w:rsidR="000803EA" w:rsidRDefault="000803EA">
            <w:pPr>
              <w:overflowPunct/>
              <w:autoSpaceDE/>
              <w:spacing w:before="0"/>
              <w:ind w:left="0" w:right="0"/>
              <w:jc w:val="center"/>
              <w:rPr>
                <w:b/>
                <w:bCs/>
              </w:rPr>
            </w:pPr>
            <w:r>
              <w:rPr>
                <w:b/>
                <w:bCs/>
              </w:rPr>
              <w:t>IP Address</w:t>
            </w:r>
          </w:p>
        </w:tc>
        <w:tc>
          <w:tcPr>
            <w:tcW w:w="871" w:type="dxa"/>
            <w:tcBorders>
              <w:top w:val="single" w:sz="4" w:space="0" w:color="auto"/>
              <w:left w:val="nil"/>
              <w:bottom w:val="single" w:sz="4" w:space="0" w:color="auto"/>
              <w:right w:val="single" w:sz="4" w:space="0" w:color="auto"/>
            </w:tcBorders>
            <w:shd w:val="clear" w:color="auto" w:fill="D9D9D9"/>
            <w:vAlign w:val="center"/>
            <w:hideMark/>
          </w:tcPr>
          <w:p w14:paraId="1F81A514" w14:textId="77777777" w:rsidR="000803EA" w:rsidRDefault="000803EA">
            <w:pPr>
              <w:overflowPunct/>
              <w:autoSpaceDE/>
              <w:spacing w:before="0"/>
              <w:ind w:left="0" w:right="0"/>
              <w:jc w:val="center"/>
              <w:rPr>
                <w:b/>
                <w:bCs/>
              </w:rPr>
            </w:pPr>
            <w:r>
              <w:rPr>
                <w:b/>
                <w:bCs/>
              </w:rPr>
              <w:t>Environment</w:t>
            </w:r>
          </w:p>
        </w:tc>
        <w:tc>
          <w:tcPr>
            <w:tcW w:w="1351" w:type="dxa"/>
            <w:tcBorders>
              <w:top w:val="single" w:sz="4" w:space="0" w:color="auto"/>
              <w:left w:val="nil"/>
              <w:bottom w:val="single" w:sz="4" w:space="0" w:color="auto"/>
              <w:right w:val="single" w:sz="4" w:space="0" w:color="auto"/>
            </w:tcBorders>
            <w:shd w:val="clear" w:color="auto" w:fill="D9D9D9"/>
            <w:vAlign w:val="center"/>
            <w:hideMark/>
          </w:tcPr>
          <w:p w14:paraId="4BA6C443" w14:textId="77777777" w:rsidR="000803EA" w:rsidRDefault="000803EA">
            <w:pPr>
              <w:overflowPunct/>
              <w:autoSpaceDE/>
              <w:spacing w:before="0"/>
              <w:ind w:left="0" w:right="0"/>
              <w:jc w:val="center"/>
              <w:rPr>
                <w:b/>
                <w:bCs/>
              </w:rPr>
            </w:pPr>
            <w:r>
              <w:rPr>
                <w:b/>
                <w:bCs/>
              </w:rPr>
              <w:t>Server Function</w:t>
            </w:r>
          </w:p>
        </w:tc>
      </w:tr>
      <w:tr w:rsidR="000803EA" w14:paraId="5BD7F360" w14:textId="77777777" w:rsidTr="00BF04F1">
        <w:trPr>
          <w:trHeight w:val="300"/>
        </w:trPr>
        <w:tc>
          <w:tcPr>
            <w:tcW w:w="1526" w:type="dxa"/>
            <w:tcBorders>
              <w:top w:val="nil"/>
              <w:left w:val="single" w:sz="4" w:space="0" w:color="auto"/>
              <w:bottom w:val="single" w:sz="4" w:space="0" w:color="auto"/>
              <w:right w:val="single" w:sz="4" w:space="0" w:color="auto"/>
            </w:tcBorders>
            <w:vAlign w:val="center"/>
            <w:hideMark/>
          </w:tcPr>
          <w:p w14:paraId="16AFE79B" w14:textId="77777777" w:rsidR="000803EA" w:rsidRDefault="00BF04F1">
            <w:pPr>
              <w:overflowPunct/>
              <w:autoSpaceDE/>
              <w:spacing w:before="0"/>
              <w:ind w:left="0" w:right="0"/>
              <w:rPr>
                <w:color w:val="000000"/>
              </w:rPr>
            </w:pPr>
            <w:r>
              <w:rPr>
                <w:color w:val="000000"/>
              </w:rPr>
              <w:t>FIDS</w:t>
            </w:r>
          </w:p>
        </w:tc>
        <w:tc>
          <w:tcPr>
            <w:tcW w:w="2341" w:type="dxa"/>
            <w:tcBorders>
              <w:top w:val="nil"/>
              <w:left w:val="nil"/>
              <w:bottom w:val="single" w:sz="4" w:space="0" w:color="auto"/>
              <w:right w:val="single" w:sz="4" w:space="0" w:color="auto"/>
            </w:tcBorders>
            <w:vAlign w:val="center"/>
            <w:hideMark/>
          </w:tcPr>
          <w:p w14:paraId="7554D64F" w14:textId="77777777" w:rsidR="000803EA" w:rsidRDefault="000803EA">
            <w:pPr>
              <w:overflowPunct/>
              <w:autoSpaceDE/>
              <w:spacing w:before="0"/>
              <w:ind w:left="0" w:right="0"/>
              <w:rPr>
                <w:color w:val="000000"/>
              </w:rPr>
            </w:pPr>
            <w:r>
              <w:rPr>
                <w:color w:val="000000"/>
              </w:rPr>
              <w:t>MA</w:t>
            </w:r>
            <w:r w:rsidR="00BF04F1">
              <w:rPr>
                <w:color w:val="000000"/>
              </w:rPr>
              <w:t>SG</w:t>
            </w:r>
            <w:r>
              <w:rPr>
                <w:color w:val="000000"/>
              </w:rPr>
              <w:t>(Public Cloud-</w:t>
            </w:r>
            <w:r w:rsidR="00BF04F1">
              <w:rPr>
                <w:color w:val="000000"/>
              </w:rPr>
              <w:t>Singapore</w:t>
            </w:r>
            <w:r>
              <w:rPr>
                <w:color w:val="000000"/>
              </w:rPr>
              <w:t>)</w:t>
            </w:r>
          </w:p>
        </w:tc>
        <w:tc>
          <w:tcPr>
            <w:tcW w:w="1981" w:type="dxa"/>
            <w:tcBorders>
              <w:top w:val="nil"/>
              <w:left w:val="nil"/>
              <w:bottom w:val="single" w:sz="4" w:space="0" w:color="auto"/>
              <w:right w:val="single" w:sz="4" w:space="0" w:color="auto"/>
            </w:tcBorders>
            <w:vAlign w:val="center"/>
            <w:hideMark/>
          </w:tcPr>
          <w:p w14:paraId="52AE8CF5" w14:textId="77777777" w:rsidR="000803EA" w:rsidRDefault="00BF04F1">
            <w:pPr>
              <w:overflowPunct/>
              <w:autoSpaceDE/>
              <w:spacing w:before="0"/>
              <w:ind w:left="0" w:right="0"/>
              <w:rPr>
                <w:color w:val="000000"/>
              </w:rPr>
            </w:pPr>
            <w:r w:rsidRPr="00BF04F1">
              <w:rPr>
                <w:color w:val="000000"/>
              </w:rPr>
              <w:t>MASG-1SCVAPP2</w:t>
            </w:r>
          </w:p>
        </w:tc>
        <w:tc>
          <w:tcPr>
            <w:tcW w:w="1470" w:type="dxa"/>
            <w:tcBorders>
              <w:top w:val="nil"/>
              <w:left w:val="nil"/>
              <w:bottom w:val="single" w:sz="4" w:space="0" w:color="auto"/>
              <w:right w:val="single" w:sz="4" w:space="0" w:color="auto"/>
            </w:tcBorders>
            <w:vAlign w:val="center"/>
            <w:hideMark/>
          </w:tcPr>
          <w:p w14:paraId="0D628160" w14:textId="77777777" w:rsidR="000803EA" w:rsidRDefault="00BF04F1">
            <w:pPr>
              <w:overflowPunct/>
              <w:autoSpaceDE/>
              <w:spacing w:before="0"/>
              <w:ind w:left="0" w:right="0"/>
              <w:rPr>
                <w:color w:val="000000"/>
              </w:rPr>
            </w:pPr>
            <w:r w:rsidRPr="00BF04F1">
              <w:rPr>
                <w:color w:val="000000"/>
              </w:rPr>
              <w:t>10.221.4.57</w:t>
            </w:r>
          </w:p>
        </w:tc>
        <w:tc>
          <w:tcPr>
            <w:tcW w:w="871" w:type="dxa"/>
            <w:tcBorders>
              <w:top w:val="nil"/>
              <w:left w:val="nil"/>
              <w:bottom w:val="single" w:sz="4" w:space="0" w:color="auto"/>
              <w:right w:val="single" w:sz="4" w:space="0" w:color="auto"/>
            </w:tcBorders>
            <w:vAlign w:val="center"/>
            <w:hideMark/>
          </w:tcPr>
          <w:p w14:paraId="170A08B5" w14:textId="77777777" w:rsidR="000803EA" w:rsidRDefault="00BF04F1">
            <w:pPr>
              <w:overflowPunct/>
              <w:autoSpaceDE/>
              <w:spacing w:before="0"/>
              <w:ind w:left="0" w:right="0"/>
              <w:rPr>
                <w:color w:val="000000"/>
              </w:rPr>
            </w:pPr>
            <w:r>
              <w:rPr>
                <w:color w:val="000000"/>
              </w:rPr>
              <w:t>PROD</w:t>
            </w:r>
          </w:p>
        </w:tc>
        <w:tc>
          <w:tcPr>
            <w:tcW w:w="1351" w:type="dxa"/>
            <w:tcBorders>
              <w:top w:val="nil"/>
              <w:left w:val="nil"/>
              <w:bottom w:val="single" w:sz="4" w:space="0" w:color="auto"/>
              <w:right w:val="single" w:sz="4" w:space="0" w:color="auto"/>
            </w:tcBorders>
            <w:vAlign w:val="center"/>
            <w:hideMark/>
          </w:tcPr>
          <w:p w14:paraId="76FCD082" w14:textId="77777777" w:rsidR="000803EA" w:rsidRDefault="00BF04F1">
            <w:pPr>
              <w:overflowPunct/>
              <w:autoSpaceDE/>
              <w:spacing w:before="0"/>
              <w:ind w:left="0" w:right="0"/>
              <w:rPr>
                <w:color w:val="000000"/>
              </w:rPr>
            </w:pPr>
            <w:r>
              <w:rPr>
                <w:color w:val="000000"/>
              </w:rPr>
              <w:t>Application &amp; Web</w:t>
            </w:r>
          </w:p>
        </w:tc>
      </w:tr>
      <w:tr w:rsidR="000803EA" w14:paraId="3AB1BB6C" w14:textId="77777777" w:rsidTr="00BF04F1">
        <w:trPr>
          <w:trHeight w:val="300"/>
        </w:trPr>
        <w:tc>
          <w:tcPr>
            <w:tcW w:w="1526" w:type="dxa"/>
            <w:tcBorders>
              <w:top w:val="nil"/>
              <w:left w:val="single" w:sz="4" w:space="0" w:color="auto"/>
              <w:bottom w:val="single" w:sz="4" w:space="0" w:color="auto"/>
              <w:right w:val="single" w:sz="4" w:space="0" w:color="auto"/>
            </w:tcBorders>
            <w:vAlign w:val="center"/>
            <w:hideMark/>
          </w:tcPr>
          <w:p w14:paraId="06A0964D" w14:textId="77777777" w:rsidR="000803EA" w:rsidRDefault="006A6F19">
            <w:pPr>
              <w:overflowPunct/>
              <w:autoSpaceDE/>
              <w:spacing w:before="0"/>
              <w:ind w:left="0" w:right="0"/>
              <w:rPr>
                <w:color w:val="000000"/>
              </w:rPr>
            </w:pPr>
            <w:r>
              <w:rPr>
                <w:color w:val="000000"/>
              </w:rPr>
              <w:t>FIDS</w:t>
            </w:r>
          </w:p>
        </w:tc>
        <w:tc>
          <w:tcPr>
            <w:tcW w:w="2341" w:type="dxa"/>
            <w:tcBorders>
              <w:top w:val="nil"/>
              <w:left w:val="nil"/>
              <w:bottom w:val="single" w:sz="4" w:space="0" w:color="auto"/>
              <w:right w:val="single" w:sz="4" w:space="0" w:color="auto"/>
            </w:tcBorders>
            <w:vAlign w:val="center"/>
            <w:hideMark/>
          </w:tcPr>
          <w:p w14:paraId="59B2B514" w14:textId="77777777" w:rsidR="000803EA" w:rsidRDefault="000803EA">
            <w:pPr>
              <w:overflowPunct/>
              <w:autoSpaceDE/>
              <w:spacing w:before="0"/>
              <w:ind w:left="0" w:right="0"/>
              <w:rPr>
                <w:color w:val="000000"/>
              </w:rPr>
            </w:pPr>
            <w:r>
              <w:rPr>
                <w:color w:val="000000"/>
              </w:rPr>
              <w:t>MA</w:t>
            </w:r>
            <w:r w:rsidR="00BF04F1">
              <w:rPr>
                <w:color w:val="000000"/>
              </w:rPr>
              <w:t>SG</w:t>
            </w:r>
            <w:r>
              <w:rPr>
                <w:color w:val="000000"/>
              </w:rPr>
              <w:t xml:space="preserve"> (Public Cloud-</w:t>
            </w:r>
            <w:r w:rsidR="00BF04F1">
              <w:rPr>
                <w:color w:val="000000"/>
              </w:rPr>
              <w:t>Singapore</w:t>
            </w:r>
            <w:r>
              <w:rPr>
                <w:color w:val="000000"/>
              </w:rPr>
              <w:t>)</w:t>
            </w:r>
          </w:p>
        </w:tc>
        <w:tc>
          <w:tcPr>
            <w:tcW w:w="1981" w:type="dxa"/>
            <w:tcBorders>
              <w:top w:val="nil"/>
              <w:left w:val="nil"/>
              <w:bottom w:val="single" w:sz="4" w:space="0" w:color="auto"/>
              <w:right w:val="single" w:sz="4" w:space="0" w:color="auto"/>
            </w:tcBorders>
            <w:vAlign w:val="center"/>
            <w:hideMark/>
          </w:tcPr>
          <w:p w14:paraId="37D9A771" w14:textId="77777777" w:rsidR="000803EA" w:rsidRDefault="00BF04F1">
            <w:pPr>
              <w:overflowPunct/>
              <w:autoSpaceDE/>
              <w:spacing w:before="0"/>
              <w:ind w:left="0" w:right="0"/>
              <w:rPr>
                <w:color w:val="000000"/>
              </w:rPr>
            </w:pPr>
            <w:r w:rsidRPr="00BF04F1">
              <w:rPr>
                <w:color w:val="000000"/>
              </w:rPr>
              <w:t>MASG-</w:t>
            </w:r>
            <w:r>
              <w:rPr>
                <w:color w:val="000000"/>
              </w:rPr>
              <w:t>3</w:t>
            </w:r>
            <w:r w:rsidRPr="00BF04F1">
              <w:rPr>
                <w:color w:val="000000"/>
              </w:rPr>
              <w:t>SCVAPP2</w:t>
            </w:r>
          </w:p>
        </w:tc>
        <w:tc>
          <w:tcPr>
            <w:tcW w:w="1470" w:type="dxa"/>
            <w:tcBorders>
              <w:top w:val="nil"/>
              <w:left w:val="nil"/>
              <w:bottom w:val="single" w:sz="4" w:space="0" w:color="auto"/>
              <w:right w:val="single" w:sz="4" w:space="0" w:color="auto"/>
            </w:tcBorders>
            <w:vAlign w:val="center"/>
            <w:hideMark/>
          </w:tcPr>
          <w:p w14:paraId="33F97876" w14:textId="77777777" w:rsidR="000803EA" w:rsidRDefault="00BF04F1">
            <w:pPr>
              <w:overflowPunct/>
              <w:autoSpaceDE/>
              <w:spacing w:before="0"/>
              <w:ind w:left="0" w:right="0"/>
              <w:rPr>
                <w:color w:val="000000"/>
              </w:rPr>
            </w:pPr>
            <w:r w:rsidRPr="00BF04F1">
              <w:rPr>
                <w:color w:val="000000"/>
              </w:rPr>
              <w:t>10.221.12.25</w:t>
            </w:r>
          </w:p>
        </w:tc>
        <w:tc>
          <w:tcPr>
            <w:tcW w:w="871" w:type="dxa"/>
            <w:tcBorders>
              <w:top w:val="nil"/>
              <w:left w:val="nil"/>
              <w:bottom w:val="single" w:sz="4" w:space="0" w:color="auto"/>
              <w:right w:val="single" w:sz="4" w:space="0" w:color="auto"/>
            </w:tcBorders>
            <w:vAlign w:val="center"/>
            <w:hideMark/>
          </w:tcPr>
          <w:p w14:paraId="048F1B9D" w14:textId="77777777" w:rsidR="000803EA" w:rsidRDefault="00BF04F1">
            <w:pPr>
              <w:overflowPunct/>
              <w:autoSpaceDE/>
              <w:spacing w:before="0"/>
              <w:ind w:left="0" w:right="0"/>
              <w:rPr>
                <w:color w:val="000000"/>
              </w:rPr>
            </w:pPr>
            <w:r>
              <w:rPr>
                <w:color w:val="000000"/>
              </w:rPr>
              <w:t>UAT</w:t>
            </w:r>
          </w:p>
        </w:tc>
        <w:tc>
          <w:tcPr>
            <w:tcW w:w="1351" w:type="dxa"/>
            <w:tcBorders>
              <w:top w:val="nil"/>
              <w:left w:val="nil"/>
              <w:bottom w:val="single" w:sz="4" w:space="0" w:color="auto"/>
              <w:right w:val="single" w:sz="4" w:space="0" w:color="auto"/>
            </w:tcBorders>
            <w:vAlign w:val="center"/>
            <w:hideMark/>
          </w:tcPr>
          <w:p w14:paraId="01231A39" w14:textId="77777777" w:rsidR="000803EA" w:rsidRDefault="00BF04F1">
            <w:pPr>
              <w:overflowPunct/>
              <w:autoSpaceDE/>
              <w:spacing w:before="0"/>
              <w:ind w:left="0" w:right="0"/>
              <w:rPr>
                <w:color w:val="000000"/>
              </w:rPr>
            </w:pPr>
            <w:r>
              <w:rPr>
                <w:color w:val="000000"/>
              </w:rPr>
              <w:t>Application &amp; Web</w:t>
            </w:r>
          </w:p>
        </w:tc>
      </w:tr>
    </w:tbl>
    <w:p w14:paraId="4F6FF959" w14:textId="77777777" w:rsidR="00EE5351" w:rsidRDefault="00570B1D" w:rsidP="00783435">
      <w:pPr>
        <w:pStyle w:val="Caption"/>
        <w:jc w:val="center"/>
      </w:pPr>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10</w:t>
      </w:r>
      <w:r w:rsidR="00653704">
        <w:rPr>
          <w:noProof/>
        </w:rPr>
        <w:fldChar w:fldCharType="end"/>
      </w:r>
      <w:r w:rsidR="00783435">
        <w:t xml:space="preserve">: </w:t>
      </w:r>
      <w:r w:rsidR="006A6F19">
        <w:t>Server</w:t>
      </w:r>
      <w:r w:rsidR="00783435">
        <w:t xml:space="preserve"> Specifications</w:t>
      </w:r>
      <w:bookmarkEnd w:id="576"/>
    </w:p>
    <w:p w14:paraId="15BDABD8" w14:textId="77777777" w:rsidR="006A6F19" w:rsidRDefault="006A6F19" w:rsidP="006A6F19">
      <w:pPr>
        <w:pStyle w:val="Heading2"/>
        <w:numPr>
          <w:ilvl w:val="2"/>
          <w:numId w:val="9"/>
        </w:numPr>
        <w:tabs>
          <w:tab w:val="clear" w:pos="360"/>
          <w:tab w:val="clear" w:pos="720"/>
          <w:tab w:val="left" w:pos="450"/>
        </w:tabs>
        <w:ind w:left="450" w:firstLine="0"/>
        <w:rPr>
          <w:lang w:eastAsia="en-US"/>
        </w:rPr>
      </w:pPr>
      <w:bookmarkStart w:id="577" w:name="_Toc522029476"/>
      <w:bookmarkStart w:id="578" w:name="_Toc10046989"/>
      <w:r>
        <w:t>Hardware Specifications:</w:t>
      </w:r>
      <w:bookmarkEnd w:id="577"/>
      <w:bookmarkEnd w:id="578"/>
    </w:p>
    <w:p w14:paraId="28762F26" w14:textId="77777777" w:rsidR="006A6F19" w:rsidRPr="006A6F19" w:rsidRDefault="006A6F19" w:rsidP="006A6F19">
      <w:pPr>
        <w:pStyle w:val="Caption"/>
        <w:ind w:left="720"/>
        <w:rPr>
          <w:rFonts w:ascii="Arial" w:hAnsi="Arial" w:cs="Arial"/>
          <w:i w:val="0"/>
          <w:color w:val="000000"/>
          <w:lang w:val="x-none"/>
        </w:rPr>
      </w:pPr>
      <w:r w:rsidRPr="006A6F19">
        <w:rPr>
          <w:rFonts w:ascii="Arial" w:hAnsi="Arial" w:cs="Arial"/>
          <w:i w:val="0"/>
          <w:color w:val="000000"/>
          <w:lang w:val="x-none"/>
        </w:rPr>
        <w:t>The below table shows the hardware specification of FIDS servers.</w:t>
      </w:r>
    </w:p>
    <w:p w14:paraId="58FB88B0" w14:textId="77777777" w:rsidR="006A6F19" w:rsidRPr="004A374F" w:rsidRDefault="006A6F19" w:rsidP="006A6F19">
      <w:pPr>
        <w:pStyle w:val="BodyText"/>
        <w:rPr>
          <w:lang w:val="en-US"/>
        </w:rPr>
      </w:pPr>
    </w:p>
    <w:tbl>
      <w:tblPr>
        <w:tblW w:w="9540" w:type="dxa"/>
        <w:tblInd w:w="534" w:type="dxa"/>
        <w:tblLayout w:type="fixed"/>
        <w:tblLook w:val="04A0" w:firstRow="1" w:lastRow="0" w:firstColumn="1" w:lastColumn="0" w:noHBand="0" w:noVBand="1"/>
      </w:tblPr>
      <w:tblGrid>
        <w:gridCol w:w="1526"/>
        <w:gridCol w:w="2341"/>
        <w:gridCol w:w="1981"/>
        <w:gridCol w:w="1470"/>
        <w:gridCol w:w="871"/>
        <w:gridCol w:w="1351"/>
      </w:tblGrid>
      <w:tr w:rsidR="00A00372" w14:paraId="23183179" w14:textId="77777777" w:rsidTr="00237BF1">
        <w:trPr>
          <w:trHeight w:val="300"/>
          <w:tblHeader/>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B7B781" w14:textId="77777777" w:rsidR="00A00372" w:rsidRDefault="00A00372" w:rsidP="00A00372">
            <w:pPr>
              <w:overflowPunct/>
              <w:autoSpaceDE/>
              <w:spacing w:before="0"/>
              <w:ind w:left="0" w:right="0"/>
              <w:rPr>
                <w:b/>
                <w:bCs/>
                <w:lang w:eastAsia="en-US"/>
              </w:rPr>
            </w:pPr>
            <w:r>
              <w:rPr>
                <w:b/>
                <w:bCs/>
              </w:rPr>
              <w:t>Hostname/Application(s)</w:t>
            </w:r>
          </w:p>
        </w:tc>
        <w:tc>
          <w:tcPr>
            <w:tcW w:w="2341" w:type="dxa"/>
            <w:tcBorders>
              <w:top w:val="single" w:sz="4" w:space="0" w:color="auto"/>
              <w:left w:val="nil"/>
              <w:bottom w:val="single" w:sz="4" w:space="0" w:color="auto"/>
              <w:right w:val="single" w:sz="4" w:space="0" w:color="auto"/>
            </w:tcBorders>
            <w:shd w:val="clear" w:color="auto" w:fill="D9D9D9"/>
            <w:vAlign w:val="center"/>
            <w:hideMark/>
          </w:tcPr>
          <w:p w14:paraId="5707BB76" w14:textId="77777777" w:rsidR="00A00372" w:rsidRDefault="00A00372" w:rsidP="00A00372">
            <w:pPr>
              <w:overflowPunct/>
              <w:autoSpaceDE/>
              <w:spacing w:before="0"/>
              <w:ind w:left="0" w:right="0"/>
              <w:rPr>
                <w:b/>
                <w:bCs/>
              </w:rPr>
            </w:pPr>
            <w:r>
              <w:rPr>
                <w:b/>
                <w:bCs/>
              </w:rPr>
              <w:t>Azure VM Size</w:t>
            </w:r>
          </w:p>
        </w:tc>
        <w:tc>
          <w:tcPr>
            <w:tcW w:w="1981" w:type="dxa"/>
            <w:tcBorders>
              <w:top w:val="single" w:sz="4" w:space="0" w:color="auto"/>
              <w:left w:val="nil"/>
              <w:bottom w:val="single" w:sz="4" w:space="0" w:color="auto"/>
              <w:right w:val="single" w:sz="4" w:space="0" w:color="auto"/>
            </w:tcBorders>
            <w:shd w:val="clear" w:color="auto" w:fill="D9D9D9"/>
            <w:vAlign w:val="center"/>
            <w:hideMark/>
          </w:tcPr>
          <w:p w14:paraId="5EAF7169" w14:textId="77777777" w:rsidR="00A00372" w:rsidRDefault="00A00372" w:rsidP="00A00372">
            <w:pPr>
              <w:overflowPunct/>
              <w:autoSpaceDE/>
              <w:spacing w:before="0"/>
              <w:ind w:left="0" w:right="0"/>
              <w:rPr>
                <w:b/>
                <w:bCs/>
              </w:rPr>
            </w:pPr>
            <w:r>
              <w:rPr>
                <w:b/>
                <w:bCs/>
              </w:rPr>
              <w:t>OS Version</w:t>
            </w:r>
          </w:p>
        </w:tc>
        <w:tc>
          <w:tcPr>
            <w:tcW w:w="1470" w:type="dxa"/>
            <w:tcBorders>
              <w:top w:val="single" w:sz="4" w:space="0" w:color="auto"/>
              <w:left w:val="nil"/>
              <w:bottom w:val="single" w:sz="4" w:space="0" w:color="auto"/>
              <w:right w:val="single" w:sz="4" w:space="0" w:color="auto"/>
            </w:tcBorders>
            <w:shd w:val="clear" w:color="auto" w:fill="D9D9D9"/>
            <w:vAlign w:val="center"/>
            <w:hideMark/>
          </w:tcPr>
          <w:p w14:paraId="0B9EB74B" w14:textId="77777777" w:rsidR="00A00372" w:rsidRDefault="00A00372" w:rsidP="00A00372">
            <w:pPr>
              <w:overflowPunct/>
              <w:autoSpaceDE/>
              <w:spacing w:before="0"/>
              <w:ind w:left="0" w:right="0"/>
              <w:rPr>
                <w:b/>
                <w:bCs/>
              </w:rPr>
            </w:pPr>
            <w:r>
              <w:rPr>
                <w:b/>
                <w:bCs/>
              </w:rPr>
              <w:t>CPU</w:t>
            </w:r>
          </w:p>
        </w:tc>
        <w:tc>
          <w:tcPr>
            <w:tcW w:w="871" w:type="dxa"/>
            <w:tcBorders>
              <w:top w:val="single" w:sz="4" w:space="0" w:color="auto"/>
              <w:left w:val="nil"/>
              <w:bottom w:val="single" w:sz="4" w:space="0" w:color="auto"/>
              <w:right w:val="single" w:sz="4" w:space="0" w:color="auto"/>
            </w:tcBorders>
            <w:shd w:val="clear" w:color="auto" w:fill="D9D9D9"/>
            <w:vAlign w:val="center"/>
            <w:hideMark/>
          </w:tcPr>
          <w:p w14:paraId="62EA6C2B" w14:textId="77777777" w:rsidR="00A00372" w:rsidRDefault="00A00372" w:rsidP="00A00372">
            <w:pPr>
              <w:overflowPunct/>
              <w:autoSpaceDE/>
              <w:spacing w:before="0"/>
              <w:ind w:left="0" w:right="0"/>
              <w:rPr>
                <w:b/>
                <w:bCs/>
              </w:rPr>
            </w:pPr>
            <w:r>
              <w:rPr>
                <w:b/>
                <w:bCs/>
              </w:rPr>
              <w:t>Memory (GB)</w:t>
            </w:r>
          </w:p>
        </w:tc>
        <w:tc>
          <w:tcPr>
            <w:tcW w:w="1351" w:type="dxa"/>
            <w:tcBorders>
              <w:top w:val="single" w:sz="4" w:space="0" w:color="auto"/>
              <w:left w:val="nil"/>
              <w:bottom w:val="single" w:sz="4" w:space="0" w:color="auto"/>
              <w:right w:val="single" w:sz="4" w:space="0" w:color="auto"/>
            </w:tcBorders>
            <w:shd w:val="clear" w:color="auto" w:fill="D9D9D9"/>
            <w:vAlign w:val="center"/>
            <w:hideMark/>
          </w:tcPr>
          <w:p w14:paraId="5644A91A" w14:textId="77777777" w:rsidR="00A00372" w:rsidRDefault="00A00372" w:rsidP="00A00372">
            <w:pPr>
              <w:overflowPunct/>
              <w:autoSpaceDE/>
              <w:spacing w:before="0"/>
              <w:ind w:left="0" w:right="0"/>
              <w:rPr>
                <w:b/>
                <w:bCs/>
              </w:rPr>
            </w:pPr>
            <w:r>
              <w:rPr>
                <w:b/>
                <w:bCs/>
              </w:rPr>
              <w:t>SWAP (GB)</w:t>
            </w:r>
          </w:p>
        </w:tc>
      </w:tr>
      <w:tr w:rsidR="00A00372" w14:paraId="25056862" w14:textId="77777777" w:rsidTr="00237BF1">
        <w:trPr>
          <w:trHeight w:val="300"/>
        </w:trPr>
        <w:tc>
          <w:tcPr>
            <w:tcW w:w="1526" w:type="dxa"/>
            <w:tcBorders>
              <w:top w:val="nil"/>
              <w:left w:val="single" w:sz="4" w:space="0" w:color="auto"/>
              <w:bottom w:val="single" w:sz="4" w:space="0" w:color="auto"/>
              <w:right w:val="single" w:sz="4" w:space="0" w:color="auto"/>
            </w:tcBorders>
            <w:vAlign w:val="center"/>
            <w:hideMark/>
          </w:tcPr>
          <w:p w14:paraId="722EBF6D" w14:textId="77777777" w:rsidR="00A00372" w:rsidRDefault="00A00372" w:rsidP="00A00372">
            <w:pPr>
              <w:overflowPunct/>
              <w:autoSpaceDE/>
              <w:spacing w:before="0"/>
              <w:ind w:left="0" w:right="0"/>
              <w:rPr>
                <w:color w:val="000000"/>
              </w:rPr>
            </w:pPr>
            <w:r w:rsidRPr="00BF04F1">
              <w:rPr>
                <w:color w:val="000000"/>
              </w:rPr>
              <w:t>MASG-1SCVAPP2</w:t>
            </w:r>
            <w:r>
              <w:rPr>
                <w:color w:val="000000"/>
              </w:rPr>
              <w:t xml:space="preserve"> / FIDS</w:t>
            </w:r>
          </w:p>
        </w:tc>
        <w:tc>
          <w:tcPr>
            <w:tcW w:w="2341" w:type="dxa"/>
            <w:tcBorders>
              <w:top w:val="nil"/>
              <w:left w:val="nil"/>
              <w:bottom w:val="single" w:sz="4" w:space="0" w:color="auto"/>
              <w:right w:val="single" w:sz="4" w:space="0" w:color="auto"/>
            </w:tcBorders>
            <w:vAlign w:val="center"/>
            <w:hideMark/>
          </w:tcPr>
          <w:p w14:paraId="0672BBF3" w14:textId="77777777" w:rsidR="00A00372" w:rsidRDefault="00A00372" w:rsidP="00A00372">
            <w:pPr>
              <w:overflowPunct/>
              <w:autoSpaceDE/>
              <w:spacing w:before="0"/>
              <w:ind w:left="0" w:right="0"/>
              <w:rPr>
                <w:color w:val="000000"/>
                <w:lang w:eastAsia="en-US"/>
              </w:rPr>
            </w:pPr>
            <w:r>
              <w:rPr>
                <w:color w:val="000000"/>
              </w:rPr>
              <w:t xml:space="preserve">Standard DS2 v2(2 cores, 7 GB memory) </w:t>
            </w:r>
          </w:p>
        </w:tc>
        <w:tc>
          <w:tcPr>
            <w:tcW w:w="1981" w:type="dxa"/>
            <w:tcBorders>
              <w:top w:val="nil"/>
              <w:left w:val="nil"/>
              <w:bottom w:val="single" w:sz="4" w:space="0" w:color="auto"/>
              <w:right w:val="single" w:sz="4" w:space="0" w:color="auto"/>
            </w:tcBorders>
            <w:vAlign w:val="center"/>
            <w:hideMark/>
          </w:tcPr>
          <w:p w14:paraId="7AA11CC9" w14:textId="77777777" w:rsidR="00A00372" w:rsidRDefault="00A00372" w:rsidP="00A00372">
            <w:pPr>
              <w:overflowPunct/>
              <w:autoSpaceDE/>
              <w:spacing w:before="0"/>
              <w:ind w:left="0" w:right="0"/>
              <w:rPr>
                <w:color w:val="000000"/>
                <w:lang w:eastAsia="en-US"/>
              </w:rPr>
            </w:pPr>
            <w:r>
              <w:rPr>
                <w:color w:val="000000"/>
              </w:rPr>
              <w:t>RHEL 7.2</w:t>
            </w:r>
          </w:p>
        </w:tc>
        <w:tc>
          <w:tcPr>
            <w:tcW w:w="1470" w:type="dxa"/>
            <w:tcBorders>
              <w:top w:val="nil"/>
              <w:left w:val="nil"/>
              <w:bottom w:val="single" w:sz="4" w:space="0" w:color="auto"/>
              <w:right w:val="single" w:sz="4" w:space="0" w:color="auto"/>
            </w:tcBorders>
            <w:vAlign w:val="center"/>
            <w:hideMark/>
          </w:tcPr>
          <w:p w14:paraId="11DA3E1D" w14:textId="77777777" w:rsidR="00A00372" w:rsidRDefault="00A00372" w:rsidP="00A00372">
            <w:pPr>
              <w:overflowPunct/>
              <w:autoSpaceDE/>
              <w:spacing w:before="0"/>
              <w:ind w:left="0" w:right="0"/>
              <w:rPr>
                <w:color w:val="000000"/>
              </w:rPr>
            </w:pPr>
            <w:r>
              <w:rPr>
                <w:color w:val="000000"/>
              </w:rPr>
              <w:t>2</w:t>
            </w:r>
          </w:p>
        </w:tc>
        <w:tc>
          <w:tcPr>
            <w:tcW w:w="871" w:type="dxa"/>
            <w:tcBorders>
              <w:top w:val="nil"/>
              <w:left w:val="nil"/>
              <w:bottom w:val="single" w:sz="4" w:space="0" w:color="auto"/>
              <w:right w:val="single" w:sz="4" w:space="0" w:color="auto"/>
            </w:tcBorders>
            <w:vAlign w:val="center"/>
            <w:hideMark/>
          </w:tcPr>
          <w:p w14:paraId="7C8D9202" w14:textId="77777777" w:rsidR="00A00372" w:rsidRDefault="00967D79" w:rsidP="00A00372">
            <w:pPr>
              <w:overflowPunct/>
              <w:autoSpaceDE/>
              <w:spacing w:before="0"/>
              <w:ind w:left="0" w:right="0"/>
              <w:jc w:val="center"/>
              <w:rPr>
                <w:color w:val="000000"/>
              </w:rPr>
            </w:pPr>
            <w:r>
              <w:rPr>
                <w:color w:val="000000"/>
              </w:rPr>
              <w:t>4</w:t>
            </w:r>
          </w:p>
        </w:tc>
        <w:tc>
          <w:tcPr>
            <w:tcW w:w="1351" w:type="dxa"/>
            <w:tcBorders>
              <w:top w:val="nil"/>
              <w:left w:val="nil"/>
              <w:bottom w:val="single" w:sz="4" w:space="0" w:color="auto"/>
              <w:right w:val="single" w:sz="4" w:space="0" w:color="auto"/>
            </w:tcBorders>
            <w:vAlign w:val="center"/>
            <w:hideMark/>
          </w:tcPr>
          <w:p w14:paraId="5E274EC3" w14:textId="77777777" w:rsidR="00A00372" w:rsidRDefault="00A00372" w:rsidP="00A00372">
            <w:pPr>
              <w:overflowPunct/>
              <w:autoSpaceDE/>
              <w:spacing w:before="0"/>
              <w:ind w:left="0" w:right="0"/>
              <w:jc w:val="center"/>
              <w:rPr>
                <w:color w:val="000000"/>
              </w:rPr>
            </w:pPr>
            <w:r>
              <w:rPr>
                <w:color w:val="000000"/>
              </w:rPr>
              <w:t>8</w:t>
            </w:r>
          </w:p>
        </w:tc>
      </w:tr>
      <w:tr w:rsidR="00A00372" w14:paraId="1770C1FD" w14:textId="77777777" w:rsidTr="00237BF1">
        <w:trPr>
          <w:trHeight w:val="300"/>
        </w:trPr>
        <w:tc>
          <w:tcPr>
            <w:tcW w:w="1526" w:type="dxa"/>
            <w:tcBorders>
              <w:top w:val="nil"/>
              <w:left w:val="single" w:sz="4" w:space="0" w:color="auto"/>
              <w:bottom w:val="single" w:sz="4" w:space="0" w:color="auto"/>
              <w:right w:val="single" w:sz="4" w:space="0" w:color="auto"/>
            </w:tcBorders>
            <w:vAlign w:val="center"/>
            <w:hideMark/>
          </w:tcPr>
          <w:p w14:paraId="5B822D66" w14:textId="77777777" w:rsidR="00A00372" w:rsidRDefault="00A00372" w:rsidP="00A00372">
            <w:pPr>
              <w:overflowPunct/>
              <w:autoSpaceDE/>
              <w:spacing w:before="0"/>
              <w:ind w:left="0" w:right="0"/>
              <w:rPr>
                <w:color w:val="000000"/>
              </w:rPr>
            </w:pPr>
            <w:r w:rsidRPr="00BF04F1">
              <w:rPr>
                <w:color w:val="000000"/>
              </w:rPr>
              <w:t>MASG-</w:t>
            </w:r>
            <w:r>
              <w:rPr>
                <w:color w:val="000000"/>
              </w:rPr>
              <w:t>3</w:t>
            </w:r>
            <w:r w:rsidRPr="00BF04F1">
              <w:rPr>
                <w:color w:val="000000"/>
              </w:rPr>
              <w:t>SCVAPP2</w:t>
            </w:r>
            <w:r>
              <w:rPr>
                <w:color w:val="000000"/>
              </w:rPr>
              <w:t xml:space="preserve"> / FIDS</w:t>
            </w:r>
          </w:p>
        </w:tc>
        <w:tc>
          <w:tcPr>
            <w:tcW w:w="2341" w:type="dxa"/>
            <w:tcBorders>
              <w:top w:val="nil"/>
              <w:left w:val="nil"/>
              <w:bottom w:val="single" w:sz="4" w:space="0" w:color="auto"/>
              <w:right w:val="single" w:sz="4" w:space="0" w:color="auto"/>
            </w:tcBorders>
            <w:vAlign w:val="center"/>
            <w:hideMark/>
          </w:tcPr>
          <w:p w14:paraId="2C148BEE" w14:textId="77777777" w:rsidR="00A00372" w:rsidRDefault="00A00372" w:rsidP="00A00372">
            <w:pPr>
              <w:overflowPunct/>
              <w:autoSpaceDE/>
              <w:spacing w:before="0"/>
              <w:ind w:left="0" w:right="0"/>
              <w:rPr>
                <w:color w:val="000000"/>
              </w:rPr>
            </w:pPr>
            <w:r>
              <w:rPr>
                <w:color w:val="000000"/>
              </w:rPr>
              <w:t>Standard A2_v2 (2 cores, 4 GB memory)</w:t>
            </w:r>
          </w:p>
        </w:tc>
        <w:tc>
          <w:tcPr>
            <w:tcW w:w="1981" w:type="dxa"/>
            <w:tcBorders>
              <w:top w:val="nil"/>
              <w:left w:val="nil"/>
              <w:bottom w:val="single" w:sz="4" w:space="0" w:color="auto"/>
              <w:right w:val="single" w:sz="4" w:space="0" w:color="auto"/>
            </w:tcBorders>
            <w:vAlign w:val="center"/>
            <w:hideMark/>
          </w:tcPr>
          <w:p w14:paraId="2B48F630" w14:textId="77777777" w:rsidR="00A00372" w:rsidRDefault="00A00372" w:rsidP="00A00372">
            <w:pPr>
              <w:overflowPunct/>
              <w:autoSpaceDE/>
              <w:spacing w:before="0"/>
              <w:ind w:left="0" w:right="0"/>
              <w:rPr>
                <w:color w:val="000000"/>
              </w:rPr>
            </w:pPr>
            <w:r>
              <w:rPr>
                <w:color w:val="000000"/>
              </w:rPr>
              <w:t>RHEL 7.2</w:t>
            </w:r>
          </w:p>
        </w:tc>
        <w:tc>
          <w:tcPr>
            <w:tcW w:w="1470" w:type="dxa"/>
            <w:tcBorders>
              <w:top w:val="nil"/>
              <w:left w:val="nil"/>
              <w:bottom w:val="single" w:sz="4" w:space="0" w:color="auto"/>
              <w:right w:val="single" w:sz="4" w:space="0" w:color="auto"/>
            </w:tcBorders>
            <w:vAlign w:val="center"/>
            <w:hideMark/>
          </w:tcPr>
          <w:p w14:paraId="29196947" w14:textId="77777777" w:rsidR="00A00372" w:rsidRDefault="00A00372" w:rsidP="00A00372">
            <w:pPr>
              <w:overflowPunct/>
              <w:autoSpaceDE/>
              <w:spacing w:before="0"/>
              <w:ind w:left="0" w:right="0"/>
              <w:rPr>
                <w:color w:val="000000"/>
              </w:rPr>
            </w:pPr>
            <w:r>
              <w:rPr>
                <w:color w:val="000000"/>
              </w:rPr>
              <w:t>2</w:t>
            </w:r>
          </w:p>
        </w:tc>
        <w:tc>
          <w:tcPr>
            <w:tcW w:w="871" w:type="dxa"/>
            <w:tcBorders>
              <w:top w:val="nil"/>
              <w:left w:val="nil"/>
              <w:bottom w:val="single" w:sz="4" w:space="0" w:color="auto"/>
              <w:right w:val="single" w:sz="4" w:space="0" w:color="auto"/>
            </w:tcBorders>
            <w:vAlign w:val="center"/>
            <w:hideMark/>
          </w:tcPr>
          <w:p w14:paraId="4EE89A77" w14:textId="77777777" w:rsidR="00A00372" w:rsidRDefault="00A00372" w:rsidP="00A00372">
            <w:pPr>
              <w:overflowPunct/>
              <w:autoSpaceDE/>
              <w:spacing w:before="0"/>
              <w:ind w:left="0" w:right="0"/>
              <w:jc w:val="center"/>
              <w:rPr>
                <w:color w:val="000000"/>
              </w:rPr>
            </w:pPr>
            <w:r>
              <w:rPr>
                <w:color w:val="000000"/>
              </w:rPr>
              <w:t>4</w:t>
            </w:r>
          </w:p>
        </w:tc>
        <w:tc>
          <w:tcPr>
            <w:tcW w:w="1351" w:type="dxa"/>
            <w:tcBorders>
              <w:top w:val="nil"/>
              <w:left w:val="nil"/>
              <w:bottom w:val="single" w:sz="4" w:space="0" w:color="auto"/>
              <w:right w:val="single" w:sz="4" w:space="0" w:color="auto"/>
            </w:tcBorders>
            <w:vAlign w:val="center"/>
            <w:hideMark/>
          </w:tcPr>
          <w:p w14:paraId="4C7AA09F" w14:textId="77777777" w:rsidR="00A00372" w:rsidRDefault="00A00372" w:rsidP="00A00372">
            <w:pPr>
              <w:overflowPunct/>
              <w:autoSpaceDE/>
              <w:spacing w:before="0"/>
              <w:ind w:left="0" w:right="0"/>
              <w:jc w:val="center"/>
              <w:rPr>
                <w:color w:val="000000"/>
              </w:rPr>
            </w:pPr>
            <w:r>
              <w:rPr>
                <w:color w:val="000000"/>
              </w:rPr>
              <w:t>8</w:t>
            </w:r>
          </w:p>
        </w:tc>
      </w:tr>
    </w:tbl>
    <w:p w14:paraId="5BCED2A9" w14:textId="77777777" w:rsidR="006A6F19" w:rsidRDefault="006A6F19" w:rsidP="006A6F19">
      <w:pPr>
        <w:pStyle w:val="Caption"/>
        <w:jc w:val="center"/>
      </w:pPr>
      <w:r>
        <w:t>Table 11: Hardware Specifications</w:t>
      </w:r>
    </w:p>
    <w:p w14:paraId="28748FBD" w14:textId="77777777" w:rsidR="00EE5351" w:rsidRDefault="00EE5351" w:rsidP="00B273A2">
      <w:pPr>
        <w:pStyle w:val="Heading2"/>
        <w:numPr>
          <w:ilvl w:val="2"/>
          <w:numId w:val="9"/>
        </w:numPr>
        <w:ind w:left="810" w:hanging="360"/>
      </w:pPr>
      <w:bookmarkStart w:id="579" w:name="__RefHeading___Toc502917511"/>
      <w:bookmarkStart w:id="580" w:name="_Toc10046990"/>
      <w:bookmarkEnd w:id="579"/>
      <w:r>
        <w:t>Software Specifications</w:t>
      </w:r>
      <w:bookmarkEnd w:id="580"/>
    </w:p>
    <w:p w14:paraId="1ABB002F" w14:textId="77777777" w:rsidR="00A00372" w:rsidRDefault="00A00372" w:rsidP="00A00372">
      <w:pPr>
        <w:ind w:left="720"/>
        <w:rPr>
          <w:rFonts w:cs="Times New Roman"/>
          <w:lang w:eastAsia="en-US"/>
        </w:rPr>
      </w:pPr>
      <w:proofErr w:type="gramStart"/>
      <w:r>
        <w:t>The below table shows the software specification of SCV servers.</w:t>
      </w:r>
      <w:proofErr w:type="gramEnd"/>
    </w:p>
    <w:p w14:paraId="1302B93C" w14:textId="77777777" w:rsidR="00EE5351" w:rsidRDefault="00EE5351">
      <w:pPr>
        <w:pStyle w:val="BodyText"/>
        <w:rPr>
          <w:lang w:val="en-US"/>
        </w:rPr>
      </w:pPr>
    </w:p>
    <w:tbl>
      <w:tblPr>
        <w:tblW w:w="9510" w:type="dxa"/>
        <w:tblInd w:w="524" w:type="dxa"/>
        <w:tblLayout w:type="fixed"/>
        <w:tblLook w:val="0000" w:firstRow="0" w:lastRow="0" w:firstColumn="0" w:lastColumn="0" w:noHBand="0" w:noVBand="0"/>
      </w:tblPr>
      <w:tblGrid>
        <w:gridCol w:w="1505"/>
        <w:gridCol w:w="4367"/>
        <w:gridCol w:w="3638"/>
      </w:tblGrid>
      <w:tr w:rsidR="00EE5351" w14:paraId="39C0DF9D" w14:textId="77777777" w:rsidTr="006A6F19">
        <w:trPr>
          <w:cantSplit/>
          <w:trHeight w:val="341"/>
        </w:trPr>
        <w:tc>
          <w:tcPr>
            <w:tcW w:w="1505" w:type="dxa"/>
            <w:tcBorders>
              <w:top w:val="single" w:sz="4" w:space="0" w:color="000000"/>
              <w:left w:val="single" w:sz="4" w:space="0" w:color="000000"/>
              <w:bottom w:val="single" w:sz="4" w:space="0" w:color="000000"/>
            </w:tcBorders>
            <w:shd w:val="clear" w:color="auto" w:fill="D8D8D8"/>
          </w:tcPr>
          <w:p w14:paraId="6A88E213" w14:textId="77777777" w:rsidR="00EE5351" w:rsidRDefault="00EE5351">
            <w:pPr>
              <w:pStyle w:val="BodyText"/>
              <w:spacing w:before="60" w:after="60"/>
              <w:ind w:left="0"/>
              <w:rPr>
                <w:b/>
                <w:bCs/>
                <w:iCs/>
                <w:sz w:val="20"/>
                <w:lang w:val="en-US"/>
              </w:rPr>
            </w:pPr>
            <w:r>
              <w:rPr>
                <w:b/>
                <w:iCs/>
                <w:sz w:val="20"/>
                <w:lang w:val="en-US"/>
              </w:rPr>
              <w:t>No</w:t>
            </w:r>
          </w:p>
        </w:tc>
        <w:tc>
          <w:tcPr>
            <w:tcW w:w="4367" w:type="dxa"/>
            <w:tcBorders>
              <w:top w:val="single" w:sz="4" w:space="0" w:color="000000"/>
              <w:left w:val="single" w:sz="4" w:space="0" w:color="000000"/>
              <w:bottom w:val="single" w:sz="4" w:space="0" w:color="000000"/>
            </w:tcBorders>
            <w:shd w:val="clear" w:color="auto" w:fill="D8D8D8"/>
          </w:tcPr>
          <w:p w14:paraId="2055E459" w14:textId="77777777" w:rsidR="00EE5351" w:rsidRDefault="00EE5351">
            <w:pPr>
              <w:pStyle w:val="BodyText"/>
              <w:spacing w:before="60" w:after="60"/>
              <w:ind w:left="0"/>
              <w:rPr>
                <w:b/>
                <w:bCs/>
                <w:iCs/>
                <w:sz w:val="20"/>
                <w:lang w:val="en-US"/>
              </w:rPr>
            </w:pPr>
            <w:r>
              <w:rPr>
                <w:b/>
                <w:bCs/>
                <w:iCs/>
                <w:sz w:val="20"/>
                <w:lang w:val="en-US"/>
              </w:rPr>
              <w:t>Software</w:t>
            </w:r>
          </w:p>
        </w:tc>
        <w:tc>
          <w:tcPr>
            <w:tcW w:w="3638" w:type="dxa"/>
            <w:tcBorders>
              <w:top w:val="single" w:sz="4" w:space="0" w:color="000000"/>
              <w:left w:val="single" w:sz="4" w:space="0" w:color="000000"/>
              <w:bottom w:val="single" w:sz="4" w:space="0" w:color="000000"/>
              <w:right w:val="single" w:sz="4" w:space="0" w:color="000000"/>
            </w:tcBorders>
            <w:shd w:val="clear" w:color="auto" w:fill="D8D8D8"/>
          </w:tcPr>
          <w:p w14:paraId="1A25DDF6" w14:textId="77777777" w:rsidR="00EE5351" w:rsidRDefault="00EE5351">
            <w:pPr>
              <w:pStyle w:val="BodyText"/>
              <w:spacing w:before="60" w:after="60"/>
              <w:ind w:left="0"/>
            </w:pPr>
            <w:r>
              <w:rPr>
                <w:b/>
                <w:bCs/>
                <w:iCs/>
                <w:sz w:val="20"/>
                <w:lang w:val="en-US"/>
              </w:rPr>
              <w:t>Specification</w:t>
            </w:r>
          </w:p>
        </w:tc>
      </w:tr>
      <w:tr w:rsidR="00EE5351" w14:paraId="43CCD787" w14:textId="77777777" w:rsidTr="006A6F19">
        <w:trPr>
          <w:cantSplit/>
          <w:trHeight w:val="542"/>
        </w:trPr>
        <w:tc>
          <w:tcPr>
            <w:tcW w:w="1505" w:type="dxa"/>
            <w:tcBorders>
              <w:top w:val="single" w:sz="4" w:space="0" w:color="000000"/>
              <w:left w:val="single" w:sz="4" w:space="0" w:color="000000"/>
              <w:bottom w:val="single" w:sz="4" w:space="0" w:color="000000"/>
            </w:tcBorders>
            <w:shd w:val="clear" w:color="auto" w:fill="auto"/>
          </w:tcPr>
          <w:p w14:paraId="374F5B2F"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7A69E90C" w14:textId="77777777" w:rsidR="00EE5351" w:rsidRDefault="00EE5351">
            <w:pPr>
              <w:pStyle w:val="BodyText"/>
              <w:spacing w:before="60" w:after="60"/>
              <w:ind w:left="0"/>
              <w:rPr>
                <w:sz w:val="20"/>
                <w:lang w:val="en-US"/>
              </w:rPr>
            </w:pPr>
            <w:r>
              <w:rPr>
                <w:sz w:val="20"/>
                <w:lang w:val="en-US"/>
              </w:rPr>
              <w:t>Application &amp; Database Server Operating System</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4C1E5C6E" w14:textId="77777777" w:rsidR="00EE5351" w:rsidRDefault="00EE5351">
            <w:pPr>
              <w:pStyle w:val="BodyText"/>
              <w:spacing w:before="60" w:after="60"/>
              <w:ind w:left="0"/>
            </w:pPr>
            <w:r>
              <w:rPr>
                <w:sz w:val="20"/>
                <w:lang w:val="en-US"/>
              </w:rPr>
              <w:t>RHEL 7.2</w:t>
            </w:r>
          </w:p>
        </w:tc>
      </w:tr>
      <w:tr w:rsidR="00EE5351" w14:paraId="36CBFB12" w14:textId="77777777" w:rsidTr="006A6F19">
        <w:trPr>
          <w:cantSplit/>
          <w:trHeight w:val="542"/>
        </w:trPr>
        <w:tc>
          <w:tcPr>
            <w:tcW w:w="1505" w:type="dxa"/>
            <w:tcBorders>
              <w:top w:val="single" w:sz="4" w:space="0" w:color="000000"/>
              <w:left w:val="single" w:sz="4" w:space="0" w:color="000000"/>
              <w:bottom w:val="single" w:sz="4" w:space="0" w:color="000000"/>
            </w:tcBorders>
            <w:shd w:val="clear" w:color="auto" w:fill="auto"/>
          </w:tcPr>
          <w:p w14:paraId="247541A4"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41640420" w14:textId="77777777" w:rsidR="00EE5351" w:rsidRDefault="00EE5351">
            <w:pPr>
              <w:pStyle w:val="BodyText"/>
              <w:spacing w:before="60" w:after="60"/>
              <w:ind w:left="0"/>
              <w:rPr>
                <w:sz w:val="20"/>
                <w:lang w:val="en-US"/>
              </w:rPr>
            </w:pPr>
            <w:r>
              <w:rPr>
                <w:sz w:val="20"/>
                <w:lang w:val="en-US"/>
              </w:rPr>
              <w:t xml:space="preserve">Programming Language </w:t>
            </w:r>
            <w:r w:rsidR="00967D79">
              <w:rPr>
                <w:sz w:val="20"/>
                <w:lang w:val="en-US"/>
              </w:rPr>
              <w:t>–</w:t>
            </w:r>
            <w:r>
              <w:rPr>
                <w:sz w:val="20"/>
                <w:lang w:val="en-US"/>
              </w:rPr>
              <w:t xml:space="preserve"> UI</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34FF0768" w14:textId="77777777" w:rsidR="00EE5351" w:rsidRDefault="00EE5351">
            <w:pPr>
              <w:pStyle w:val="BodyText"/>
              <w:spacing w:before="60" w:after="60"/>
              <w:ind w:left="0"/>
            </w:pPr>
            <w:r>
              <w:rPr>
                <w:sz w:val="20"/>
                <w:lang w:val="en-US"/>
              </w:rPr>
              <w:t>Angular JS, Spring, Hibernate</w:t>
            </w:r>
            <w:r w:rsidR="00DA1E1D">
              <w:rPr>
                <w:sz w:val="20"/>
                <w:lang w:val="en-US"/>
              </w:rPr>
              <w:t xml:space="preserve">, Java </w:t>
            </w:r>
          </w:p>
        </w:tc>
      </w:tr>
      <w:tr w:rsidR="00EE5351" w14:paraId="21D6EFB9" w14:textId="77777777" w:rsidTr="006A6F19">
        <w:trPr>
          <w:cantSplit/>
          <w:trHeight w:val="341"/>
        </w:trPr>
        <w:tc>
          <w:tcPr>
            <w:tcW w:w="1505" w:type="dxa"/>
            <w:tcBorders>
              <w:top w:val="single" w:sz="4" w:space="0" w:color="000000"/>
              <w:left w:val="single" w:sz="4" w:space="0" w:color="000000"/>
              <w:bottom w:val="single" w:sz="4" w:space="0" w:color="000000"/>
            </w:tcBorders>
            <w:shd w:val="clear" w:color="auto" w:fill="auto"/>
          </w:tcPr>
          <w:p w14:paraId="4A6BB6A8"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214B320F" w14:textId="77777777" w:rsidR="00EE5351" w:rsidRDefault="00EE5351">
            <w:pPr>
              <w:pStyle w:val="BodyText"/>
              <w:spacing w:before="60" w:after="60"/>
              <w:ind w:left="0"/>
              <w:rPr>
                <w:sz w:val="20"/>
                <w:lang w:val="en-US"/>
              </w:rPr>
            </w:pPr>
            <w:r>
              <w:rPr>
                <w:sz w:val="20"/>
                <w:lang w:val="en-US"/>
              </w:rPr>
              <w:t xml:space="preserve">Programming Language </w:t>
            </w:r>
            <w:r w:rsidR="00967D79">
              <w:rPr>
                <w:sz w:val="20"/>
                <w:lang w:val="en-US"/>
              </w:rPr>
              <w:t>–</w:t>
            </w:r>
            <w:r>
              <w:rPr>
                <w:sz w:val="20"/>
                <w:lang w:val="en-US"/>
              </w:rPr>
              <w:t xml:space="preserve"> DB</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5CCC39EC" w14:textId="77777777" w:rsidR="00EE5351" w:rsidRDefault="00023673">
            <w:pPr>
              <w:pStyle w:val="BodyText"/>
              <w:spacing w:before="60" w:after="60"/>
              <w:ind w:left="0"/>
            </w:pPr>
            <w:r>
              <w:rPr>
                <w:sz w:val="20"/>
                <w:lang w:val="en-US"/>
              </w:rPr>
              <w:t>DB2</w:t>
            </w:r>
          </w:p>
        </w:tc>
      </w:tr>
      <w:tr w:rsidR="00EE5351" w14:paraId="743DED34" w14:textId="77777777" w:rsidTr="006A6F19">
        <w:trPr>
          <w:cantSplit/>
          <w:trHeight w:val="562"/>
        </w:trPr>
        <w:tc>
          <w:tcPr>
            <w:tcW w:w="1505" w:type="dxa"/>
            <w:tcBorders>
              <w:top w:val="single" w:sz="4" w:space="0" w:color="000000"/>
              <w:left w:val="single" w:sz="4" w:space="0" w:color="000000"/>
              <w:bottom w:val="single" w:sz="4" w:space="0" w:color="000000"/>
            </w:tcBorders>
            <w:shd w:val="clear" w:color="auto" w:fill="auto"/>
          </w:tcPr>
          <w:p w14:paraId="4DB74FA4"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0C7732B4" w14:textId="77777777" w:rsidR="00EE5351" w:rsidRDefault="00EE5351">
            <w:pPr>
              <w:pStyle w:val="BodyText"/>
              <w:spacing w:before="60" w:after="60"/>
              <w:ind w:left="0"/>
              <w:rPr>
                <w:sz w:val="20"/>
                <w:lang w:val="en-US"/>
              </w:rPr>
            </w:pPr>
            <w:r>
              <w:rPr>
                <w:sz w:val="20"/>
                <w:lang w:val="en-US"/>
              </w:rPr>
              <w:t>Front-end</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53E0DAFD" w14:textId="77777777" w:rsidR="00EE5351" w:rsidRDefault="00EE5351">
            <w:pPr>
              <w:pStyle w:val="BodyText"/>
              <w:spacing w:before="60" w:after="60"/>
              <w:ind w:left="0" w:right="480"/>
            </w:pPr>
            <w:r>
              <w:rPr>
                <w:sz w:val="20"/>
                <w:lang w:val="en-US"/>
              </w:rPr>
              <w:t>IE 8+, Firefox 5+, Chrome 18+, Safari 5+, Opera 9+</w:t>
            </w:r>
          </w:p>
        </w:tc>
      </w:tr>
      <w:tr w:rsidR="00EE5351" w14:paraId="192A4863" w14:textId="77777777" w:rsidTr="006A6F19">
        <w:trPr>
          <w:cantSplit/>
          <w:trHeight w:val="321"/>
        </w:trPr>
        <w:tc>
          <w:tcPr>
            <w:tcW w:w="1505" w:type="dxa"/>
            <w:tcBorders>
              <w:top w:val="single" w:sz="4" w:space="0" w:color="000000"/>
              <w:left w:val="single" w:sz="4" w:space="0" w:color="000000"/>
              <w:bottom w:val="single" w:sz="4" w:space="0" w:color="000000"/>
            </w:tcBorders>
            <w:shd w:val="clear" w:color="auto" w:fill="auto"/>
          </w:tcPr>
          <w:p w14:paraId="06C1E72B"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57CE1916" w14:textId="77777777" w:rsidR="00EE5351" w:rsidRDefault="00EE5351">
            <w:pPr>
              <w:pStyle w:val="BodyText"/>
              <w:spacing w:before="60" w:after="60"/>
              <w:ind w:left="0"/>
              <w:rPr>
                <w:sz w:val="20"/>
                <w:lang w:val="en-US"/>
              </w:rPr>
            </w:pPr>
            <w:r>
              <w:rPr>
                <w:sz w:val="20"/>
                <w:lang w:val="en-US"/>
              </w:rPr>
              <w:t>Database</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18A5513D" w14:textId="77777777" w:rsidR="00EE5351" w:rsidRDefault="005D6C69">
            <w:pPr>
              <w:pStyle w:val="BodyText"/>
              <w:spacing w:before="60" w:after="60"/>
              <w:ind w:left="0"/>
            </w:pPr>
            <w:r>
              <w:rPr>
                <w:sz w:val="20"/>
                <w:lang w:val="en-US"/>
              </w:rPr>
              <w:t>DB2</w:t>
            </w:r>
          </w:p>
        </w:tc>
      </w:tr>
      <w:tr w:rsidR="00EE5351" w14:paraId="26BDFD39" w14:textId="77777777" w:rsidTr="006A6F19">
        <w:trPr>
          <w:cantSplit/>
          <w:trHeight w:val="341"/>
        </w:trPr>
        <w:tc>
          <w:tcPr>
            <w:tcW w:w="1505" w:type="dxa"/>
            <w:tcBorders>
              <w:top w:val="single" w:sz="4" w:space="0" w:color="000000"/>
              <w:left w:val="single" w:sz="4" w:space="0" w:color="000000"/>
              <w:bottom w:val="single" w:sz="4" w:space="0" w:color="000000"/>
            </w:tcBorders>
            <w:shd w:val="clear" w:color="auto" w:fill="auto"/>
          </w:tcPr>
          <w:p w14:paraId="0627AC6D"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3B0E7663" w14:textId="77777777" w:rsidR="00EE5351" w:rsidRDefault="00EE5351">
            <w:pPr>
              <w:pStyle w:val="BodyText"/>
              <w:spacing w:before="60" w:after="60"/>
              <w:ind w:left="0"/>
              <w:rPr>
                <w:sz w:val="20"/>
                <w:lang w:val="en-US"/>
              </w:rPr>
            </w:pPr>
            <w:r>
              <w:rPr>
                <w:sz w:val="20"/>
                <w:lang w:val="en-US"/>
              </w:rPr>
              <w:t>Operating System</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34E094EC" w14:textId="77777777" w:rsidR="00EE5351" w:rsidRDefault="00EE5351">
            <w:pPr>
              <w:pStyle w:val="BodyText"/>
              <w:spacing w:before="60" w:after="60"/>
              <w:ind w:left="0"/>
            </w:pPr>
            <w:r>
              <w:rPr>
                <w:sz w:val="20"/>
                <w:lang w:val="en-US"/>
              </w:rPr>
              <w:t>Windows</w:t>
            </w:r>
            <w:r w:rsidR="005C0FF4">
              <w:rPr>
                <w:sz w:val="20"/>
                <w:lang w:val="en-US"/>
              </w:rPr>
              <w:t xml:space="preserve"> 7 and above</w:t>
            </w:r>
          </w:p>
        </w:tc>
      </w:tr>
      <w:tr w:rsidR="00EE5351" w14:paraId="475958D4" w14:textId="77777777" w:rsidTr="006A6F19">
        <w:trPr>
          <w:cantSplit/>
          <w:trHeight w:val="341"/>
        </w:trPr>
        <w:tc>
          <w:tcPr>
            <w:tcW w:w="1505" w:type="dxa"/>
            <w:tcBorders>
              <w:top w:val="single" w:sz="4" w:space="0" w:color="000000"/>
              <w:left w:val="single" w:sz="4" w:space="0" w:color="000000"/>
              <w:bottom w:val="single" w:sz="4" w:space="0" w:color="000000"/>
            </w:tcBorders>
            <w:shd w:val="clear" w:color="auto" w:fill="auto"/>
          </w:tcPr>
          <w:p w14:paraId="61A8453A"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0F74B3E4" w14:textId="77777777" w:rsidR="00EE5351" w:rsidRDefault="00EE5351">
            <w:pPr>
              <w:pStyle w:val="BodyText"/>
              <w:spacing w:before="60" w:after="60"/>
              <w:ind w:left="0"/>
              <w:rPr>
                <w:sz w:val="20"/>
                <w:lang w:val="en-US"/>
              </w:rPr>
            </w:pPr>
            <w:r>
              <w:rPr>
                <w:sz w:val="20"/>
                <w:lang w:val="en-US"/>
              </w:rPr>
              <w:t>Application</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0B25E1F0" w14:textId="77777777" w:rsidR="00EE5351" w:rsidRDefault="00EE5351">
            <w:pPr>
              <w:pStyle w:val="BodyText"/>
              <w:spacing w:before="60" w:after="60"/>
              <w:ind w:left="0"/>
            </w:pPr>
            <w:r>
              <w:rPr>
                <w:sz w:val="20"/>
                <w:lang w:val="en-US"/>
              </w:rPr>
              <w:t>Tomcat 8.5.9</w:t>
            </w:r>
          </w:p>
        </w:tc>
      </w:tr>
      <w:tr w:rsidR="00EE5351" w14:paraId="72E0C36C" w14:textId="77777777" w:rsidTr="006A6F19">
        <w:trPr>
          <w:cantSplit/>
          <w:trHeight w:val="341"/>
        </w:trPr>
        <w:tc>
          <w:tcPr>
            <w:tcW w:w="1505" w:type="dxa"/>
            <w:tcBorders>
              <w:top w:val="single" w:sz="4" w:space="0" w:color="000000"/>
              <w:left w:val="single" w:sz="4" w:space="0" w:color="000000"/>
              <w:bottom w:val="single" w:sz="4" w:space="0" w:color="000000"/>
            </w:tcBorders>
            <w:shd w:val="clear" w:color="auto" w:fill="auto"/>
          </w:tcPr>
          <w:p w14:paraId="49B19009" w14:textId="77777777" w:rsidR="00EE5351" w:rsidRDefault="00EE5351" w:rsidP="00B273A2">
            <w:pPr>
              <w:pStyle w:val="BodyText"/>
              <w:numPr>
                <w:ilvl w:val="0"/>
                <w:numId w:val="19"/>
              </w:numPr>
              <w:tabs>
                <w:tab w:val="left" w:pos="720"/>
              </w:tabs>
              <w:overflowPunct/>
              <w:autoSpaceDE/>
              <w:snapToGrid w:val="0"/>
              <w:spacing w:before="60" w:after="60"/>
              <w:ind w:right="0"/>
              <w:jc w:val="both"/>
              <w:textAlignment w:val="auto"/>
              <w:rPr>
                <w:sz w:val="20"/>
                <w:lang w:val="en-US"/>
              </w:rPr>
            </w:pPr>
          </w:p>
        </w:tc>
        <w:tc>
          <w:tcPr>
            <w:tcW w:w="4367" w:type="dxa"/>
            <w:tcBorders>
              <w:top w:val="single" w:sz="4" w:space="0" w:color="000000"/>
              <w:left w:val="single" w:sz="4" w:space="0" w:color="000000"/>
              <w:bottom w:val="single" w:sz="4" w:space="0" w:color="000000"/>
            </w:tcBorders>
            <w:shd w:val="clear" w:color="auto" w:fill="auto"/>
          </w:tcPr>
          <w:p w14:paraId="3BEF8D00" w14:textId="77777777" w:rsidR="00EE5351" w:rsidRDefault="00EE5351">
            <w:pPr>
              <w:pStyle w:val="BodyText"/>
              <w:spacing w:before="60" w:after="60"/>
              <w:ind w:left="0"/>
              <w:rPr>
                <w:sz w:val="20"/>
                <w:lang w:val="en-US"/>
              </w:rPr>
            </w:pPr>
            <w:r>
              <w:rPr>
                <w:sz w:val="20"/>
                <w:lang w:val="en-US"/>
              </w:rPr>
              <w:t>Webserver</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14:paraId="700109C5" w14:textId="77777777" w:rsidR="00EE5351" w:rsidRDefault="00EE5351" w:rsidP="00570B1D">
            <w:pPr>
              <w:pStyle w:val="BodyText"/>
              <w:keepNext/>
              <w:spacing w:before="60" w:after="60"/>
              <w:ind w:left="0"/>
            </w:pPr>
            <w:r>
              <w:rPr>
                <w:sz w:val="20"/>
                <w:lang w:val="en-US"/>
              </w:rPr>
              <w:t>Apache 2.4.23</w:t>
            </w:r>
          </w:p>
        </w:tc>
      </w:tr>
    </w:tbl>
    <w:p w14:paraId="33B605FD" w14:textId="77777777" w:rsidR="00570B1D" w:rsidRDefault="00570B1D" w:rsidP="00783435">
      <w:pPr>
        <w:pStyle w:val="Caption"/>
        <w:jc w:val="center"/>
      </w:pPr>
      <w:bookmarkStart w:id="581" w:name="_Toc511398188"/>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1</w:t>
      </w:r>
      <w:r w:rsidR="00653704">
        <w:rPr>
          <w:noProof/>
        </w:rPr>
        <w:fldChar w:fldCharType="end"/>
      </w:r>
      <w:r w:rsidR="00A00372">
        <w:t>2</w:t>
      </w:r>
      <w:r w:rsidR="00783435">
        <w:t>: Software Specifications</w:t>
      </w:r>
      <w:bookmarkEnd w:id="581"/>
    </w:p>
    <w:p w14:paraId="69108935" w14:textId="77777777" w:rsidR="00EE5351" w:rsidRDefault="00A00372" w:rsidP="00B273A2">
      <w:pPr>
        <w:pStyle w:val="Heading2"/>
        <w:numPr>
          <w:ilvl w:val="2"/>
          <w:numId w:val="9"/>
        </w:numPr>
        <w:rPr>
          <w:iCs/>
          <w:color w:val="000000"/>
        </w:rPr>
      </w:pPr>
      <w:bookmarkStart w:id="582" w:name="__RefHeading___Toc502917512"/>
      <w:bookmarkEnd w:id="582"/>
      <w:r>
        <w:rPr>
          <w:color w:val="000000"/>
        </w:rPr>
        <w:br w:type="page"/>
      </w:r>
      <w:bookmarkStart w:id="583" w:name="_Toc10046991"/>
      <w:r w:rsidR="00EE5351">
        <w:rPr>
          <w:color w:val="000000"/>
        </w:rPr>
        <w:lastRenderedPageBreak/>
        <w:t>Communication / Network Specification</w:t>
      </w:r>
      <w:bookmarkEnd w:id="583"/>
    </w:p>
    <w:p w14:paraId="3A6CAF57" w14:textId="77777777" w:rsidR="00E27790" w:rsidRDefault="00E27790" w:rsidP="00E27790">
      <w:pPr>
        <w:pStyle w:val="BodyText"/>
        <w:numPr>
          <w:ilvl w:val="12"/>
          <w:numId w:val="0"/>
        </w:numPr>
        <w:ind w:left="434"/>
        <w:rPr>
          <w:rFonts w:cs="Times New Roman"/>
          <w:sz w:val="20"/>
          <w:lang w:eastAsia="x-none"/>
        </w:rPr>
      </w:pPr>
      <w:bookmarkStart w:id="584" w:name="_Toc511398189"/>
      <w:r>
        <w:rPr>
          <w:sz w:val="20"/>
        </w:rPr>
        <w:t xml:space="preserve">The below table shows the </w:t>
      </w:r>
      <w:r>
        <w:rPr>
          <w:sz w:val="20"/>
          <w:lang w:val="en-US"/>
        </w:rPr>
        <w:t>communication/network</w:t>
      </w:r>
      <w:r>
        <w:rPr>
          <w:sz w:val="20"/>
        </w:rPr>
        <w:t xml:space="preserve"> specification of SCV servers.</w:t>
      </w:r>
    </w:p>
    <w:p w14:paraId="768F6475" w14:textId="77777777" w:rsidR="00E27790" w:rsidRDefault="00E27790" w:rsidP="00E27790">
      <w:pPr>
        <w:pStyle w:val="BodyText"/>
        <w:numPr>
          <w:ilvl w:val="12"/>
          <w:numId w:val="0"/>
        </w:numPr>
        <w:ind w:left="434"/>
        <w:rPr>
          <w:i/>
          <w:iCs/>
          <w:color w:val="0000FF"/>
          <w:sz w:val="20"/>
        </w:rPr>
      </w:pPr>
    </w:p>
    <w:tbl>
      <w:tblPr>
        <w:tblW w:w="89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2552"/>
        <w:gridCol w:w="4965"/>
      </w:tblGrid>
      <w:tr w:rsidR="00E27790" w14:paraId="0121AADE" w14:textId="77777777" w:rsidTr="00E27790">
        <w:tc>
          <w:tcPr>
            <w:tcW w:w="1393" w:type="dxa"/>
            <w:tcBorders>
              <w:top w:val="single" w:sz="4" w:space="0" w:color="auto"/>
              <w:left w:val="single" w:sz="4" w:space="0" w:color="auto"/>
              <w:bottom w:val="single" w:sz="4" w:space="0" w:color="auto"/>
              <w:right w:val="single" w:sz="4" w:space="0" w:color="auto"/>
            </w:tcBorders>
            <w:shd w:val="pct15" w:color="auto" w:fill="FFFFFF"/>
            <w:hideMark/>
          </w:tcPr>
          <w:p w14:paraId="760DE41F" w14:textId="77777777" w:rsidR="00E27790" w:rsidRDefault="00E27790">
            <w:pPr>
              <w:pStyle w:val="BodyText"/>
              <w:numPr>
                <w:ilvl w:val="12"/>
                <w:numId w:val="0"/>
              </w:numPr>
              <w:spacing w:before="60" w:after="60"/>
              <w:rPr>
                <w:b/>
                <w:iCs/>
                <w:sz w:val="20"/>
                <w:lang w:val="en-US" w:eastAsia="en-US"/>
              </w:rPr>
            </w:pPr>
            <w:r>
              <w:rPr>
                <w:b/>
                <w:iCs/>
                <w:sz w:val="20"/>
                <w:lang w:val="en-US" w:eastAsia="en-US"/>
              </w:rPr>
              <w:t>No</w:t>
            </w:r>
          </w:p>
        </w:tc>
        <w:tc>
          <w:tcPr>
            <w:tcW w:w="2552" w:type="dxa"/>
            <w:tcBorders>
              <w:top w:val="single" w:sz="4" w:space="0" w:color="auto"/>
              <w:left w:val="single" w:sz="4" w:space="0" w:color="auto"/>
              <w:bottom w:val="single" w:sz="4" w:space="0" w:color="auto"/>
              <w:right w:val="single" w:sz="4" w:space="0" w:color="auto"/>
            </w:tcBorders>
            <w:shd w:val="pct15" w:color="auto" w:fill="FFFFFF"/>
            <w:hideMark/>
          </w:tcPr>
          <w:p w14:paraId="0DF570C7" w14:textId="77777777" w:rsidR="00E27790" w:rsidRDefault="00E27790">
            <w:pPr>
              <w:pStyle w:val="BodyText"/>
              <w:numPr>
                <w:ilvl w:val="12"/>
                <w:numId w:val="0"/>
              </w:numPr>
              <w:spacing w:before="60" w:after="60"/>
              <w:rPr>
                <w:b/>
                <w:bCs/>
                <w:iCs/>
                <w:sz w:val="20"/>
                <w:lang w:val="en-US" w:eastAsia="en-US"/>
              </w:rPr>
            </w:pPr>
            <w:r>
              <w:rPr>
                <w:b/>
                <w:bCs/>
                <w:iCs/>
                <w:sz w:val="20"/>
                <w:lang w:val="en-US" w:eastAsia="en-US"/>
              </w:rPr>
              <w:t>Category</w:t>
            </w:r>
          </w:p>
        </w:tc>
        <w:tc>
          <w:tcPr>
            <w:tcW w:w="4965" w:type="dxa"/>
            <w:tcBorders>
              <w:top w:val="single" w:sz="4" w:space="0" w:color="auto"/>
              <w:left w:val="single" w:sz="4" w:space="0" w:color="auto"/>
              <w:bottom w:val="single" w:sz="4" w:space="0" w:color="auto"/>
              <w:right w:val="single" w:sz="4" w:space="0" w:color="auto"/>
            </w:tcBorders>
            <w:shd w:val="pct15" w:color="auto" w:fill="FFFFFF"/>
            <w:hideMark/>
          </w:tcPr>
          <w:p w14:paraId="1BF42AFB" w14:textId="77777777" w:rsidR="00E27790" w:rsidRDefault="00E27790">
            <w:pPr>
              <w:pStyle w:val="BodyText"/>
              <w:numPr>
                <w:ilvl w:val="12"/>
                <w:numId w:val="0"/>
              </w:numPr>
              <w:spacing w:before="60" w:after="60"/>
              <w:rPr>
                <w:b/>
                <w:bCs/>
                <w:iCs/>
                <w:sz w:val="20"/>
                <w:lang w:val="en-US" w:eastAsia="en-US"/>
              </w:rPr>
            </w:pPr>
            <w:r>
              <w:rPr>
                <w:b/>
                <w:bCs/>
                <w:iCs/>
                <w:sz w:val="20"/>
                <w:lang w:val="en-US" w:eastAsia="en-US"/>
              </w:rPr>
              <w:t>Configuration</w:t>
            </w:r>
          </w:p>
        </w:tc>
      </w:tr>
      <w:tr w:rsidR="00E27790" w14:paraId="1A5E3FCE" w14:textId="77777777" w:rsidTr="00E27790">
        <w:tc>
          <w:tcPr>
            <w:tcW w:w="1393" w:type="dxa"/>
            <w:tcBorders>
              <w:top w:val="single" w:sz="4" w:space="0" w:color="auto"/>
              <w:left w:val="single" w:sz="4" w:space="0" w:color="auto"/>
              <w:bottom w:val="single" w:sz="4" w:space="0" w:color="auto"/>
              <w:right w:val="single" w:sz="4" w:space="0" w:color="auto"/>
            </w:tcBorders>
          </w:tcPr>
          <w:p w14:paraId="03A4A54C" w14:textId="77777777" w:rsidR="00E27790" w:rsidRDefault="00E27790" w:rsidP="00E27790">
            <w:pPr>
              <w:pStyle w:val="BodyText"/>
              <w:numPr>
                <w:ilvl w:val="0"/>
                <w:numId w:val="31"/>
              </w:numPr>
              <w:suppressAutoHyphens w:val="0"/>
              <w:overflowPunct/>
              <w:autoSpaceDE/>
              <w:autoSpaceDN w:val="0"/>
              <w:spacing w:before="60" w:after="60"/>
              <w:ind w:right="0"/>
              <w:jc w:val="both"/>
              <w:textAlignment w:val="auto"/>
              <w:rPr>
                <w:iCs/>
                <w:sz w:val="20"/>
                <w:lang w:val="en-US" w:eastAsia="en-US"/>
              </w:rPr>
            </w:pPr>
          </w:p>
        </w:tc>
        <w:tc>
          <w:tcPr>
            <w:tcW w:w="2552" w:type="dxa"/>
            <w:tcBorders>
              <w:top w:val="single" w:sz="4" w:space="0" w:color="auto"/>
              <w:left w:val="single" w:sz="4" w:space="0" w:color="auto"/>
              <w:bottom w:val="single" w:sz="4" w:space="0" w:color="auto"/>
              <w:right w:val="single" w:sz="4" w:space="0" w:color="auto"/>
            </w:tcBorders>
            <w:hideMark/>
          </w:tcPr>
          <w:p w14:paraId="5E661340" w14:textId="77777777" w:rsidR="00E27790" w:rsidRDefault="00E27790">
            <w:pPr>
              <w:pStyle w:val="BodyText"/>
              <w:spacing w:before="60" w:after="60"/>
              <w:ind w:left="0"/>
              <w:rPr>
                <w:iCs/>
                <w:sz w:val="20"/>
                <w:lang w:val="en-US" w:eastAsia="en-US"/>
              </w:rPr>
            </w:pPr>
            <w:r>
              <w:rPr>
                <w:iCs/>
                <w:sz w:val="20"/>
                <w:lang w:val="en-US" w:eastAsia="en-US"/>
              </w:rPr>
              <w:t>Protocol</w:t>
            </w:r>
          </w:p>
        </w:tc>
        <w:tc>
          <w:tcPr>
            <w:tcW w:w="4965" w:type="dxa"/>
            <w:tcBorders>
              <w:top w:val="single" w:sz="4" w:space="0" w:color="auto"/>
              <w:left w:val="single" w:sz="4" w:space="0" w:color="auto"/>
              <w:bottom w:val="single" w:sz="4" w:space="0" w:color="auto"/>
              <w:right w:val="single" w:sz="4" w:space="0" w:color="auto"/>
            </w:tcBorders>
            <w:hideMark/>
          </w:tcPr>
          <w:p w14:paraId="0CFD5DE5" w14:textId="77777777" w:rsidR="00E27790" w:rsidRDefault="00E27790">
            <w:pPr>
              <w:pStyle w:val="BodyText"/>
              <w:numPr>
                <w:ilvl w:val="12"/>
                <w:numId w:val="0"/>
              </w:numPr>
              <w:spacing w:before="60" w:after="60"/>
              <w:rPr>
                <w:iCs/>
                <w:sz w:val="20"/>
                <w:lang w:val="en-US" w:eastAsia="en-US"/>
              </w:rPr>
            </w:pPr>
            <w:r>
              <w:rPr>
                <w:iCs/>
                <w:sz w:val="20"/>
                <w:lang w:val="en-US" w:eastAsia="en-US"/>
              </w:rPr>
              <w:t>Server: TCP/IP</w:t>
            </w:r>
          </w:p>
          <w:p w14:paraId="6F07D409" w14:textId="77777777" w:rsidR="00E27790" w:rsidRDefault="00E27790">
            <w:pPr>
              <w:pStyle w:val="BodyText"/>
              <w:numPr>
                <w:ilvl w:val="12"/>
                <w:numId w:val="0"/>
              </w:numPr>
              <w:spacing w:before="60" w:after="60"/>
              <w:rPr>
                <w:iCs/>
                <w:sz w:val="20"/>
                <w:lang w:val="en-US" w:eastAsia="en-US"/>
              </w:rPr>
            </w:pPr>
            <w:r>
              <w:rPr>
                <w:iCs/>
                <w:sz w:val="20"/>
                <w:lang w:val="en-US" w:eastAsia="en-US"/>
              </w:rPr>
              <w:t>Client: TCP/IP</w:t>
            </w:r>
          </w:p>
        </w:tc>
      </w:tr>
      <w:tr w:rsidR="00E27790" w14:paraId="25197791" w14:textId="77777777" w:rsidTr="00E27790">
        <w:tc>
          <w:tcPr>
            <w:tcW w:w="1393" w:type="dxa"/>
            <w:tcBorders>
              <w:top w:val="single" w:sz="4" w:space="0" w:color="auto"/>
              <w:left w:val="single" w:sz="4" w:space="0" w:color="auto"/>
              <w:bottom w:val="single" w:sz="4" w:space="0" w:color="auto"/>
              <w:right w:val="single" w:sz="4" w:space="0" w:color="auto"/>
            </w:tcBorders>
          </w:tcPr>
          <w:p w14:paraId="2CC26FEB" w14:textId="77777777" w:rsidR="00E27790" w:rsidRDefault="00E27790" w:rsidP="00E27790">
            <w:pPr>
              <w:pStyle w:val="BodyText"/>
              <w:numPr>
                <w:ilvl w:val="0"/>
                <w:numId w:val="31"/>
              </w:numPr>
              <w:suppressAutoHyphens w:val="0"/>
              <w:overflowPunct/>
              <w:autoSpaceDE/>
              <w:autoSpaceDN w:val="0"/>
              <w:spacing w:before="60" w:after="60"/>
              <w:ind w:right="0"/>
              <w:jc w:val="both"/>
              <w:textAlignment w:val="auto"/>
              <w:rPr>
                <w:iCs/>
                <w:sz w:val="20"/>
                <w:lang w:val="en-US" w:eastAsia="en-US"/>
              </w:rPr>
            </w:pPr>
          </w:p>
        </w:tc>
        <w:tc>
          <w:tcPr>
            <w:tcW w:w="2552" w:type="dxa"/>
            <w:tcBorders>
              <w:top w:val="single" w:sz="4" w:space="0" w:color="auto"/>
              <w:left w:val="single" w:sz="4" w:space="0" w:color="auto"/>
              <w:bottom w:val="single" w:sz="4" w:space="0" w:color="auto"/>
              <w:right w:val="single" w:sz="4" w:space="0" w:color="auto"/>
            </w:tcBorders>
            <w:hideMark/>
          </w:tcPr>
          <w:p w14:paraId="3A4C590C" w14:textId="77777777" w:rsidR="00E27790" w:rsidRDefault="00E27790">
            <w:pPr>
              <w:pStyle w:val="BodyText"/>
              <w:spacing w:before="60" w:after="60"/>
              <w:ind w:left="0"/>
              <w:rPr>
                <w:iCs/>
                <w:sz w:val="20"/>
                <w:lang w:val="en-US" w:eastAsia="en-US"/>
              </w:rPr>
            </w:pPr>
            <w:proofErr w:type="spellStart"/>
            <w:r>
              <w:rPr>
                <w:iCs/>
                <w:sz w:val="20"/>
                <w:lang w:val="en-US" w:eastAsia="en-US"/>
              </w:rPr>
              <w:t>Webservice</w:t>
            </w:r>
            <w:proofErr w:type="spellEnd"/>
          </w:p>
        </w:tc>
        <w:tc>
          <w:tcPr>
            <w:tcW w:w="4965" w:type="dxa"/>
            <w:tcBorders>
              <w:top w:val="single" w:sz="4" w:space="0" w:color="auto"/>
              <w:left w:val="single" w:sz="4" w:space="0" w:color="auto"/>
              <w:bottom w:val="single" w:sz="4" w:space="0" w:color="auto"/>
              <w:right w:val="single" w:sz="4" w:space="0" w:color="auto"/>
            </w:tcBorders>
            <w:hideMark/>
          </w:tcPr>
          <w:p w14:paraId="1E00F090" w14:textId="77777777" w:rsidR="00E27790" w:rsidRDefault="00E27790">
            <w:pPr>
              <w:pStyle w:val="BodyText"/>
              <w:keepNext/>
              <w:numPr>
                <w:ilvl w:val="12"/>
                <w:numId w:val="0"/>
              </w:numPr>
              <w:spacing w:before="60" w:after="60"/>
              <w:rPr>
                <w:iCs/>
                <w:sz w:val="20"/>
                <w:lang w:val="en-US" w:eastAsia="en-US"/>
              </w:rPr>
            </w:pPr>
            <w:r>
              <w:rPr>
                <w:iCs/>
                <w:sz w:val="20"/>
                <w:lang w:val="en-US" w:eastAsia="en-US"/>
              </w:rPr>
              <w:t>EAI - B2B</w:t>
            </w:r>
          </w:p>
        </w:tc>
      </w:tr>
    </w:tbl>
    <w:p w14:paraId="5D0CB271" w14:textId="77777777" w:rsidR="00E27790" w:rsidRDefault="00E27790" w:rsidP="00E27790">
      <w:pPr>
        <w:pStyle w:val="Caption"/>
        <w:jc w:val="center"/>
      </w:pPr>
      <w:bookmarkStart w:id="585" w:name="_Toc502431846"/>
      <w:bookmarkStart w:id="586" w:name="_Toc502431796"/>
      <w:r>
        <w:t xml:space="preserve">Table 13: </w:t>
      </w:r>
      <w:r>
        <w:rPr>
          <w:iCs w:val="0"/>
          <w:color w:val="000000"/>
        </w:rPr>
        <w:t>Lists of ports</w:t>
      </w:r>
    </w:p>
    <w:p w14:paraId="4B267ECE" w14:textId="77777777" w:rsidR="00E27790" w:rsidRDefault="00E27790" w:rsidP="00E27790">
      <w:pPr>
        <w:pStyle w:val="Caption"/>
        <w:jc w:val="center"/>
      </w:pPr>
    </w:p>
    <w:p w14:paraId="1EDB71F1" w14:textId="77777777" w:rsidR="00E27790" w:rsidRDefault="00E27790" w:rsidP="00E27790">
      <w:pPr>
        <w:pStyle w:val="Caption"/>
        <w:ind w:left="360"/>
        <w:rPr>
          <w:rFonts w:ascii="Arial" w:hAnsi="Arial" w:cs="Arial"/>
          <w:i w:val="0"/>
        </w:rPr>
      </w:pPr>
      <w:r>
        <w:rPr>
          <w:rFonts w:ascii="Arial" w:hAnsi="Arial" w:cs="Arial"/>
          <w:i w:val="0"/>
        </w:rPr>
        <w:t xml:space="preserve">The below </w:t>
      </w:r>
      <w:proofErr w:type="gramStart"/>
      <w:r>
        <w:rPr>
          <w:rFonts w:ascii="Arial" w:hAnsi="Arial" w:cs="Arial"/>
          <w:i w:val="0"/>
        </w:rPr>
        <w:t>image(</w:t>
      </w:r>
      <w:proofErr w:type="gramEnd"/>
      <w:r>
        <w:rPr>
          <w:rFonts w:ascii="Arial" w:hAnsi="Arial" w:cs="Arial"/>
          <w:i w:val="0"/>
        </w:rPr>
        <w:t>Figure 3) shows the distribution of SCV Production, DR and development environment  resources in MAB private and public cloud. The image also shows how the user to system interaction is occurring in MAB network.</w:t>
      </w:r>
      <w:bookmarkEnd w:id="585"/>
      <w:bookmarkEnd w:id="586"/>
    </w:p>
    <w:bookmarkEnd w:id="584"/>
    <w:p w14:paraId="63AEDA81" w14:textId="7D2CCD36" w:rsidR="00A52474" w:rsidRDefault="005B58F9" w:rsidP="00A52474">
      <w:pPr>
        <w:pStyle w:val="Caption"/>
        <w:keepNext/>
      </w:pPr>
      <w:r>
        <w:rPr>
          <w:noProof/>
          <w:lang w:eastAsia="en-US"/>
        </w:rPr>
        <w:lastRenderedPageBreak/>
        <w:drawing>
          <wp:inline distT="0" distB="0" distL="0" distR="0" wp14:anchorId="6847BC5D" wp14:editId="6D309E10">
            <wp:extent cx="5676900" cy="8029575"/>
            <wp:effectExtent l="0" t="0" r="0" b="0"/>
            <wp:docPr id="13" name="Picture 9" descr="FIDS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DS Network Diagra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76900" cy="8029575"/>
                    </a:xfrm>
                    <a:prstGeom prst="rect">
                      <a:avLst/>
                    </a:prstGeom>
                    <a:noFill/>
                    <a:ln>
                      <a:noFill/>
                    </a:ln>
                  </pic:spPr>
                </pic:pic>
              </a:graphicData>
            </a:graphic>
          </wp:inline>
        </w:drawing>
      </w:r>
    </w:p>
    <w:p w14:paraId="46016A4B" w14:textId="77777777" w:rsidR="00EE5351" w:rsidRDefault="00A52474" w:rsidP="00A52474">
      <w:pPr>
        <w:pStyle w:val="Caption"/>
        <w:jc w:val="center"/>
      </w:pPr>
      <w:bookmarkStart w:id="587" w:name="_Toc511397976"/>
      <w:r>
        <w:t xml:space="preserve">Figure </w:t>
      </w:r>
      <w:r w:rsidR="00E27790">
        <w:t>3</w:t>
      </w:r>
      <w:r>
        <w:t xml:space="preserve">: </w:t>
      </w:r>
      <w:r w:rsidRPr="00A52474">
        <w:t xml:space="preserve"> </w:t>
      </w:r>
      <w:r>
        <w:t>Communication Specifications</w:t>
      </w:r>
      <w:bookmarkEnd w:id="587"/>
    </w:p>
    <w:p w14:paraId="3F579A82" w14:textId="77777777" w:rsidR="00EE5351" w:rsidRDefault="00EE5351" w:rsidP="00B273A2">
      <w:pPr>
        <w:pStyle w:val="Heading2"/>
        <w:numPr>
          <w:ilvl w:val="2"/>
          <w:numId w:val="9"/>
        </w:numPr>
      </w:pPr>
      <w:bookmarkStart w:id="588" w:name="__RefHeading___Toc502917514"/>
      <w:bookmarkStart w:id="589" w:name="_Toc10046992"/>
      <w:bookmarkEnd w:id="588"/>
      <w:r>
        <w:lastRenderedPageBreak/>
        <w:t>User and Equipment Locations</w:t>
      </w:r>
      <w:bookmarkEnd w:id="589"/>
    </w:p>
    <w:p w14:paraId="1ECF5036" w14:textId="77777777" w:rsidR="00EE5351" w:rsidRDefault="00EE5351" w:rsidP="0011708E">
      <w:pPr>
        <w:pStyle w:val="BodyText"/>
        <w:ind w:left="720"/>
        <w:rPr>
          <w:sz w:val="20"/>
          <w:lang w:val="en-US"/>
        </w:rPr>
      </w:pPr>
      <w:r>
        <w:rPr>
          <w:sz w:val="20"/>
          <w:lang w:val="en-US"/>
        </w:rPr>
        <w:t xml:space="preserve">The user’s PCs have been upgraded or replaced to meet the </w:t>
      </w:r>
      <w:r w:rsidR="00EE1CFF">
        <w:rPr>
          <w:sz w:val="20"/>
          <w:lang w:val="en-US"/>
        </w:rPr>
        <w:t>FIDS</w:t>
      </w:r>
      <w:r>
        <w:rPr>
          <w:sz w:val="20"/>
          <w:lang w:val="en-US"/>
        </w:rPr>
        <w:t xml:space="preserve"> requirement as below:</w:t>
      </w:r>
    </w:p>
    <w:p w14:paraId="1244D913" w14:textId="77777777" w:rsidR="00EE5351" w:rsidRDefault="00EE5351">
      <w:pPr>
        <w:pStyle w:val="BodyText"/>
        <w:ind w:left="720" w:right="0"/>
        <w:rPr>
          <w:sz w:val="20"/>
          <w:lang w:val="en-US"/>
        </w:rPr>
      </w:pPr>
    </w:p>
    <w:tbl>
      <w:tblPr>
        <w:tblW w:w="0" w:type="auto"/>
        <w:tblInd w:w="655" w:type="dxa"/>
        <w:tblLayout w:type="fixed"/>
        <w:tblLook w:val="0000" w:firstRow="0" w:lastRow="0" w:firstColumn="0" w:lastColumn="0" w:noHBand="0" w:noVBand="0"/>
      </w:tblPr>
      <w:tblGrid>
        <w:gridCol w:w="2722"/>
        <w:gridCol w:w="6010"/>
      </w:tblGrid>
      <w:tr w:rsidR="00EE5351" w14:paraId="586BCDBE" w14:textId="77777777">
        <w:tc>
          <w:tcPr>
            <w:tcW w:w="2722" w:type="dxa"/>
            <w:tcBorders>
              <w:top w:val="single" w:sz="4" w:space="0" w:color="000000"/>
              <w:left w:val="single" w:sz="4" w:space="0" w:color="000000"/>
              <w:bottom w:val="single" w:sz="4" w:space="0" w:color="000000"/>
            </w:tcBorders>
            <w:shd w:val="clear" w:color="auto" w:fill="DFDFDF"/>
            <w:vAlign w:val="center"/>
          </w:tcPr>
          <w:p w14:paraId="76485CE1" w14:textId="77777777" w:rsidR="00EE5351" w:rsidRDefault="00EE5351">
            <w:pPr>
              <w:spacing w:before="0"/>
              <w:ind w:left="0"/>
            </w:pPr>
            <w:r>
              <w:rPr>
                <w:b/>
              </w:rPr>
              <w:t>CPU</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01FAB" w14:textId="77777777" w:rsidR="00EE5351" w:rsidRDefault="00EE5351" w:rsidP="00B273A2">
            <w:pPr>
              <w:numPr>
                <w:ilvl w:val="0"/>
                <w:numId w:val="7"/>
              </w:numPr>
              <w:overflowPunct/>
              <w:autoSpaceDE/>
              <w:spacing w:before="0"/>
              <w:ind w:right="0"/>
              <w:textAlignment w:val="auto"/>
            </w:pPr>
            <w:r>
              <w:t>Intel/AMD 2 GHz or Above</w:t>
            </w:r>
          </w:p>
        </w:tc>
      </w:tr>
      <w:tr w:rsidR="00EE5351" w14:paraId="657049D3" w14:textId="77777777">
        <w:tc>
          <w:tcPr>
            <w:tcW w:w="2722" w:type="dxa"/>
            <w:tcBorders>
              <w:top w:val="single" w:sz="4" w:space="0" w:color="000000"/>
              <w:left w:val="single" w:sz="4" w:space="0" w:color="000000"/>
              <w:bottom w:val="single" w:sz="4" w:space="0" w:color="000000"/>
            </w:tcBorders>
            <w:shd w:val="clear" w:color="auto" w:fill="DFDFDF"/>
            <w:vAlign w:val="center"/>
          </w:tcPr>
          <w:p w14:paraId="3AC0DE12" w14:textId="77777777" w:rsidR="00EE5351" w:rsidRDefault="00EE5351">
            <w:pPr>
              <w:spacing w:before="0"/>
              <w:ind w:left="0"/>
            </w:pPr>
            <w:r>
              <w:rPr>
                <w:b/>
              </w:rPr>
              <w:t>RAM</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142F89" w14:textId="77777777" w:rsidR="00EE5351" w:rsidRDefault="00EE5351" w:rsidP="00B273A2">
            <w:pPr>
              <w:numPr>
                <w:ilvl w:val="0"/>
                <w:numId w:val="7"/>
              </w:numPr>
              <w:overflowPunct/>
              <w:autoSpaceDE/>
              <w:spacing w:before="0"/>
              <w:ind w:right="0"/>
              <w:textAlignment w:val="auto"/>
            </w:pPr>
            <w:r>
              <w:t>2GB RAM memory or Above</w:t>
            </w:r>
          </w:p>
        </w:tc>
      </w:tr>
      <w:tr w:rsidR="00EE5351" w14:paraId="3DD67EDE" w14:textId="77777777">
        <w:tc>
          <w:tcPr>
            <w:tcW w:w="2722" w:type="dxa"/>
            <w:tcBorders>
              <w:top w:val="single" w:sz="4" w:space="0" w:color="000000"/>
              <w:left w:val="single" w:sz="4" w:space="0" w:color="000000"/>
              <w:bottom w:val="single" w:sz="4" w:space="0" w:color="000000"/>
            </w:tcBorders>
            <w:shd w:val="clear" w:color="auto" w:fill="DFDFDF"/>
            <w:vAlign w:val="center"/>
          </w:tcPr>
          <w:p w14:paraId="1FCD0031" w14:textId="77777777" w:rsidR="00EE5351" w:rsidRDefault="00EE5351">
            <w:pPr>
              <w:spacing w:before="0"/>
              <w:ind w:left="0"/>
            </w:pPr>
            <w:r>
              <w:rPr>
                <w:b/>
              </w:rPr>
              <w:t>Monitor</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D17CB" w14:textId="77777777" w:rsidR="00EE5351" w:rsidRDefault="00EE5351" w:rsidP="00B273A2">
            <w:pPr>
              <w:numPr>
                <w:ilvl w:val="0"/>
                <w:numId w:val="7"/>
              </w:numPr>
              <w:overflowPunct/>
              <w:autoSpaceDE/>
              <w:spacing w:before="0"/>
              <w:ind w:right="0"/>
              <w:textAlignment w:val="auto"/>
            </w:pPr>
            <w:r>
              <w:t>800 x 600 resolution VGA color</w:t>
            </w:r>
          </w:p>
        </w:tc>
      </w:tr>
      <w:tr w:rsidR="00EE5351" w14:paraId="50509349" w14:textId="77777777">
        <w:tc>
          <w:tcPr>
            <w:tcW w:w="2722" w:type="dxa"/>
            <w:tcBorders>
              <w:top w:val="single" w:sz="4" w:space="0" w:color="000000"/>
              <w:left w:val="single" w:sz="4" w:space="0" w:color="000000"/>
              <w:bottom w:val="single" w:sz="4" w:space="0" w:color="000000"/>
            </w:tcBorders>
            <w:shd w:val="clear" w:color="auto" w:fill="DFDFDF"/>
            <w:vAlign w:val="center"/>
          </w:tcPr>
          <w:p w14:paraId="68CDE65C" w14:textId="77777777" w:rsidR="00EE5351" w:rsidRDefault="00EE5351">
            <w:pPr>
              <w:spacing w:before="0"/>
              <w:ind w:left="0"/>
            </w:pPr>
            <w:r>
              <w:rPr>
                <w:b/>
              </w:rPr>
              <w:t>Operating System</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B3DD9" w14:textId="77777777" w:rsidR="00EE5351" w:rsidRDefault="00EE5351" w:rsidP="00B273A2">
            <w:pPr>
              <w:numPr>
                <w:ilvl w:val="0"/>
                <w:numId w:val="7"/>
              </w:numPr>
              <w:overflowPunct/>
              <w:autoSpaceDE/>
              <w:spacing w:before="0"/>
              <w:ind w:right="0"/>
              <w:textAlignment w:val="auto"/>
            </w:pPr>
            <w:r>
              <w:t>Windows  XP or Above</w:t>
            </w:r>
          </w:p>
        </w:tc>
      </w:tr>
      <w:tr w:rsidR="00EE5351" w14:paraId="33B6D164" w14:textId="77777777">
        <w:tc>
          <w:tcPr>
            <w:tcW w:w="2722" w:type="dxa"/>
            <w:tcBorders>
              <w:top w:val="single" w:sz="4" w:space="0" w:color="000000"/>
              <w:left w:val="single" w:sz="4" w:space="0" w:color="000000"/>
              <w:bottom w:val="single" w:sz="4" w:space="0" w:color="000000"/>
            </w:tcBorders>
            <w:shd w:val="clear" w:color="auto" w:fill="DFDFDF"/>
            <w:vAlign w:val="center"/>
          </w:tcPr>
          <w:p w14:paraId="3E2F2F1C" w14:textId="77777777" w:rsidR="00EE5351" w:rsidRDefault="00EE5351">
            <w:pPr>
              <w:spacing w:before="0"/>
              <w:ind w:left="0"/>
            </w:pPr>
            <w:r>
              <w:rPr>
                <w:b/>
              </w:rPr>
              <w:t>Disk</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F2BF9" w14:textId="77777777" w:rsidR="00EE5351" w:rsidRDefault="00EE5351" w:rsidP="00B273A2">
            <w:pPr>
              <w:numPr>
                <w:ilvl w:val="0"/>
                <w:numId w:val="7"/>
              </w:numPr>
              <w:overflowPunct/>
              <w:autoSpaceDE/>
              <w:spacing w:before="0"/>
              <w:ind w:right="0"/>
              <w:textAlignment w:val="auto"/>
            </w:pPr>
            <w:r>
              <w:t>80 GB (less than 1GB is required)</w:t>
            </w:r>
          </w:p>
        </w:tc>
      </w:tr>
      <w:tr w:rsidR="00EE5351" w14:paraId="1EE71599" w14:textId="77777777">
        <w:tc>
          <w:tcPr>
            <w:tcW w:w="2722" w:type="dxa"/>
            <w:tcBorders>
              <w:top w:val="single" w:sz="4" w:space="0" w:color="000000"/>
              <w:left w:val="single" w:sz="4" w:space="0" w:color="000000"/>
              <w:bottom w:val="single" w:sz="4" w:space="0" w:color="000000"/>
            </w:tcBorders>
            <w:shd w:val="clear" w:color="auto" w:fill="DFDFDF"/>
            <w:vAlign w:val="center"/>
          </w:tcPr>
          <w:p w14:paraId="078BAC51" w14:textId="77777777" w:rsidR="00EE5351" w:rsidRDefault="00EE5351">
            <w:pPr>
              <w:spacing w:before="0"/>
              <w:ind w:left="0"/>
            </w:pPr>
            <w:r>
              <w:rPr>
                <w:b/>
              </w:rPr>
              <w:t>Software</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5E61BE" w14:textId="77777777" w:rsidR="00EE5351" w:rsidRDefault="00EE5351" w:rsidP="00B273A2">
            <w:pPr>
              <w:numPr>
                <w:ilvl w:val="0"/>
                <w:numId w:val="7"/>
              </w:numPr>
              <w:overflowPunct/>
              <w:autoSpaceDE/>
              <w:spacing w:before="0"/>
              <w:ind w:right="0"/>
              <w:textAlignment w:val="auto"/>
            </w:pPr>
            <w:r>
              <w:t>Internet Explorer Web browser - IE 8.0/Google Chrome/Fire fox</w:t>
            </w:r>
          </w:p>
          <w:p w14:paraId="03D85FFD" w14:textId="77777777" w:rsidR="00EE5351" w:rsidRDefault="00EE5351" w:rsidP="00B273A2">
            <w:pPr>
              <w:numPr>
                <w:ilvl w:val="0"/>
                <w:numId w:val="7"/>
              </w:numPr>
              <w:overflowPunct/>
              <w:autoSpaceDE/>
              <w:spacing w:before="0"/>
              <w:ind w:right="0"/>
              <w:textAlignment w:val="auto"/>
            </w:pPr>
            <w:r>
              <w:t>Acrobat Reader 9.0 to read the Report</w:t>
            </w:r>
          </w:p>
        </w:tc>
      </w:tr>
      <w:tr w:rsidR="00EE5351" w14:paraId="7CAA1855" w14:textId="77777777">
        <w:tc>
          <w:tcPr>
            <w:tcW w:w="2722" w:type="dxa"/>
            <w:tcBorders>
              <w:top w:val="single" w:sz="4" w:space="0" w:color="000000"/>
              <w:left w:val="single" w:sz="4" w:space="0" w:color="000000"/>
              <w:bottom w:val="single" w:sz="4" w:space="0" w:color="000000"/>
            </w:tcBorders>
            <w:shd w:val="clear" w:color="auto" w:fill="DFDFDF"/>
            <w:vAlign w:val="center"/>
          </w:tcPr>
          <w:p w14:paraId="22345A43" w14:textId="77777777" w:rsidR="00EE5351" w:rsidRDefault="00EE5351">
            <w:pPr>
              <w:spacing w:before="0"/>
              <w:ind w:left="0"/>
            </w:pPr>
            <w:r>
              <w:rPr>
                <w:b/>
              </w:rPr>
              <w:t>Network</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78159" w14:textId="77777777" w:rsidR="00EE5351" w:rsidRDefault="00EE5351" w:rsidP="00B273A2">
            <w:pPr>
              <w:numPr>
                <w:ilvl w:val="0"/>
                <w:numId w:val="7"/>
              </w:numPr>
              <w:overflowPunct/>
              <w:autoSpaceDE/>
              <w:spacing w:before="0"/>
              <w:ind w:right="0"/>
              <w:textAlignment w:val="auto"/>
            </w:pPr>
            <w:r>
              <w:t>PC must be within MAS LAN/WAN network</w:t>
            </w:r>
          </w:p>
        </w:tc>
      </w:tr>
      <w:tr w:rsidR="00EE5351" w14:paraId="767B6B8A" w14:textId="77777777">
        <w:tc>
          <w:tcPr>
            <w:tcW w:w="2722" w:type="dxa"/>
            <w:tcBorders>
              <w:top w:val="single" w:sz="4" w:space="0" w:color="000000"/>
              <w:left w:val="single" w:sz="4" w:space="0" w:color="000000"/>
              <w:bottom w:val="single" w:sz="4" w:space="0" w:color="000000"/>
            </w:tcBorders>
            <w:shd w:val="clear" w:color="auto" w:fill="DFDFDF"/>
            <w:vAlign w:val="center"/>
          </w:tcPr>
          <w:p w14:paraId="24746F64" w14:textId="77777777" w:rsidR="00EE5351" w:rsidRDefault="00EE5351">
            <w:pPr>
              <w:spacing w:before="0"/>
              <w:ind w:left="0"/>
            </w:pPr>
            <w:r>
              <w:rPr>
                <w:b/>
              </w:rPr>
              <w:t>Specific Configuration</w:t>
            </w:r>
          </w:p>
        </w:tc>
        <w:tc>
          <w:tcPr>
            <w:tcW w:w="6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20235" w14:textId="77777777" w:rsidR="00EE5351" w:rsidRDefault="00EE5351" w:rsidP="00B273A2">
            <w:pPr>
              <w:keepNext/>
              <w:numPr>
                <w:ilvl w:val="0"/>
                <w:numId w:val="7"/>
              </w:numPr>
              <w:overflowPunct/>
              <w:autoSpaceDE/>
              <w:spacing w:before="0" w:after="280"/>
              <w:ind w:right="0"/>
              <w:textAlignment w:val="auto"/>
            </w:pPr>
            <w:r>
              <w:t>If Proxy server is set on in the IE browser, ensure that the *mas.net.* is exempted. The performance may be slower if it goes through proxy. To change go to -&gt; IE-&gt;Tools-&gt;Internet Options-&gt;Connection-&gt;LAN Setting-&gt;Advances-&gt;Exceptions.</w:t>
            </w:r>
          </w:p>
        </w:tc>
      </w:tr>
    </w:tbl>
    <w:p w14:paraId="77D9877D" w14:textId="77777777" w:rsidR="00EE5351" w:rsidRDefault="00783435" w:rsidP="00783435">
      <w:pPr>
        <w:pStyle w:val="Caption"/>
        <w:jc w:val="center"/>
        <w:rPr>
          <w:iCs w:val="0"/>
        </w:rPr>
      </w:pPr>
      <w:bookmarkStart w:id="590" w:name="_Toc511398190"/>
      <w:r>
        <w:t xml:space="preserve">Table </w:t>
      </w:r>
      <w:r w:rsidR="0048739E">
        <w:t>14</w:t>
      </w:r>
      <w:r>
        <w:t>: User and Equipment Locations</w:t>
      </w:r>
      <w:bookmarkEnd w:id="590"/>
    </w:p>
    <w:p w14:paraId="6F2FB813" w14:textId="77777777" w:rsidR="00EE5351" w:rsidRDefault="00EE5351" w:rsidP="00B273A2">
      <w:pPr>
        <w:pStyle w:val="Heading2"/>
        <w:numPr>
          <w:ilvl w:val="2"/>
          <w:numId w:val="9"/>
        </w:numPr>
        <w:rPr>
          <w:iCs/>
        </w:rPr>
      </w:pPr>
      <w:bookmarkStart w:id="591" w:name="__RefHeading___Toc502917515"/>
      <w:bookmarkStart w:id="592" w:name="_Toc10046993"/>
      <w:bookmarkEnd w:id="591"/>
      <w:r>
        <w:t>File Management</w:t>
      </w:r>
      <w:bookmarkEnd w:id="592"/>
    </w:p>
    <w:p w14:paraId="14B59FE0" w14:textId="77777777" w:rsidR="00AF1A6D" w:rsidRDefault="00AF1A6D" w:rsidP="00AF1A6D">
      <w:pPr>
        <w:pStyle w:val="BodyText"/>
        <w:ind w:left="720" w:right="0"/>
        <w:rPr>
          <w:iCs/>
          <w:sz w:val="20"/>
          <w:lang w:val="en-US"/>
        </w:rPr>
      </w:pPr>
      <w:r>
        <w:rPr>
          <w:iCs/>
          <w:sz w:val="20"/>
          <w:lang w:val="en-US"/>
        </w:rPr>
        <w:t>NA</w:t>
      </w:r>
    </w:p>
    <w:p w14:paraId="16C3084E" w14:textId="77777777" w:rsidR="00AF1A6D" w:rsidRDefault="00AF1A6D" w:rsidP="00AF1A6D">
      <w:pPr>
        <w:pStyle w:val="BodyText"/>
        <w:ind w:left="720" w:right="0"/>
        <w:rPr>
          <w:iCs/>
          <w:sz w:val="20"/>
          <w:lang w:val="en-US"/>
        </w:rPr>
      </w:pPr>
    </w:p>
    <w:p w14:paraId="53224717" w14:textId="77777777" w:rsidR="00AF1A6D" w:rsidRDefault="00AF1A6D" w:rsidP="0011708E">
      <w:pPr>
        <w:pStyle w:val="Heading1"/>
        <w:numPr>
          <w:ilvl w:val="1"/>
          <w:numId w:val="9"/>
        </w:numPr>
        <w:tabs>
          <w:tab w:val="clear" w:pos="0"/>
          <w:tab w:val="num" w:pos="720"/>
        </w:tabs>
        <w:ind w:left="0" w:firstLine="0"/>
        <w:rPr>
          <w:sz w:val="20"/>
        </w:rPr>
      </w:pPr>
      <w:bookmarkStart w:id="593" w:name="_Toc10046994"/>
      <w:r w:rsidRPr="00AF1A6D">
        <w:rPr>
          <w:sz w:val="20"/>
        </w:rPr>
        <w:t>TECHNICAL OPERATIONS GUIDE</w:t>
      </w:r>
      <w:bookmarkEnd w:id="593"/>
    </w:p>
    <w:p w14:paraId="650E2461" w14:textId="77777777" w:rsidR="0048739E" w:rsidRDefault="0048739E" w:rsidP="0048739E">
      <w:pPr>
        <w:pStyle w:val="Heading2"/>
        <w:numPr>
          <w:ilvl w:val="2"/>
          <w:numId w:val="9"/>
        </w:numPr>
      </w:pPr>
      <w:bookmarkStart w:id="594" w:name="__RefHeading___Toc502917517"/>
      <w:bookmarkStart w:id="595" w:name="_Toc522029482"/>
      <w:bookmarkStart w:id="596" w:name="_Toc10046995"/>
      <w:bookmarkEnd w:id="594"/>
      <w:r>
        <w:t>Backup and Recovery</w:t>
      </w:r>
      <w:bookmarkEnd w:id="595"/>
      <w:bookmarkEnd w:id="596"/>
    </w:p>
    <w:p w14:paraId="6A969413" w14:textId="77777777" w:rsidR="0048739E" w:rsidRDefault="0048739E" w:rsidP="0048739E">
      <w:pPr>
        <w:pStyle w:val="BodyText"/>
        <w:ind w:left="720" w:right="29"/>
        <w:jc w:val="both"/>
        <w:rPr>
          <w:sz w:val="20"/>
          <w:lang w:val="en-US"/>
        </w:rPr>
      </w:pPr>
      <w:r>
        <w:rPr>
          <w:sz w:val="20"/>
        </w:rPr>
        <w:t xml:space="preserve">Database backup will be taken daily. In case of any disruption, system can be recovered to older date. </w:t>
      </w:r>
    </w:p>
    <w:p w14:paraId="2DBB79E4" w14:textId="77777777" w:rsidR="0048739E" w:rsidRDefault="0048739E" w:rsidP="0048739E">
      <w:pPr>
        <w:pStyle w:val="BodyText"/>
        <w:numPr>
          <w:ilvl w:val="12"/>
          <w:numId w:val="0"/>
        </w:numPr>
        <w:ind w:left="720" w:right="29"/>
        <w:jc w:val="both"/>
        <w:rPr>
          <w:sz w:val="20"/>
        </w:rPr>
      </w:pPr>
      <w:r>
        <w:rPr>
          <w:sz w:val="20"/>
          <w:lang w:val="en-US"/>
        </w:rPr>
        <w:t xml:space="preserve">Azure </w:t>
      </w:r>
      <w:r>
        <w:rPr>
          <w:sz w:val="20"/>
        </w:rPr>
        <w:t>Public Cloud: Recovery Services vault is an entity that stores all the backups and recovery points that have been created over time. The vault also contains the backup policies that will be applied to the virtual machines being backed up</w:t>
      </w:r>
      <w:r>
        <w:rPr>
          <w:sz w:val="20"/>
          <w:lang w:val="en-US"/>
        </w:rPr>
        <w:t xml:space="preserve">. </w:t>
      </w:r>
      <w:r>
        <w:rPr>
          <w:sz w:val="20"/>
        </w:rPr>
        <w:t xml:space="preserve">When the Recovery services initiates a backup job at the scheduled time, it triggers the backup extension to take a point-in-time snapshot. The Azure Recovery service uses the </w:t>
      </w:r>
      <w:proofErr w:type="spellStart"/>
      <w:r>
        <w:rPr>
          <w:sz w:val="20"/>
        </w:rPr>
        <w:t>VMSnapshot</w:t>
      </w:r>
      <w:proofErr w:type="spellEnd"/>
      <w:r>
        <w:rPr>
          <w:sz w:val="20"/>
        </w:rPr>
        <w:t xml:space="preserve"> extension in Windows, and the </w:t>
      </w:r>
      <w:proofErr w:type="spellStart"/>
      <w:r>
        <w:rPr>
          <w:sz w:val="20"/>
        </w:rPr>
        <w:t>VMSnapshotLinux</w:t>
      </w:r>
      <w:proofErr w:type="spellEnd"/>
      <w:r>
        <w:rPr>
          <w:sz w:val="20"/>
        </w:rPr>
        <w:t xml:space="preserve"> extension in Linux. The extension is installed during the first VM </w:t>
      </w:r>
      <w:proofErr w:type="spellStart"/>
      <w:r>
        <w:rPr>
          <w:sz w:val="20"/>
        </w:rPr>
        <w:t>backup.Once</w:t>
      </w:r>
      <w:proofErr w:type="spellEnd"/>
      <w:r>
        <w:rPr>
          <w:sz w:val="20"/>
        </w:rPr>
        <w:t xml:space="preserve"> the Azure Backup service takes the snapshot, the data is transferred to the vault. To maximize efficiency, the service identifies and transfers only the blocks of data that have changed since the previous backup.</w:t>
      </w:r>
      <w:r>
        <w:rPr>
          <w:sz w:val="20"/>
          <w:lang w:val="en-US"/>
        </w:rPr>
        <w:t xml:space="preserve"> </w:t>
      </w:r>
      <w:r>
        <w:rPr>
          <w:sz w:val="20"/>
        </w:rPr>
        <w:t>When the data transfer is complete, the snapshot is removed and a recovery point is created.</w:t>
      </w:r>
    </w:p>
    <w:p w14:paraId="0C3FE344" w14:textId="77777777" w:rsidR="0048739E" w:rsidRDefault="0048739E" w:rsidP="00DA1BBD">
      <w:pPr>
        <w:pStyle w:val="BodyText"/>
        <w:numPr>
          <w:ilvl w:val="12"/>
          <w:numId w:val="0"/>
        </w:numPr>
        <w:ind w:left="720"/>
        <w:jc w:val="both"/>
        <w:rPr>
          <w:sz w:val="20"/>
          <w:lang w:val="en-US"/>
        </w:rPr>
      </w:pPr>
      <w:r>
        <w:rPr>
          <w:sz w:val="20"/>
          <w:lang w:val="en-US"/>
        </w:rPr>
        <w:t xml:space="preserve">Private Cloud Servers: </w:t>
      </w:r>
      <w:proofErr w:type="spellStart"/>
      <w:r>
        <w:rPr>
          <w:sz w:val="20"/>
          <w:lang w:val="en-US"/>
        </w:rPr>
        <w:t>Commvault</w:t>
      </w:r>
      <w:proofErr w:type="spellEnd"/>
      <w:r>
        <w:rPr>
          <w:sz w:val="20"/>
          <w:lang w:val="en-US"/>
        </w:rPr>
        <w:t xml:space="preserve"> Backup</w:t>
      </w:r>
    </w:p>
    <w:p w14:paraId="09FE6D77" w14:textId="77777777" w:rsidR="00DA1BBD" w:rsidRPr="00DA1BBD" w:rsidRDefault="00DA1BBD" w:rsidP="00DA1BBD">
      <w:pPr>
        <w:pStyle w:val="BodyText"/>
        <w:numPr>
          <w:ilvl w:val="12"/>
          <w:numId w:val="0"/>
        </w:numPr>
        <w:ind w:left="720"/>
        <w:jc w:val="both"/>
        <w:rPr>
          <w:sz w:val="20"/>
          <w:lang w:val="en-US"/>
        </w:rPr>
      </w:pPr>
    </w:p>
    <w:p w14:paraId="00BA25D5" w14:textId="77777777" w:rsidR="0048739E" w:rsidRDefault="00DA1BBD" w:rsidP="0048739E">
      <w:pPr>
        <w:pStyle w:val="BodyText"/>
        <w:numPr>
          <w:ilvl w:val="0"/>
          <w:numId w:val="33"/>
        </w:numPr>
        <w:suppressAutoHyphens w:val="0"/>
        <w:autoSpaceDN w:val="0"/>
        <w:adjustRightInd w:val="0"/>
        <w:textAlignment w:val="auto"/>
        <w:rPr>
          <w:b/>
          <w:sz w:val="20"/>
          <w:u w:val="single"/>
          <w:lang w:val="en-US"/>
        </w:rPr>
      </w:pPr>
      <w:r>
        <w:rPr>
          <w:b/>
          <w:sz w:val="20"/>
          <w:u w:val="single"/>
          <w:lang w:val="en-US"/>
        </w:rPr>
        <w:br w:type="page"/>
      </w:r>
      <w:r w:rsidR="0048739E">
        <w:rPr>
          <w:b/>
          <w:sz w:val="20"/>
          <w:u w:val="single"/>
          <w:lang w:val="en-US"/>
        </w:rPr>
        <w:lastRenderedPageBreak/>
        <w:t>Application Back-up:</w:t>
      </w:r>
    </w:p>
    <w:p w14:paraId="004A0751" w14:textId="77777777" w:rsidR="0048739E" w:rsidRDefault="0048739E" w:rsidP="0048739E">
      <w:pPr>
        <w:pStyle w:val="BodyText"/>
        <w:ind w:left="1080"/>
        <w:rPr>
          <w:sz w:val="20"/>
          <w:lang w:val="en-US"/>
        </w:rPr>
      </w:pPr>
      <w:r>
        <w:rPr>
          <w:sz w:val="20"/>
          <w:lang w:val="en-US"/>
        </w:rPr>
        <w:t>The data backup on SCV applications are happens as given below,</w:t>
      </w:r>
    </w:p>
    <w:tbl>
      <w:tblPr>
        <w:tblW w:w="8790" w:type="dxa"/>
        <w:tblInd w:w="1121" w:type="dxa"/>
        <w:tblLayout w:type="fixed"/>
        <w:tblLook w:val="04A0" w:firstRow="1" w:lastRow="0" w:firstColumn="1" w:lastColumn="0" w:noHBand="0" w:noVBand="1"/>
      </w:tblPr>
      <w:tblGrid>
        <w:gridCol w:w="1986"/>
        <w:gridCol w:w="1417"/>
        <w:gridCol w:w="1276"/>
        <w:gridCol w:w="992"/>
        <w:gridCol w:w="1276"/>
        <w:gridCol w:w="1843"/>
      </w:tblGrid>
      <w:tr w:rsidR="0048739E" w14:paraId="440C49B3" w14:textId="77777777" w:rsidTr="00DA1BBD">
        <w:trPr>
          <w:trHeight w:val="915"/>
          <w:tblHeader/>
        </w:trPr>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0764FA" w14:textId="77777777" w:rsidR="0048739E" w:rsidRDefault="0048739E">
            <w:pPr>
              <w:overflowPunct/>
              <w:autoSpaceDE/>
              <w:spacing w:before="0"/>
              <w:ind w:left="0" w:right="0"/>
              <w:rPr>
                <w:b/>
                <w:bCs/>
              </w:rPr>
            </w:pPr>
            <w:r>
              <w:rPr>
                <w:b/>
                <w:bCs/>
              </w:rPr>
              <w:t>Hostname / Application(s)</w:t>
            </w:r>
          </w:p>
        </w:tc>
        <w:tc>
          <w:tcPr>
            <w:tcW w:w="1417" w:type="dxa"/>
            <w:tcBorders>
              <w:top w:val="single" w:sz="4" w:space="0" w:color="auto"/>
              <w:left w:val="nil"/>
              <w:bottom w:val="single" w:sz="4" w:space="0" w:color="auto"/>
              <w:right w:val="single" w:sz="4" w:space="0" w:color="auto"/>
            </w:tcBorders>
            <w:shd w:val="clear" w:color="auto" w:fill="D9D9D9"/>
            <w:vAlign w:val="center"/>
            <w:hideMark/>
          </w:tcPr>
          <w:p w14:paraId="3DB992CA" w14:textId="77777777" w:rsidR="0048739E" w:rsidRDefault="0048739E">
            <w:pPr>
              <w:overflowPunct/>
              <w:autoSpaceDE/>
              <w:spacing w:before="0"/>
              <w:ind w:left="0" w:right="0"/>
              <w:rPr>
                <w:b/>
                <w:bCs/>
              </w:rPr>
            </w:pPr>
            <w:r>
              <w:rPr>
                <w:b/>
                <w:bCs/>
              </w:rPr>
              <w:t>Backup Type</w:t>
            </w:r>
          </w:p>
        </w:tc>
        <w:tc>
          <w:tcPr>
            <w:tcW w:w="1276" w:type="dxa"/>
            <w:tcBorders>
              <w:top w:val="single" w:sz="4" w:space="0" w:color="auto"/>
              <w:left w:val="nil"/>
              <w:bottom w:val="single" w:sz="4" w:space="0" w:color="auto"/>
              <w:right w:val="single" w:sz="4" w:space="0" w:color="auto"/>
            </w:tcBorders>
            <w:shd w:val="clear" w:color="auto" w:fill="D9D9D9"/>
            <w:vAlign w:val="center"/>
            <w:hideMark/>
          </w:tcPr>
          <w:p w14:paraId="134113CC" w14:textId="77777777" w:rsidR="0048739E" w:rsidRDefault="0048739E">
            <w:pPr>
              <w:overflowPunct/>
              <w:autoSpaceDE/>
              <w:spacing w:before="0"/>
              <w:ind w:left="0" w:right="0"/>
              <w:rPr>
                <w:b/>
                <w:bCs/>
              </w:rPr>
            </w:pPr>
            <w:r>
              <w:rPr>
                <w:b/>
                <w:bCs/>
              </w:rPr>
              <w:t>Frequency</w:t>
            </w:r>
          </w:p>
        </w:tc>
        <w:tc>
          <w:tcPr>
            <w:tcW w:w="992" w:type="dxa"/>
            <w:tcBorders>
              <w:top w:val="single" w:sz="4" w:space="0" w:color="auto"/>
              <w:left w:val="nil"/>
              <w:bottom w:val="single" w:sz="4" w:space="0" w:color="auto"/>
              <w:right w:val="single" w:sz="4" w:space="0" w:color="auto"/>
            </w:tcBorders>
            <w:shd w:val="clear" w:color="auto" w:fill="D9D9D9"/>
            <w:vAlign w:val="center"/>
            <w:hideMark/>
          </w:tcPr>
          <w:p w14:paraId="42A1265E" w14:textId="77777777" w:rsidR="0048739E" w:rsidRDefault="0048739E">
            <w:pPr>
              <w:overflowPunct/>
              <w:autoSpaceDE/>
              <w:spacing w:before="0"/>
              <w:ind w:left="0" w:right="0"/>
              <w:rPr>
                <w:b/>
                <w:bCs/>
              </w:rPr>
            </w:pPr>
            <w:r>
              <w:rPr>
                <w:b/>
                <w:bCs/>
              </w:rPr>
              <w:t>Schedule Time (MYT)</w:t>
            </w:r>
          </w:p>
        </w:tc>
        <w:tc>
          <w:tcPr>
            <w:tcW w:w="1276" w:type="dxa"/>
            <w:tcBorders>
              <w:top w:val="single" w:sz="4" w:space="0" w:color="auto"/>
              <w:left w:val="nil"/>
              <w:bottom w:val="single" w:sz="4" w:space="0" w:color="auto"/>
              <w:right w:val="single" w:sz="4" w:space="0" w:color="auto"/>
            </w:tcBorders>
            <w:shd w:val="clear" w:color="auto" w:fill="D9D9D9"/>
            <w:vAlign w:val="center"/>
            <w:hideMark/>
          </w:tcPr>
          <w:p w14:paraId="3B49B2E6" w14:textId="77777777" w:rsidR="0048739E" w:rsidRDefault="0048739E">
            <w:pPr>
              <w:overflowPunct/>
              <w:autoSpaceDE/>
              <w:spacing w:before="0"/>
              <w:ind w:left="0" w:right="0"/>
              <w:rPr>
                <w:b/>
                <w:bCs/>
              </w:rPr>
            </w:pPr>
            <w:r>
              <w:rPr>
                <w:b/>
                <w:bCs/>
              </w:rPr>
              <w:t>Retention / No. of Versions</w:t>
            </w:r>
          </w:p>
        </w:tc>
        <w:tc>
          <w:tcPr>
            <w:tcW w:w="1843" w:type="dxa"/>
            <w:tcBorders>
              <w:top w:val="single" w:sz="4" w:space="0" w:color="auto"/>
              <w:left w:val="nil"/>
              <w:bottom w:val="single" w:sz="4" w:space="0" w:color="auto"/>
              <w:right w:val="single" w:sz="4" w:space="0" w:color="auto"/>
            </w:tcBorders>
            <w:shd w:val="clear" w:color="auto" w:fill="D9D9D9"/>
            <w:vAlign w:val="center"/>
            <w:hideMark/>
          </w:tcPr>
          <w:p w14:paraId="1560F7BA" w14:textId="77777777" w:rsidR="0048739E" w:rsidRDefault="0048739E">
            <w:pPr>
              <w:overflowPunct/>
              <w:autoSpaceDE/>
              <w:spacing w:before="0"/>
              <w:ind w:left="0" w:right="0"/>
              <w:rPr>
                <w:b/>
                <w:bCs/>
              </w:rPr>
            </w:pPr>
            <w:r>
              <w:rPr>
                <w:b/>
                <w:bCs/>
              </w:rPr>
              <w:t>Remarks</w:t>
            </w:r>
          </w:p>
        </w:tc>
      </w:tr>
      <w:tr w:rsidR="00DA1BBD" w14:paraId="19C184BE" w14:textId="77777777" w:rsidTr="00DA1BBD">
        <w:trPr>
          <w:trHeight w:val="600"/>
        </w:trPr>
        <w:tc>
          <w:tcPr>
            <w:tcW w:w="1986" w:type="dxa"/>
            <w:tcBorders>
              <w:top w:val="nil"/>
              <w:left w:val="single" w:sz="4" w:space="0" w:color="auto"/>
              <w:bottom w:val="single" w:sz="4" w:space="0" w:color="auto"/>
              <w:right w:val="single" w:sz="4" w:space="0" w:color="auto"/>
            </w:tcBorders>
            <w:vAlign w:val="center"/>
            <w:hideMark/>
          </w:tcPr>
          <w:p w14:paraId="26743B89" w14:textId="77777777" w:rsidR="00DA1BBD" w:rsidRDefault="00DA1BBD" w:rsidP="00DA1BBD">
            <w:pPr>
              <w:overflowPunct/>
              <w:autoSpaceDE/>
              <w:spacing w:before="0"/>
              <w:ind w:left="0" w:right="0"/>
              <w:rPr>
                <w:color w:val="000000"/>
              </w:rPr>
            </w:pPr>
            <w:r>
              <w:rPr>
                <w:color w:val="000000"/>
              </w:rPr>
              <w:t>MASG-1SCVAPP2 / FIDS</w:t>
            </w:r>
          </w:p>
        </w:tc>
        <w:tc>
          <w:tcPr>
            <w:tcW w:w="1417" w:type="dxa"/>
            <w:tcBorders>
              <w:top w:val="nil"/>
              <w:left w:val="nil"/>
              <w:bottom w:val="single" w:sz="4" w:space="0" w:color="auto"/>
              <w:right w:val="single" w:sz="4" w:space="0" w:color="auto"/>
            </w:tcBorders>
            <w:vAlign w:val="center"/>
            <w:hideMark/>
          </w:tcPr>
          <w:p w14:paraId="541CB2A3" w14:textId="77777777" w:rsidR="00DA1BBD" w:rsidRDefault="00DA1BBD" w:rsidP="00DA1BBD">
            <w:pPr>
              <w:overflowPunct/>
              <w:autoSpaceDE/>
              <w:spacing w:before="0"/>
              <w:ind w:left="0" w:right="0"/>
              <w:rPr>
                <w:color w:val="000000"/>
              </w:rPr>
            </w:pPr>
            <w:r>
              <w:rPr>
                <w:color w:val="000000"/>
              </w:rPr>
              <w:t>Full</w:t>
            </w:r>
          </w:p>
        </w:tc>
        <w:tc>
          <w:tcPr>
            <w:tcW w:w="1276" w:type="dxa"/>
            <w:tcBorders>
              <w:top w:val="nil"/>
              <w:left w:val="nil"/>
              <w:bottom w:val="single" w:sz="4" w:space="0" w:color="auto"/>
              <w:right w:val="single" w:sz="4" w:space="0" w:color="auto"/>
            </w:tcBorders>
            <w:vAlign w:val="center"/>
            <w:hideMark/>
          </w:tcPr>
          <w:p w14:paraId="6BFDF612" w14:textId="77777777" w:rsidR="00DA1BBD" w:rsidRDefault="00DA1BBD" w:rsidP="00DA1BBD">
            <w:pPr>
              <w:overflowPunct/>
              <w:autoSpaceDE/>
              <w:spacing w:before="0"/>
              <w:ind w:left="0" w:right="0"/>
              <w:rPr>
                <w:color w:val="000000"/>
              </w:rPr>
            </w:pPr>
            <w:r>
              <w:rPr>
                <w:color w:val="000000"/>
              </w:rPr>
              <w:t>Every Saturday</w:t>
            </w:r>
          </w:p>
        </w:tc>
        <w:tc>
          <w:tcPr>
            <w:tcW w:w="992" w:type="dxa"/>
            <w:tcBorders>
              <w:top w:val="nil"/>
              <w:left w:val="nil"/>
              <w:bottom w:val="single" w:sz="4" w:space="0" w:color="auto"/>
              <w:right w:val="single" w:sz="4" w:space="0" w:color="auto"/>
            </w:tcBorders>
            <w:vAlign w:val="center"/>
            <w:hideMark/>
          </w:tcPr>
          <w:p w14:paraId="08D60F19" w14:textId="77777777" w:rsidR="00DA1BBD" w:rsidRDefault="00DA1BBD" w:rsidP="00DA1BBD">
            <w:pPr>
              <w:overflowPunct/>
              <w:autoSpaceDE/>
              <w:spacing w:before="0"/>
              <w:ind w:left="0" w:right="0"/>
              <w:rPr>
                <w:color w:val="000000"/>
              </w:rPr>
            </w:pPr>
            <w:r>
              <w:rPr>
                <w:color w:val="000000"/>
              </w:rPr>
              <w:t>5:30 PM</w:t>
            </w:r>
          </w:p>
        </w:tc>
        <w:tc>
          <w:tcPr>
            <w:tcW w:w="1276" w:type="dxa"/>
            <w:tcBorders>
              <w:top w:val="nil"/>
              <w:left w:val="nil"/>
              <w:bottom w:val="single" w:sz="4" w:space="0" w:color="auto"/>
              <w:right w:val="single" w:sz="4" w:space="0" w:color="auto"/>
            </w:tcBorders>
            <w:vAlign w:val="center"/>
            <w:hideMark/>
          </w:tcPr>
          <w:p w14:paraId="170DDD9E" w14:textId="77777777" w:rsidR="00DA1BBD" w:rsidRDefault="00DA1BBD" w:rsidP="00DA1BBD">
            <w:pPr>
              <w:overflowPunct/>
              <w:autoSpaceDE/>
              <w:spacing w:before="0"/>
              <w:ind w:left="0" w:right="0"/>
              <w:rPr>
                <w:color w:val="000000"/>
              </w:rPr>
            </w:pPr>
            <w:r>
              <w:rPr>
                <w:color w:val="000000"/>
              </w:rPr>
              <w:t>6 Versions</w:t>
            </w:r>
          </w:p>
        </w:tc>
        <w:tc>
          <w:tcPr>
            <w:tcW w:w="1843" w:type="dxa"/>
            <w:tcBorders>
              <w:top w:val="nil"/>
              <w:left w:val="nil"/>
              <w:bottom w:val="single" w:sz="4" w:space="0" w:color="auto"/>
              <w:right w:val="single" w:sz="4" w:space="0" w:color="auto"/>
            </w:tcBorders>
            <w:vAlign w:val="center"/>
            <w:hideMark/>
          </w:tcPr>
          <w:p w14:paraId="09FBBE55" w14:textId="77777777" w:rsidR="00DA1BBD" w:rsidRDefault="00DA1BBD" w:rsidP="00DA1BBD">
            <w:pPr>
              <w:overflowPunct/>
              <w:autoSpaceDE/>
              <w:spacing w:before="0"/>
              <w:ind w:left="0" w:right="0"/>
              <w:rPr>
                <w:color w:val="000000"/>
              </w:rPr>
            </w:pPr>
            <w:r>
              <w:rPr>
                <w:color w:val="000000"/>
              </w:rPr>
              <w:t>Monthly first Saturday backup retention is 2 months</w:t>
            </w:r>
          </w:p>
        </w:tc>
      </w:tr>
      <w:tr w:rsidR="0048739E" w14:paraId="369C68D9" w14:textId="77777777" w:rsidTr="00DA1BBD">
        <w:trPr>
          <w:trHeight w:val="986"/>
        </w:trPr>
        <w:tc>
          <w:tcPr>
            <w:tcW w:w="1986" w:type="dxa"/>
            <w:tcBorders>
              <w:top w:val="nil"/>
              <w:left w:val="single" w:sz="4" w:space="0" w:color="auto"/>
              <w:bottom w:val="single" w:sz="4" w:space="0" w:color="auto"/>
              <w:right w:val="single" w:sz="4" w:space="0" w:color="auto"/>
            </w:tcBorders>
            <w:vAlign w:val="center"/>
            <w:hideMark/>
          </w:tcPr>
          <w:p w14:paraId="300E39E7" w14:textId="77777777" w:rsidR="0048739E" w:rsidRDefault="0048739E">
            <w:pPr>
              <w:overflowPunct/>
              <w:autoSpaceDE/>
              <w:spacing w:before="0"/>
              <w:ind w:left="0" w:right="0"/>
              <w:rPr>
                <w:color w:val="000000"/>
              </w:rPr>
            </w:pPr>
            <w:r>
              <w:rPr>
                <w:color w:val="000000"/>
              </w:rPr>
              <w:t>MASG-</w:t>
            </w:r>
            <w:r w:rsidR="00DA1BBD">
              <w:rPr>
                <w:color w:val="000000"/>
              </w:rPr>
              <w:t>3SCV</w:t>
            </w:r>
            <w:r>
              <w:rPr>
                <w:color w:val="000000"/>
              </w:rPr>
              <w:t xml:space="preserve">APP1 / </w:t>
            </w:r>
            <w:r w:rsidR="00DA1BBD">
              <w:rPr>
                <w:color w:val="000000"/>
              </w:rPr>
              <w:t>FIDS</w:t>
            </w:r>
          </w:p>
        </w:tc>
        <w:tc>
          <w:tcPr>
            <w:tcW w:w="1417" w:type="dxa"/>
            <w:tcBorders>
              <w:top w:val="nil"/>
              <w:left w:val="nil"/>
              <w:bottom w:val="single" w:sz="4" w:space="0" w:color="auto"/>
              <w:right w:val="single" w:sz="4" w:space="0" w:color="auto"/>
            </w:tcBorders>
            <w:vAlign w:val="center"/>
            <w:hideMark/>
          </w:tcPr>
          <w:p w14:paraId="2CD01455" w14:textId="77777777" w:rsidR="0048739E" w:rsidRDefault="0048739E">
            <w:pPr>
              <w:overflowPunct/>
              <w:autoSpaceDE/>
              <w:spacing w:before="0"/>
              <w:ind w:left="0" w:right="0"/>
              <w:rPr>
                <w:color w:val="000000"/>
              </w:rPr>
            </w:pPr>
            <w:r>
              <w:rPr>
                <w:color w:val="000000"/>
              </w:rPr>
              <w:t>Full</w:t>
            </w:r>
          </w:p>
        </w:tc>
        <w:tc>
          <w:tcPr>
            <w:tcW w:w="1276" w:type="dxa"/>
            <w:tcBorders>
              <w:top w:val="nil"/>
              <w:left w:val="nil"/>
              <w:bottom w:val="single" w:sz="4" w:space="0" w:color="auto"/>
              <w:right w:val="single" w:sz="4" w:space="0" w:color="auto"/>
            </w:tcBorders>
            <w:vAlign w:val="center"/>
            <w:hideMark/>
          </w:tcPr>
          <w:p w14:paraId="45A8CA4F" w14:textId="77777777" w:rsidR="0048739E" w:rsidRDefault="0048739E">
            <w:pPr>
              <w:overflowPunct/>
              <w:autoSpaceDE/>
              <w:spacing w:before="0"/>
              <w:ind w:left="0" w:right="0"/>
              <w:rPr>
                <w:color w:val="000000"/>
              </w:rPr>
            </w:pPr>
            <w:r>
              <w:rPr>
                <w:color w:val="000000"/>
              </w:rPr>
              <w:t>Every Saturday</w:t>
            </w:r>
          </w:p>
        </w:tc>
        <w:tc>
          <w:tcPr>
            <w:tcW w:w="992" w:type="dxa"/>
            <w:tcBorders>
              <w:top w:val="nil"/>
              <w:left w:val="nil"/>
              <w:bottom w:val="single" w:sz="4" w:space="0" w:color="auto"/>
              <w:right w:val="single" w:sz="4" w:space="0" w:color="auto"/>
            </w:tcBorders>
            <w:vAlign w:val="center"/>
            <w:hideMark/>
          </w:tcPr>
          <w:p w14:paraId="776612D6" w14:textId="77777777" w:rsidR="0048739E" w:rsidRDefault="0048739E">
            <w:pPr>
              <w:overflowPunct/>
              <w:autoSpaceDE/>
              <w:spacing w:before="0"/>
              <w:ind w:left="0" w:right="0"/>
              <w:rPr>
                <w:color w:val="000000"/>
              </w:rPr>
            </w:pPr>
            <w:r>
              <w:rPr>
                <w:color w:val="000000"/>
              </w:rPr>
              <w:t>5:30 PM</w:t>
            </w:r>
          </w:p>
        </w:tc>
        <w:tc>
          <w:tcPr>
            <w:tcW w:w="1276" w:type="dxa"/>
            <w:tcBorders>
              <w:top w:val="nil"/>
              <w:left w:val="nil"/>
              <w:bottom w:val="single" w:sz="4" w:space="0" w:color="auto"/>
              <w:right w:val="single" w:sz="4" w:space="0" w:color="auto"/>
            </w:tcBorders>
            <w:vAlign w:val="center"/>
            <w:hideMark/>
          </w:tcPr>
          <w:p w14:paraId="21ED894A" w14:textId="77777777" w:rsidR="0048739E" w:rsidRDefault="0048739E">
            <w:pPr>
              <w:overflowPunct/>
              <w:autoSpaceDE/>
              <w:spacing w:before="0"/>
              <w:ind w:left="0" w:right="0"/>
              <w:rPr>
                <w:color w:val="000000"/>
              </w:rPr>
            </w:pPr>
            <w:r>
              <w:rPr>
                <w:color w:val="000000"/>
              </w:rPr>
              <w:t>6 Versions</w:t>
            </w:r>
          </w:p>
        </w:tc>
        <w:tc>
          <w:tcPr>
            <w:tcW w:w="1843" w:type="dxa"/>
            <w:tcBorders>
              <w:top w:val="nil"/>
              <w:left w:val="nil"/>
              <w:bottom w:val="single" w:sz="4" w:space="0" w:color="auto"/>
              <w:right w:val="single" w:sz="4" w:space="0" w:color="auto"/>
            </w:tcBorders>
            <w:vAlign w:val="center"/>
            <w:hideMark/>
          </w:tcPr>
          <w:p w14:paraId="30B8A4F0" w14:textId="77777777" w:rsidR="0048739E" w:rsidRDefault="0048739E">
            <w:pPr>
              <w:overflowPunct/>
              <w:autoSpaceDE/>
              <w:spacing w:before="0"/>
              <w:ind w:left="0" w:right="0"/>
              <w:rPr>
                <w:color w:val="000000"/>
              </w:rPr>
            </w:pPr>
            <w:r>
              <w:rPr>
                <w:color w:val="000000"/>
              </w:rPr>
              <w:t>Monthly first Saturday backup retention is 2 months</w:t>
            </w:r>
          </w:p>
        </w:tc>
      </w:tr>
    </w:tbl>
    <w:p w14:paraId="296F289F" w14:textId="77777777" w:rsidR="0048739E" w:rsidRDefault="0048739E" w:rsidP="0048739E">
      <w:pPr>
        <w:pStyle w:val="Caption"/>
        <w:jc w:val="center"/>
      </w:pPr>
      <w:r>
        <w:t xml:space="preserve">Table </w:t>
      </w:r>
      <w:r w:rsidR="00BF6D4C">
        <w:t>15</w:t>
      </w:r>
      <w:proofErr w:type="gramStart"/>
      <w:r w:rsidR="00BF6D4C">
        <w:t>:Application</w:t>
      </w:r>
      <w:proofErr w:type="gramEnd"/>
      <w:r w:rsidR="00BF6D4C">
        <w:t xml:space="preserve"> Back-up Details</w:t>
      </w:r>
    </w:p>
    <w:p w14:paraId="287622CC" w14:textId="77777777" w:rsidR="0048739E" w:rsidRDefault="0048739E" w:rsidP="0048739E">
      <w:pPr>
        <w:pStyle w:val="BodyText"/>
        <w:numPr>
          <w:ilvl w:val="0"/>
          <w:numId w:val="33"/>
        </w:numPr>
        <w:suppressAutoHyphens w:val="0"/>
        <w:autoSpaceDN w:val="0"/>
        <w:adjustRightInd w:val="0"/>
        <w:textAlignment w:val="auto"/>
        <w:rPr>
          <w:b/>
          <w:sz w:val="20"/>
          <w:u w:val="single"/>
          <w:lang w:val="en-US"/>
        </w:rPr>
      </w:pPr>
      <w:r>
        <w:rPr>
          <w:b/>
          <w:sz w:val="20"/>
          <w:u w:val="single"/>
          <w:lang w:val="en-US"/>
        </w:rPr>
        <w:t>Database Back-up:</w:t>
      </w:r>
    </w:p>
    <w:p w14:paraId="5721A714" w14:textId="77777777" w:rsidR="0048739E" w:rsidRPr="00DA1BBD" w:rsidRDefault="00DA1BBD" w:rsidP="00DA1BBD">
      <w:pPr>
        <w:pStyle w:val="BodyText"/>
        <w:ind w:left="1080" w:right="90"/>
        <w:jc w:val="both"/>
        <w:rPr>
          <w:sz w:val="20"/>
          <w:lang w:val="en-US"/>
        </w:rPr>
      </w:pPr>
      <w:r w:rsidRPr="00DA1BBD">
        <w:rPr>
          <w:sz w:val="20"/>
          <w:lang w:val="en-US"/>
        </w:rPr>
        <w:t>N/A</w:t>
      </w:r>
    </w:p>
    <w:p w14:paraId="4113823B" w14:textId="77777777" w:rsidR="0048739E" w:rsidRDefault="0048739E" w:rsidP="0048739E">
      <w:pPr>
        <w:pStyle w:val="Heading2"/>
        <w:numPr>
          <w:ilvl w:val="2"/>
          <w:numId w:val="9"/>
        </w:numPr>
      </w:pPr>
      <w:bookmarkStart w:id="597" w:name="_Toc522029483"/>
      <w:bookmarkStart w:id="598" w:name="_Toc10046996"/>
      <w:r>
        <w:t>Monitoring Tools</w:t>
      </w:r>
      <w:bookmarkEnd w:id="597"/>
      <w:bookmarkEnd w:id="598"/>
    </w:p>
    <w:p w14:paraId="2477F4B7" w14:textId="77777777" w:rsidR="0048739E" w:rsidRDefault="00DA1BBD" w:rsidP="0048739E">
      <w:pPr>
        <w:pStyle w:val="BodyText"/>
        <w:ind w:left="720" w:right="90"/>
        <w:jc w:val="both"/>
        <w:rPr>
          <w:sz w:val="20"/>
          <w:lang w:val="en-US"/>
        </w:rPr>
      </w:pPr>
      <w:r>
        <w:rPr>
          <w:sz w:val="20"/>
          <w:lang w:val="en-US"/>
        </w:rPr>
        <w:t>N/A</w:t>
      </w:r>
    </w:p>
    <w:p w14:paraId="28F3DDCF" w14:textId="77777777" w:rsidR="0048739E" w:rsidRDefault="0048739E" w:rsidP="0048739E">
      <w:pPr>
        <w:pStyle w:val="Heading2"/>
        <w:numPr>
          <w:ilvl w:val="2"/>
          <w:numId w:val="9"/>
        </w:numPr>
      </w:pPr>
      <w:bookmarkStart w:id="599" w:name="_Toc522029484"/>
      <w:bookmarkStart w:id="600" w:name="_Toc10046997"/>
      <w:r>
        <w:t>Batch Jobs</w:t>
      </w:r>
      <w:bookmarkEnd w:id="599"/>
      <w:bookmarkEnd w:id="600"/>
    </w:p>
    <w:p w14:paraId="2E91130F" w14:textId="77777777" w:rsidR="0048739E" w:rsidRDefault="0048739E" w:rsidP="0048739E">
      <w:pPr>
        <w:pStyle w:val="BodyText"/>
        <w:ind w:left="720" w:right="98"/>
        <w:jc w:val="both"/>
        <w:rPr>
          <w:sz w:val="20"/>
        </w:rPr>
      </w:pPr>
      <w:r>
        <w:rPr>
          <w:sz w:val="20"/>
          <w:lang w:val="en-US"/>
        </w:rPr>
        <w:t>N/A</w:t>
      </w:r>
    </w:p>
    <w:p w14:paraId="0E94FD85" w14:textId="77777777" w:rsidR="0048739E" w:rsidRDefault="0048739E" w:rsidP="0048739E">
      <w:pPr>
        <w:pStyle w:val="Heading2"/>
        <w:numPr>
          <w:ilvl w:val="2"/>
          <w:numId w:val="9"/>
        </w:numPr>
      </w:pPr>
      <w:bookmarkStart w:id="601" w:name="_Toc522029485"/>
      <w:bookmarkStart w:id="602" w:name="_Toc10046998"/>
      <w:r>
        <w:t>Report Management</w:t>
      </w:r>
      <w:bookmarkEnd w:id="601"/>
      <w:bookmarkEnd w:id="602"/>
    </w:p>
    <w:p w14:paraId="04CE8D58" w14:textId="77777777" w:rsidR="0048739E" w:rsidRDefault="0048739E" w:rsidP="0048739E">
      <w:pPr>
        <w:ind w:left="720"/>
      </w:pPr>
      <w:r>
        <w:t>N/A</w:t>
      </w:r>
    </w:p>
    <w:p w14:paraId="03111B06" w14:textId="77777777" w:rsidR="0048739E" w:rsidRDefault="0048739E" w:rsidP="0048739E">
      <w:pPr>
        <w:pStyle w:val="Heading2"/>
        <w:numPr>
          <w:ilvl w:val="2"/>
          <w:numId w:val="9"/>
        </w:numPr>
      </w:pPr>
      <w:bookmarkStart w:id="603" w:name="_Toc522029486"/>
      <w:bookmarkStart w:id="604" w:name="_Toc10046999"/>
      <w:r>
        <w:t>Baseline Performance Information</w:t>
      </w:r>
      <w:bookmarkEnd w:id="603"/>
      <w:bookmarkEnd w:id="604"/>
    </w:p>
    <w:p w14:paraId="4246758B" w14:textId="77777777" w:rsidR="0048739E" w:rsidRDefault="0048739E" w:rsidP="0048739E">
      <w:pPr>
        <w:ind w:left="720"/>
      </w:pPr>
      <w:r>
        <w:t xml:space="preserve">The baseline performance Information for </w:t>
      </w:r>
      <w:r w:rsidR="00DA1BBD">
        <w:t>FIDS</w:t>
      </w:r>
      <w:r>
        <w:t xml:space="preserve"> is given below,</w:t>
      </w:r>
    </w:p>
    <w:p w14:paraId="24183077" w14:textId="77777777" w:rsidR="0048739E" w:rsidRDefault="0048739E" w:rsidP="0048739E">
      <w:pPr>
        <w:ind w:left="720"/>
      </w:pPr>
    </w:p>
    <w:tbl>
      <w:tblPr>
        <w:tblW w:w="0" w:type="auto"/>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4943"/>
        <w:gridCol w:w="2535"/>
      </w:tblGrid>
      <w:tr w:rsidR="0048739E" w14:paraId="50CF5AB2" w14:textId="77777777" w:rsidTr="00DA1BBD">
        <w:tc>
          <w:tcPr>
            <w:tcW w:w="836" w:type="dxa"/>
            <w:tcBorders>
              <w:top w:val="single" w:sz="4" w:space="0" w:color="auto"/>
              <w:left w:val="single" w:sz="4" w:space="0" w:color="auto"/>
              <w:bottom w:val="single" w:sz="4" w:space="0" w:color="auto"/>
              <w:right w:val="single" w:sz="4" w:space="0" w:color="auto"/>
            </w:tcBorders>
            <w:shd w:val="pct15" w:color="auto" w:fill="auto"/>
            <w:hideMark/>
          </w:tcPr>
          <w:p w14:paraId="4F07FCFA" w14:textId="77777777" w:rsidR="0048739E" w:rsidRDefault="0048739E">
            <w:pPr>
              <w:tabs>
                <w:tab w:val="left" w:pos="720"/>
              </w:tabs>
              <w:overflowPunct/>
              <w:autoSpaceDE/>
              <w:spacing w:before="60" w:after="60"/>
              <w:ind w:left="0" w:right="0"/>
              <w:jc w:val="both"/>
              <w:rPr>
                <w:b/>
                <w:bCs/>
                <w:iCs/>
                <w:noProof/>
              </w:rPr>
            </w:pPr>
            <w:r>
              <w:rPr>
                <w:b/>
                <w:bCs/>
                <w:iCs/>
                <w:noProof/>
              </w:rPr>
              <w:t>No.</w:t>
            </w:r>
          </w:p>
        </w:tc>
        <w:tc>
          <w:tcPr>
            <w:tcW w:w="4943" w:type="dxa"/>
            <w:tcBorders>
              <w:top w:val="single" w:sz="4" w:space="0" w:color="auto"/>
              <w:left w:val="single" w:sz="4" w:space="0" w:color="auto"/>
              <w:bottom w:val="single" w:sz="4" w:space="0" w:color="auto"/>
              <w:right w:val="single" w:sz="4" w:space="0" w:color="auto"/>
            </w:tcBorders>
            <w:shd w:val="pct15" w:color="auto" w:fill="auto"/>
            <w:hideMark/>
          </w:tcPr>
          <w:p w14:paraId="0080E20F" w14:textId="77777777" w:rsidR="0048739E" w:rsidRDefault="0048739E">
            <w:pPr>
              <w:tabs>
                <w:tab w:val="left" w:pos="720"/>
              </w:tabs>
              <w:overflowPunct/>
              <w:autoSpaceDE/>
              <w:spacing w:before="60" w:after="60"/>
              <w:ind w:left="0" w:right="0"/>
              <w:jc w:val="both"/>
              <w:rPr>
                <w:b/>
                <w:bCs/>
                <w:iCs/>
                <w:noProof/>
              </w:rPr>
            </w:pPr>
            <w:r>
              <w:rPr>
                <w:b/>
                <w:bCs/>
                <w:iCs/>
                <w:noProof/>
              </w:rPr>
              <w:t>Activity</w:t>
            </w:r>
          </w:p>
        </w:tc>
        <w:tc>
          <w:tcPr>
            <w:tcW w:w="2535" w:type="dxa"/>
            <w:tcBorders>
              <w:top w:val="single" w:sz="4" w:space="0" w:color="auto"/>
              <w:left w:val="single" w:sz="4" w:space="0" w:color="auto"/>
              <w:bottom w:val="single" w:sz="4" w:space="0" w:color="auto"/>
              <w:right w:val="single" w:sz="4" w:space="0" w:color="auto"/>
            </w:tcBorders>
            <w:shd w:val="pct15" w:color="auto" w:fill="auto"/>
            <w:hideMark/>
          </w:tcPr>
          <w:p w14:paraId="6B6D07C1" w14:textId="77777777" w:rsidR="0048739E" w:rsidRDefault="0048739E">
            <w:pPr>
              <w:tabs>
                <w:tab w:val="left" w:pos="720"/>
              </w:tabs>
              <w:overflowPunct/>
              <w:autoSpaceDE/>
              <w:spacing w:before="60" w:after="60"/>
              <w:ind w:left="0" w:right="0"/>
              <w:rPr>
                <w:b/>
                <w:bCs/>
                <w:iCs/>
                <w:noProof/>
              </w:rPr>
            </w:pPr>
            <w:r>
              <w:rPr>
                <w:b/>
                <w:bCs/>
                <w:iCs/>
                <w:noProof/>
              </w:rPr>
              <w:t>Expected Response Time</w:t>
            </w:r>
          </w:p>
        </w:tc>
      </w:tr>
      <w:tr w:rsidR="0048739E" w14:paraId="58897F4D" w14:textId="77777777" w:rsidTr="00DA1BBD">
        <w:tc>
          <w:tcPr>
            <w:tcW w:w="836" w:type="dxa"/>
            <w:tcBorders>
              <w:top w:val="single" w:sz="4" w:space="0" w:color="auto"/>
              <w:left w:val="single" w:sz="4" w:space="0" w:color="auto"/>
              <w:bottom w:val="single" w:sz="4" w:space="0" w:color="auto"/>
              <w:right w:val="single" w:sz="4" w:space="0" w:color="auto"/>
            </w:tcBorders>
            <w:hideMark/>
          </w:tcPr>
          <w:p w14:paraId="3DD72D1D" w14:textId="77777777" w:rsidR="0048739E" w:rsidRDefault="0048739E">
            <w:pPr>
              <w:tabs>
                <w:tab w:val="left" w:pos="720"/>
              </w:tabs>
              <w:overflowPunct/>
              <w:autoSpaceDE/>
              <w:spacing w:before="60" w:after="60"/>
              <w:ind w:left="0" w:right="0"/>
              <w:jc w:val="both"/>
              <w:rPr>
                <w:noProof/>
              </w:rPr>
            </w:pPr>
            <w:r>
              <w:rPr>
                <w:noProof/>
              </w:rPr>
              <w:t>1.</w:t>
            </w:r>
          </w:p>
        </w:tc>
        <w:tc>
          <w:tcPr>
            <w:tcW w:w="4943" w:type="dxa"/>
            <w:tcBorders>
              <w:top w:val="single" w:sz="4" w:space="0" w:color="auto"/>
              <w:left w:val="single" w:sz="4" w:space="0" w:color="auto"/>
              <w:bottom w:val="single" w:sz="4" w:space="0" w:color="auto"/>
              <w:right w:val="single" w:sz="4" w:space="0" w:color="auto"/>
            </w:tcBorders>
            <w:hideMark/>
          </w:tcPr>
          <w:p w14:paraId="02EA9232" w14:textId="77777777" w:rsidR="0048739E" w:rsidRDefault="0048739E">
            <w:pPr>
              <w:tabs>
                <w:tab w:val="left" w:pos="720"/>
              </w:tabs>
              <w:overflowPunct/>
              <w:autoSpaceDE/>
              <w:spacing w:before="60" w:after="60"/>
              <w:ind w:left="0" w:right="0"/>
              <w:jc w:val="both"/>
              <w:rPr>
                <w:noProof/>
              </w:rPr>
            </w:pPr>
            <w:r>
              <w:rPr>
                <w:noProof/>
              </w:rPr>
              <w:t xml:space="preserve">Average time to </w:t>
            </w:r>
            <w:r w:rsidR="00DA1BBD">
              <w:rPr>
                <w:noProof/>
              </w:rPr>
              <w:t>load page on URL hit</w:t>
            </w:r>
          </w:p>
        </w:tc>
        <w:tc>
          <w:tcPr>
            <w:tcW w:w="2535" w:type="dxa"/>
            <w:tcBorders>
              <w:top w:val="single" w:sz="4" w:space="0" w:color="auto"/>
              <w:left w:val="single" w:sz="4" w:space="0" w:color="auto"/>
              <w:bottom w:val="single" w:sz="4" w:space="0" w:color="auto"/>
              <w:right w:val="single" w:sz="4" w:space="0" w:color="auto"/>
            </w:tcBorders>
            <w:hideMark/>
          </w:tcPr>
          <w:p w14:paraId="7BF747C6" w14:textId="77777777" w:rsidR="0048739E" w:rsidRDefault="0048739E">
            <w:pPr>
              <w:tabs>
                <w:tab w:val="left" w:pos="720"/>
              </w:tabs>
              <w:overflowPunct/>
              <w:autoSpaceDE/>
              <w:spacing w:before="60" w:after="60"/>
              <w:ind w:left="0" w:right="0"/>
              <w:jc w:val="both"/>
              <w:rPr>
                <w:noProof/>
              </w:rPr>
            </w:pPr>
            <w:r>
              <w:rPr>
                <w:noProof/>
              </w:rPr>
              <w:t xml:space="preserve">&lt; </w:t>
            </w:r>
            <w:r w:rsidR="00DA1BBD">
              <w:rPr>
                <w:noProof/>
              </w:rPr>
              <w:t>10</w:t>
            </w:r>
            <w:r>
              <w:rPr>
                <w:noProof/>
              </w:rPr>
              <w:t xml:space="preserve"> seconds</w:t>
            </w:r>
          </w:p>
        </w:tc>
      </w:tr>
    </w:tbl>
    <w:p w14:paraId="2DE58E02" w14:textId="77777777" w:rsidR="0048739E" w:rsidRDefault="0048739E" w:rsidP="0048739E">
      <w:pPr>
        <w:pStyle w:val="Caption"/>
        <w:jc w:val="center"/>
      </w:pPr>
      <w:r>
        <w:t xml:space="preserve">Table </w:t>
      </w:r>
      <w:r w:rsidR="00653704">
        <w:rPr>
          <w:noProof/>
        </w:rPr>
        <w:fldChar w:fldCharType="begin"/>
      </w:r>
      <w:r w:rsidR="00653704">
        <w:rPr>
          <w:noProof/>
        </w:rPr>
        <w:instrText xml:space="preserve"> SEQ Table \* ARABIC </w:instrText>
      </w:r>
      <w:r w:rsidR="00653704">
        <w:rPr>
          <w:noProof/>
        </w:rPr>
        <w:fldChar w:fldCharType="separate"/>
      </w:r>
      <w:r>
        <w:rPr>
          <w:noProof/>
        </w:rPr>
        <w:t>16</w:t>
      </w:r>
      <w:r w:rsidR="00653704">
        <w:rPr>
          <w:noProof/>
        </w:rPr>
        <w:fldChar w:fldCharType="end"/>
      </w:r>
      <w:r w:rsidR="00BF6D4C">
        <w:t>: FIDS Baseline Performance</w:t>
      </w:r>
    </w:p>
    <w:p w14:paraId="5A859ED1" w14:textId="77777777" w:rsidR="0048739E" w:rsidRDefault="0048739E" w:rsidP="0048739E">
      <w:pPr>
        <w:pStyle w:val="BodyText"/>
        <w:ind w:right="98" w:firstLine="144"/>
        <w:jc w:val="both"/>
        <w:rPr>
          <w:sz w:val="20"/>
          <w:lang w:val="en-US"/>
        </w:rPr>
      </w:pPr>
      <w:r>
        <w:rPr>
          <w:sz w:val="20"/>
        </w:rPr>
        <w:t>Acceptable down time during operation hours is based on BCD</w:t>
      </w:r>
      <w:r w:rsidR="00DA1BBD">
        <w:rPr>
          <w:sz w:val="20"/>
          <w:lang w:val="en-US"/>
        </w:rPr>
        <w:t>3</w:t>
      </w:r>
      <w:r>
        <w:rPr>
          <w:sz w:val="20"/>
        </w:rPr>
        <w:t xml:space="preserve"> plan.</w:t>
      </w:r>
    </w:p>
    <w:p w14:paraId="532AABB0" w14:textId="77777777" w:rsidR="00EE5351" w:rsidRPr="00C650ED" w:rsidRDefault="00DA1BBD" w:rsidP="00C311FB">
      <w:pPr>
        <w:pStyle w:val="Heading1"/>
        <w:numPr>
          <w:ilvl w:val="1"/>
          <w:numId w:val="9"/>
        </w:numPr>
        <w:tabs>
          <w:tab w:val="clear" w:pos="0"/>
          <w:tab w:val="num" w:pos="720"/>
        </w:tabs>
        <w:ind w:left="0" w:firstLine="0"/>
        <w:rPr>
          <w:sz w:val="20"/>
        </w:rPr>
      </w:pPr>
      <w:bookmarkStart w:id="605" w:name="__RefHeading___Toc502917526"/>
      <w:bookmarkEnd w:id="605"/>
      <w:r>
        <w:rPr>
          <w:sz w:val="20"/>
        </w:rPr>
        <w:br w:type="page"/>
      </w:r>
      <w:bookmarkStart w:id="606" w:name="_Toc10047000"/>
      <w:r w:rsidR="00EE5351" w:rsidRPr="00C650ED">
        <w:rPr>
          <w:sz w:val="20"/>
        </w:rPr>
        <w:lastRenderedPageBreak/>
        <w:t>USER GUIDE</w:t>
      </w:r>
      <w:bookmarkEnd w:id="606"/>
    </w:p>
    <w:p w14:paraId="27097121" w14:textId="77777777" w:rsidR="00EE5351" w:rsidRDefault="0048739E">
      <w:pPr>
        <w:rPr>
          <w:lang w:val="en-GB"/>
        </w:rPr>
      </w:pPr>
      <w:r>
        <w:rPr>
          <w:lang w:val="en-GB"/>
        </w:rPr>
        <w:t>The FIDS is a dashbo</w:t>
      </w:r>
      <w:r w:rsidR="00DA1BBD">
        <w:rPr>
          <w:lang w:val="en-GB"/>
        </w:rPr>
        <w:t>ard system without user any functionality to user. The system displays the data over TV or screens. Hence there is user manual for the system.</w:t>
      </w:r>
    </w:p>
    <w:p w14:paraId="3045D1EF" w14:textId="77777777" w:rsidR="00D81599" w:rsidRDefault="00D81599" w:rsidP="00243ED7">
      <w:pPr>
        <w:pStyle w:val="Heading2"/>
        <w:numPr>
          <w:ilvl w:val="2"/>
          <w:numId w:val="9"/>
        </w:numPr>
      </w:pPr>
      <w:bookmarkStart w:id="607" w:name="_Toc10047001"/>
      <w:r>
        <w:t>Accessing the Application</w:t>
      </w:r>
      <w:bookmarkEnd w:id="607"/>
    </w:p>
    <w:p w14:paraId="01939A97" w14:textId="77777777" w:rsidR="00D81599" w:rsidRDefault="000154A1" w:rsidP="00D81599">
      <w:pPr>
        <w:pStyle w:val="BodyText"/>
        <w:rPr>
          <w:sz w:val="20"/>
          <w:lang w:val="en-US"/>
        </w:rPr>
      </w:pPr>
      <w:r>
        <w:rPr>
          <w:sz w:val="20"/>
          <w:lang w:val="en-US"/>
        </w:rPr>
        <w:t>The FIDS will be accessible through the following link via intranet.</w:t>
      </w:r>
    </w:p>
    <w:p w14:paraId="169E4164" w14:textId="77777777" w:rsidR="000154A1" w:rsidRDefault="000154A1" w:rsidP="00D81599">
      <w:pPr>
        <w:pStyle w:val="BodyText"/>
        <w:rPr>
          <w:sz w:val="20"/>
          <w:lang w:val="en-US"/>
        </w:rPr>
      </w:pPr>
    </w:p>
    <w:tbl>
      <w:tblPr>
        <w:tblW w:w="9114" w:type="dxa"/>
        <w:tblInd w:w="544" w:type="dxa"/>
        <w:tblLayout w:type="fixed"/>
        <w:tblLook w:val="0000" w:firstRow="0" w:lastRow="0" w:firstColumn="0" w:lastColumn="0" w:noHBand="0" w:noVBand="0"/>
      </w:tblPr>
      <w:tblGrid>
        <w:gridCol w:w="1264"/>
        <w:gridCol w:w="2880"/>
        <w:gridCol w:w="4970"/>
      </w:tblGrid>
      <w:tr w:rsidR="00D81599" w14:paraId="1CBA54E5" w14:textId="77777777" w:rsidTr="00783435">
        <w:trPr>
          <w:trHeight w:val="442"/>
        </w:trPr>
        <w:tc>
          <w:tcPr>
            <w:tcW w:w="1264" w:type="dxa"/>
            <w:tcBorders>
              <w:top w:val="single" w:sz="4" w:space="0" w:color="000000"/>
              <w:left w:val="single" w:sz="4" w:space="0" w:color="000000"/>
              <w:bottom w:val="single" w:sz="4" w:space="0" w:color="000000"/>
            </w:tcBorders>
            <w:shd w:val="clear" w:color="auto" w:fill="E7E6E6"/>
          </w:tcPr>
          <w:p w14:paraId="503F4516" w14:textId="77777777" w:rsidR="00D81599" w:rsidRDefault="00D81599" w:rsidP="00EE5351">
            <w:pPr>
              <w:overflowPunct/>
              <w:autoSpaceDE/>
              <w:spacing w:before="0"/>
              <w:ind w:left="-129" w:right="-88"/>
              <w:textAlignment w:val="auto"/>
              <w:rPr>
                <w:b/>
                <w:bCs/>
              </w:rPr>
            </w:pPr>
            <w:r>
              <w:rPr>
                <w:b/>
                <w:bCs/>
              </w:rPr>
              <w:t>No</w:t>
            </w:r>
          </w:p>
        </w:tc>
        <w:tc>
          <w:tcPr>
            <w:tcW w:w="2880" w:type="dxa"/>
            <w:tcBorders>
              <w:top w:val="single" w:sz="4" w:space="0" w:color="000000"/>
              <w:left w:val="single" w:sz="4" w:space="0" w:color="000000"/>
              <w:bottom w:val="single" w:sz="4" w:space="0" w:color="000000"/>
            </w:tcBorders>
            <w:shd w:val="clear" w:color="auto" w:fill="E7E6E6"/>
          </w:tcPr>
          <w:p w14:paraId="264A4555" w14:textId="77777777" w:rsidR="00D81599" w:rsidRDefault="00783435" w:rsidP="00D3610F">
            <w:pPr>
              <w:overflowPunct/>
              <w:autoSpaceDE/>
              <w:spacing w:before="0"/>
              <w:ind w:left="0" w:right="0"/>
              <w:textAlignment w:val="auto"/>
              <w:rPr>
                <w:b/>
                <w:bCs/>
              </w:rPr>
            </w:pPr>
            <w:r>
              <w:rPr>
                <w:b/>
                <w:bCs/>
              </w:rPr>
              <w:t>Interfaced Sy</w:t>
            </w:r>
            <w:r w:rsidR="00D3610F">
              <w:rPr>
                <w:b/>
                <w:bCs/>
              </w:rPr>
              <w:t>s</w:t>
            </w:r>
            <w:r>
              <w:rPr>
                <w:b/>
                <w:bCs/>
              </w:rPr>
              <w:t>tem</w:t>
            </w:r>
          </w:p>
        </w:tc>
        <w:tc>
          <w:tcPr>
            <w:tcW w:w="4970" w:type="dxa"/>
            <w:tcBorders>
              <w:top w:val="single" w:sz="4" w:space="0" w:color="000000"/>
              <w:left w:val="single" w:sz="4" w:space="0" w:color="000000"/>
              <w:bottom w:val="single" w:sz="4" w:space="0" w:color="000000"/>
              <w:right w:val="single" w:sz="4" w:space="0" w:color="000000"/>
            </w:tcBorders>
            <w:shd w:val="clear" w:color="auto" w:fill="E7E6E6"/>
          </w:tcPr>
          <w:p w14:paraId="0A529211" w14:textId="77777777" w:rsidR="00D81599" w:rsidRDefault="00D81599" w:rsidP="00EE5351">
            <w:pPr>
              <w:overflowPunct/>
              <w:autoSpaceDE/>
              <w:spacing w:before="0"/>
              <w:ind w:left="0" w:right="0"/>
              <w:textAlignment w:val="auto"/>
            </w:pPr>
            <w:r>
              <w:rPr>
                <w:b/>
                <w:bCs/>
              </w:rPr>
              <w:t>Application URL(PROD)</w:t>
            </w:r>
          </w:p>
        </w:tc>
      </w:tr>
      <w:tr w:rsidR="00D81599" w14:paraId="08B856E0" w14:textId="77777777" w:rsidTr="00783435">
        <w:trPr>
          <w:trHeight w:val="336"/>
        </w:trPr>
        <w:tc>
          <w:tcPr>
            <w:tcW w:w="1264" w:type="dxa"/>
            <w:tcBorders>
              <w:top w:val="single" w:sz="4" w:space="0" w:color="000000"/>
              <w:left w:val="single" w:sz="4" w:space="0" w:color="000000"/>
              <w:bottom w:val="single" w:sz="4" w:space="0" w:color="000000"/>
            </w:tcBorders>
            <w:shd w:val="clear" w:color="auto" w:fill="FFFFFF"/>
          </w:tcPr>
          <w:p w14:paraId="335789F1" w14:textId="77777777" w:rsidR="00D81599" w:rsidRDefault="00D81599" w:rsidP="00EE5351">
            <w:pPr>
              <w:overflowPunct/>
              <w:autoSpaceDE/>
              <w:ind w:left="-58" w:right="-88"/>
              <w:textAlignment w:val="auto"/>
            </w:pPr>
            <w:r>
              <w:t>1</w:t>
            </w:r>
          </w:p>
        </w:tc>
        <w:tc>
          <w:tcPr>
            <w:tcW w:w="2880" w:type="dxa"/>
            <w:tcBorders>
              <w:top w:val="single" w:sz="4" w:space="0" w:color="000000"/>
              <w:left w:val="single" w:sz="4" w:space="0" w:color="000000"/>
              <w:bottom w:val="single" w:sz="4" w:space="0" w:color="000000"/>
            </w:tcBorders>
            <w:shd w:val="clear" w:color="auto" w:fill="FFFFFF"/>
          </w:tcPr>
          <w:p w14:paraId="4053B798" w14:textId="77777777" w:rsidR="00D81599" w:rsidRDefault="00783435" w:rsidP="00EE5351">
            <w:pPr>
              <w:overflowPunct/>
              <w:autoSpaceDE/>
              <w:ind w:left="-58" w:right="-34"/>
              <w:textAlignment w:val="auto"/>
            </w:pPr>
            <w:r>
              <w:t>Web browser</w:t>
            </w:r>
          </w:p>
        </w:tc>
        <w:tc>
          <w:tcPr>
            <w:tcW w:w="4970" w:type="dxa"/>
            <w:tcBorders>
              <w:top w:val="single" w:sz="4" w:space="0" w:color="000000"/>
              <w:left w:val="single" w:sz="4" w:space="0" w:color="000000"/>
              <w:bottom w:val="single" w:sz="4" w:space="0" w:color="000000"/>
              <w:right w:val="single" w:sz="4" w:space="0" w:color="000000"/>
            </w:tcBorders>
            <w:shd w:val="clear" w:color="auto" w:fill="FFFFFF"/>
          </w:tcPr>
          <w:p w14:paraId="66B72246" w14:textId="77777777" w:rsidR="00B273A2" w:rsidRPr="002923F3" w:rsidRDefault="00B273A2" w:rsidP="00B273A2">
            <w:pPr>
              <w:numPr>
                <w:ilvl w:val="0"/>
                <w:numId w:val="28"/>
              </w:numPr>
              <w:overflowPunct/>
              <w:autoSpaceDE/>
              <w:ind w:right="-87"/>
              <w:textAlignment w:val="auto"/>
            </w:pPr>
            <w:r w:rsidRPr="002923F3">
              <w:t>Operations Screen :</w:t>
            </w:r>
          </w:p>
          <w:p w14:paraId="1AAAD264" w14:textId="77777777" w:rsidR="002923F3" w:rsidRPr="002923F3" w:rsidRDefault="00BF32BC" w:rsidP="002923F3">
            <w:pPr>
              <w:overflowPunct/>
              <w:autoSpaceDE/>
              <w:ind w:left="-58" w:right="-87"/>
              <w:textAlignment w:val="auto"/>
            </w:pPr>
            <w:r>
              <w:t xml:space="preserve">        </w:t>
            </w:r>
            <w:hyperlink r:id="rId61" w:history="1">
              <w:r w:rsidR="002923F3" w:rsidRPr="002923F3">
                <w:rPr>
                  <w:rStyle w:val="Hyperlink"/>
                </w:rPr>
                <w:t>http://fids.mas.net/fids/#/home?station=KUL</w:t>
              </w:r>
            </w:hyperlink>
          </w:p>
          <w:p w14:paraId="2655FC94" w14:textId="77777777" w:rsidR="00B273A2" w:rsidRPr="002923F3" w:rsidRDefault="00B273A2" w:rsidP="00B273A2">
            <w:pPr>
              <w:numPr>
                <w:ilvl w:val="0"/>
                <w:numId w:val="28"/>
              </w:numPr>
              <w:overflowPunct/>
              <w:autoSpaceDE/>
              <w:ind w:right="-87"/>
              <w:textAlignment w:val="auto"/>
            </w:pPr>
            <w:r w:rsidRPr="002923F3">
              <w:t xml:space="preserve">Arrival page :  </w:t>
            </w:r>
          </w:p>
          <w:p w14:paraId="4BC780B9" w14:textId="77777777" w:rsidR="002923F3" w:rsidRPr="002923F3" w:rsidRDefault="00BF32BC" w:rsidP="002923F3">
            <w:pPr>
              <w:overflowPunct/>
              <w:autoSpaceDE/>
              <w:ind w:left="-58" w:right="-87"/>
              <w:textAlignment w:val="auto"/>
            </w:pPr>
            <w:r>
              <w:t xml:space="preserve">        </w:t>
            </w:r>
            <w:hyperlink r:id="rId62" w:history="1">
              <w:r w:rsidR="002923F3" w:rsidRPr="002923F3">
                <w:rPr>
                  <w:rStyle w:val="Hyperlink"/>
                </w:rPr>
                <w:t>http://fids.mas.net/fids/#/arrival?station=KUL</w:t>
              </w:r>
            </w:hyperlink>
            <w:r w:rsidR="002923F3" w:rsidRPr="002923F3">
              <w:t> </w:t>
            </w:r>
          </w:p>
          <w:p w14:paraId="3FA21392" w14:textId="77777777" w:rsidR="00B273A2" w:rsidRPr="002923F3" w:rsidRDefault="00B273A2" w:rsidP="00B273A2">
            <w:pPr>
              <w:numPr>
                <w:ilvl w:val="0"/>
                <w:numId w:val="28"/>
              </w:numPr>
              <w:overflowPunct/>
              <w:autoSpaceDE/>
              <w:ind w:right="-87"/>
              <w:textAlignment w:val="auto"/>
            </w:pPr>
            <w:r w:rsidRPr="002923F3">
              <w:t>Departure page : </w:t>
            </w:r>
          </w:p>
          <w:p w14:paraId="47D5A420" w14:textId="77777777" w:rsidR="002923F3" w:rsidRPr="002923F3" w:rsidRDefault="00BF32BC" w:rsidP="002923F3">
            <w:pPr>
              <w:overflowPunct/>
              <w:autoSpaceDE/>
              <w:ind w:left="-58" w:right="-87"/>
              <w:textAlignment w:val="auto"/>
            </w:pPr>
            <w:r>
              <w:t xml:space="preserve">        </w:t>
            </w:r>
            <w:hyperlink r:id="rId63" w:history="1">
              <w:r w:rsidR="002923F3" w:rsidRPr="002923F3">
                <w:rPr>
                  <w:rStyle w:val="Hyperlink"/>
                </w:rPr>
                <w:t>http://fids.mas.net/fids/#/departure?station=KUL</w:t>
              </w:r>
            </w:hyperlink>
          </w:p>
          <w:p w14:paraId="6A064287" w14:textId="77777777" w:rsidR="00B273A2" w:rsidRPr="002923F3" w:rsidRDefault="00B273A2" w:rsidP="00B273A2">
            <w:pPr>
              <w:numPr>
                <w:ilvl w:val="0"/>
                <w:numId w:val="28"/>
              </w:numPr>
              <w:overflowPunct/>
              <w:autoSpaceDE/>
              <w:ind w:right="-87"/>
              <w:textAlignment w:val="auto"/>
            </w:pPr>
            <w:r w:rsidRPr="002923F3">
              <w:t>Transit page : </w:t>
            </w:r>
          </w:p>
          <w:p w14:paraId="0D332C42" w14:textId="77777777" w:rsidR="002923F3" w:rsidRPr="002923F3" w:rsidRDefault="00BF32BC" w:rsidP="002923F3">
            <w:pPr>
              <w:overflowPunct/>
              <w:autoSpaceDE/>
              <w:ind w:left="-58" w:right="-87"/>
              <w:textAlignment w:val="auto"/>
            </w:pPr>
            <w:r>
              <w:t xml:space="preserve">        </w:t>
            </w:r>
            <w:hyperlink r:id="rId64" w:history="1">
              <w:r w:rsidR="002923F3" w:rsidRPr="002923F3">
                <w:rPr>
                  <w:rStyle w:val="Hyperlink"/>
                </w:rPr>
                <w:t>http://fids.mas.net/fids/#/transit?station=KUL</w:t>
              </w:r>
            </w:hyperlink>
            <w:r w:rsidR="002923F3" w:rsidRPr="002923F3">
              <w:t> </w:t>
            </w:r>
          </w:p>
          <w:p w14:paraId="7F359313" w14:textId="77777777" w:rsidR="00B273A2" w:rsidRPr="002923F3" w:rsidRDefault="00B273A2" w:rsidP="00B273A2">
            <w:pPr>
              <w:numPr>
                <w:ilvl w:val="0"/>
                <w:numId w:val="28"/>
              </w:numPr>
              <w:overflowPunct/>
              <w:autoSpaceDE/>
              <w:ind w:right="-87"/>
              <w:textAlignment w:val="auto"/>
            </w:pPr>
            <w:r w:rsidRPr="002923F3">
              <w:t>Cargo home page : </w:t>
            </w:r>
          </w:p>
          <w:p w14:paraId="45583B76" w14:textId="77777777" w:rsidR="002923F3" w:rsidRPr="002923F3" w:rsidRDefault="00BF32BC" w:rsidP="002923F3">
            <w:pPr>
              <w:overflowPunct/>
              <w:autoSpaceDE/>
              <w:ind w:left="-58" w:right="-87"/>
              <w:textAlignment w:val="auto"/>
            </w:pPr>
            <w:r>
              <w:t xml:space="preserve">        </w:t>
            </w:r>
            <w:hyperlink r:id="rId65" w:history="1">
              <w:r w:rsidR="002923F3" w:rsidRPr="002923F3">
                <w:rPr>
                  <w:rStyle w:val="Hyperlink"/>
                </w:rPr>
                <w:t>http://fids.mas.net/fids/#/cargo?station=KUL</w:t>
              </w:r>
            </w:hyperlink>
            <w:r w:rsidR="002923F3" w:rsidRPr="002923F3">
              <w:t> </w:t>
            </w:r>
          </w:p>
          <w:p w14:paraId="64EDE592" w14:textId="77777777" w:rsidR="00B273A2" w:rsidRPr="002923F3" w:rsidRDefault="00B273A2" w:rsidP="00B273A2">
            <w:pPr>
              <w:numPr>
                <w:ilvl w:val="0"/>
                <w:numId w:val="28"/>
              </w:numPr>
              <w:overflowPunct/>
              <w:autoSpaceDE/>
              <w:ind w:right="-87"/>
              <w:textAlignment w:val="auto"/>
            </w:pPr>
            <w:r w:rsidRPr="002923F3">
              <w:t>Engineering department page : </w:t>
            </w:r>
          </w:p>
          <w:p w14:paraId="158D0BBA" w14:textId="77777777" w:rsidR="002923F3" w:rsidRDefault="00D0574D" w:rsidP="002923F3">
            <w:pPr>
              <w:overflowPunct/>
              <w:autoSpaceDE/>
              <w:ind w:left="-58" w:right="-87"/>
              <w:textAlignment w:val="auto"/>
            </w:pPr>
            <w:hyperlink r:id="rId66" w:anchor="/flightInfo?station=KUL&amp;department=Engineering" w:history="1">
              <w:r w:rsidR="00BF32BC" w:rsidRPr="00C56B57">
                <w:rPr>
                  <w:rStyle w:val="Hyperlink"/>
                </w:rPr>
                <w:t>http://fids.mas.net/fids/#/flightInfo?station=KUL&amp;department=Engineering</w:t>
              </w:r>
            </w:hyperlink>
            <w:r w:rsidR="002923F3" w:rsidRPr="002923F3">
              <w:t> </w:t>
            </w:r>
          </w:p>
          <w:p w14:paraId="5F079172" w14:textId="1997FE88" w:rsidR="00BF32BC" w:rsidRDefault="00BF32BC" w:rsidP="00BF32BC">
            <w:pPr>
              <w:numPr>
                <w:ilvl w:val="0"/>
                <w:numId w:val="28"/>
              </w:numPr>
              <w:overflowPunct/>
              <w:autoSpaceDE/>
              <w:ind w:right="-87"/>
              <w:textAlignment w:val="auto"/>
              <w:rPr>
                <w:ins w:id="608" w:author="Krishnakant Bairagi" w:date="2020-08-13T10:17:00Z"/>
              </w:rPr>
            </w:pPr>
            <w:r>
              <w:t xml:space="preserve"> Satellite Layover page: </w:t>
            </w:r>
            <w:del w:id="609" w:author="Krishnakant Bairagi" w:date="2020-08-13T10:17:00Z">
              <w:r w:rsidRPr="00DF71B8" w:rsidDel="00DF71B8">
                <w:rPr>
                  <w:rPrChange w:id="610" w:author="Krishnakant Bairagi" w:date="2020-08-13T10:17:00Z">
                    <w:rPr>
                      <w:rStyle w:val="Hyperlink"/>
                    </w:rPr>
                  </w:rPrChange>
                </w:rPr>
                <w:delText>http://fids.mas.net/fids/#/SatLayover</w:delText>
              </w:r>
              <w:r w:rsidDel="00DF71B8">
                <w:delText xml:space="preserve"> </w:delText>
              </w:r>
            </w:del>
          </w:p>
          <w:p w14:paraId="7F99EF45" w14:textId="77777777" w:rsidR="00DF71B8" w:rsidRDefault="00DF71B8" w:rsidP="00DF71B8">
            <w:pPr>
              <w:rPr>
                <w:ins w:id="611" w:author="Krishnakant Bairagi" w:date="2020-08-13T10:17:00Z"/>
                <w:rFonts w:ascii="Calibri" w:hAnsi="Calibri" w:cs="Calibri"/>
              </w:rPr>
            </w:pPr>
            <w:ins w:id="612" w:author="Krishnakant Bairagi" w:date="2020-08-13T10:17:00Z">
              <w:r>
                <w:rPr>
                  <w:rFonts w:ascii="Calibri" w:hAnsi="Calibri" w:cs="Calibri"/>
                </w:rPr>
                <w:fldChar w:fldCharType="begin"/>
              </w:r>
              <w:r>
                <w:rPr>
                  <w:rFonts w:ascii="Calibri" w:hAnsi="Calibri" w:cs="Calibri"/>
                </w:rPr>
                <w:instrText xml:space="preserve"> HYPERLINK "http://fids.mas.net/fids/" \l "/SatLayover1" </w:instrText>
              </w:r>
              <w:r>
                <w:rPr>
                  <w:rFonts w:ascii="Calibri" w:hAnsi="Calibri" w:cs="Calibri"/>
                </w:rPr>
                <w:fldChar w:fldCharType="separate"/>
              </w:r>
              <w:r>
                <w:rPr>
                  <w:rStyle w:val="Hyperlink"/>
                  <w:rFonts w:ascii="Calibri" w:hAnsi="Calibri" w:cs="Calibri"/>
                </w:rPr>
                <w:t>http://fids.mas.net/fids/#/SatLayover1</w:t>
              </w:r>
              <w:r>
                <w:rPr>
                  <w:rFonts w:ascii="Calibri" w:hAnsi="Calibri" w:cs="Calibri"/>
                </w:rPr>
                <w:fldChar w:fldCharType="end"/>
              </w:r>
              <w:r>
                <w:rPr>
                  <w:rFonts w:ascii="Calibri" w:hAnsi="Calibri" w:cs="Calibri"/>
                </w:rPr>
                <w:t xml:space="preserve"> </w:t>
              </w:r>
            </w:ins>
          </w:p>
          <w:p w14:paraId="4F7D332F" w14:textId="77777777" w:rsidR="00DF71B8" w:rsidRDefault="00DF71B8" w:rsidP="00DF71B8">
            <w:pPr>
              <w:rPr>
                <w:ins w:id="613" w:author="Krishnakant Bairagi" w:date="2020-08-13T10:17:00Z"/>
                <w:rFonts w:ascii="Calibri" w:hAnsi="Calibri" w:cs="Calibri"/>
              </w:rPr>
            </w:pPr>
            <w:ins w:id="614" w:author="Krishnakant Bairagi" w:date="2020-08-13T10:17:00Z">
              <w:r>
                <w:rPr>
                  <w:rFonts w:ascii="Calibri" w:hAnsi="Calibri" w:cs="Calibri"/>
                </w:rPr>
                <w:fldChar w:fldCharType="begin"/>
              </w:r>
              <w:r>
                <w:rPr>
                  <w:rFonts w:ascii="Calibri" w:hAnsi="Calibri" w:cs="Calibri"/>
                </w:rPr>
                <w:instrText xml:space="preserve"> HYPERLINK "http://fids.mas.net/fids/" \l "/SatLayover2" </w:instrText>
              </w:r>
              <w:r>
                <w:rPr>
                  <w:rFonts w:ascii="Calibri" w:hAnsi="Calibri" w:cs="Calibri"/>
                </w:rPr>
                <w:fldChar w:fldCharType="separate"/>
              </w:r>
              <w:r>
                <w:rPr>
                  <w:rStyle w:val="Hyperlink"/>
                  <w:rFonts w:ascii="Calibri" w:hAnsi="Calibri" w:cs="Calibri"/>
                </w:rPr>
                <w:t>http://fids.mas.net/fids/#/SatLayover2</w:t>
              </w:r>
              <w:r>
                <w:rPr>
                  <w:rFonts w:ascii="Calibri" w:hAnsi="Calibri" w:cs="Calibri"/>
                </w:rPr>
                <w:fldChar w:fldCharType="end"/>
              </w:r>
              <w:r>
                <w:rPr>
                  <w:rFonts w:ascii="Calibri" w:hAnsi="Calibri" w:cs="Calibri"/>
                </w:rPr>
                <w:t xml:space="preserve"> </w:t>
              </w:r>
            </w:ins>
          </w:p>
          <w:p w14:paraId="11217B80" w14:textId="77777777" w:rsidR="00DF71B8" w:rsidRDefault="00DF71B8" w:rsidP="00DF71B8">
            <w:pPr>
              <w:rPr>
                <w:ins w:id="615" w:author="Krishnakant Bairagi" w:date="2020-08-13T10:17:00Z"/>
                <w:rFonts w:ascii="Calibri" w:hAnsi="Calibri" w:cs="Calibri"/>
              </w:rPr>
            </w:pPr>
            <w:ins w:id="616" w:author="Krishnakant Bairagi" w:date="2020-08-13T10:17:00Z">
              <w:r>
                <w:rPr>
                  <w:rFonts w:ascii="Calibri" w:hAnsi="Calibri" w:cs="Calibri"/>
                </w:rPr>
                <w:fldChar w:fldCharType="begin"/>
              </w:r>
              <w:r>
                <w:rPr>
                  <w:rFonts w:ascii="Calibri" w:hAnsi="Calibri" w:cs="Calibri"/>
                </w:rPr>
                <w:instrText xml:space="preserve"> HYPERLINK "http://fids.mas.net/fids/" \l "/SatLayover3" </w:instrText>
              </w:r>
              <w:r>
                <w:rPr>
                  <w:rFonts w:ascii="Calibri" w:hAnsi="Calibri" w:cs="Calibri"/>
                </w:rPr>
                <w:fldChar w:fldCharType="separate"/>
              </w:r>
              <w:r>
                <w:rPr>
                  <w:rStyle w:val="Hyperlink"/>
                  <w:rFonts w:ascii="Calibri" w:hAnsi="Calibri" w:cs="Calibri"/>
                </w:rPr>
                <w:t>http://fids.mas.net/fids/#/SatLayover3</w:t>
              </w:r>
              <w:r>
                <w:rPr>
                  <w:rFonts w:ascii="Calibri" w:hAnsi="Calibri" w:cs="Calibri"/>
                </w:rPr>
                <w:fldChar w:fldCharType="end"/>
              </w:r>
              <w:r>
                <w:rPr>
                  <w:rFonts w:ascii="Calibri" w:hAnsi="Calibri" w:cs="Calibri"/>
                </w:rPr>
                <w:t xml:space="preserve"> </w:t>
              </w:r>
            </w:ins>
          </w:p>
          <w:p w14:paraId="770C6751" w14:textId="77777777" w:rsidR="00DF71B8" w:rsidRDefault="00DF71B8" w:rsidP="00DF71B8">
            <w:pPr>
              <w:overflowPunct/>
              <w:autoSpaceDE/>
              <w:ind w:left="720" w:right="-87"/>
              <w:textAlignment w:val="auto"/>
              <w:pPrChange w:id="617" w:author="Krishnakant Bairagi" w:date="2020-08-13T10:17:00Z">
                <w:pPr>
                  <w:numPr>
                    <w:numId w:val="28"/>
                  </w:numPr>
                  <w:overflowPunct/>
                  <w:autoSpaceDE/>
                  <w:ind w:left="720" w:right="-87" w:hanging="360"/>
                  <w:textAlignment w:val="auto"/>
                </w:pPr>
              </w:pPrChange>
            </w:pPr>
          </w:p>
          <w:p w14:paraId="4063A911" w14:textId="42AFB8C1" w:rsidR="00BF32BC" w:rsidRPr="00DF71B8" w:rsidRDefault="00BF32BC" w:rsidP="00BF32BC">
            <w:pPr>
              <w:numPr>
                <w:ilvl w:val="0"/>
                <w:numId w:val="28"/>
              </w:numPr>
              <w:overflowPunct/>
              <w:autoSpaceDE/>
              <w:ind w:right="-87"/>
              <w:textAlignment w:val="auto"/>
              <w:rPr>
                <w:ins w:id="618" w:author="Krishnakant Bairagi" w:date="2020-08-13T10:16:00Z"/>
                <w:rStyle w:val="Hyperlink"/>
                <w:color w:val="auto"/>
                <w:u w:val="none"/>
                <w:rPrChange w:id="619" w:author="Krishnakant Bairagi" w:date="2020-08-13T10:16:00Z">
                  <w:rPr>
                    <w:ins w:id="620" w:author="Krishnakant Bairagi" w:date="2020-08-13T10:16:00Z"/>
                    <w:rStyle w:val="Hyperlink"/>
                  </w:rPr>
                </w:rPrChange>
              </w:rPr>
            </w:pPr>
            <w:r>
              <w:t xml:space="preserve">MTB Layover page: </w:t>
            </w:r>
            <w:del w:id="621" w:author="Krishnakant Bairagi" w:date="2020-08-13T10:16:00Z">
              <w:r w:rsidR="00D0574D" w:rsidDel="00DF71B8">
                <w:fldChar w:fldCharType="begin"/>
              </w:r>
              <w:r w:rsidR="00D0574D" w:rsidDel="00DF71B8">
                <w:delInstrText xml:space="preserve"> HYPERLINK "http://fids.mas.net/fids/" \l "/MTBLayover" </w:delInstrText>
              </w:r>
              <w:r w:rsidR="00D0574D" w:rsidDel="00DF71B8">
                <w:fldChar w:fldCharType="separate"/>
              </w:r>
              <w:r w:rsidRPr="00BF32BC" w:rsidDel="00DF71B8">
                <w:rPr>
                  <w:rStyle w:val="Hyperlink"/>
                </w:rPr>
                <w:delText>http://fids.mas.net/fids/#/MTBLayover</w:delText>
              </w:r>
              <w:r w:rsidR="00D0574D" w:rsidDel="00DF71B8">
                <w:rPr>
                  <w:rStyle w:val="Hyperlink"/>
                </w:rPr>
                <w:fldChar w:fldCharType="end"/>
              </w:r>
            </w:del>
          </w:p>
          <w:p w14:paraId="1955EBE6" w14:textId="77777777" w:rsidR="00DF71B8" w:rsidRDefault="00DF71B8" w:rsidP="00DF71B8">
            <w:pPr>
              <w:rPr>
                <w:ins w:id="622" w:author="Krishnakant Bairagi" w:date="2020-08-13T10:16:00Z"/>
                <w:rFonts w:ascii="Calibri" w:hAnsi="Calibri" w:cs="Calibri"/>
              </w:rPr>
            </w:pPr>
            <w:ins w:id="623" w:author="Krishnakant Bairagi" w:date="2020-08-13T10:16:00Z">
              <w:r>
                <w:rPr>
                  <w:rFonts w:ascii="Calibri" w:hAnsi="Calibri" w:cs="Calibri"/>
                </w:rPr>
                <w:fldChar w:fldCharType="begin"/>
              </w:r>
              <w:r>
                <w:rPr>
                  <w:rFonts w:ascii="Calibri" w:hAnsi="Calibri" w:cs="Calibri"/>
                </w:rPr>
                <w:instrText xml:space="preserve"> HYPERLINK "http://fids.mas.net/fids/" \l "/MTBLayover1" </w:instrText>
              </w:r>
              <w:r>
                <w:rPr>
                  <w:rFonts w:ascii="Calibri" w:hAnsi="Calibri" w:cs="Calibri"/>
                </w:rPr>
                <w:fldChar w:fldCharType="separate"/>
              </w:r>
              <w:r>
                <w:rPr>
                  <w:rStyle w:val="Hyperlink"/>
                  <w:rFonts w:ascii="Calibri" w:hAnsi="Calibri" w:cs="Calibri"/>
                </w:rPr>
                <w:t>http://fids.mas.net/fids/#/MTBLayover1</w:t>
              </w:r>
              <w:r>
                <w:rPr>
                  <w:rFonts w:ascii="Calibri" w:hAnsi="Calibri" w:cs="Calibri"/>
                </w:rPr>
                <w:fldChar w:fldCharType="end"/>
              </w:r>
              <w:r>
                <w:rPr>
                  <w:rFonts w:ascii="Calibri" w:hAnsi="Calibri" w:cs="Calibri"/>
                </w:rPr>
                <w:t xml:space="preserve"> </w:t>
              </w:r>
            </w:ins>
          </w:p>
          <w:p w14:paraId="10478503" w14:textId="77777777" w:rsidR="00DF71B8" w:rsidRDefault="00DF71B8" w:rsidP="00DF71B8">
            <w:pPr>
              <w:rPr>
                <w:ins w:id="624" w:author="Krishnakant Bairagi" w:date="2020-08-13T10:16:00Z"/>
                <w:rFonts w:ascii="Calibri" w:hAnsi="Calibri" w:cs="Calibri"/>
              </w:rPr>
            </w:pPr>
            <w:ins w:id="625" w:author="Krishnakant Bairagi" w:date="2020-08-13T10:16:00Z">
              <w:r>
                <w:rPr>
                  <w:rFonts w:ascii="Calibri" w:hAnsi="Calibri" w:cs="Calibri"/>
                </w:rPr>
                <w:fldChar w:fldCharType="begin"/>
              </w:r>
              <w:r>
                <w:rPr>
                  <w:rFonts w:ascii="Calibri" w:hAnsi="Calibri" w:cs="Calibri"/>
                </w:rPr>
                <w:instrText xml:space="preserve"> HYPERLINK "http://fids.mas.net/fids/" \l "/MTBLayover2" </w:instrText>
              </w:r>
              <w:r>
                <w:rPr>
                  <w:rFonts w:ascii="Calibri" w:hAnsi="Calibri" w:cs="Calibri"/>
                </w:rPr>
                <w:fldChar w:fldCharType="separate"/>
              </w:r>
              <w:r>
                <w:rPr>
                  <w:rStyle w:val="Hyperlink"/>
                  <w:rFonts w:ascii="Calibri" w:hAnsi="Calibri" w:cs="Calibri"/>
                </w:rPr>
                <w:t>http://fids.mas.net/fids/#/MTBLayover2</w:t>
              </w:r>
              <w:r>
                <w:rPr>
                  <w:rFonts w:ascii="Calibri" w:hAnsi="Calibri" w:cs="Calibri"/>
                </w:rPr>
                <w:fldChar w:fldCharType="end"/>
              </w:r>
              <w:r>
                <w:rPr>
                  <w:rFonts w:ascii="Calibri" w:hAnsi="Calibri" w:cs="Calibri"/>
                </w:rPr>
                <w:t xml:space="preserve"> </w:t>
              </w:r>
            </w:ins>
          </w:p>
          <w:p w14:paraId="22C68F3F" w14:textId="77777777" w:rsidR="00DF71B8" w:rsidRDefault="00DF71B8" w:rsidP="00DF71B8">
            <w:pPr>
              <w:rPr>
                <w:ins w:id="626" w:author="Krishnakant Bairagi" w:date="2020-08-13T10:16:00Z"/>
                <w:rFonts w:ascii="Calibri" w:hAnsi="Calibri" w:cs="Calibri"/>
              </w:rPr>
            </w:pPr>
            <w:ins w:id="627" w:author="Krishnakant Bairagi" w:date="2020-08-13T10:16:00Z">
              <w:r>
                <w:rPr>
                  <w:rFonts w:ascii="Calibri" w:hAnsi="Calibri" w:cs="Calibri"/>
                </w:rPr>
                <w:fldChar w:fldCharType="begin"/>
              </w:r>
              <w:r>
                <w:rPr>
                  <w:rFonts w:ascii="Calibri" w:hAnsi="Calibri" w:cs="Calibri"/>
                </w:rPr>
                <w:instrText xml:space="preserve"> HYPERLINK "http://fids.mas.net/fids/" \l "/MTBLayover3" </w:instrText>
              </w:r>
              <w:r>
                <w:rPr>
                  <w:rFonts w:ascii="Calibri" w:hAnsi="Calibri" w:cs="Calibri"/>
                </w:rPr>
                <w:fldChar w:fldCharType="separate"/>
              </w:r>
              <w:r>
                <w:rPr>
                  <w:rStyle w:val="Hyperlink"/>
                  <w:rFonts w:ascii="Calibri" w:hAnsi="Calibri" w:cs="Calibri"/>
                </w:rPr>
                <w:t>http://fids.mas.net/fids/#/MTBLayover3</w:t>
              </w:r>
              <w:r>
                <w:rPr>
                  <w:rFonts w:ascii="Calibri" w:hAnsi="Calibri" w:cs="Calibri"/>
                </w:rPr>
                <w:fldChar w:fldCharType="end"/>
              </w:r>
              <w:r>
                <w:rPr>
                  <w:rFonts w:ascii="Calibri" w:hAnsi="Calibri" w:cs="Calibri"/>
                </w:rPr>
                <w:t xml:space="preserve"> </w:t>
              </w:r>
            </w:ins>
          </w:p>
          <w:p w14:paraId="75E4717F" w14:textId="77777777" w:rsidR="00DF71B8" w:rsidRDefault="00DF71B8" w:rsidP="00DF71B8">
            <w:pPr>
              <w:overflowPunct/>
              <w:autoSpaceDE/>
              <w:ind w:right="-87"/>
              <w:textAlignment w:val="auto"/>
              <w:pPrChange w:id="628" w:author="Krishnakant Bairagi" w:date="2020-08-13T10:16:00Z">
                <w:pPr>
                  <w:numPr>
                    <w:numId w:val="28"/>
                  </w:numPr>
                  <w:overflowPunct/>
                  <w:autoSpaceDE/>
                  <w:ind w:left="720" w:right="-87" w:hanging="360"/>
                  <w:textAlignment w:val="auto"/>
                </w:pPr>
              </w:pPrChange>
            </w:pPr>
          </w:p>
          <w:p w14:paraId="4A59C52C" w14:textId="77777777" w:rsidR="00BF32BC" w:rsidRDefault="00BF32BC" w:rsidP="00BF32BC">
            <w:pPr>
              <w:numPr>
                <w:ilvl w:val="0"/>
                <w:numId w:val="28"/>
              </w:numPr>
              <w:overflowPunct/>
              <w:autoSpaceDE/>
              <w:ind w:right="-87"/>
              <w:textAlignment w:val="auto"/>
            </w:pPr>
            <w:r>
              <w:t xml:space="preserve">Satellite Aircraft Movement Screen 1: </w:t>
            </w:r>
            <w:hyperlink r:id="rId67" w:anchor="/MvmtSat1" w:history="1">
              <w:r w:rsidRPr="00BF32BC">
                <w:rPr>
                  <w:rStyle w:val="Hyperlink"/>
                </w:rPr>
                <w:t>http://fids.mas.net/fids/#/MvmtSat1</w:t>
              </w:r>
            </w:hyperlink>
          </w:p>
          <w:p w14:paraId="70EDF436" w14:textId="77777777" w:rsidR="00BF32BC" w:rsidRDefault="00BF32BC" w:rsidP="00BF32BC">
            <w:pPr>
              <w:numPr>
                <w:ilvl w:val="0"/>
                <w:numId w:val="28"/>
              </w:numPr>
              <w:overflowPunct/>
              <w:autoSpaceDE/>
              <w:ind w:right="-87"/>
              <w:textAlignment w:val="auto"/>
            </w:pPr>
            <w:r>
              <w:t xml:space="preserve">Satellite Aircraft Movement Screen 2: </w:t>
            </w:r>
            <w:hyperlink r:id="rId68" w:anchor="/MvmtSat2" w:history="1">
              <w:r w:rsidRPr="00BF32BC">
                <w:rPr>
                  <w:rStyle w:val="Hyperlink"/>
                </w:rPr>
                <w:t>http://fids.mas.net/fids/#/MvmtSat2</w:t>
              </w:r>
            </w:hyperlink>
            <w:r>
              <w:t xml:space="preserve"> </w:t>
            </w:r>
          </w:p>
          <w:p w14:paraId="73BEA38A" w14:textId="77777777" w:rsidR="00BF32BC" w:rsidRDefault="00BF32BC" w:rsidP="00BF32BC">
            <w:pPr>
              <w:numPr>
                <w:ilvl w:val="0"/>
                <w:numId w:val="28"/>
              </w:numPr>
              <w:overflowPunct/>
              <w:autoSpaceDE/>
              <w:ind w:right="-87"/>
              <w:textAlignment w:val="auto"/>
            </w:pPr>
            <w:r>
              <w:t xml:space="preserve">MTB Aircraft Movement Screen 1: </w:t>
            </w:r>
            <w:hyperlink r:id="rId69" w:anchor="/MvmtMtb1" w:history="1">
              <w:r w:rsidRPr="00BF32BC">
                <w:rPr>
                  <w:rStyle w:val="Hyperlink"/>
                </w:rPr>
                <w:t>http://fids.mas.net/fids/#/MvmtMtb1</w:t>
              </w:r>
            </w:hyperlink>
            <w:r>
              <w:t xml:space="preserve"> </w:t>
            </w:r>
          </w:p>
          <w:p w14:paraId="7394E2EF" w14:textId="77777777" w:rsidR="00BF32BC" w:rsidRDefault="00BF32BC" w:rsidP="00BF32BC">
            <w:pPr>
              <w:numPr>
                <w:ilvl w:val="0"/>
                <w:numId w:val="28"/>
              </w:numPr>
              <w:overflowPunct/>
              <w:autoSpaceDE/>
              <w:ind w:right="-87"/>
              <w:textAlignment w:val="auto"/>
            </w:pPr>
            <w:r>
              <w:t xml:space="preserve">MTB Aircraft Movement Screen 2: </w:t>
            </w:r>
            <w:hyperlink r:id="rId70" w:anchor="/MvmtMtb2" w:history="1">
              <w:r w:rsidRPr="00BF32BC">
                <w:rPr>
                  <w:rStyle w:val="Hyperlink"/>
                </w:rPr>
                <w:t>http://fids.mas.net/fids/#/MvmtMtb2</w:t>
              </w:r>
            </w:hyperlink>
            <w:r>
              <w:t xml:space="preserve"> </w:t>
            </w:r>
          </w:p>
          <w:p w14:paraId="31D2EA21" w14:textId="77777777" w:rsidR="00BF32BC" w:rsidRDefault="00BF32BC" w:rsidP="00BF32BC">
            <w:pPr>
              <w:numPr>
                <w:ilvl w:val="0"/>
                <w:numId w:val="28"/>
              </w:numPr>
              <w:overflowPunct/>
              <w:autoSpaceDE/>
              <w:ind w:right="-87"/>
              <w:textAlignment w:val="auto"/>
            </w:pPr>
            <w:r>
              <w:t xml:space="preserve">MTB Aircraft Movement Screen 3: </w:t>
            </w:r>
            <w:hyperlink r:id="rId71" w:anchor="/MvmtMtb3" w:history="1">
              <w:r w:rsidRPr="00BF32BC">
                <w:rPr>
                  <w:rStyle w:val="Hyperlink"/>
                </w:rPr>
                <w:t>http://fids.mas.net/fids/#/MvmtMtb3</w:t>
              </w:r>
            </w:hyperlink>
            <w:r>
              <w:t xml:space="preserve"> </w:t>
            </w:r>
          </w:p>
          <w:p w14:paraId="036CBED8" w14:textId="77777777" w:rsidR="00173AB7" w:rsidRPr="002923F3" w:rsidRDefault="00173AB7" w:rsidP="00173AB7">
            <w:pPr>
              <w:numPr>
                <w:ilvl w:val="0"/>
                <w:numId w:val="28"/>
              </w:numPr>
              <w:overflowPunct/>
              <w:autoSpaceDE/>
              <w:ind w:right="-87"/>
              <w:textAlignment w:val="auto"/>
            </w:pPr>
            <w:r>
              <w:t xml:space="preserve">KLIA </w:t>
            </w:r>
            <w:r w:rsidRPr="002923F3">
              <w:t xml:space="preserve">Arrival page :  </w:t>
            </w:r>
          </w:p>
          <w:p w14:paraId="7DE2298D" w14:textId="77777777" w:rsidR="00173AB7" w:rsidRPr="002923F3" w:rsidRDefault="00173AB7" w:rsidP="00173AB7">
            <w:pPr>
              <w:overflowPunct/>
              <w:autoSpaceDE/>
              <w:ind w:left="-58" w:right="-87"/>
              <w:textAlignment w:val="auto"/>
            </w:pPr>
            <w:r>
              <w:t xml:space="preserve">        </w:t>
            </w:r>
            <w:hyperlink r:id="rId72" w:anchor="/kliaarrival?station=KUL" w:history="1">
              <w:r w:rsidRPr="00E90C1D">
                <w:rPr>
                  <w:rStyle w:val="Hyperlink"/>
                </w:rPr>
                <w:t>http://fids.mas.net/fids/#/kliaarrival?station=KUL</w:t>
              </w:r>
            </w:hyperlink>
            <w:r w:rsidRPr="002923F3">
              <w:t> </w:t>
            </w:r>
          </w:p>
          <w:p w14:paraId="6860F231" w14:textId="77777777" w:rsidR="00173AB7" w:rsidRPr="005A37D2" w:rsidRDefault="00173AB7" w:rsidP="000D2060">
            <w:pPr>
              <w:numPr>
                <w:ilvl w:val="0"/>
                <w:numId w:val="28"/>
              </w:numPr>
              <w:overflowPunct/>
              <w:autoSpaceDE/>
              <w:ind w:right="-87"/>
              <w:textAlignment w:val="auto"/>
            </w:pPr>
            <w:r>
              <w:t xml:space="preserve">KLIA </w:t>
            </w:r>
            <w:r w:rsidRPr="002923F3">
              <w:t>Departure page : </w:t>
            </w:r>
            <w:r>
              <w:t xml:space="preserve">       </w:t>
            </w:r>
            <w:hyperlink r:id="rId73" w:anchor="/kliadeparture?station=KUL" w:history="1">
              <w:r w:rsidRPr="00E90C1D">
                <w:rPr>
                  <w:rStyle w:val="Hyperlink"/>
                </w:rPr>
                <w:t>http://fids.mas.net/fids/#/kliadeparture?station=KUL</w:t>
              </w:r>
            </w:hyperlink>
          </w:p>
          <w:p w14:paraId="6A383843" w14:textId="77777777" w:rsidR="00BF32BC" w:rsidRPr="002923F3" w:rsidRDefault="00BF32BC" w:rsidP="00BF32BC">
            <w:pPr>
              <w:overflowPunct/>
              <w:autoSpaceDE/>
              <w:ind w:left="720" w:right="-87"/>
              <w:textAlignment w:val="auto"/>
            </w:pPr>
          </w:p>
          <w:p w14:paraId="09D342DA" w14:textId="77777777" w:rsidR="00D81599" w:rsidRDefault="00D81599" w:rsidP="00EE5351">
            <w:pPr>
              <w:overflowPunct/>
              <w:autoSpaceDE/>
              <w:ind w:left="-58" w:right="-87"/>
              <w:textAlignment w:val="auto"/>
            </w:pPr>
          </w:p>
        </w:tc>
      </w:tr>
    </w:tbl>
    <w:p w14:paraId="22E99343" w14:textId="77777777" w:rsidR="00D36807" w:rsidRDefault="00D36807" w:rsidP="00004B5C">
      <w:pPr>
        <w:pStyle w:val="Caption"/>
        <w:jc w:val="center"/>
      </w:pPr>
      <w:bookmarkStart w:id="629" w:name="_Toc511398192"/>
      <w:r>
        <w:lastRenderedPageBreak/>
        <w:t xml:space="preserve">Table </w:t>
      </w:r>
      <w:r w:rsidR="00BF6D4C">
        <w:t>17</w:t>
      </w:r>
      <w:r w:rsidR="00004B5C">
        <w:t>: URLs to access the application</w:t>
      </w:r>
      <w:bookmarkEnd w:id="629"/>
    </w:p>
    <w:p w14:paraId="75C33A8B" w14:textId="77777777" w:rsidR="00783435" w:rsidRDefault="00783435" w:rsidP="00004B5C">
      <w:pPr>
        <w:pStyle w:val="Caption"/>
        <w:jc w:val="center"/>
      </w:pPr>
    </w:p>
    <w:p w14:paraId="5DA9D217" w14:textId="77777777" w:rsidR="00D81599" w:rsidRPr="00376C76" w:rsidRDefault="00504DF6" w:rsidP="00C311FB">
      <w:pPr>
        <w:pStyle w:val="Heading1"/>
        <w:numPr>
          <w:ilvl w:val="1"/>
          <w:numId w:val="9"/>
        </w:numPr>
        <w:tabs>
          <w:tab w:val="clear" w:pos="0"/>
          <w:tab w:val="num" w:pos="720"/>
        </w:tabs>
        <w:ind w:left="0" w:firstLine="0"/>
        <w:rPr>
          <w:sz w:val="20"/>
        </w:rPr>
      </w:pPr>
      <w:bookmarkStart w:id="630" w:name="_Toc10047002"/>
      <w:r>
        <w:rPr>
          <w:sz w:val="20"/>
        </w:rPr>
        <w:t>MAINTANANCE</w:t>
      </w:r>
      <w:r w:rsidR="00D81599" w:rsidRPr="00376C76">
        <w:rPr>
          <w:sz w:val="20"/>
        </w:rPr>
        <w:t xml:space="preserve"> &amp; SUPPORT</w:t>
      </w:r>
      <w:bookmarkEnd w:id="630"/>
    </w:p>
    <w:p w14:paraId="56EDB643" w14:textId="77777777" w:rsidR="00FC2B4D" w:rsidRDefault="00FC2B4D" w:rsidP="00C311FB">
      <w:pPr>
        <w:ind w:left="720"/>
      </w:pPr>
      <w:r>
        <w:t>This section provides information to Help Desk personnel who are expected to receive problem or error reports from the users.</w:t>
      </w:r>
    </w:p>
    <w:p w14:paraId="7876167B" w14:textId="77777777" w:rsidR="00783435" w:rsidRDefault="00783435" w:rsidP="00FC2B4D">
      <w:pPr>
        <w:ind w:left="360"/>
      </w:pPr>
    </w:p>
    <w:p w14:paraId="65496D55" w14:textId="77777777" w:rsidR="00FC2B4D" w:rsidRDefault="00FC2B4D" w:rsidP="00243ED7">
      <w:pPr>
        <w:pStyle w:val="Heading2"/>
        <w:numPr>
          <w:ilvl w:val="2"/>
          <w:numId w:val="9"/>
        </w:numPr>
      </w:pPr>
      <w:bookmarkStart w:id="631" w:name="__RefHeading___Toc502917523"/>
      <w:bookmarkStart w:id="632" w:name="_Toc10047003"/>
      <w:bookmarkEnd w:id="631"/>
      <w:r>
        <w:t>Problem Logging</w:t>
      </w:r>
      <w:bookmarkEnd w:id="632"/>
    </w:p>
    <w:p w14:paraId="4CF4516F" w14:textId="77777777" w:rsidR="00FC2B4D" w:rsidRDefault="00FC2B4D" w:rsidP="00C311FB">
      <w:pPr>
        <w:ind w:left="720"/>
      </w:pPr>
      <w:r>
        <w:t>The Help Desk personnel should ask the users:</w:t>
      </w:r>
    </w:p>
    <w:p w14:paraId="53E4FD51" w14:textId="77777777" w:rsidR="00FC2B4D" w:rsidRDefault="00FC2B4D" w:rsidP="00BF6D4C">
      <w:pPr>
        <w:numPr>
          <w:ilvl w:val="0"/>
          <w:numId w:val="34"/>
        </w:numPr>
      </w:pPr>
      <w:r>
        <w:t>For a screenshot of the error/issue that they are facing</w:t>
      </w:r>
    </w:p>
    <w:p w14:paraId="12D6FF25" w14:textId="77777777" w:rsidR="00FC2B4D" w:rsidRDefault="00FC2B4D" w:rsidP="00BF6D4C">
      <w:pPr>
        <w:numPr>
          <w:ilvl w:val="0"/>
          <w:numId w:val="34"/>
        </w:numPr>
      </w:pPr>
      <w:r>
        <w:t>For the steps that need to be performed to recreate the error/issue</w:t>
      </w:r>
    </w:p>
    <w:p w14:paraId="5D06E570" w14:textId="77777777" w:rsidR="00FC2B4D" w:rsidRDefault="00FC2B4D" w:rsidP="00BF6D4C">
      <w:pPr>
        <w:numPr>
          <w:ilvl w:val="0"/>
          <w:numId w:val="34"/>
        </w:numPr>
      </w:pPr>
      <w:r>
        <w:t>To check the same steps to recreate the error/issue on another machine</w:t>
      </w:r>
    </w:p>
    <w:p w14:paraId="6C9CDFF6" w14:textId="77777777" w:rsidR="00FC2B4D" w:rsidRDefault="00FC2B4D" w:rsidP="00BF6D4C">
      <w:pPr>
        <w:numPr>
          <w:ilvl w:val="0"/>
          <w:numId w:val="34"/>
        </w:numPr>
      </w:pPr>
      <w:r>
        <w:t>To check if others are also facing the same error/issue</w:t>
      </w:r>
    </w:p>
    <w:p w14:paraId="5948DE3F" w14:textId="77777777" w:rsidR="00783435" w:rsidRDefault="00783435" w:rsidP="00FC2B4D">
      <w:pPr>
        <w:ind w:left="720"/>
      </w:pPr>
    </w:p>
    <w:p w14:paraId="5B82F6B8" w14:textId="77777777" w:rsidR="00BF6D4C" w:rsidRDefault="00BF6D4C" w:rsidP="00FC2B4D">
      <w:pPr>
        <w:ind w:left="720"/>
      </w:pPr>
    </w:p>
    <w:p w14:paraId="4A3FD6E5" w14:textId="77777777" w:rsidR="00BF6D4C" w:rsidRDefault="00BF6D4C" w:rsidP="00FC2B4D">
      <w:pPr>
        <w:ind w:left="720"/>
      </w:pPr>
    </w:p>
    <w:p w14:paraId="0E23F82B" w14:textId="77777777" w:rsidR="00BF6D4C" w:rsidRDefault="00BF6D4C" w:rsidP="00FC2B4D">
      <w:pPr>
        <w:ind w:left="720"/>
      </w:pPr>
    </w:p>
    <w:p w14:paraId="14F44F75" w14:textId="77777777" w:rsidR="00D36807" w:rsidRDefault="00FC2B4D" w:rsidP="00243ED7">
      <w:pPr>
        <w:pStyle w:val="Heading2"/>
        <w:numPr>
          <w:ilvl w:val="2"/>
          <w:numId w:val="9"/>
        </w:numPr>
      </w:pPr>
      <w:bookmarkStart w:id="633" w:name="__RefHeading___Toc502917524"/>
      <w:bookmarkStart w:id="634" w:name="_Toc10047004"/>
      <w:r>
        <w:t>Problem Categorization and Escalation Matrix</w:t>
      </w:r>
      <w:bookmarkEnd w:id="633"/>
      <w:bookmarkEnd w:id="634"/>
      <w:r>
        <w:t xml:space="preserve"> </w:t>
      </w:r>
    </w:p>
    <w:p w14:paraId="7B98FA11" w14:textId="77777777" w:rsidR="00243ED7" w:rsidRPr="00243ED7" w:rsidRDefault="00243ED7" w:rsidP="00243ED7">
      <w:pPr>
        <w:ind w:left="720"/>
      </w:pPr>
      <w:r>
        <w:t>The tables below explain the problem categorization and escalation matrix for FIDS</w:t>
      </w:r>
    </w:p>
    <w:p w14:paraId="36BE51B7" w14:textId="77777777" w:rsidR="00C311FB" w:rsidRPr="00C311FB" w:rsidRDefault="00C311FB" w:rsidP="00C311FB">
      <w:pPr>
        <w:pStyle w:val="BodyText"/>
        <w:rPr>
          <w:lang w:val="en-US"/>
        </w:rPr>
      </w:pPr>
    </w:p>
    <w:tbl>
      <w:tblPr>
        <w:tblW w:w="8951" w:type="dxa"/>
        <w:tblInd w:w="665" w:type="dxa"/>
        <w:tblLayout w:type="fixed"/>
        <w:tblLook w:val="0000" w:firstRow="0" w:lastRow="0" w:firstColumn="0" w:lastColumn="0" w:noHBand="0" w:noVBand="0"/>
      </w:tblPr>
      <w:tblGrid>
        <w:gridCol w:w="3191"/>
        <w:gridCol w:w="1240"/>
        <w:gridCol w:w="2129"/>
        <w:gridCol w:w="2391"/>
      </w:tblGrid>
      <w:tr w:rsidR="00FC2B4D" w14:paraId="6196145A" w14:textId="77777777" w:rsidTr="00243ED7">
        <w:tc>
          <w:tcPr>
            <w:tcW w:w="3191" w:type="dxa"/>
            <w:tcBorders>
              <w:top w:val="single" w:sz="4" w:space="0" w:color="000000"/>
              <w:left w:val="single" w:sz="4" w:space="0" w:color="000000"/>
              <w:bottom w:val="single" w:sz="4" w:space="0" w:color="000000"/>
            </w:tcBorders>
            <w:shd w:val="clear" w:color="auto" w:fill="D8D8D8"/>
            <w:vAlign w:val="center"/>
          </w:tcPr>
          <w:p w14:paraId="3E51B6EB" w14:textId="77777777" w:rsidR="00FC2B4D" w:rsidRDefault="00FC2B4D" w:rsidP="00EE5351">
            <w:pPr>
              <w:overflowPunct/>
              <w:autoSpaceDE/>
              <w:spacing w:after="120"/>
              <w:ind w:left="0" w:right="0"/>
              <w:textAlignment w:val="auto"/>
              <w:rPr>
                <w:b/>
              </w:rPr>
            </w:pPr>
            <w:r>
              <w:rPr>
                <w:b/>
              </w:rPr>
              <w:t>Problem Category</w:t>
            </w:r>
          </w:p>
        </w:tc>
        <w:tc>
          <w:tcPr>
            <w:tcW w:w="1240" w:type="dxa"/>
            <w:tcBorders>
              <w:top w:val="single" w:sz="4" w:space="0" w:color="000000"/>
              <w:left w:val="single" w:sz="4" w:space="0" w:color="000000"/>
              <w:bottom w:val="single" w:sz="4" w:space="0" w:color="000000"/>
            </w:tcBorders>
            <w:shd w:val="clear" w:color="auto" w:fill="D8D8D8"/>
            <w:vAlign w:val="center"/>
          </w:tcPr>
          <w:p w14:paraId="5FE31C40" w14:textId="77777777" w:rsidR="00FC2B4D" w:rsidRDefault="00FC2B4D" w:rsidP="00EE5351">
            <w:pPr>
              <w:overflowPunct/>
              <w:autoSpaceDE/>
              <w:spacing w:after="120"/>
              <w:ind w:left="0" w:right="0"/>
              <w:textAlignment w:val="auto"/>
              <w:rPr>
                <w:b/>
              </w:rPr>
            </w:pPr>
            <w:r>
              <w:rPr>
                <w:b/>
              </w:rPr>
              <w:t>Severity Level</w:t>
            </w:r>
          </w:p>
        </w:tc>
        <w:tc>
          <w:tcPr>
            <w:tcW w:w="2129" w:type="dxa"/>
            <w:tcBorders>
              <w:top w:val="single" w:sz="4" w:space="0" w:color="000000"/>
              <w:left w:val="single" w:sz="4" w:space="0" w:color="000000"/>
              <w:bottom w:val="single" w:sz="4" w:space="0" w:color="000000"/>
            </w:tcBorders>
            <w:shd w:val="clear" w:color="auto" w:fill="D8D8D8"/>
            <w:vAlign w:val="center"/>
          </w:tcPr>
          <w:p w14:paraId="26BFBD03" w14:textId="77777777" w:rsidR="00FC2B4D" w:rsidRDefault="00FC2B4D" w:rsidP="00EE5351">
            <w:pPr>
              <w:overflowPunct/>
              <w:autoSpaceDE/>
              <w:spacing w:after="120"/>
              <w:ind w:left="0" w:right="0"/>
              <w:textAlignment w:val="auto"/>
              <w:rPr>
                <w:b/>
              </w:rPr>
            </w:pPr>
            <w:r>
              <w:rPr>
                <w:b/>
              </w:rPr>
              <w:t>Problem Description</w:t>
            </w:r>
          </w:p>
        </w:tc>
        <w:tc>
          <w:tcPr>
            <w:tcW w:w="2391"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24C2D5F0" w14:textId="77777777" w:rsidR="00FC2B4D" w:rsidRDefault="00FC2B4D" w:rsidP="00EE5351">
            <w:pPr>
              <w:overflowPunct/>
              <w:autoSpaceDE/>
              <w:spacing w:after="120"/>
              <w:ind w:left="0" w:right="0"/>
              <w:textAlignment w:val="auto"/>
            </w:pPr>
            <w:r>
              <w:rPr>
                <w:b/>
              </w:rPr>
              <w:t>Escalation</w:t>
            </w:r>
          </w:p>
        </w:tc>
      </w:tr>
      <w:tr w:rsidR="00FC2B4D" w14:paraId="4BB7EA89" w14:textId="77777777" w:rsidTr="00243ED7">
        <w:tc>
          <w:tcPr>
            <w:tcW w:w="3191" w:type="dxa"/>
            <w:tcBorders>
              <w:top w:val="single" w:sz="4" w:space="0" w:color="000000"/>
              <w:left w:val="single" w:sz="4" w:space="0" w:color="000000"/>
              <w:bottom w:val="single" w:sz="4" w:space="0" w:color="000000"/>
            </w:tcBorders>
            <w:shd w:val="clear" w:color="auto" w:fill="auto"/>
          </w:tcPr>
          <w:p w14:paraId="5597BB6D" w14:textId="77777777" w:rsidR="00FC2B4D" w:rsidRDefault="00FC2B4D" w:rsidP="00EE5351">
            <w:pPr>
              <w:overflowPunct/>
              <w:autoSpaceDE/>
              <w:spacing w:before="240"/>
              <w:ind w:left="0" w:right="0"/>
              <w:textAlignment w:val="auto"/>
            </w:pPr>
            <w:r>
              <w:t>System Completely Unusable</w:t>
            </w:r>
          </w:p>
        </w:tc>
        <w:tc>
          <w:tcPr>
            <w:tcW w:w="1240" w:type="dxa"/>
            <w:tcBorders>
              <w:top w:val="single" w:sz="4" w:space="0" w:color="000000"/>
              <w:left w:val="single" w:sz="4" w:space="0" w:color="000000"/>
              <w:bottom w:val="single" w:sz="4" w:space="0" w:color="000000"/>
            </w:tcBorders>
            <w:shd w:val="clear" w:color="auto" w:fill="auto"/>
          </w:tcPr>
          <w:p w14:paraId="38FE32AB" w14:textId="77777777" w:rsidR="00FC2B4D" w:rsidRDefault="00FC2B4D" w:rsidP="00EE5351">
            <w:pPr>
              <w:overflowPunct/>
              <w:autoSpaceDE/>
              <w:spacing w:before="240"/>
              <w:ind w:left="0" w:right="0"/>
              <w:jc w:val="center"/>
              <w:textAlignment w:val="auto"/>
            </w:pPr>
            <w:r>
              <w:t>1</w:t>
            </w:r>
          </w:p>
        </w:tc>
        <w:tc>
          <w:tcPr>
            <w:tcW w:w="2129" w:type="dxa"/>
            <w:tcBorders>
              <w:top w:val="single" w:sz="4" w:space="0" w:color="000000"/>
              <w:left w:val="single" w:sz="4" w:space="0" w:color="000000"/>
              <w:bottom w:val="single" w:sz="4" w:space="0" w:color="000000"/>
            </w:tcBorders>
            <w:shd w:val="clear" w:color="auto" w:fill="auto"/>
          </w:tcPr>
          <w:p w14:paraId="0AEA9D72" w14:textId="77777777" w:rsidR="00FC2B4D" w:rsidRDefault="00FC2B4D" w:rsidP="00EE5351">
            <w:pPr>
              <w:overflowPunct/>
              <w:autoSpaceDE/>
              <w:spacing w:before="240"/>
              <w:ind w:left="0" w:right="0"/>
              <w:textAlignment w:val="auto"/>
            </w:pPr>
            <w:r>
              <w:t>Page not loading</w:t>
            </w:r>
          </w:p>
        </w:tc>
        <w:tc>
          <w:tcPr>
            <w:tcW w:w="2391" w:type="dxa"/>
            <w:tcBorders>
              <w:top w:val="single" w:sz="4" w:space="0" w:color="000000"/>
              <w:left w:val="single" w:sz="4" w:space="0" w:color="000000"/>
              <w:bottom w:val="single" w:sz="4" w:space="0" w:color="000000"/>
              <w:right w:val="single" w:sz="4" w:space="0" w:color="000000"/>
            </w:tcBorders>
            <w:shd w:val="clear" w:color="auto" w:fill="auto"/>
          </w:tcPr>
          <w:p w14:paraId="65A6D14A" w14:textId="77777777" w:rsidR="00FC2B4D" w:rsidRPr="00243ED7" w:rsidRDefault="00243ED7" w:rsidP="00EE5351">
            <w:pPr>
              <w:overflowPunct/>
              <w:autoSpaceDE/>
              <w:spacing w:before="240"/>
              <w:ind w:left="0" w:right="0"/>
              <w:jc w:val="center"/>
              <w:textAlignment w:val="auto"/>
            </w:pPr>
            <w:r>
              <w:t>AMS</w:t>
            </w:r>
            <w:r w:rsidR="00FC2B4D">
              <w:t xml:space="preserve"> - </w:t>
            </w:r>
            <w:r>
              <w:t>FIDS</w:t>
            </w:r>
          </w:p>
        </w:tc>
      </w:tr>
      <w:tr w:rsidR="00FC2B4D" w14:paraId="0674C648" w14:textId="77777777" w:rsidTr="00243ED7">
        <w:tc>
          <w:tcPr>
            <w:tcW w:w="3191" w:type="dxa"/>
            <w:tcBorders>
              <w:top w:val="single" w:sz="4" w:space="0" w:color="000000"/>
              <w:left w:val="single" w:sz="4" w:space="0" w:color="000000"/>
              <w:bottom w:val="single" w:sz="4" w:space="0" w:color="000000"/>
            </w:tcBorders>
            <w:shd w:val="clear" w:color="auto" w:fill="auto"/>
          </w:tcPr>
          <w:p w14:paraId="69AD5DC3" w14:textId="77777777" w:rsidR="00FC2B4D" w:rsidRDefault="00243ED7" w:rsidP="00EE5351">
            <w:pPr>
              <w:overflowPunct/>
              <w:autoSpaceDE/>
              <w:spacing w:before="240"/>
              <w:ind w:left="0" w:right="0"/>
              <w:textAlignment w:val="auto"/>
            </w:pPr>
            <w:r>
              <w:t>Data</w:t>
            </w:r>
            <w:r w:rsidR="00FC2B4D">
              <w:t xml:space="preserve"> Error</w:t>
            </w:r>
          </w:p>
        </w:tc>
        <w:tc>
          <w:tcPr>
            <w:tcW w:w="1240" w:type="dxa"/>
            <w:tcBorders>
              <w:top w:val="single" w:sz="4" w:space="0" w:color="000000"/>
              <w:left w:val="single" w:sz="4" w:space="0" w:color="000000"/>
              <w:bottom w:val="single" w:sz="4" w:space="0" w:color="000000"/>
            </w:tcBorders>
            <w:shd w:val="clear" w:color="auto" w:fill="auto"/>
          </w:tcPr>
          <w:p w14:paraId="3AF2F36F" w14:textId="77777777" w:rsidR="00FC2B4D" w:rsidRPr="00243ED7" w:rsidRDefault="00243ED7" w:rsidP="00EE5351">
            <w:pPr>
              <w:overflowPunct/>
              <w:autoSpaceDE/>
              <w:spacing w:before="240"/>
              <w:ind w:left="0" w:right="0"/>
              <w:jc w:val="center"/>
              <w:textAlignment w:val="auto"/>
            </w:pPr>
            <w:r>
              <w:t>2</w:t>
            </w:r>
          </w:p>
        </w:tc>
        <w:tc>
          <w:tcPr>
            <w:tcW w:w="2129" w:type="dxa"/>
            <w:tcBorders>
              <w:top w:val="single" w:sz="4" w:space="0" w:color="000000"/>
              <w:left w:val="single" w:sz="4" w:space="0" w:color="000000"/>
              <w:bottom w:val="single" w:sz="4" w:space="0" w:color="000000"/>
            </w:tcBorders>
            <w:shd w:val="clear" w:color="auto" w:fill="auto"/>
          </w:tcPr>
          <w:p w14:paraId="1571AAE4" w14:textId="77777777" w:rsidR="00FC2B4D" w:rsidRPr="00243ED7" w:rsidRDefault="00243ED7" w:rsidP="00EE5351">
            <w:pPr>
              <w:overflowPunct/>
              <w:autoSpaceDE/>
              <w:spacing w:before="240"/>
              <w:ind w:left="0" w:right="0"/>
              <w:textAlignment w:val="auto"/>
            </w:pPr>
            <w:r>
              <w:t>The screen displays wrong data/ not updated data</w:t>
            </w:r>
          </w:p>
        </w:tc>
        <w:tc>
          <w:tcPr>
            <w:tcW w:w="2391" w:type="dxa"/>
            <w:tcBorders>
              <w:top w:val="single" w:sz="4" w:space="0" w:color="000000"/>
              <w:left w:val="single" w:sz="4" w:space="0" w:color="000000"/>
              <w:bottom w:val="single" w:sz="4" w:space="0" w:color="000000"/>
              <w:right w:val="single" w:sz="4" w:space="0" w:color="000000"/>
            </w:tcBorders>
            <w:shd w:val="clear" w:color="auto" w:fill="auto"/>
          </w:tcPr>
          <w:p w14:paraId="44B59DD5" w14:textId="77777777" w:rsidR="00FC2B4D" w:rsidRPr="00243ED7" w:rsidRDefault="00FC2B4D" w:rsidP="00D36807">
            <w:pPr>
              <w:keepNext/>
              <w:overflowPunct/>
              <w:autoSpaceDE/>
              <w:spacing w:before="240"/>
              <w:ind w:left="0" w:right="0"/>
              <w:jc w:val="center"/>
              <w:textAlignment w:val="auto"/>
            </w:pPr>
            <w:r>
              <w:t xml:space="preserve">AMS – </w:t>
            </w:r>
            <w:r w:rsidR="00243ED7">
              <w:t>FIDS</w:t>
            </w:r>
          </w:p>
        </w:tc>
      </w:tr>
    </w:tbl>
    <w:p w14:paraId="48E759B9" w14:textId="77777777" w:rsidR="00FC2B4D" w:rsidRDefault="00D36807" w:rsidP="00004B5C">
      <w:pPr>
        <w:pStyle w:val="Caption"/>
        <w:jc w:val="center"/>
      </w:pPr>
      <w:bookmarkStart w:id="635" w:name="_Toc511398193"/>
      <w:r>
        <w:t xml:space="preserve">Table </w:t>
      </w:r>
      <w:r w:rsidR="00243ED7">
        <w:t>18</w:t>
      </w:r>
      <w:r w:rsidR="00004B5C">
        <w:t>: Problem c</w:t>
      </w:r>
      <w:r w:rsidR="00783435">
        <w:t>ategorization</w:t>
      </w:r>
      <w:bookmarkEnd w:id="635"/>
    </w:p>
    <w:p w14:paraId="6E69F66E" w14:textId="77777777" w:rsidR="00237BF1" w:rsidRPr="00004B5C" w:rsidRDefault="00237BF1" w:rsidP="00004B5C">
      <w:pPr>
        <w:pStyle w:val="Caption"/>
        <w:jc w:val="center"/>
      </w:pPr>
    </w:p>
    <w:tbl>
      <w:tblPr>
        <w:tblW w:w="8951" w:type="dxa"/>
        <w:tblInd w:w="665" w:type="dxa"/>
        <w:tblLayout w:type="fixed"/>
        <w:tblLook w:val="0000" w:firstRow="0" w:lastRow="0" w:firstColumn="0" w:lastColumn="0" w:noHBand="0" w:noVBand="0"/>
      </w:tblPr>
      <w:tblGrid>
        <w:gridCol w:w="993"/>
        <w:gridCol w:w="2126"/>
        <w:gridCol w:w="5832"/>
      </w:tblGrid>
      <w:tr w:rsidR="00FC2B4D" w14:paraId="5DD8CEFE" w14:textId="77777777" w:rsidTr="00A05AC9">
        <w:tc>
          <w:tcPr>
            <w:tcW w:w="993" w:type="dxa"/>
            <w:tcBorders>
              <w:top w:val="single" w:sz="4" w:space="0" w:color="000000"/>
              <w:left w:val="single" w:sz="4" w:space="0" w:color="000000"/>
              <w:bottom w:val="single" w:sz="4" w:space="0" w:color="000000"/>
            </w:tcBorders>
            <w:shd w:val="clear" w:color="auto" w:fill="D8D8D8"/>
            <w:vAlign w:val="center"/>
          </w:tcPr>
          <w:p w14:paraId="721FCD33" w14:textId="77777777" w:rsidR="00FC2B4D" w:rsidRDefault="00FC2B4D" w:rsidP="00EE5351">
            <w:pPr>
              <w:overflowPunct/>
              <w:autoSpaceDE/>
              <w:spacing w:after="120"/>
              <w:ind w:left="0" w:right="0"/>
              <w:textAlignment w:val="auto"/>
              <w:rPr>
                <w:b/>
              </w:rPr>
            </w:pPr>
            <w:r>
              <w:rPr>
                <w:b/>
              </w:rPr>
              <w:t>No.</w:t>
            </w:r>
          </w:p>
        </w:tc>
        <w:tc>
          <w:tcPr>
            <w:tcW w:w="2126" w:type="dxa"/>
            <w:tcBorders>
              <w:top w:val="single" w:sz="4" w:space="0" w:color="000000"/>
              <w:left w:val="single" w:sz="4" w:space="0" w:color="000000"/>
              <w:bottom w:val="single" w:sz="4" w:space="0" w:color="000000"/>
            </w:tcBorders>
            <w:shd w:val="clear" w:color="auto" w:fill="D8D8D8"/>
            <w:vAlign w:val="center"/>
          </w:tcPr>
          <w:p w14:paraId="49100574" w14:textId="77777777" w:rsidR="00FC2B4D" w:rsidRDefault="00FC2B4D" w:rsidP="00EE5351">
            <w:pPr>
              <w:overflowPunct/>
              <w:autoSpaceDE/>
              <w:spacing w:after="120"/>
              <w:ind w:left="0" w:right="0"/>
              <w:textAlignment w:val="auto"/>
              <w:rPr>
                <w:b/>
              </w:rPr>
            </w:pPr>
            <w:r>
              <w:rPr>
                <w:b/>
              </w:rPr>
              <w:t>Type of support</w:t>
            </w:r>
          </w:p>
        </w:tc>
        <w:tc>
          <w:tcPr>
            <w:tcW w:w="5832" w:type="dxa"/>
            <w:tcBorders>
              <w:top w:val="single" w:sz="4" w:space="0" w:color="000000"/>
              <w:left w:val="single" w:sz="4" w:space="0" w:color="000000"/>
              <w:bottom w:val="single" w:sz="4" w:space="0" w:color="000000"/>
              <w:right w:val="single" w:sz="4" w:space="0" w:color="000000"/>
            </w:tcBorders>
            <w:shd w:val="clear" w:color="auto" w:fill="D8D8D8"/>
            <w:vAlign w:val="center"/>
          </w:tcPr>
          <w:p w14:paraId="06AE0A96" w14:textId="77777777" w:rsidR="00FC2B4D" w:rsidRDefault="00FC2B4D" w:rsidP="00EE5351">
            <w:pPr>
              <w:overflowPunct/>
              <w:autoSpaceDE/>
              <w:spacing w:after="120"/>
              <w:ind w:left="0" w:right="0"/>
              <w:textAlignment w:val="auto"/>
            </w:pPr>
            <w:r>
              <w:rPr>
                <w:b/>
              </w:rPr>
              <w:t>Contact Details</w:t>
            </w:r>
          </w:p>
        </w:tc>
      </w:tr>
      <w:tr w:rsidR="00FC2B4D" w14:paraId="4AADB6D8" w14:textId="77777777" w:rsidTr="00A05AC9">
        <w:tc>
          <w:tcPr>
            <w:tcW w:w="993" w:type="dxa"/>
            <w:tcBorders>
              <w:top w:val="single" w:sz="4" w:space="0" w:color="000000"/>
              <w:left w:val="single" w:sz="4" w:space="0" w:color="000000"/>
              <w:bottom w:val="single" w:sz="4" w:space="0" w:color="000000"/>
            </w:tcBorders>
            <w:shd w:val="clear" w:color="auto" w:fill="auto"/>
          </w:tcPr>
          <w:p w14:paraId="6189D072" w14:textId="77777777" w:rsidR="00FC2B4D" w:rsidRDefault="00FC2B4D" w:rsidP="00EE5351">
            <w:pPr>
              <w:overflowPunct/>
              <w:autoSpaceDE/>
              <w:spacing w:before="240"/>
              <w:ind w:left="0" w:right="0"/>
              <w:jc w:val="center"/>
              <w:textAlignment w:val="auto"/>
              <w:rPr>
                <w:u w:val="single"/>
              </w:rPr>
            </w:pPr>
            <w:r>
              <w:t>1.</w:t>
            </w:r>
          </w:p>
        </w:tc>
        <w:tc>
          <w:tcPr>
            <w:tcW w:w="2126" w:type="dxa"/>
            <w:tcBorders>
              <w:top w:val="single" w:sz="4" w:space="0" w:color="000000"/>
              <w:left w:val="single" w:sz="4" w:space="0" w:color="000000"/>
              <w:bottom w:val="single" w:sz="4" w:space="0" w:color="000000"/>
            </w:tcBorders>
            <w:shd w:val="clear" w:color="auto" w:fill="auto"/>
          </w:tcPr>
          <w:p w14:paraId="7F0E8E03" w14:textId="77777777" w:rsidR="00FC2B4D" w:rsidRDefault="00FC2B4D" w:rsidP="00EE5351">
            <w:pPr>
              <w:overflowPunct/>
              <w:autoSpaceDE/>
              <w:spacing w:before="240"/>
              <w:ind w:left="0" w:right="0"/>
              <w:jc w:val="center"/>
              <w:textAlignment w:val="auto"/>
            </w:pPr>
            <w:r>
              <w:rPr>
                <w:u w:val="single"/>
              </w:rPr>
              <w:t>Level 1:</w:t>
            </w:r>
          </w:p>
          <w:p w14:paraId="6C6AF8CE" w14:textId="77777777" w:rsidR="00FC2B4D" w:rsidRDefault="00FC2B4D" w:rsidP="00EE5351">
            <w:pPr>
              <w:overflowPunct/>
              <w:autoSpaceDE/>
              <w:spacing w:before="240"/>
              <w:ind w:left="0" w:right="0"/>
              <w:jc w:val="center"/>
              <w:textAlignment w:val="auto"/>
            </w:pPr>
            <w:r>
              <w:lastRenderedPageBreak/>
              <w:t>IT Helpdesk</w:t>
            </w:r>
          </w:p>
        </w:tc>
        <w:tc>
          <w:tcPr>
            <w:tcW w:w="5832" w:type="dxa"/>
            <w:tcBorders>
              <w:top w:val="single" w:sz="4" w:space="0" w:color="000000"/>
              <w:left w:val="single" w:sz="4" w:space="0" w:color="000000"/>
              <w:bottom w:val="single" w:sz="4" w:space="0" w:color="000000"/>
              <w:right w:val="single" w:sz="4" w:space="0" w:color="000000"/>
            </w:tcBorders>
            <w:shd w:val="clear" w:color="auto" w:fill="auto"/>
          </w:tcPr>
          <w:p w14:paraId="5ED7F071" w14:textId="77777777" w:rsidR="00A05AC9" w:rsidRDefault="00A05AC9" w:rsidP="00A05AC9">
            <w:pPr>
              <w:overflowPunct/>
              <w:autoSpaceDE/>
              <w:spacing w:before="240"/>
              <w:ind w:left="0" w:right="0"/>
              <w:textAlignment w:val="auto"/>
            </w:pPr>
            <w:r w:rsidRPr="00A05AC9">
              <w:lastRenderedPageBreak/>
              <w:t>+6 03 8777 2222</w:t>
            </w:r>
            <w:r>
              <w:t xml:space="preserve"> </w:t>
            </w:r>
          </w:p>
          <w:p w14:paraId="1D3017C3" w14:textId="77777777" w:rsidR="00A05AC9" w:rsidRPr="00A05AC9" w:rsidRDefault="00D0574D" w:rsidP="00A05AC9">
            <w:pPr>
              <w:overflowPunct/>
              <w:autoSpaceDE/>
              <w:spacing w:before="240"/>
              <w:ind w:left="0" w:right="0"/>
              <w:textAlignment w:val="auto"/>
            </w:pPr>
            <w:hyperlink r:id="rId74" w:history="1">
              <w:r w:rsidR="00A05AC9" w:rsidRPr="00A05AC9">
                <w:rPr>
                  <w:rStyle w:val="Hyperlink"/>
                </w:rPr>
                <w:t>helpdesk@malaysiaairlines.com</w:t>
              </w:r>
            </w:hyperlink>
          </w:p>
          <w:p w14:paraId="590C5F37" w14:textId="77777777" w:rsidR="00FC2B4D" w:rsidRDefault="00FC2B4D" w:rsidP="00EE5351">
            <w:pPr>
              <w:overflowPunct/>
              <w:autoSpaceDE/>
              <w:spacing w:before="240"/>
              <w:ind w:left="0" w:right="0"/>
              <w:textAlignment w:val="auto"/>
            </w:pPr>
          </w:p>
        </w:tc>
      </w:tr>
      <w:tr w:rsidR="00FC2B4D" w14:paraId="5118F65C" w14:textId="77777777" w:rsidTr="00A05AC9">
        <w:tc>
          <w:tcPr>
            <w:tcW w:w="993" w:type="dxa"/>
            <w:tcBorders>
              <w:top w:val="single" w:sz="4" w:space="0" w:color="000000"/>
              <w:left w:val="single" w:sz="4" w:space="0" w:color="000000"/>
              <w:bottom w:val="single" w:sz="4" w:space="0" w:color="000000"/>
            </w:tcBorders>
            <w:shd w:val="clear" w:color="auto" w:fill="auto"/>
          </w:tcPr>
          <w:p w14:paraId="054C4B99" w14:textId="77777777" w:rsidR="00FC2B4D" w:rsidRDefault="00FC2B4D" w:rsidP="00EE5351">
            <w:pPr>
              <w:overflowPunct/>
              <w:autoSpaceDE/>
              <w:spacing w:before="240"/>
              <w:ind w:left="0" w:right="0"/>
              <w:jc w:val="center"/>
              <w:textAlignment w:val="auto"/>
              <w:rPr>
                <w:u w:val="single"/>
              </w:rPr>
            </w:pPr>
            <w:r>
              <w:lastRenderedPageBreak/>
              <w:t>2.</w:t>
            </w:r>
          </w:p>
        </w:tc>
        <w:tc>
          <w:tcPr>
            <w:tcW w:w="2126" w:type="dxa"/>
            <w:tcBorders>
              <w:top w:val="single" w:sz="4" w:space="0" w:color="000000"/>
              <w:left w:val="single" w:sz="4" w:space="0" w:color="000000"/>
              <w:bottom w:val="single" w:sz="4" w:space="0" w:color="000000"/>
            </w:tcBorders>
            <w:shd w:val="clear" w:color="auto" w:fill="auto"/>
          </w:tcPr>
          <w:p w14:paraId="5AFCD8DD" w14:textId="77777777" w:rsidR="00FC2B4D" w:rsidRDefault="00FC2B4D" w:rsidP="00EE5351">
            <w:pPr>
              <w:overflowPunct/>
              <w:autoSpaceDE/>
              <w:spacing w:before="240"/>
              <w:ind w:left="0" w:right="0"/>
              <w:jc w:val="center"/>
              <w:textAlignment w:val="auto"/>
            </w:pPr>
            <w:r>
              <w:rPr>
                <w:u w:val="single"/>
              </w:rPr>
              <w:t>Level 2: Application</w:t>
            </w:r>
          </w:p>
          <w:p w14:paraId="31187D8A" w14:textId="77777777" w:rsidR="00FC2B4D" w:rsidRPr="00B47D6A" w:rsidRDefault="00A05AC9" w:rsidP="00EE5351">
            <w:pPr>
              <w:overflowPunct/>
              <w:autoSpaceDE/>
              <w:spacing w:before="240"/>
              <w:ind w:left="0" w:right="0"/>
              <w:jc w:val="center"/>
              <w:textAlignment w:val="auto"/>
            </w:pPr>
            <w:r>
              <w:t>SITO-PS</w:t>
            </w:r>
            <w:r w:rsidR="00FC2B4D">
              <w:t>V</w:t>
            </w:r>
          </w:p>
        </w:tc>
        <w:tc>
          <w:tcPr>
            <w:tcW w:w="5832" w:type="dxa"/>
            <w:tcBorders>
              <w:top w:val="single" w:sz="4" w:space="0" w:color="000000"/>
              <w:left w:val="single" w:sz="4" w:space="0" w:color="000000"/>
              <w:bottom w:val="single" w:sz="4" w:space="0" w:color="000000"/>
              <w:right w:val="single" w:sz="4" w:space="0" w:color="000000"/>
            </w:tcBorders>
            <w:shd w:val="clear" w:color="auto" w:fill="auto"/>
          </w:tcPr>
          <w:p w14:paraId="1394D627" w14:textId="77777777" w:rsidR="00A05AC9" w:rsidRPr="00A05AC9" w:rsidRDefault="00A05AC9" w:rsidP="00A05AC9">
            <w:pPr>
              <w:overflowPunct/>
              <w:autoSpaceDE/>
              <w:spacing w:before="240"/>
              <w:ind w:left="0" w:right="0"/>
              <w:textAlignment w:val="auto"/>
            </w:pPr>
            <w:r w:rsidRPr="00A05AC9">
              <w:t>Primary: AMS Support 1</w:t>
            </w:r>
          </w:p>
          <w:p w14:paraId="4FE8406D" w14:textId="77777777" w:rsidR="00A05AC9" w:rsidRPr="00A05AC9" w:rsidRDefault="00A05AC9" w:rsidP="00A05AC9">
            <w:pPr>
              <w:overflowPunct/>
              <w:autoSpaceDE/>
              <w:spacing w:before="240"/>
              <w:ind w:left="0" w:right="0"/>
              <w:textAlignment w:val="auto"/>
            </w:pPr>
            <w:r w:rsidRPr="00A05AC9">
              <w:t>Phone: +6 0176430322</w:t>
            </w:r>
          </w:p>
          <w:p w14:paraId="1BFC8086" w14:textId="77777777" w:rsidR="00A05AC9" w:rsidRPr="00A05AC9" w:rsidRDefault="00A05AC9" w:rsidP="00A05AC9">
            <w:pPr>
              <w:overflowPunct/>
              <w:autoSpaceDE/>
              <w:spacing w:before="240"/>
              <w:ind w:left="0" w:right="0"/>
              <w:textAlignment w:val="auto"/>
            </w:pPr>
            <w:r w:rsidRPr="00A05AC9">
              <w:t xml:space="preserve">Email: </w:t>
            </w:r>
            <w:r w:rsidRPr="00A05AC9">
              <w:rPr>
                <w:u w:val="single"/>
              </w:rPr>
              <w:t>GD_TCS_FIDSSUPPORT@malaysiaairlines.com</w:t>
            </w:r>
          </w:p>
          <w:p w14:paraId="40DB4FE0" w14:textId="77777777" w:rsidR="00A05AC9" w:rsidRPr="00A05AC9" w:rsidRDefault="00A05AC9" w:rsidP="00A05AC9">
            <w:pPr>
              <w:overflowPunct/>
              <w:autoSpaceDE/>
              <w:spacing w:before="240"/>
              <w:ind w:left="0" w:right="0"/>
              <w:textAlignment w:val="auto"/>
            </w:pPr>
            <w:r w:rsidRPr="00A05AC9">
              <w:t>Secondary: AMS Support 2</w:t>
            </w:r>
          </w:p>
          <w:p w14:paraId="7748AFAE" w14:textId="2AC65F3F" w:rsidR="00D97B19" w:rsidRPr="00D97B19" w:rsidRDefault="00A05AC9" w:rsidP="00D97B19">
            <w:pPr>
              <w:shd w:val="clear" w:color="auto" w:fill="FFFFFF"/>
              <w:suppressAutoHyphens w:val="0"/>
              <w:overflowPunct/>
              <w:autoSpaceDE/>
              <w:spacing w:before="0"/>
              <w:ind w:left="0" w:right="0"/>
              <w:textAlignment w:val="auto"/>
              <w:rPr>
                <w:ins w:id="636" w:author="Prashant Chauhan" w:date="2020-06-26T16:44:00Z"/>
                <w:rFonts w:ascii="Segoe UI" w:hAnsi="Segoe UI" w:cs="Segoe UI"/>
                <w:color w:val="484644"/>
                <w:sz w:val="24"/>
                <w:szCs w:val="24"/>
                <w:lang w:val="en-IN" w:eastAsia="en-IN"/>
              </w:rPr>
            </w:pPr>
            <w:r w:rsidRPr="00A05AC9">
              <w:t xml:space="preserve">Phone: </w:t>
            </w:r>
            <w:ins w:id="637" w:author="Prashant Chauhan" w:date="2020-06-26T16:44:00Z">
              <w:r w:rsidR="00D97B19" w:rsidRPr="00D97B19">
                <w:rPr>
                  <w:rPrChange w:id="638" w:author="Prashant Chauhan" w:date="2020-06-26T16:44:00Z">
                    <w:rPr>
                      <w:rFonts w:ascii="Segoe UI" w:hAnsi="Segoe UI" w:cs="Segoe UI"/>
                      <w:color w:val="484644"/>
                      <w:sz w:val="24"/>
                      <w:szCs w:val="24"/>
                      <w:lang w:val="en-IN" w:eastAsia="en-IN"/>
                    </w:rPr>
                  </w:rPrChange>
                </w:rPr>
                <w:t>+919977839491</w:t>
              </w:r>
              <w:r w:rsidR="00D97B19">
                <w:t xml:space="preserve"> </w:t>
              </w:r>
              <w:r w:rsidR="008344FC">
                <w:t xml:space="preserve">, </w:t>
              </w:r>
            </w:ins>
            <w:ins w:id="639" w:author="Prashant Chauhan" w:date="2020-06-26T16:45:00Z">
              <w:r w:rsidR="00BA120D">
                <w:t>+</w:t>
              </w:r>
              <w:r w:rsidR="008344FC" w:rsidRPr="008344FC">
                <w:t>6</w:t>
              </w:r>
              <w:r w:rsidR="00BA120D">
                <w:t xml:space="preserve"> </w:t>
              </w:r>
              <w:r w:rsidR="008344FC" w:rsidRPr="008344FC">
                <w:t>01123464348</w:t>
              </w:r>
            </w:ins>
          </w:p>
          <w:p w14:paraId="38940AE2" w14:textId="055DB72B" w:rsidR="00A05AC9" w:rsidRPr="00A05AC9" w:rsidRDefault="00B47D6A" w:rsidP="00A05AC9">
            <w:pPr>
              <w:overflowPunct/>
              <w:autoSpaceDE/>
              <w:spacing w:before="240"/>
              <w:ind w:left="0" w:right="0"/>
              <w:textAlignment w:val="auto"/>
            </w:pPr>
            <w:del w:id="640" w:author="Prashant Chauhan" w:date="2020-06-26T16:44:00Z">
              <w:r w:rsidDel="00D97B19">
                <w:delText>+919575012924</w:delText>
              </w:r>
            </w:del>
          </w:p>
          <w:p w14:paraId="22725705" w14:textId="77777777" w:rsidR="00A05AC9" w:rsidRPr="00A05AC9" w:rsidRDefault="00A05AC9" w:rsidP="00A05AC9">
            <w:pPr>
              <w:overflowPunct/>
              <w:autoSpaceDE/>
              <w:spacing w:before="240"/>
              <w:ind w:left="0" w:right="0"/>
              <w:textAlignment w:val="auto"/>
            </w:pPr>
            <w:r w:rsidRPr="00A05AC9">
              <w:t xml:space="preserve">Email: </w:t>
            </w:r>
            <w:hyperlink r:id="rId75" w:history="1">
              <w:r w:rsidR="008027DD" w:rsidRPr="00E90C1D">
                <w:rPr>
                  <w:rStyle w:val="Hyperlink"/>
                </w:rPr>
                <w:t>GD_AMS_FIDS@malaysiaairlines.com</w:t>
              </w:r>
            </w:hyperlink>
          </w:p>
          <w:p w14:paraId="17812945" w14:textId="77777777" w:rsidR="00FC2B4D" w:rsidRDefault="00FC2B4D" w:rsidP="00EE5351">
            <w:pPr>
              <w:overflowPunct/>
              <w:autoSpaceDE/>
              <w:spacing w:before="240"/>
              <w:ind w:left="0" w:right="0"/>
              <w:textAlignment w:val="auto"/>
            </w:pPr>
          </w:p>
        </w:tc>
      </w:tr>
      <w:tr w:rsidR="00FC2B4D" w:rsidRPr="00F4138E" w14:paraId="69FD10AE" w14:textId="77777777" w:rsidTr="00A05AC9">
        <w:tc>
          <w:tcPr>
            <w:tcW w:w="993" w:type="dxa"/>
            <w:tcBorders>
              <w:top w:val="single" w:sz="4" w:space="0" w:color="000000"/>
              <w:left w:val="single" w:sz="4" w:space="0" w:color="000000"/>
              <w:bottom w:val="single" w:sz="4" w:space="0" w:color="000000"/>
            </w:tcBorders>
            <w:shd w:val="clear" w:color="auto" w:fill="auto"/>
          </w:tcPr>
          <w:p w14:paraId="45B00D66" w14:textId="77777777" w:rsidR="00FC2B4D" w:rsidRDefault="00FC2B4D" w:rsidP="00A05AC9">
            <w:pPr>
              <w:overflowPunct/>
              <w:autoSpaceDE/>
              <w:spacing w:before="240"/>
              <w:ind w:left="0" w:right="0"/>
              <w:jc w:val="center"/>
              <w:textAlignment w:val="auto"/>
              <w:rPr>
                <w:u w:val="single"/>
              </w:rPr>
            </w:pPr>
            <w:r>
              <w:t>3.</w:t>
            </w:r>
          </w:p>
        </w:tc>
        <w:tc>
          <w:tcPr>
            <w:tcW w:w="2126" w:type="dxa"/>
            <w:tcBorders>
              <w:top w:val="single" w:sz="4" w:space="0" w:color="000000"/>
              <w:left w:val="single" w:sz="4" w:space="0" w:color="000000"/>
              <w:bottom w:val="single" w:sz="4" w:space="0" w:color="000000"/>
            </w:tcBorders>
            <w:shd w:val="clear" w:color="auto" w:fill="auto"/>
          </w:tcPr>
          <w:p w14:paraId="0DFEE410" w14:textId="77777777" w:rsidR="00A05AC9" w:rsidRDefault="00A05AC9" w:rsidP="00A05AC9">
            <w:pPr>
              <w:overflowPunct/>
              <w:autoSpaceDE/>
              <w:spacing w:before="240"/>
              <w:ind w:left="0" w:right="0"/>
              <w:jc w:val="center"/>
              <w:textAlignment w:val="auto"/>
              <w:rPr>
                <w:u w:val="single"/>
              </w:rPr>
            </w:pPr>
            <w:r w:rsidRPr="00A05AC9">
              <w:rPr>
                <w:u w:val="single"/>
              </w:rPr>
              <w:t>Level 2: System &amp; Network</w:t>
            </w:r>
            <w:r>
              <w:rPr>
                <w:u w:val="single"/>
              </w:rPr>
              <w:t xml:space="preserve">  </w:t>
            </w:r>
          </w:p>
          <w:p w14:paraId="068003C5" w14:textId="77777777" w:rsidR="00A05AC9" w:rsidRPr="00A05AC9" w:rsidRDefault="00A05AC9" w:rsidP="00A05AC9">
            <w:pPr>
              <w:overflowPunct/>
              <w:autoSpaceDE/>
              <w:spacing w:before="240"/>
              <w:ind w:left="0" w:right="0"/>
              <w:jc w:val="center"/>
              <w:textAlignment w:val="auto"/>
              <w:rPr>
                <w:u w:val="single"/>
              </w:rPr>
            </w:pPr>
            <w:r w:rsidRPr="00A05AC9">
              <w:t xml:space="preserve">SITO-Infra </w:t>
            </w:r>
          </w:p>
          <w:p w14:paraId="781D5AC1" w14:textId="77777777" w:rsidR="00FC2B4D" w:rsidRDefault="00FC2B4D" w:rsidP="00A05AC9">
            <w:pPr>
              <w:overflowPunct/>
              <w:autoSpaceDE/>
              <w:spacing w:before="240"/>
              <w:ind w:left="0" w:right="0"/>
              <w:jc w:val="center"/>
              <w:textAlignment w:val="auto"/>
            </w:pPr>
          </w:p>
        </w:tc>
        <w:tc>
          <w:tcPr>
            <w:tcW w:w="5832" w:type="dxa"/>
            <w:tcBorders>
              <w:top w:val="single" w:sz="4" w:space="0" w:color="000000"/>
              <w:left w:val="single" w:sz="4" w:space="0" w:color="000000"/>
              <w:bottom w:val="single" w:sz="4" w:space="0" w:color="000000"/>
              <w:right w:val="single" w:sz="4" w:space="0" w:color="000000"/>
            </w:tcBorders>
            <w:shd w:val="clear" w:color="auto" w:fill="auto"/>
          </w:tcPr>
          <w:p w14:paraId="192F952D" w14:textId="77777777" w:rsidR="00A05AC9" w:rsidRPr="00A05AC9" w:rsidRDefault="00D0574D" w:rsidP="00A05AC9">
            <w:pPr>
              <w:keepNext/>
              <w:spacing w:before="240"/>
              <w:ind w:left="0" w:right="0"/>
            </w:pPr>
            <w:hyperlink r:id="rId76" w:history="1">
              <w:r w:rsidR="00A05AC9" w:rsidRPr="00A05AC9">
                <w:rPr>
                  <w:rStyle w:val="Hyperlink"/>
                </w:rPr>
                <w:t>GD_TCSMidrange@malaysiaairlines.com</w:t>
              </w:r>
            </w:hyperlink>
            <w:r w:rsidR="00A05AC9" w:rsidRPr="00A05AC9">
              <w:t xml:space="preserve"> </w:t>
            </w:r>
          </w:p>
          <w:p w14:paraId="517AAAF3" w14:textId="77777777" w:rsidR="00FC2B4D" w:rsidRPr="00F4138E" w:rsidRDefault="00FC2B4D" w:rsidP="00D36807">
            <w:pPr>
              <w:keepNext/>
              <w:spacing w:before="240"/>
              <w:ind w:left="0" w:right="0"/>
              <w:rPr>
                <w:lang w:val="nl-NL"/>
              </w:rPr>
            </w:pPr>
            <w:r w:rsidRPr="00F4138E">
              <w:rPr>
                <w:lang w:val="nl-NL"/>
              </w:rPr>
              <w:t xml:space="preserve"> </w:t>
            </w:r>
          </w:p>
        </w:tc>
      </w:tr>
      <w:tr w:rsidR="00A05AC9" w:rsidRPr="00F4138E" w14:paraId="55372E2C" w14:textId="77777777" w:rsidTr="00A05AC9">
        <w:tc>
          <w:tcPr>
            <w:tcW w:w="993" w:type="dxa"/>
            <w:tcBorders>
              <w:top w:val="single" w:sz="4" w:space="0" w:color="000000"/>
              <w:left w:val="single" w:sz="4" w:space="0" w:color="000000"/>
              <w:bottom w:val="single" w:sz="4" w:space="0" w:color="000000"/>
            </w:tcBorders>
            <w:shd w:val="clear" w:color="auto" w:fill="auto"/>
          </w:tcPr>
          <w:p w14:paraId="2C75CC56" w14:textId="77777777" w:rsidR="00A05AC9" w:rsidRPr="00A05AC9" w:rsidRDefault="00A05AC9" w:rsidP="00A05AC9">
            <w:pPr>
              <w:overflowPunct/>
              <w:autoSpaceDE/>
              <w:spacing w:before="240"/>
              <w:ind w:left="0" w:right="0"/>
              <w:jc w:val="center"/>
              <w:textAlignment w:val="auto"/>
              <w:rPr>
                <w:lang w:val="nl-NL"/>
              </w:rPr>
            </w:pPr>
            <w:r>
              <w:rPr>
                <w:lang w:val="nl-NL"/>
              </w:rPr>
              <w:t>4.</w:t>
            </w:r>
          </w:p>
        </w:tc>
        <w:tc>
          <w:tcPr>
            <w:tcW w:w="2126" w:type="dxa"/>
            <w:tcBorders>
              <w:top w:val="single" w:sz="4" w:space="0" w:color="000000"/>
              <w:left w:val="single" w:sz="4" w:space="0" w:color="000000"/>
              <w:bottom w:val="single" w:sz="4" w:space="0" w:color="000000"/>
            </w:tcBorders>
            <w:shd w:val="clear" w:color="auto" w:fill="auto"/>
          </w:tcPr>
          <w:p w14:paraId="3E2CD303" w14:textId="77777777" w:rsidR="00A05AC9" w:rsidRPr="00A05AC9" w:rsidRDefault="00A05AC9" w:rsidP="00A05AC9">
            <w:pPr>
              <w:overflowPunct/>
              <w:autoSpaceDE/>
              <w:spacing w:before="240"/>
              <w:ind w:left="0" w:right="0"/>
              <w:jc w:val="center"/>
              <w:textAlignment w:val="auto"/>
              <w:rPr>
                <w:u w:val="single"/>
              </w:rPr>
            </w:pPr>
            <w:r w:rsidRPr="00A05AC9">
              <w:rPr>
                <w:u w:val="single"/>
              </w:rPr>
              <w:t>Level 3: Application</w:t>
            </w:r>
          </w:p>
          <w:p w14:paraId="58A7F6C6" w14:textId="77777777" w:rsidR="00A05AC9" w:rsidRPr="00A05AC9" w:rsidRDefault="00B47D6A" w:rsidP="00A05AC9">
            <w:pPr>
              <w:overflowPunct/>
              <w:autoSpaceDE/>
              <w:spacing w:before="240"/>
              <w:ind w:left="0" w:right="0"/>
              <w:jc w:val="center"/>
              <w:textAlignment w:val="auto"/>
            </w:pPr>
            <w:r>
              <w:t>ATO</w:t>
            </w:r>
            <w:r w:rsidR="00A05AC9" w:rsidRPr="00A05AC9">
              <w:t>S</w:t>
            </w:r>
          </w:p>
          <w:p w14:paraId="3EB2FE38" w14:textId="77777777" w:rsidR="00A05AC9" w:rsidRPr="00A05AC9" w:rsidRDefault="00A05AC9" w:rsidP="00A05AC9">
            <w:pPr>
              <w:overflowPunct/>
              <w:autoSpaceDE/>
              <w:spacing w:before="240"/>
              <w:ind w:left="0" w:right="0"/>
              <w:jc w:val="center"/>
              <w:textAlignment w:val="auto"/>
              <w:rPr>
                <w:u w:val="single"/>
              </w:rPr>
            </w:pPr>
          </w:p>
        </w:tc>
        <w:tc>
          <w:tcPr>
            <w:tcW w:w="5832" w:type="dxa"/>
            <w:tcBorders>
              <w:top w:val="single" w:sz="4" w:space="0" w:color="000000"/>
              <w:left w:val="single" w:sz="4" w:space="0" w:color="000000"/>
              <w:bottom w:val="single" w:sz="4" w:space="0" w:color="000000"/>
              <w:right w:val="single" w:sz="4" w:space="0" w:color="000000"/>
            </w:tcBorders>
            <w:shd w:val="clear" w:color="auto" w:fill="auto"/>
          </w:tcPr>
          <w:p w14:paraId="73CF8095" w14:textId="77777777" w:rsidR="00A05AC9" w:rsidRPr="00A05AC9" w:rsidRDefault="00D0574D" w:rsidP="00A05AC9">
            <w:pPr>
              <w:keepNext/>
              <w:spacing w:before="240"/>
              <w:ind w:left="0" w:right="0"/>
            </w:pPr>
            <w:hyperlink r:id="rId77" w:history="1">
              <w:r w:rsidR="00B47D6A" w:rsidRPr="00E90C1D">
                <w:rPr>
                  <w:rStyle w:val="Hyperlink"/>
                </w:rPr>
                <w:t xml:space="preserve">GD_AMS_FIDS@malaysiaairlines.com  </w:t>
              </w:r>
            </w:hyperlink>
          </w:p>
          <w:p w14:paraId="7A84D6F3" w14:textId="77777777" w:rsidR="00A05AC9" w:rsidRPr="00A05AC9" w:rsidRDefault="00A05AC9" w:rsidP="00A05AC9">
            <w:pPr>
              <w:keepNext/>
              <w:spacing w:before="240"/>
              <w:ind w:left="0" w:right="0"/>
            </w:pPr>
          </w:p>
        </w:tc>
      </w:tr>
    </w:tbl>
    <w:p w14:paraId="40F33E9A" w14:textId="77777777" w:rsidR="00D36807" w:rsidRDefault="00D36807" w:rsidP="00004B5C">
      <w:pPr>
        <w:pStyle w:val="Caption"/>
        <w:jc w:val="center"/>
      </w:pPr>
      <w:bookmarkStart w:id="641" w:name="_Toc511398194"/>
      <w:r>
        <w:t>Table</w:t>
      </w:r>
      <w:r w:rsidR="00243ED7">
        <w:t xml:space="preserve"> 19</w:t>
      </w:r>
      <w:r w:rsidR="00004B5C">
        <w:t>: Escalation Matrix</w:t>
      </w:r>
      <w:bookmarkEnd w:id="641"/>
    </w:p>
    <w:p w14:paraId="4EB57402" w14:textId="77777777" w:rsidR="00FC2B4D" w:rsidRDefault="00243ED7" w:rsidP="00243ED7">
      <w:pPr>
        <w:pStyle w:val="Heading2"/>
        <w:numPr>
          <w:ilvl w:val="2"/>
          <w:numId w:val="9"/>
        </w:numPr>
      </w:pPr>
      <w:bookmarkStart w:id="642" w:name="__RefHeading___Toc502917525"/>
      <w:bookmarkEnd w:id="642"/>
      <w:r>
        <w:br w:type="page"/>
      </w:r>
      <w:bookmarkStart w:id="643" w:name="_Toc10047005"/>
      <w:r w:rsidR="00FC2B4D">
        <w:lastRenderedPageBreak/>
        <w:t>Application / Technical Support</w:t>
      </w:r>
      <w:bookmarkEnd w:id="643"/>
    </w:p>
    <w:p w14:paraId="2230574E" w14:textId="77777777" w:rsidR="00237BF1" w:rsidRPr="00AE7483" w:rsidRDefault="00237BF1" w:rsidP="001E56F6">
      <w:pPr>
        <w:ind w:left="720"/>
      </w:pPr>
      <w:r>
        <w:t>Application support team details are given below.</w:t>
      </w:r>
    </w:p>
    <w:p w14:paraId="3392185D" w14:textId="77777777" w:rsidR="00237BF1" w:rsidRPr="00237BF1" w:rsidRDefault="00237BF1" w:rsidP="00237BF1">
      <w:pPr>
        <w:pStyle w:val="BodyText"/>
        <w:rPr>
          <w:lang w:val="en-US"/>
        </w:rPr>
      </w:pPr>
    </w:p>
    <w:tbl>
      <w:tblPr>
        <w:tblW w:w="0" w:type="auto"/>
        <w:tblInd w:w="665" w:type="dxa"/>
        <w:tblLayout w:type="fixed"/>
        <w:tblLook w:val="0000" w:firstRow="0" w:lastRow="0" w:firstColumn="0" w:lastColumn="0" w:noHBand="0" w:noVBand="0"/>
      </w:tblPr>
      <w:tblGrid>
        <w:gridCol w:w="3157"/>
        <w:gridCol w:w="2372"/>
        <w:gridCol w:w="3464"/>
      </w:tblGrid>
      <w:tr w:rsidR="00FC2B4D" w14:paraId="0E49E757" w14:textId="77777777" w:rsidTr="00EE5351">
        <w:tc>
          <w:tcPr>
            <w:tcW w:w="3157" w:type="dxa"/>
            <w:tcBorders>
              <w:top w:val="single" w:sz="4" w:space="0" w:color="000000"/>
              <w:left w:val="single" w:sz="4" w:space="0" w:color="000000"/>
              <w:bottom w:val="single" w:sz="4" w:space="0" w:color="000000"/>
            </w:tcBorders>
            <w:shd w:val="clear" w:color="auto" w:fill="D8D8D8"/>
          </w:tcPr>
          <w:p w14:paraId="06BD7723" w14:textId="77777777" w:rsidR="00FC2B4D" w:rsidRDefault="00FC2B4D" w:rsidP="00EE5351">
            <w:pPr>
              <w:overflowPunct/>
              <w:autoSpaceDE/>
              <w:spacing w:after="120"/>
              <w:ind w:left="0" w:right="0"/>
              <w:textAlignment w:val="auto"/>
              <w:rPr>
                <w:b/>
              </w:rPr>
            </w:pPr>
            <w:r>
              <w:rPr>
                <w:b/>
              </w:rPr>
              <w:t>Support Team</w:t>
            </w:r>
          </w:p>
        </w:tc>
        <w:tc>
          <w:tcPr>
            <w:tcW w:w="2372" w:type="dxa"/>
            <w:tcBorders>
              <w:top w:val="single" w:sz="4" w:space="0" w:color="000000"/>
              <w:left w:val="single" w:sz="4" w:space="0" w:color="000000"/>
              <w:bottom w:val="single" w:sz="4" w:space="0" w:color="000000"/>
            </w:tcBorders>
            <w:shd w:val="clear" w:color="auto" w:fill="D8D8D8"/>
          </w:tcPr>
          <w:p w14:paraId="2D903AE7" w14:textId="77777777" w:rsidR="00FC2B4D" w:rsidRDefault="00FC2B4D" w:rsidP="00EE5351">
            <w:pPr>
              <w:overflowPunct/>
              <w:autoSpaceDE/>
              <w:spacing w:after="120"/>
              <w:ind w:left="0" w:right="0"/>
              <w:textAlignment w:val="auto"/>
              <w:rPr>
                <w:b/>
              </w:rPr>
            </w:pPr>
            <w:r>
              <w:rPr>
                <w:b/>
              </w:rPr>
              <w:t>Team Members</w:t>
            </w:r>
          </w:p>
        </w:tc>
        <w:tc>
          <w:tcPr>
            <w:tcW w:w="3464" w:type="dxa"/>
            <w:tcBorders>
              <w:top w:val="single" w:sz="4" w:space="0" w:color="000000"/>
              <w:left w:val="single" w:sz="4" w:space="0" w:color="000000"/>
              <w:bottom w:val="single" w:sz="4" w:space="0" w:color="000000"/>
              <w:right w:val="single" w:sz="4" w:space="0" w:color="000000"/>
            </w:tcBorders>
            <w:shd w:val="clear" w:color="auto" w:fill="D8D8D8"/>
          </w:tcPr>
          <w:p w14:paraId="11308ACF" w14:textId="77777777" w:rsidR="00FC2B4D" w:rsidRDefault="00FC2B4D" w:rsidP="00EE5351">
            <w:pPr>
              <w:overflowPunct/>
              <w:autoSpaceDE/>
              <w:spacing w:after="120"/>
              <w:ind w:left="0" w:right="0"/>
              <w:textAlignment w:val="auto"/>
            </w:pPr>
            <w:r>
              <w:rPr>
                <w:b/>
              </w:rPr>
              <w:t>Contact Numbers</w:t>
            </w:r>
          </w:p>
        </w:tc>
      </w:tr>
      <w:tr w:rsidR="00FC2B4D" w14:paraId="4B49CD3E" w14:textId="77777777" w:rsidTr="001E56F6">
        <w:trPr>
          <w:trHeight w:val="1349"/>
        </w:trPr>
        <w:tc>
          <w:tcPr>
            <w:tcW w:w="3157" w:type="dxa"/>
            <w:tcBorders>
              <w:top w:val="single" w:sz="4" w:space="0" w:color="000000"/>
              <w:left w:val="single" w:sz="4" w:space="0" w:color="000000"/>
              <w:bottom w:val="single" w:sz="4" w:space="0" w:color="000000"/>
            </w:tcBorders>
            <w:shd w:val="clear" w:color="auto" w:fill="auto"/>
          </w:tcPr>
          <w:p w14:paraId="443CBAAA" w14:textId="77777777" w:rsidR="00FC2B4D" w:rsidRPr="001E56F6" w:rsidRDefault="00FC2B4D" w:rsidP="00EE5351">
            <w:pPr>
              <w:overflowPunct/>
              <w:autoSpaceDE/>
              <w:ind w:left="0" w:right="0"/>
              <w:jc w:val="center"/>
              <w:textAlignment w:val="auto"/>
            </w:pPr>
            <w:r>
              <w:t xml:space="preserve">AMS – </w:t>
            </w:r>
            <w:r w:rsidR="001E56F6">
              <w:t>FIDS</w:t>
            </w:r>
          </w:p>
        </w:tc>
        <w:tc>
          <w:tcPr>
            <w:tcW w:w="2372" w:type="dxa"/>
            <w:tcBorders>
              <w:top w:val="single" w:sz="4" w:space="0" w:color="000000"/>
              <w:left w:val="single" w:sz="4" w:space="0" w:color="000000"/>
              <w:bottom w:val="single" w:sz="4" w:space="0" w:color="000000"/>
            </w:tcBorders>
            <w:shd w:val="clear" w:color="auto" w:fill="auto"/>
          </w:tcPr>
          <w:p w14:paraId="68D1DF3A" w14:textId="1D7E040A" w:rsidR="00FC2B4D" w:rsidRPr="003048B9" w:rsidDel="007044BD" w:rsidRDefault="007044BD" w:rsidP="003048B9">
            <w:pPr>
              <w:overflowPunct/>
              <w:autoSpaceDE/>
              <w:ind w:left="0" w:right="0"/>
              <w:jc w:val="center"/>
              <w:textAlignment w:val="auto"/>
              <w:rPr>
                <w:del w:id="644" w:author="Prashant Chauhan" w:date="2020-06-26T16:48:00Z"/>
              </w:rPr>
            </w:pPr>
            <w:proofErr w:type="spellStart"/>
            <w:ins w:id="645" w:author="Prashant Chauhan" w:date="2020-06-26T16:48:00Z">
              <w:r w:rsidRPr="007044BD">
                <w:rPr>
                  <w:rPrChange w:id="646" w:author="Prashant Chauhan" w:date="2020-06-26T16:48:00Z">
                    <w:rPr>
                      <w:rFonts w:ascii="Segoe UI" w:hAnsi="Segoe UI" w:cs="Segoe UI"/>
                      <w:b/>
                      <w:bCs/>
                      <w:color w:val="252423"/>
                      <w:sz w:val="21"/>
                      <w:szCs w:val="21"/>
                      <w:shd w:val="clear" w:color="auto" w:fill="FFFFFF"/>
                    </w:rPr>
                  </w:rPrChange>
                </w:rPr>
                <w:t>Rajashekarreddy</w:t>
              </w:r>
              <w:proofErr w:type="spellEnd"/>
              <w:r w:rsidRPr="007044BD">
                <w:rPr>
                  <w:rPrChange w:id="647" w:author="Prashant Chauhan" w:date="2020-06-26T16:48:00Z">
                    <w:rPr>
                      <w:rFonts w:ascii="Segoe UI" w:hAnsi="Segoe UI" w:cs="Segoe UI"/>
                      <w:b/>
                      <w:bCs/>
                      <w:color w:val="252423"/>
                      <w:sz w:val="21"/>
                      <w:szCs w:val="21"/>
                      <w:shd w:val="clear" w:color="auto" w:fill="FFFFFF"/>
                    </w:rPr>
                  </w:rPrChange>
                </w:rPr>
                <w:t xml:space="preserve"> </w:t>
              </w:r>
              <w:proofErr w:type="spellStart"/>
              <w:r w:rsidRPr="007044BD">
                <w:rPr>
                  <w:rPrChange w:id="648" w:author="Prashant Chauhan" w:date="2020-06-26T16:48:00Z">
                    <w:rPr>
                      <w:rFonts w:ascii="Segoe UI" w:hAnsi="Segoe UI" w:cs="Segoe UI"/>
                      <w:b/>
                      <w:bCs/>
                      <w:color w:val="252423"/>
                      <w:sz w:val="21"/>
                      <w:szCs w:val="21"/>
                      <w:shd w:val="clear" w:color="auto" w:fill="FFFFFF"/>
                    </w:rPr>
                  </w:rPrChange>
                </w:rPr>
                <w:t>Kasireddy</w:t>
              </w:r>
            </w:ins>
            <w:proofErr w:type="spellEnd"/>
            <w:del w:id="649" w:author="Prashant Chauhan" w:date="2020-06-26T16:48:00Z">
              <w:r w:rsidR="008027DD" w:rsidDel="007044BD">
                <w:delText>Deepti Jain</w:delText>
              </w:r>
            </w:del>
          </w:p>
          <w:p w14:paraId="566D9B3F" w14:textId="3A7F4E83" w:rsidR="00FC2B4D" w:rsidRDefault="007044BD" w:rsidP="003048B9">
            <w:pPr>
              <w:overflowPunct/>
              <w:autoSpaceDE/>
              <w:ind w:left="0" w:right="0"/>
              <w:jc w:val="center"/>
              <w:textAlignment w:val="auto"/>
            </w:pPr>
            <w:ins w:id="650" w:author="Prashant Chauhan" w:date="2020-06-26T16:48:00Z">
              <w:r>
                <w:br/>
              </w:r>
              <w:r>
                <w:br/>
              </w:r>
            </w:ins>
            <w:proofErr w:type="spellStart"/>
            <w:r w:rsidR="008027DD">
              <w:t>Krishnakant</w:t>
            </w:r>
            <w:proofErr w:type="spellEnd"/>
            <w:r w:rsidR="008027DD">
              <w:t xml:space="preserve"> </w:t>
            </w:r>
            <w:proofErr w:type="spellStart"/>
            <w:r w:rsidR="008027DD">
              <w:t>Bairagi</w:t>
            </w:r>
            <w:proofErr w:type="spellEnd"/>
          </w:p>
        </w:tc>
        <w:tc>
          <w:tcPr>
            <w:tcW w:w="3464" w:type="dxa"/>
            <w:tcBorders>
              <w:top w:val="single" w:sz="4" w:space="0" w:color="000000"/>
              <w:left w:val="single" w:sz="4" w:space="0" w:color="000000"/>
              <w:bottom w:val="single" w:sz="4" w:space="0" w:color="000000"/>
              <w:right w:val="single" w:sz="4" w:space="0" w:color="000000"/>
            </w:tcBorders>
            <w:shd w:val="clear" w:color="auto" w:fill="auto"/>
          </w:tcPr>
          <w:p w14:paraId="45E99E4C" w14:textId="0E8C82EC" w:rsidR="008027DD" w:rsidRDefault="00FC2B4D" w:rsidP="008027DD">
            <w:pPr>
              <w:overflowPunct/>
              <w:autoSpaceDE/>
              <w:ind w:left="0" w:right="0"/>
              <w:jc w:val="center"/>
              <w:textAlignment w:val="auto"/>
            </w:pPr>
            <w:r>
              <w:t xml:space="preserve">HP: </w:t>
            </w:r>
            <w:ins w:id="651" w:author="Prashant Chauhan" w:date="2020-06-26T16:47:00Z">
              <w:r w:rsidR="007044BD">
                <w:t>+</w:t>
              </w:r>
              <w:r w:rsidR="007044BD" w:rsidRPr="008344FC">
                <w:t>6</w:t>
              </w:r>
              <w:r w:rsidR="007044BD">
                <w:t xml:space="preserve"> </w:t>
              </w:r>
              <w:r w:rsidR="007044BD" w:rsidRPr="008344FC">
                <w:t>01123464348</w:t>
              </w:r>
            </w:ins>
            <w:del w:id="652" w:author="Prashant Chauhan" w:date="2020-06-26T16:47:00Z">
              <w:r w:rsidDel="007044BD">
                <w:delText>+</w:delText>
              </w:r>
              <w:r w:rsidR="008027DD" w:rsidDel="007044BD">
                <w:delText>91</w:delText>
              </w:r>
              <w:r w:rsidDel="007044BD">
                <w:delText xml:space="preserve"> </w:delText>
              </w:r>
              <w:r w:rsidR="008027DD" w:rsidDel="007044BD">
                <w:delText>9575012924</w:delText>
              </w:r>
            </w:del>
          </w:p>
          <w:p w14:paraId="2E6A9E5B" w14:textId="4574E67E" w:rsidR="00FC2B4D" w:rsidRDefault="007044BD" w:rsidP="008027DD">
            <w:pPr>
              <w:overflowPunct/>
              <w:autoSpaceDE/>
              <w:ind w:left="0" w:right="0"/>
              <w:jc w:val="center"/>
              <w:textAlignment w:val="auto"/>
            </w:pPr>
            <w:ins w:id="653" w:author="Prashant Chauhan" w:date="2020-06-26T16:48:00Z">
              <w:r>
                <w:br/>
              </w:r>
            </w:ins>
            <w:r w:rsidR="008027DD">
              <w:t>H</w:t>
            </w:r>
            <w:r w:rsidR="001E56F6">
              <w:rPr>
                <w:noProof/>
              </w:rPr>
              <w:t>P:</w:t>
            </w:r>
            <w:r w:rsidR="001E56F6">
              <w:rPr>
                <w:i/>
                <w:iCs/>
                <w:color w:val="002060"/>
              </w:rPr>
              <w:t xml:space="preserve"> </w:t>
            </w:r>
            <w:r w:rsidR="001E56F6">
              <w:rPr>
                <w:noProof/>
              </w:rPr>
              <w:t>+</w:t>
            </w:r>
            <w:r w:rsidR="008027DD">
              <w:rPr>
                <w:noProof/>
              </w:rPr>
              <w:t>9</w:t>
            </w:r>
            <w:r w:rsidR="001E56F6">
              <w:rPr>
                <w:noProof/>
              </w:rPr>
              <w:t xml:space="preserve">1 </w:t>
            </w:r>
            <w:r w:rsidR="008027DD" w:rsidRPr="008027DD">
              <w:rPr>
                <w:noProof/>
              </w:rPr>
              <w:t>9977839491</w:t>
            </w:r>
          </w:p>
        </w:tc>
      </w:tr>
    </w:tbl>
    <w:p w14:paraId="6953A899" w14:textId="77777777" w:rsidR="00EE5351" w:rsidRDefault="00D36807" w:rsidP="00FB79D3">
      <w:pPr>
        <w:pStyle w:val="Caption"/>
        <w:ind w:left="435"/>
        <w:jc w:val="center"/>
      </w:pPr>
      <w:bookmarkStart w:id="654" w:name="_Toc511398195"/>
      <w:r>
        <w:t>Table</w:t>
      </w:r>
      <w:r w:rsidR="001E56F6">
        <w:t xml:space="preserve"> 20</w:t>
      </w:r>
      <w:r w:rsidR="00004B5C">
        <w:t>: Technical support</w:t>
      </w:r>
      <w:bookmarkEnd w:id="654"/>
    </w:p>
    <w:p w14:paraId="4977F70F" w14:textId="77777777" w:rsidR="00FB79D3" w:rsidRDefault="00FB79D3" w:rsidP="00FB79D3">
      <w:pPr>
        <w:pStyle w:val="Caption"/>
        <w:ind w:left="435"/>
        <w:jc w:val="center"/>
      </w:pPr>
    </w:p>
    <w:p w14:paraId="1A4DCF7F" w14:textId="77777777" w:rsidR="00E83BC6" w:rsidRDefault="00E83BC6" w:rsidP="00C311FB">
      <w:pPr>
        <w:pStyle w:val="Heading1"/>
        <w:numPr>
          <w:ilvl w:val="1"/>
          <w:numId w:val="9"/>
        </w:numPr>
        <w:tabs>
          <w:tab w:val="clear" w:pos="0"/>
          <w:tab w:val="num" w:pos="720"/>
        </w:tabs>
        <w:ind w:left="0" w:firstLine="0"/>
        <w:rPr>
          <w:sz w:val="20"/>
        </w:rPr>
      </w:pPr>
      <w:bookmarkStart w:id="655" w:name="__RefHeading___Toc502917529"/>
      <w:bookmarkStart w:id="656" w:name="_Toc10047006"/>
      <w:bookmarkEnd w:id="655"/>
      <w:r>
        <w:rPr>
          <w:sz w:val="20"/>
        </w:rPr>
        <w:t>CONTARCT MANAGEMENT</w:t>
      </w:r>
      <w:bookmarkEnd w:id="656"/>
    </w:p>
    <w:p w14:paraId="361DF4D5" w14:textId="77777777" w:rsidR="001E56F6" w:rsidRPr="00AD5153" w:rsidRDefault="001E56F6" w:rsidP="001E56F6">
      <w:pPr>
        <w:pStyle w:val="BodyText"/>
        <w:ind w:left="720"/>
        <w:rPr>
          <w:iCs/>
          <w:color w:val="0000FF"/>
          <w:sz w:val="20"/>
          <w:lang w:val="en-US" w:eastAsia="x-none"/>
          <w:rPrChange w:id="657" w:author="Prashant Chauhan" w:date="2020-06-26T16:48:00Z">
            <w:rPr>
              <w:iCs/>
              <w:color w:val="0000FF"/>
              <w:sz w:val="20"/>
              <w:highlight w:val="yellow"/>
              <w:lang w:val="en-US" w:eastAsia="x-none"/>
            </w:rPr>
          </w:rPrChange>
        </w:rPr>
      </w:pPr>
      <w:r w:rsidRPr="00AD5153">
        <w:rPr>
          <w:iCs/>
          <w:sz w:val="20"/>
          <w:lang w:val="en-US"/>
          <w:rPrChange w:id="658" w:author="Prashant Chauhan" w:date="2020-06-26T16:48:00Z">
            <w:rPr>
              <w:iCs/>
              <w:sz w:val="20"/>
              <w:highlight w:val="yellow"/>
              <w:lang w:val="en-US"/>
            </w:rPr>
          </w:rPrChange>
        </w:rPr>
        <w:t xml:space="preserve">The contracts signed between MAB and </w:t>
      </w:r>
      <w:r w:rsidR="00DB3770" w:rsidRPr="00AD5153">
        <w:rPr>
          <w:iCs/>
          <w:sz w:val="20"/>
          <w:lang w:val="en-US"/>
          <w:rPrChange w:id="659" w:author="Prashant Chauhan" w:date="2020-06-26T16:48:00Z">
            <w:rPr>
              <w:iCs/>
              <w:sz w:val="20"/>
              <w:highlight w:val="yellow"/>
              <w:lang w:val="en-US"/>
            </w:rPr>
          </w:rPrChange>
        </w:rPr>
        <w:t>ATO</w:t>
      </w:r>
      <w:r w:rsidRPr="00AD5153">
        <w:rPr>
          <w:iCs/>
          <w:sz w:val="20"/>
          <w:lang w:val="en-US"/>
          <w:rPrChange w:id="660" w:author="Prashant Chauhan" w:date="2020-06-26T16:48:00Z">
            <w:rPr>
              <w:iCs/>
              <w:sz w:val="20"/>
              <w:highlight w:val="yellow"/>
              <w:lang w:val="en-US"/>
            </w:rPr>
          </w:rPrChange>
        </w:rPr>
        <w:t xml:space="preserve">S on </w:t>
      </w:r>
      <w:r w:rsidR="00FB79D3" w:rsidRPr="00AD5153">
        <w:rPr>
          <w:iCs/>
          <w:sz w:val="20"/>
          <w:lang w:val="en-US"/>
          <w:rPrChange w:id="661" w:author="Prashant Chauhan" w:date="2020-06-26T16:48:00Z">
            <w:rPr>
              <w:iCs/>
              <w:sz w:val="20"/>
              <w:highlight w:val="yellow"/>
              <w:lang w:val="en-US"/>
            </w:rPr>
          </w:rPrChange>
        </w:rPr>
        <w:t>FIDS</w:t>
      </w:r>
      <w:r w:rsidRPr="00AD5153">
        <w:rPr>
          <w:iCs/>
          <w:sz w:val="20"/>
          <w:lang w:val="en-US"/>
          <w:rPrChange w:id="662" w:author="Prashant Chauhan" w:date="2020-06-26T16:48:00Z">
            <w:rPr>
              <w:iCs/>
              <w:sz w:val="20"/>
              <w:highlight w:val="yellow"/>
              <w:lang w:val="en-US"/>
            </w:rPr>
          </w:rPrChange>
        </w:rPr>
        <w:t xml:space="preserve"> are</w:t>
      </w:r>
      <w:r w:rsidRPr="00AD5153">
        <w:rPr>
          <w:iCs/>
          <w:color w:val="0000FF"/>
          <w:sz w:val="20"/>
          <w:lang w:val="en-US"/>
          <w:rPrChange w:id="663" w:author="Prashant Chauhan" w:date="2020-06-26T16:48:00Z">
            <w:rPr>
              <w:iCs/>
              <w:color w:val="0000FF"/>
              <w:sz w:val="20"/>
              <w:highlight w:val="yellow"/>
              <w:lang w:val="en-US"/>
            </w:rPr>
          </w:rPrChange>
        </w:rPr>
        <w:t>,</w:t>
      </w:r>
    </w:p>
    <w:p w14:paraId="364663F9" w14:textId="77777777" w:rsidR="00E83BC6" w:rsidRPr="00AD5153" w:rsidRDefault="00E83BC6" w:rsidP="00E83BC6">
      <w:pPr>
        <w:ind w:left="0"/>
        <w:rPr>
          <w:lang w:val="en-GB"/>
          <w:rPrChange w:id="664" w:author="Prashant Chauhan" w:date="2020-06-26T16:48:00Z">
            <w:rPr>
              <w:highlight w:val="yellow"/>
              <w:lang w:val="en-GB"/>
            </w:rPr>
          </w:rPrChange>
        </w:rPr>
      </w:pPr>
    </w:p>
    <w:tbl>
      <w:tblPr>
        <w:tblW w:w="9110" w:type="dxa"/>
        <w:tblInd w:w="548" w:type="dxa"/>
        <w:tblLayout w:type="fixed"/>
        <w:tblLook w:val="0000" w:firstRow="0" w:lastRow="0" w:firstColumn="0" w:lastColumn="0" w:noHBand="0" w:noVBand="0"/>
      </w:tblPr>
      <w:tblGrid>
        <w:gridCol w:w="1900"/>
        <w:gridCol w:w="3330"/>
        <w:gridCol w:w="3880"/>
      </w:tblGrid>
      <w:tr w:rsidR="00E83BC6" w:rsidRPr="00AD5153" w14:paraId="772AD995" w14:textId="77777777" w:rsidTr="00EE5351">
        <w:tc>
          <w:tcPr>
            <w:tcW w:w="1900" w:type="dxa"/>
            <w:tcBorders>
              <w:top w:val="single" w:sz="4" w:space="0" w:color="000000"/>
              <w:left w:val="single" w:sz="4" w:space="0" w:color="000000"/>
              <w:bottom w:val="single" w:sz="4" w:space="0" w:color="000000"/>
            </w:tcBorders>
            <w:shd w:val="clear" w:color="auto" w:fill="D8D8D8"/>
          </w:tcPr>
          <w:p w14:paraId="45762412" w14:textId="77777777" w:rsidR="00E83BC6" w:rsidRPr="00AD5153" w:rsidRDefault="00E83BC6" w:rsidP="00EE5351">
            <w:pPr>
              <w:pStyle w:val="BodyText"/>
              <w:spacing w:before="60" w:after="60"/>
              <w:ind w:left="540"/>
              <w:jc w:val="both"/>
              <w:rPr>
                <w:b/>
                <w:bCs/>
                <w:iCs/>
                <w:sz w:val="20"/>
                <w:lang w:val="en-US"/>
                <w:rPrChange w:id="665" w:author="Prashant Chauhan" w:date="2020-06-26T16:48:00Z">
                  <w:rPr>
                    <w:b/>
                    <w:bCs/>
                    <w:iCs/>
                    <w:sz w:val="20"/>
                    <w:highlight w:val="yellow"/>
                    <w:lang w:val="en-US"/>
                  </w:rPr>
                </w:rPrChange>
              </w:rPr>
            </w:pPr>
            <w:proofErr w:type="spellStart"/>
            <w:r w:rsidRPr="00AD5153">
              <w:rPr>
                <w:b/>
                <w:bCs/>
                <w:iCs/>
                <w:sz w:val="20"/>
                <w:lang w:val="en-US"/>
                <w:rPrChange w:id="666" w:author="Prashant Chauhan" w:date="2020-06-26T16:48:00Z">
                  <w:rPr>
                    <w:b/>
                    <w:bCs/>
                    <w:iCs/>
                    <w:sz w:val="20"/>
                    <w:highlight w:val="yellow"/>
                    <w:lang w:val="en-US"/>
                  </w:rPr>
                </w:rPrChange>
              </w:rPr>
              <w:t>Sl</w:t>
            </w:r>
            <w:proofErr w:type="spellEnd"/>
            <w:r w:rsidRPr="00AD5153">
              <w:rPr>
                <w:b/>
                <w:bCs/>
                <w:iCs/>
                <w:sz w:val="20"/>
                <w:lang w:val="en-US"/>
                <w:rPrChange w:id="667" w:author="Prashant Chauhan" w:date="2020-06-26T16:48:00Z">
                  <w:rPr>
                    <w:b/>
                    <w:bCs/>
                    <w:iCs/>
                    <w:sz w:val="20"/>
                    <w:highlight w:val="yellow"/>
                    <w:lang w:val="en-US"/>
                  </w:rPr>
                </w:rPrChange>
              </w:rPr>
              <w:t xml:space="preserve"> No</w:t>
            </w:r>
          </w:p>
        </w:tc>
        <w:tc>
          <w:tcPr>
            <w:tcW w:w="3330" w:type="dxa"/>
            <w:tcBorders>
              <w:top w:val="single" w:sz="4" w:space="0" w:color="000000"/>
              <w:left w:val="single" w:sz="4" w:space="0" w:color="000000"/>
              <w:bottom w:val="single" w:sz="4" w:space="0" w:color="000000"/>
            </w:tcBorders>
            <w:shd w:val="clear" w:color="auto" w:fill="D8D8D8"/>
          </w:tcPr>
          <w:p w14:paraId="60528D7F" w14:textId="77777777" w:rsidR="00E83BC6" w:rsidRPr="00AD5153" w:rsidRDefault="00E83BC6" w:rsidP="00EE5351">
            <w:pPr>
              <w:pStyle w:val="BodyText"/>
              <w:spacing w:before="60" w:after="60"/>
              <w:ind w:left="0"/>
              <w:rPr>
                <w:b/>
                <w:bCs/>
                <w:iCs/>
                <w:sz w:val="20"/>
                <w:lang w:val="en-US"/>
                <w:rPrChange w:id="668" w:author="Prashant Chauhan" w:date="2020-06-26T16:48:00Z">
                  <w:rPr>
                    <w:b/>
                    <w:bCs/>
                    <w:iCs/>
                    <w:sz w:val="20"/>
                    <w:highlight w:val="yellow"/>
                    <w:lang w:val="en-US"/>
                  </w:rPr>
                </w:rPrChange>
              </w:rPr>
            </w:pPr>
            <w:r w:rsidRPr="00AD5153">
              <w:rPr>
                <w:b/>
                <w:bCs/>
                <w:iCs/>
                <w:sz w:val="20"/>
                <w:lang w:val="en-US"/>
                <w:rPrChange w:id="669" w:author="Prashant Chauhan" w:date="2020-06-26T16:48:00Z">
                  <w:rPr>
                    <w:b/>
                    <w:bCs/>
                    <w:iCs/>
                    <w:sz w:val="20"/>
                    <w:highlight w:val="yellow"/>
                    <w:lang w:val="en-US"/>
                  </w:rPr>
                </w:rPrChange>
              </w:rPr>
              <w:t>Contract</w:t>
            </w:r>
          </w:p>
        </w:tc>
        <w:tc>
          <w:tcPr>
            <w:tcW w:w="3880" w:type="dxa"/>
            <w:tcBorders>
              <w:top w:val="single" w:sz="4" w:space="0" w:color="000000"/>
              <w:left w:val="single" w:sz="4" w:space="0" w:color="000000"/>
              <w:bottom w:val="single" w:sz="4" w:space="0" w:color="000000"/>
              <w:right w:val="single" w:sz="4" w:space="0" w:color="000000"/>
            </w:tcBorders>
            <w:shd w:val="clear" w:color="auto" w:fill="D8D8D8"/>
          </w:tcPr>
          <w:p w14:paraId="5A0B1B80" w14:textId="77777777" w:rsidR="00E83BC6" w:rsidRPr="00AD5153" w:rsidRDefault="00E83BC6" w:rsidP="00EE5351">
            <w:pPr>
              <w:pStyle w:val="BodyText"/>
              <w:spacing w:before="60" w:after="60"/>
              <w:ind w:left="0"/>
              <w:rPr>
                <w:rPrChange w:id="670" w:author="Prashant Chauhan" w:date="2020-06-26T16:48:00Z">
                  <w:rPr>
                    <w:highlight w:val="yellow"/>
                  </w:rPr>
                </w:rPrChange>
              </w:rPr>
            </w:pPr>
            <w:r w:rsidRPr="00AD5153">
              <w:rPr>
                <w:b/>
                <w:bCs/>
                <w:iCs/>
                <w:sz w:val="20"/>
                <w:lang w:val="en-US"/>
                <w:rPrChange w:id="671" w:author="Prashant Chauhan" w:date="2020-06-26T16:48:00Z">
                  <w:rPr>
                    <w:b/>
                    <w:bCs/>
                    <w:iCs/>
                    <w:sz w:val="20"/>
                    <w:highlight w:val="yellow"/>
                    <w:lang w:val="en-US"/>
                  </w:rPr>
                </w:rPrChange>
              </w:rPr>
              <w:t>Parties</w:t>
            </w:r>
          </w:p>
        </w:tc>
      </w:tr>
      <w:tr w:rsidR="00E83BC6" w:rsidRPr="00AD5153" w14:paraId="16470BBE" w14:textId="77777777" w:rsidTr="00EE5351">
        <w:tc>
          <w:tcPr>
            <w:tcW w:w="1900" w:type="dxa"/>
            <w:tcBorders>
              <w:top w:val="single" w:sz="4" w:space="0" w:color="000000"/>
              <w:left w:val="single" w:sz="4" w:space="0" w:color="000000"/>
              <w:bottom w:val="single" w:sz="4" w:space="0" w:color="000000"/>
            </w:tcBorders>
            <w:shd w:val="clear" w:color="auto" w:fill="auto"/>
          </w:tcPr>
          <w:p w14:paraId="41EA3266" w14:textId="71726FB5" w:rsidR="00E83BC6" w:rsidRPr="00AD5153" w:rsidRDefault="00AD5153" w:rsidP="00EE5351">
            <w:pPr>
              <w:pStyle w:val="BodyText"/>
              <w:spacing w:before="60" w:after="60"/>
              <w:ind w:left="0"/>
              <w:jc w:val="center"/>
              <w:rPr>
                <w:iCs/>
                <w:sz w:val="20"/>
                <w:lang w:val="en-US"/>
                <w:rPrChange w:id="672" w:author="Prashant Chauhan" w:date="2020-06-26T16:48:00Z">
                  <w:rPr>
                    <w:iCs/>
                    <w:sz w:val="20"/>
                    <w:highlight w:val="yellow"/>
                    <w:lang w:val="en-US"/>
                  </w:rPr>
                </w:rPrChange>
              </w:rPr>
            </w:pPr>
            <w:ins w:id="673" w:author="Prashant Chauhan" w:date="2020-06-26T16:52:00Z">
              <w:r>
                <w:rPr>
                  <w:iCs/>
                  <w:sz w:val="20"/>
                  <w:lang w:val="en-US"/>
                </w:rPr>
                <w:t>1.</w:t>
              </w:r>
            </w:ins>
            <w:del w:id="674" w:author="Prashant Chauhan" w:date="2020-06-26T16:49:00Z">
              <w:r w:rsidR="00E83BC6" w:rsidRPr="00AD5153" w:rsidDel="00AD5153">
                <w:rPr>
                  <w:iCs/>
                  <w:sz w:val="20"/>
                  <w:lang w:val="en-US"/>
                  <w:rPrChange w:id="675" w:author="Prashant Chauhan" w:date="2020-06-26T16:48:00Z">
                    <w:rPr>
                      <w:iCs/>
                      <w:sz w:val="20"/>
                      <w:highlight w:val="yellow"/>
                      <w:lang w:val="en-US"/>
                    </w:rPr>
                  </w:rPrChange>
                </w:rPr>
                <w:delText>1.</w:delText>
              </w:r>
            </w:del>
          </w:p>
        </w:tc>
        <w:tc>
          <w:tcPr>
            <w:tcW w:w="3330" w:type="dxa"/>
            <w:tcBorders>
              <w:top w:val="single" w:sz="4" w:space="0" w:color="000000"/>
              <w:left w:val="single" w:sz="4" w:space="0" w:color="000000"/>
              <w:bottom w:val="single" w:sz="4" w:space="0" w:color="000000"/>
            </w:tcBorders>
            <w:shd w:val="clear" w:color="auto" w:fill="auto"/>
          </w:tcPr>
          <w:p w14:paraId="509C43E7" w14:textId="7CEC13F6" w:rsidR="00E83BC6" w:rsidRPr="00AD5153" w:rsidDel="00AD5153" w:rsidRDefault="00AD5153" w:rsidP="00EE5351">
            <w:pPr>
              <w:pStyle w:val="BodyText"/>
              <w:spacing w:before="60" w:after="60"/>
              <w:ind w:left="0"/>
              <w:rPr>
                <w:del w:id="676" w:author="Prashant Chauhan" w:date="2020-06-26T16:49:00Z"/>
                <w:iCs/>
                <w:sz w:val="20"/>
                <w:lang w:val="en-US"/>
                <w:rPrChange w:id="677" w:author="Prashant Chauhan" w:date="2020-06-26T16:48:00Z">
                  <w:rPr>
                    <w:del w:id="678" w:author="Prashant Chauhan" w:date="2020-06-26T16:49:00Z"/>
                    <w:iCs/>
                    <w:sz w:val="20"/>
                    <w:highlight w:val="yellow"/>
                    <w:lang w:val="en-US"/>
                  </w:rPr>
                </w:rPrChange>
              </w:rPr>
            </w:pPr>
            <w:ins w:id="679" w:author="Prashant Chauhan" w:date="2020-06-26T16:52:00Z">
              <w:r w:rsidRPr="00AD5153">
                <w:rPr>
                  <w:iCs/>
                  <w:sz w:val="20"/>
                  <w:lang w:val="en-US"/>
                </w:rPr>
                <w:t>Service contract from AMS support service</w:t>
              </w:r>
            </w:ins>
            <w:del w:id="680" w:author="Prashant Chauhan" w:date="2020-06-26T16:49:00Z">
              <w:r w:rsidR="00E83BC6" w:rsidRPr="00AD5153" w:rsidDel="00AD5153">
                <w:rPr>
                  <w:iCs/>
                  <w:rPrChange w:id="681" w:author="Prashant Chauhan" w:date="2020-06-26T16:48:00Z">
                    <w:rPr>
                      <w:iCs/>
                      <w:highlight w:val="yellow"/>
                    </w:rPr>
                  </w:rPrChange>
                </w:rPr>
                <w:delText>Solution Delivery Contract</w:delText>
              </w:r>
            </w:del>
          </w:p>
          <w:p w14:paraId="15E5CE63" w14:textId="61925C57" w:rsidR="00E83BC6" w:rsidRPr="00AD5153" w:rsidRDefault="00E83BC6" w:rsidP="00EE5351">
            <w:pPr>
              <w:pStyle w:val="BodyText"/>
              <w:spacing w:before="60" w:after="60"/>
              <w:ind w:left="0"/>
              <w:rPr>
                <w:iCs/>
                <w:sz w:val="20"/>
                <w:lang w:val="en-US"/>
                <w:rPrChange w:id="682" w:author="Prashant Chauhan" w:date="2020-06-26T16:48:00Z">
                  <w:rPr>
                    <w:iCs/>
                    <w:sz w:val="20"/>
                    <w:highlight w:val="yellow"/>
                    <w:lang w:val="en-US"/>
                  </w:rPr>
                </w:rPrChange>
              </w:rPr>
            </w:pPr>
            <w:del w:id="683" w:author="Prashant Chauhan" w:date="2020-06-26T16:49:00Z">
              <w:r w:rsidRPr="00AD5153" w:rsidDel="00AD5153">
                <w:rPr>
                  <w:iCs/>
                  <w:sz w:val="20"/>
                  <w:lang w:val="en-US"/>
                  <w:rPrChange w:id="684" w:author="Prashant Chauhan" w:date="2020-06-26T16:48:00Z">
                    <w:rPr>
                      <w:iCs/>
                      <w:sz w:val="20"/>
                      <w:highlight w:val="yellow"/>
                      <w:lang w:val="en-US"/>
                    </w:rPr>
                  </w:rPrChange>
                </w:rPr>
                <w:delText xml:space="preserve">TCS-MAS-SOW-AMS0016- </w:delText>
              </w:r>
              <w:r w:rsidR="001E56F6" w:rsidRPr="00AD5153" w:rsidDel="00AD5153">
                <w:rPr>
                  <w:iCs/>
                  <w:sz w:val="20"/>
                  <w:lang w:val="en-US"/>
                  <w:rPrChange w:id="685" w:author="Prashant Chauhan" w:date="2020-06-26T16:48:00Z">
                    <w:rPr>
                      <w:iCs/>
                      <w:sz w:val="20"/>
                      <w:highlight w:val="yellow"/>
                      <w:lang w:val="en-US"/>
                    </w:rPr>
                  </w:rPrChange>
                </w:rPr>
                <w:delText>Flight Information Display System</w:delText>
              </w:r>
            </w:del>
          </w:p>
        </w:tc>
        <w:tc>
          <w:tcPr>
            <w:tcW w:w="3880" w:type="dxa"/>
            <w:tcBorders>
              <w:top w:val="single" w:sz="4" w:space="0" w:color="000000"/>
              <w:left w:val="single" w:sz="4" w:space="0" w:color="000000"/>
              <w:bottom w:val="single" w:sz="4" w:space="0" w:color="000000"/>
              <w:right w:val="single" w:sz="4" w:space="0" w:color="000000"/>
            </w:tcBorders>
            <w:shd w:val="clear" w:color="auto" w:fill="auto"/>
          </w:tcPr>
          <w:p w14:paraId="2C2B5ACC" w14:textId="11EB0FF7" w:rsidR="00E83BC6" w:rsidRPr="00AD5153" w:rsidRDefault="00AD5153" w:rsidP="00EE5351">
            <w:pPr>
              <w:pStyle w:val="BodyText"/>
              <w:spacing w:before="60" w:after="60"/>
              <w:ind w:left="0"/>
              <w:rPr>
                <w:rPrChange w:id="686" w:author="Prashant Chauhan" w:date="2020-06-26T16:48:00Z">
                  <w:rPr>
                    <w:highlight w:val="yellow"/>
                  </w:rPr>
                </w:rPrChange>
              </w:rPr>
            </w:pPr>
            <w:ins w:id="687" w:author="Prashant Chauhan" w:date="2020-06-26T16:52:00Z">
              <w:r w:rsidRPr="00AD5153">
                <w:rPr>
                  <w:iCs/>
                  <w:sz w:val="20"/>
                  <w:lang w:val="en-US"/>
                </w:rPr>
                <w:t>Signed between MAB and ATOS</w:t>
              </w:r>
            </w:ins>
            <w:del w:id="688" w:author="Prashant Chauhan" w:date="2020-06-26T16:49:00Z">
              <w:r w:rsidR="00E83BC6" w:rsidRPr="00AD5153" w:rsidDel="00AD5153">
                <w:rPr>
                  <w:iCs/>
                  <w:sz w:val="20"/>
                  <w:lang w:val="en-US"/>
                  <w:rPrChange w:id="689" w:author="Prashant Chauhan" w:date="2020-06-26T16:48:00Z">
                    <w:rPr>
                      <w:iCs/>
                      <w:sz w:val="20"/>
                      <w:highlight w:val="yellow"/>
                      <w:lang w:val="en-US"/>
                    </w:rPr>
                  </w:rPrChange>
                </w:rPr>
                <w:delText>Signed between MAB and TCS</w:delText>
              </w:r>
            </w:del>
          </w:p>
        </w:tc>
      </w:tr>
      <w:tr w:rsidR="00E83BC6" w:rsidDel="00AD5153" w14:paraId="0C49A0B5" w14:textId="3058C8E4" w:rsidTr="00EE5351">
        <w:trPr>
          <w:del w:id="690" w:author="Prashant Chauhan" w:date="2020-06-26T16:49:00Z"/>
        </w:trPr>
        <w:tc>
          <w:tcPr>
            <w:tcW w:w="1900" w:type="dxa"/>
            <w:tcBorders>
              <w:top w:val="single" w:sz="4" w:space="0" w:color="000000"/>
              <w:left w:val="single" w:sz="4" w:space="0" w:color="000000"/>
              <w:bottom w:val="single" w:sz="4" w:space="0" w:color="000000"/>
            </w:tcBorders>
            <w:shd w:val="clear" w:color="auto" w:fill="auto"/>
          </w:tcPr>
          <w:p w14:paraId="3E9A4460" w14:textId="0AA78EB9" w:rsidR="00E83BC6" w:rsidRPr="00AD5153" w:rsidDel="00AD5153" w:rsidRDefault="00E83BC6" w:rsidP="00EE5351">
            <w:pPr>
              <w:pStyle w:val="BodyText"/>
              <w:spacing w:before="60" w:after="60"/>
              <w:ind w:left="0"/>
              <w:jc w:val="center"/>
              <w:rPr>
                <w:del w:id="691" w:author="Prashant Chauhan" w:date="2020-06-26T16:49:00Z"/>
                <w:iCs/>
                <w:sz w:val="20"/>
                <w:lang w:val="en-US"/>
                <w:rPrChange w:id="692" w:author="Prashant Chauhan" w:date="2020-06-26T16:48:00Z">
                  <w:rPr>
                    <w:del w:id="693" w:author="Prashant Chauhan" w:date="2020-06-26T16:49:00Z"/>
                    <w:iCs/>
                    <w:sz w:val="20"/>
                    <w:highlight w:val="yellow"/>
                    <w:lang w:val="en-US"/>
                  </w:rPr>
                </w:rPrChange>
              </w:rPr>
            </w:pPr>
            <w:del w:id="694" w:author="Prashant Chauhan" w:date="2020-06-26T16:49:00Z">
              <w:r w:rsidRPr="00AD5153" w:rsidDel="00AD5153">
                <w:rPr>
                  <w:iCs/>
                  <w:rPrChange w:id="695" w:author="Prashant Chauhan" w:date="2020-06-26T16:48:00Z">
                    <w:rPr>
                      <w:iCs/>
                      <w:highlight w:val="yellow"/>
                    </w:rPr>
                  </w:rPrChange>
                </w:rPr>
                <w:delText>2.</w:delText>
              </w:r>
            </w:del>
          </w:p>
        </w:tc>
        <w:tc>
          <w:tcPr>
            <w:tcW w:w="3330" w:type="dxa"/>
            <w:tcBorders>
              <w:top w:val="single" w:sz="4" w:space="0" w:color="000000"/>
              <w:left w:val="single" w:sz="4" w:space="0" w:color="000000"/>
              <w:bottom w:val="single" w:sz="4" w:space="0" w:color="000000"/>
            </w:tcBorders>
            <w:shd w:val="clear" w:color="auto" w:fill="auto"/>
          </w:tcPr>
          <w:p w14:paraId="3F3DF43C" w14:textId="591B0C1F" w:rsidR="00E83BC6" w:rsidRPr="00AD5153" w:rsidDel="00AD5153" w:rsidRDefault="00E83BC6" w:rsidP="00EE5351">
            <w:pPr>
              <w:pStyle w:val="BodyText"/>
              <w:spacing w:before="60" w:after="60"/>
              <w:ind w:left="0"/>
              <w:rPr>
                <w:del w:id="696" w:author="Prashant Chauhan" w:date="2020-06-26T16:49:00Z"/>
                <w:iCs/>
                <w:sz w:val="20"/>
                <w:lang w:val="en-US"/>
                <w:rPrChange w:id="697" w:author="Prashant Chauhan" w:date="2020-06-26T16:48:00Z">
                  <w:rPr>
                    <w:del w:id="698" w:author="Prashant Chauhan" w:date="2020-06-26T16:49:00Z"/>
                    <w:iCs/>
                    <w:sz w:val="20"/>
                    <w:highlight w:val="yellow"/>
                    <w:lang w:val="en-US"/>
                  </w:rPr>
                </w:rPrChange>
              </w:rPr>
            </w:pPr>
            <w:del w:id="699" w:author="Prashant Chauhan" w:date="2020-06-26T16:49:00Z">
              <w:r w:rsidRPr="00AD5153" w:rsidDel="00AD5153">
                <w:rPr>
                  <w:iCs/>
                  <w:rPrChange w:id="700" w:author="Prashant Chauhan" w:date="2020-06-26T16:48:00Z">
                    <w:rPr>
                      <w:iCs/>
                      <w:highlight w:val="yellow"/>
                    </w:rPr>
                  </w:rPrChange>
                </w:rPr>
                <w:delText>Maintenance Contract</w:delText>
              </w:r>
            </w:del>
          </w:p>
          <w:p w14:paraId="46CF8813" w14:textId="37997AA4" w:rsidR="00E83BC6" w:rsidRPr="00AD5153" w:rsidDel="00AD5153" w:rsidRDefault="00E83BC6" w:rsidP="00EE5351">
            <w:pPr>
              <w:pStyle w:val="BodyText"/>
              <w:spacing w:before="60" w:after="60"/>
              <w:ind w:left="0"/>
              <w:rPr>
                <w:del w:id="701" w:author="Prashant Chauhan" w:date="2020-06-26T16:49:00Z"/>
                <w:iCs/>
                <w:sz w:val="20"/>
                <w:lang w:val="en-US"/>
                <w:rPrChange w:id="702" w:author="Prashant Chauhan" w:date="2020-06-26T16:48:00Z">
                  <w:rPr>
                    <w:del w:id="703" w:author="Prashant Chauhan" w:date="2020-06-26T16:49:00Z"/>
                    <w:iCs/>
                    <w:sz w:val="20"/>
                    <w:highlight w:val="yellow"/>
                    <w:lang w:val="en-US"/>
                  </w:rPr>
                </w:rPrChange>
              </w:rPr>
            </w:pPr>
            <w:del w:id="704" w:author="Prashant Chauhan" w:date="2020-06-26T16:49:00Z">
              <w:r w:rsidRPr="00AD5153" w:rsidDel="00AD5153">
                <w:rPr>
                  <w:iCs/>
                  <w:rPrChange w:id="705" w:author="Prashant Chauhan" w:date="2020-06-26T16:48:00Z">
                    <w:rPr>
                      <w:iCs/>
                      <w:highlight w:val="yellow"/>
                    </w:rPr>
                  </w:rPrChange>
                </w:rPr>
                <w:delText xml:space="preserve">TCS-MAS-SOW-AMS0016- </w:delText>
              </w:r>
              <w:r w:rsidR="001E56F6" w:rsidRPr="00AD5153" w:rsidDel="00AD5153">
                <w:rPr>
                  <w:iCs/>
                  <w:rPrChange w:id="706" w:author="Prashant Chauhan" w:date="2020-06-26T16:48:00Z">
                    <w:rPr>
                      <w:iCs/>
                      <w:highlight w:val="yellow"/>
                    </w:rPr>
                  </w:rPrChange>
                </w:rPr>
                <w:delText>Flight Information Display System</w:delText>
              </w:r>
            </w:del>
          </w:p>
        </w:tc>
        <w:tc>
          <w:tcPr>
            <w:tcW w:w="3880" w:type="dxa"/>
            <w:tcBorders>
              <w:top w:val="single" w:sz="4" w:space="0" w:color="000000"/>
              <w:left w:val="single" w:sz="4" w:space="0" w:color="000000"/>
              <w:bottom w:val="single" w:sz="4" w:space="0" w:color="000000"/>
              <w:right w:val="single" w:sz="4" w:space="0" w:color="000000"/>
            </w:tcBorders>
            <w:shd w:val="clear" w:color="auto" w:fill="auto"/>
          </w:tcPr>
          <w:p w14:paraId="22A4186C" w14:textId="03E62CFE" w:rsidR="00E83BC6" w:rsidDel="00AD5153" w:rsidRDefault="00E83BC6" w:rsidP="00D36807">
            <w:pPr>
              <w:pStyle w:val="BodyText"/>
              <w:keepNext/>
              <w:spacing w:before="60" w:after="60"/>
              <w:ind w:left="0"/>
              <w:rPr>
                <w:del w:id="707" w:author="Prashant Chauhan" w:date="2020-06-26T16:49:00Z"/>
              </w:rPr>
            </w:pPr>
            <w:del w:id="708" w:author="Prashant Chauhan" w:date="2020-06-26T16:49:00Z">
              <w:r w:rsidRPr="00AD5153" w:rsidDel="00AD5153">
                <w:rPr>
                  <w:iCs/>
                  <w:rPrChange w:id="709" w:author="Prashant Chauhan" w:date="2020-06-26T16:48:00Z">
                    <w:rPr>
                      <w:iCs/>
                      <w:highlight w:val="yellow"/>
                    </w:rPr>
                  </w:rPrChange>
                </w:rPr>
                <w:delText>Signed between MAB and TCS</w:delText>
              </w:r>
            </w:del>
          </w:p>
        </w:tc>
      </w:tr>
    </w:tbl>
    <w:p w14:paraId="7FA6FF70" w14:textId="77777777" w:rsidR="00D36807" w:rsidRDefault="00D36807" w:rsidP="00D36807">
      <w:pPr>
        <w:pStyle w:val="Caption"/>
        <w:ind w:left="435"/>
        <w:jc w:val="center"/>
        <w:rPr>
          <w:color w:val="0000FF"/>
        </w:rPr>
      </w:pPr>
      <w:bookmarkStart w:id="710" w:name="_Toc511398196"/>
      <w:r>
        <w:t>Table</w:t>
      </w:r>
      <w:r w:rsidR="001E56F6">
        <w:t xml:space="preserve"> 21</w:t>
      </w:r>
      <w:r>
        <w:t>: Contract Management</w:t>
      </w:r>
      <w:bookmarkEnd w:id="710"/>
    </w:p>
    <w:p w14:paraId="44A27B06" w14:textId="77777777" w:rsidR="00990373" w:rsidRDefault="00E83BC6" w:rsidP="00FB79D3">
      <w:pPr>
        <w:pStyle w:val="BodyText"/>
        <w:ind w:left="720"/>
      </w:pPr>
      <w:r>
        <w:rPr>
          <w:i/>
          <w:iCs/>
          <w:color w:val="0000FF"/>
          <w:sz w:val="20"/>
        </w:rPr>
        <w:t>Copies of the contract / agreement are kept by (Name) and can be read at (directory).</w:t>
      </w:r>
      <w:r>
        <w:t xml:space="preserve"> </w:t>
      </w:r>
    </w:p>
    <w:p w14:paraId="28568174" w14:textId="77777777" w:rsidR="00FB79D3" w:rsidRPr="00FB79D3" w:rsidRDefault="00FB79D3" w:rsidP="00FB79D3">
      <w:pPr>
        <w:pStyle w:val="BodyText"/>
        <w:ind w:left="720"/>
      </w:pPr>
    </w:p>
    <w:p w14:paraId="19B104AD" w14:textId="77777777" w:rsidR="00735A97" w:rsidRPr="00735A97" w:rsidRDefault="00735A97" w:rsidP="009F3077">
      <w:pPr>
        <w:pStyle w:val="Heading1"/>
        <w:numPr>
          <w:ilvl w:val="1"/>
          <w:numId w:val="9"/>
        </w:numPr>
        <w:tabs>
          <w:tab w:val="clear" w:pos="0"/>
          <w:tab w:val="num" w:pos="720"/>
        </w:tabs>
        <w:ind w:left="720" w:hanging="720"/>
        <w:rPr>
          <w:sz w:val="20"/>
        </w:rPr>
      </w:pPr>
      <w:bookmarkStart w:id="711" w:name="_Toc10047007"/>
      <w:r w:rsidRPr="00735A97">
        <w:rPr>
          <w:sz w:val="20"/>
        </w:rPr>
        <w:t>HANDOVER ITEMS</w:t>
      </w:r>
      <w:bookmarkEnd w:id="711"/>
    </w:p>
    <w:p w14:paraId="370D29E7" w14:textId="77777777" w:rsidR="00735A97" w:rsidRDefault="00735A97" w:rsidP="00735A97">
      <w:pPr>
        <w:pStyle w:val="BodyText"/>
        <w:spacing w:before="280" w:after="280"/>
        <w:ind w:left="720"/>
        <w:rPr>
          <w:sz w:val="20"/>
        </w:rPr>
      </w:pPr>
      <w:r>
        <w:rPr>
          <w:sz w:val="20"/>
        </w:rPr>
        <w:t xml:space="preserve">The following documents/items will be handed over to Operations together with this </w:t>
      </w:r>
      <w:r w:rsidRPr="00B33F81">
        <w:rPr>
          <w:sz w:val="20"/>
        </w:rPr>
        <w:t>System Operation Document during the Handover session:</w:t>
      </w:r>
    </w:p>
    <w:p w14:paraId="0F0D6095" w14:textId="77777777" w:rsidR="00735A97" w:rsidRPr="00FB79D3" w:rsidRDefault="00735A97" w:rsidP="00B273A2">
      <w:pPr>
        <w:pStyle w:val="BodyText"/>
        <w:numPr>
          <w:ilvl w:val="0"/>
          <w:numId w:val="21"/>
        </w:numPr>
        <w:spacing w:before="0"/>
        <w:ind w:right="578"/>
        <w:rPr>
          <w:i/>
          <w:sz w:val="20"/>
        </w:rPr>
      </w:pPr>
      <w:r w:rsidRPr="00B33F81">
        <w:rPr>
          <w:sz w:val="20"/>
        </w:rPr>
        <w:t>Test Plan</w:t>
      </w:r>
    </w:p>
    <w:p w14:paraId="0F3EE98E" w14:textId="77777777" w:rsidR="00FB79D3" w:rsidRPr="0058577F" w:rsidRDefault="00FB79D3" w:rsidP="00FB79D3">
      <w:pPr>
        <w:pStyle w:val="BodyText"/>
        <w:spacing w:before="0"/>
        <w:ind w:left="1440" w:right="578"/>
        <w:rPr>
          <w:i/>
          <w:sz w:val="20"/>
        </w:rPr>
      </w:pPr>
    </w:p>
    <w:p w14:paraId="7B92B39D" w14:textId="77777777" w:rsidR="0058577F" w:rsidRPr="0058577F" w:rsidRDefault="0058577F" w:rsidP="009F3077">
      <w:pPr>
        <w:pStyle w:val="Heading1"/>
        <w:numPr>
          <w:ilvl w:val="1"/>
          <w:numId w:val="9"/>
        </w:numPr>
        <w:tabs>
          <w:tab w:val="clear" w:pos="0"/>
        </w:tabs>
        <w:ind w:left="720" w:hanging="720"/>
        <w:rPr>
          <w:sz w:val="20"/>
        </w:rPr>
      </w:pPr>
      <w:bookmarkStart w:id="712" w:name="_Toc10047008"/>
      <w:r w:rsidRPr="00735A97">
        <w:rPr>
          <w:sz w:val="20"/>
        </w:rPr>
        <w:t>INFORMATION SECURITY</w:t>
      </w:r>
      <w:bookmarkEnd w:id="712"/>
    </w:p>
    <w:p w14:paraId="460195BB" w14:textId="77777777" w:rsidR="00735A97" w:rsidRDefault="00C72024" w:rsidP="00C311FB">
      <w:pPr>
        <w:pStyle w:val="Heading2"/>
        <w:ind w:hanging="360"/>
      </w:pPr>
      <w:bookmarkStart w:id="713" w:name="_Toc10047009"/>
      <w:r>
        <w:t>4.11</w:t>
      </w:r>
      <w:r w:rsidR="00735A97" w:rsidRPr="00213CA0">
        <w:t>.1 Audit and Compliance Requirements</w:t>
      </w:r>
      <w:bookmarkEnd w:id="713"/>
    </w:p>
    <w:p w14:paraId="45D9FEF9" w14:textId="77777777" w:rsidR="00990373" w:rsidRDefault="00990373" w:rsidP="00990373">
      <w:pPr>
        <w:pStyle w:val="BodyText"/>
        <w:ind w:left="720"/>
        <w:rPr>
          <w:sz w:val="20"/>
          <w:lang w:val="en-US" w:eastAsia="x-none"/>
        </w:rPr>
      </w:pPr>
      <w:r>
        <w:rPr>
          <w:sz w:val="20"/>
          <w:lang w:val="en-US"/>
        </w:rPr>
        <w:t>The below table provide details on audit and compliance requirements</w:t>
      </w:r>
    </w:p>
    <w:p w14:paraId="571780B4" w14:textId="77777777" w:rsidR="00AA793C" w:rsidRDefault="00AA793C" w:rsidP="00AA793C">
      <w:pPr>
        <w:ind w:left="0"/>
      </w:pPr>
    </w:p>
    <w:tbl>
      <w:tblPr>
        <w:tblW w:w="9039" w:type="dxa"/>
        <w:tblInd w:w="524" w:type="dxa"/>
        <w:tblLayout w:type="fixed"/>
        <w:tblLook w:val="0000" w:firstRow="0" w:lastRow="0" w:firstColumn="0" w:lastColumn="0" w:noHBand="0" w:noVBand="0"/>
      </w:tblPr>
      <w:tblGrid>
        <w:gridCol w:w="4794"/>
        <w:gridCol w:w="2006"/>
        <w:gridCol w:w="2239"/>
      </w:tblGrid>
      <w:tr w:rsidR="00735A97" w14:paraId="23BDCE8F" w14:textId="77777777" w:rsidTr="00A31F3C">
        <w:trPr>
          <w:trHeight w:val="580"/>
          <w:tblHeader/>
        </w:trPr>
        <w:tc>
          <w:tcPr>
            <w:tcW w:w="4794" w:type="dxa"/>
            <w:tcBorders>
              <w:top w:val="single" w:sz="4" w:space="0" w:color="000000"/>
              <w:left w:val="single" w:sz="4" w:space="0" w:color="000000"/>
              <w:bottom w:val="single" w:sz="4" w:space="0" w:color="000000"/>
            </w:tcBorders>
            <w:shd w:val="clear" w:color="auto" w:fill="D9D9D9"/>
          </w:tcPr>
          <w:p w14:paraId="3BB168F6" w14:textId="77777777" w:rsidR="00735A97" w:rsidRDefault="00735A97" w:rsidP="00EE5351">
            <w:pPr>
              <w:pStyle w:val="BodyText"/>
              <w:spacing w:before="60" w:after="60"/>
              <w:ind w:left="0"/>
              <w:rPr>
                <w:b/>
                <w:bCs/>
                <w:sz w:val="20"/>
                <w:lang w:val="en-US"/>
              </w:rPr>
            </w:pPr>
            <w:r>
              <w:rPr>
                <w:b/>
                <w:bCs/>
                <w:sz w:val="20"/>
                <w:lang w:val="en-US"/>
              </w:rPr>
              <w:t>Activity</w:t>
            </w:r>
          </w:p>
        </w:tc>
        <w:tc>
          <w:tcPr>
            <w:tcW w:w="2006" w:type="dxa"/>
            <w:tcBorders>
              <w:top w:val="single" w:sz="4" w:space="0" w:color="000000"/>
              <w:left w:val="single" w:sz="4" w:space="0" w:color="000000"/>
              <w:bottom w:val="single" w:sz="4" w:space="0" w:color="000000"/>
            </w:tcBorders>
            <w:shd w:val="clear" w:color="auto" w:fill="D9D9D9"/>
          </w:tcPr>
          <w:p w14:paraId="20146A9A" w14:textId="77777777" w:rsidR="00735A97" w:rsidRDefault="00735A97" w:rsidP="00EE5351">
            <w:pPr>
              <w:pStyle w:val="BodyText"/>
              <w:spacing w:before="60" w:after="60"/>
              <w:ind w:left="0"/>
              <w:rPr>
                <w:b/>
                <w:bCs/>
                <w:sz w:val="20"/>
                <w:lang w:val="en-US"/>
              </w:rPr>
            </w:pPr>
            <w:r>
              <w:rPr>
                <w:b/>
                <w:bCs/>
                <w:sz w:val="20"/>
                <w:lang w:val="en-US"/>
              </w:rPr>
              <w:t xml:space="preserve">Frequency </w:t>
            </w:r>
          </w:p>
        </w:tc>
        <w:tc>
          <w:tcPr>
            <w:tcW w:w="2239" w:type="dxa"/>
            <w:tcBorders>
              <w:top w:val="single" w:sz="4" w:space="0" w:color="000000"/>
              <w:left w:val="single" w:sz="4" w:space="0" w:color="000000"/>
              <w:bottom w:val="single" w:sz="4" w:space="0" w:color="000000"/>
              <w:right w:val="single" w:sz="4" w:space="0" w:color="000000"/>
            </w:tcBorders>
            <w:shd w:val="clear" w:color="auto" w:fill="D9D9D9"/>
          </w:tcPr>
          <w:p w14:paraId="4A4A697D" w14:textId="77777777" w:rsidR="00735A97" w:rsidRDefault="00735A97" w:rsidP="00EE5351">
            <w:pPr>
              <w:pStyle w:val="BodyText"/>
              <w:tabs>
                <w:tab w:val="left" w:pos="2003"/>
              </w:tabs>
              <w:spacing w:before="60" w:after="60"/>
              <w:ind w:left="0" w:right="-161"/>
            </w:pPr>
            <w:r>
              <w:rPr>
                <w:b/>
                <w:bCs/>
                <w:sz w:val="20"/>
                <w:lang w:val="en-US"/>
              </w:rPr>
              <w:t>Responsible Party</w:t>
            </w:r>
          </w:p>
        </w:tc>
      </w:tr>
      <w:tr w:rsidR="00735A97" w14:paraId="106D19F3" w14:textId="77777777" w:rsidTr="00A31F3C">
        <w:trPr>
          <w:trHeight w:val="580"/>
        </w:trPr>
        <w:tc>
          <w:tcPr>
            <w:tcW w:w="4794" w:type="dxa"/>
            <w:tcBorders>
              <w:top w:val="single" w:sz="4" w:space="0" w:color="000000"/>
              <w:left w:val="single" w:sz="4" w:space="0" w:color="000000"/>
              <w:bottom w:val="single" w:sz="4" w:space="0" w:color="000000"/>
            </w:tcBorders>
            <w:shd w:val="clear" w:color="auto" w:fill="auto"/>
          </w:tcPr>
          <w:p w14:paraId="43A9F7E0" w14:textId="77777777" w:rsidR="00735A97" w:rsidRDefault="00735A97" w:rsidP="00EE5351">
            <w:pPr>
              <w:pStyle w:val="BodyText"/>
              <w:spacing w:before="60" w:after="60"/>
              <w:ind w:left="0"/>
              <w:rPr>
                <w:sz w:val="20"/>
                <w:lang w:val="en-US"/>
              </w:rPr>
            </w:pPr>
            <w:r>
              <w:rPr>
                <w:sz w:val="20"/>
                <w:lang w:val="en-US"/>
              </w:rPr>
              <w:lastRenderedPageBreak/>
              <w:t>Perform ID review every quarter and submit result to IRS</w:t>
            </w:r>
          </w:p>
        </w:tc>
        <w:tc>
          <w:tcPr>
            <w:tcW w:w="2006" w:type="dxa"/>
            <w:tcBorders>
              <w:top w:val="single" w:sz="4" w:space="0" w:color="000000"/>
              <w:left w:val="single" w:sz="4" w:space="0" w:color="000000"/>
              <w:bottom w:val="single" w:sz="4" w:space="0" w:color="000000"/>
            </w:tcBorders>
            <w:shd w:val="clear" w:color="auto" w:fill="auto"/>
          </w:tcPr>
          <w:p w14:paraId="6A97217E" w14:textId="77777777" w:rsidR="00735A97" w:rsidRDefault="00735A97" w:rsidP="00EE5351">
            <w:pPr>
              <w:pStyle w:val="BodyText"/>
              <w:spacing w:before="60" w:after="60"/>
              <w:ind w:left="0"/>
              <w:rPr>
                <w:sz w:val="20"/>
                <w:lang w:val="en-US"/>
              </w:rPr>
            </w:pPr>
            <w:r>
              <w:rPr>
                <w:sz w:val="20"/>
                <w:lang w:val="en-US"/>
              </w:rPr>
              <w:t>Quarterly</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42ECC5CD" w14:textId="77777777" w:rsidR="00735A97" w:rsidRDefault="00735A97" w:rsidP="00EE5351">
            <w:pPr>
              <w:pStyle w:val="BodyText"/>
              <w:spacing w:before="60" w:after="60"/>
              <w:ind w:left="0"/>
            </w:pPr>
            <w:r>
              <w:rPr>
                <w:sz w:val="20"/>
                <w:lang w:val="en-US"/>
              </w:rPr>
              <w:t>ID Admin</w:t>
            </w:r>
          </w:p>
        </w:tc>
      </w:tr>
      <w:tr w:rsidR="00735A97" w14:paraId="481A29E3" w14:textId="77777777" w:rsidTr="00A31F3C">
        <w:trPr>
          <w:trHeight w:val="580"/>
        </w:trPr>
        <w:tc>
          <w:tcPr>
            <w:tcW w:w="4794" w:type="dxa"/>
            <w:tcBorders>
              <w:top w:val="single" w:sz="4" w:space="0" w:color="000000"/>
              <w:left w:val="single" w:sz="4" w:space="0" w:color="000000"/>
              <w:bottom w:val="single" w:sz="4" w:space="0" w:color="000000"/>
            </w:tcBorders>
            <w:shd w:val="clear" w:color="auto" w:fill="auto"/>
          </w:tcPr>
          <w:p w14:paraId="448935E6" w14:textId="77777777" w:rsidR="00735A97" w:rsidRDefault="00735A97" w:rsidP="00EE5351">
            <w:pPr>
              <w:pStyle w:val="BodyText"/>
              <w:spacing w:before="60" w:after="60"/>
              <w:ind w:left="0"/>
              <w:rPr>
                <w:sz w:val="20"/>
                <w:lang w:val="en-US"/>
              </w:rPr>
            </w:pPr>
            <w:r>
              <w:rPr>
                <w:sz w:val="20"/>
                <w:lang w:val="en-US"/>
              </w:rPr>
              <w:t>Update user access matrix  and submit to IRS</w:t>
            </w:r>
          </w:p>
        </w:tc>
        <w:tc>
          <w:tcPr>
            <w:tcW w:w="2006" w:type="dxa"/>
            <w:tcBorders>
              <w:top w:val="single" w:sz="4" w:space="0" w:color="000000"/>
              <w:left w:val="single" w:sz="4" w:space="0" w:color="000000"/>
              <w:bottom w:val="single" w:sz="4" w:space="0" w:color="000000"/>
            </w:tcBorders>
            <w:shd w:val="clear" w:color="auto" w:fill="auto"/>
          </w:tcPr>
          <w:p w14:paraId="5EE5A25A" w14:textId="77777777" w:rsidR="00735A97" w:rsidRDefault="00735A97" w:rsidP="00EE5351">
            <w:pPr>
              <w:pStyle w:val="BodyText"/>
              <w:spacing w:before="60" w:after="60"/>
              <w:ind w:left="0"/>
              <w:rPr>
                <w:sz w:val="20"/>
                <w:lang w:val="en-US"/>
              </w:rPr>
            </w:pPr>
            <w:r>
              <w:rPr>
                <w:sz w:val="20"/>
                <w:lang w:val="en-US"/>
              </w:rPr>
              <w:t>Yearly</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2A9242D2" w14:textId="77777777" w:rsidR="00735A97" w:rsidRDefault="00735A97" w:rsidP="00EE5351">
            <w:pPr>
              <w:pStyle w:val="BodyText"/>
              <w:spacing w:before="60" w:after="60"/>
              <w:ind w:left="0"/>
            </w:pPr>
            <w:r>
              <w:rPr>
                <w:sz w:val="20"/>
                <w:lang w:val="en-US"/>
              </w:rPr>
              <w:t>System Owner</w:t>
            </w:r>
          </w:p>
        </w:tc>
      </w:tr>
      <w:tr w:rsidR="00735A97" w14:paraId="69ED4515" w14:textId="77777777" w:rsidTr="00A31F3C">
        <w:trPr>
          <w:trHeight w:val="580"/>
        </w:trPr>
        <w:tc>
          <w:tcPr>
            <w:tcW w:w="4794" w:type="dxa"/>
            <w:tcBorders>
              <w:top w:val="single" w:sz="4" w:space="0" w:color="000000"/>
              <w:left w:val="single" w:sz="4" w:space="0" w:color="000000"/>
              <w:bottom w:val="single" w:sz="4" w:space="0" w:color="000000"/>
            </w:tcBorders>
            <w:shd w:val="clear" w:color="auto" w:fill="auto"/>
          </w:tcPr>
          <w:p w14:paraId="2EC5BAC3" w14:textId="77777777" w:rsidR="00735A97" w:rsidRDefault="00735A97" w:rsidP="00EE5351">
            <w:pPr>
              <w:pStyle w:val="BodyText"/>
              <w:spacing w:before="60" w:after="60"/>
              <w:ind w:left="0"/>
              <w:rPr>
                <w:sz w:val="20"/>
                <w:lang w:val="en-US"/>
              </w:rPr>
            </w:pPr>
            <w:r>
              <w:rPr>
                <w:sz w:val="20"/>
                <w:lang w:val="en-US"/>
              </w:rPr>
              <w:t>Install Critical Security Patches for the application and submit report to IRS</w:t>
            </w:r>
          </w:p>
        </w:tc>
        <w:tc>
          <w:tcPr>
            <w:tcW w:w="2006" w:type="dxa"/>
            <w:tcBorders>
              <w:top w:val="single" w:sz="4" w:space="0" w:color="000000"/>
              <w:left w:val="single" w:sz="4" w:space="0" w:color="000000"/>
              <w:bottom w:val="single" w:sz="4" w:space="0" w:color="000000"/>
            </w:tcBorders>
            <w:shd w:val="clear" w:color="auto" w:fill="auto"/>
          </w:tcPr>
          <w:p w14:paraId="729AA7C0" w14:textId="77777777" w:rsidR="00735A97" w:rsidRDefault="00735A97" w:rsidP="00EE5351">
            <w:pPr>
              <w:pStyle w:val="BodyText"/>
              <w:spacing w:before="60" w:after="60"/>
              <w:ind w:left="0"/>
              <w:rPr>
                <w:sz w:val="20"/>
                <w:lang w:val="en-US"/>
              </w:rPr>
            </w:pPr>
            <w:r>
              <w:rPr>
                <w:sz w:val="20"/>
                <w:lang w:val="en-US"/>
              </w:rPr>
              <w:t>Quarterly</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32225395" w14:textId="77777777" w:rsidR="00735A97" w:rsidRDefault="00735A97" w:rsidP="00EE5351">
            <w:pPr>
              <w:pStyle w:val="BodyText"/>
              <w:spacing w:before="60" w:after="60"/>
              <w:ind w:left="0"/>
            </w:pPr>
            <w:r>
              <w:rPr>
                <w:sz w:val="20"/>
                <w:lang w:val="en-US"/>
              </w:rPr>
              <w:t xml:space="preserve">System Owner </w:t>
            </w:r>
          </w:p>
        </w:tc>
      </w:tr>
      <w:tr w:rsidR="00735A97" w14:paraId="76141AF0" w14:textId="77777777" w:rsidTr="00A31F3C">
        <w:trPr>
          <w:trHeight w:val="580"/>
        </w:trPr>
        <w:tc>
          <w:tcPr>
            <w:tcW w:w="4794" w:type="dxa"/>
            <w:tcBorders>
              <w:top w:val="single" w:sz="4" w:space="0" w:color="000000"/>
              <w:left w:val="single" w:sz="4" w:space="0" w:color="000000"/>
              <w:bottom w:val="single" w:sz="4" w:space="0" w:color="000000"/>
            </w:tcBorders>
            <w:shd w:val="clear" w:color="auto" w:fill="auto"/>
          </w:tcPr>
          <w:p w14:paraId="4E801B2F" w14:textId="77777777" w:rsidR="00735A97" w:rsidRDefault="00735A97" w:rsidP="00EE5351">
            <w:pPr>
              <w:pStyle w:val="BodyText"/>
              <w:spacing w:before="60" w:after="60"/>
              <w:ind w:left="0"/>
              <w:rPr>
                <w:sz w:val="20"/>
                <w:lang w:val="en-US"/>
              </w:rPr>
            </w:pPr>
            <w:r>
              <w:rPr>
                <w:sz w:val="20"/>
                <w:lang w:val="en-US"/>
              </w:rPr>
              <w:t>Performed Backup restoration</w:t>
            </w:r>
          </w:p>
        </w:tc>
        <w:tc>
          <w:tcPr>
            <w:tcW w:w="2006" w:type="dxa"/>
            <w:tcBorders>
              <w:top w:val="single" w:sz="4" w:space="0" w:color="000000"/>
              <w:left w:val="single" w:sz="4" w:space="0" w:color="000000"/>
              <w:bottom w:val="single" w:sz="4" w:space="0" w:color="000000"/>
            </w:tcBorders>
            <w:shd w:val="clear" w:color="auto" w:fill="auto"/>
          </w:tcPr>
          <w:p w14:paraId="239FAAC6" w14:textId="77777777" w:rsidR="00735A97" w:rsidRDefault="00735A97" w:rsidP="00EE5351">
            <w:pPr>
              <w:pStyle w:val="BodyText"/>
              <w:spacing w:before="60" w:after="60"/>
              <w:ind w:left="0"/>
              <w:rPr>
                <w:sz w:val="20"/>
                <w:lang w:val="en-US"/>
              </w:rPr>
            </w:pPr>
            <w:r>
              <w:rPr>
                <w:sz w:val="20"/>
                <w:lang w:val="en-US"/>
              </w:rPr>
              <w:t>Yearly</w:t>
            </w:r>
          </w:p>
        </w:tc>
        <w:tc>
          <w:tcPr>
            <w:tcW w:w="2239" w:type="dxa"/>
            <w:tcBorders>
              <w:top w:val="single" w:sz="4" w:space="0" w:color="000000"/>
              <w:left w:val="single" w:sz="4" w:space="0" w:color="000000"/>
              <w:bottom w:val="single" w:sz="4" w:space="0" w:color="000000"/>
              <w:right w:val="single" w:sz="4" w:space="0" w:color="000000"/>
            </w:tcBorders>
            <w:shd w:val="clear" w:color="auto" w:fill="auto"/>
          </w:tcPr>
          <w:p w14:paraId="3F673975" w14:textId="77777777" w:rsidR="00735A97" w:rsidRDefault="00735A97" w:rsidP="00A231B8">
            <w:pPr>
              <w:pStyle w:val="BodyText"/>
              <w:keepNext/>
              <w:spacing w:before="60" w:after="60"/>
              <w:ind w:left="0"/>
            </w:pPr>
            <w:r>
              <w:rPr>
                <w:sz w:val="20"/>
                <w:lang w:val="en-US"/>
              </w:rPr>
              <w:t>System Owner</w:t>
            </w:r>
          </w:p>
        </w:tc>
      </w:tr>
    </w:tbl>
    <w:p w14:paraId="7C5A566E" w14:textId="77777777" w:rsidR="00502434" w:rsidRDefault="00A231B8" w:rsidP="00A31F3C">
      <w:pPr>
        <w:pStyle w:val="Caption"/>
        <w:jc w:val="center"/>
      </w:pPr>
      <w:bookmarkStart w:id="714" w:name="_Toc511398197"/>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2</w:t>
      </w:r>
      <w:r w:rsidR="00653704">
        <w:rPr>
          <w:noProof/>
        </w:rPr>
        <w:fldChar w:fldCharType="end"/>
      </w:r>
      <w:r w:rsidR="00FB79D3">
        <w:t>2</w:t>
      </w:r>
      <w:r>
        <w:t xml:space="preserve">: </w:t>
      </w:r>
      <w:r w:rsidRPr="00213CA0">
        <w:t>Audit and Compliance Requirements</w:t>
      </w:r>
      <w:bookmarkEnd w:id="714"/>
    </w:p>
    <w:p w14:paraId="30B2B3DF" w14:textId="77777777" w:rsidR="00735A97" w:rsidRPr="00213CA0" w:rsidRDefault="00C72024" w:rsidP="00C311FB">
      <w:pPr>
        <w:pStyle w:val="Heading2"/>
        <w:ind w:left="1440" w:hanging="1080"/>
      </w:pPr>
      <w:bookmarkStart w:id="715" w:name="_Toc10047010"/>
      <w:r>
        <w:t>4.11</w:t>
      </w:r>
      <w:r w:rsidR="00735A97">
        <w:t xml:space="preserve">.2 </w:t>
      </w:r>
      <w:r w:rsidR="00735A97" w:rsidRPr="00213CA0">
        <w:t>Password Policy Complianc</w:t>
      </w:r>
      <w:r w:rsidR="00735A97">
        <w:t>e</w:t>
      </w:r>
      <w:bookmarkEnd w:id="715"/>
    </w:p>
    <w:p w14:paraId="52AB39DE" w14:textId="77777777" w:rsidR="00FB79D3" w:rsidRDefault="00735A97" w:rsidP="00FB79D3">
      <w:pPr>
        <w:pStyle w:val="BodyText"/>
        <w:ind w:left="360"/>
        <w:rPr>
          <w:iCs/>
          <w:sz w:val="20"/>
          <w:lang w:val="en-US"/>
        </w:rPr>
      </w:pPr>
      <w:r>
        <w:rPr>
          <w:i/>
          <w:iCs/>
          <w:color w:val="0000FF"/>
          <w:sz w:val="20"/>
        </w:rPr>
        <w:tab/>
      </w:r>
      <w:r w:rsidR="00FB79D3" w:rsidRPr="00FB79D3">
        <w:rPr>
          <w:iCs/>
          <w:sz w:val="20"/>
          <w:lang w:val="en-US"/>
        </w:rPr>
        <w:t>The SCV password policy compliance are added below,</w:t>
      </w:r>
    </w:p>
    <w:p w14:paraId="0DD7DAE9" w14:textId="77777777" w:rsidR="00FB79D3" w:rsidRPr="00FB79D3" w:rsidRDefault="00FB79D3" w:rsidP="00FB79D3">
      <w:pPr>
        <w:pStyle w:val="BodyText"/>
        <w:ind w:left="360"/>
        <w:rPr>
          <w:iCs/>
          <w:sz w:val="20"/>
          <w:lang w:val="en-US"/>
        </w:rPr>
      </w:pPr>
    </w:p>
    <w:tbl>
      <w:tblPr>
        <w:tblW w:w="0" w:type="auto"/>
        <w:tblInd w:w="566" w:type="dxa"/>
        <w:tblLayout w:type="fixed"/>
        <w:tblLook w:val="0000" w:firstRow="0" w:lastRow="0" w:firstColumn="0" w:lastColumn="0" w:noHBand="0" w:noVBand="0"/>
      </w:tblPr>
      <w:tblGrid>
        <w:gridCol w:w="1152"/>
        <w:gridCol w:w="3577"/>
        <w:gridCol w:w="1214"/>
        <w:gridCol w:w="1108"/>
        <w:gridCol w:w="1951"/>
      </w:tblGrid>
      <w:tr w:rsidR="00735A97" w14:paraId="64F9F8A2" w14:textId="77777777" w:rsidTr="00EE5351">
        <w:trPr>
          <w:trHeight w:val="587"/>
        </w:trPr>
        <w:tc>
          <w:tcPr>
            <w:tcW w:w="1152" w:type="dxa"/>
            <w:tcBorders>
              <w:top w:val="single" w:sz="4" w:space="0" w:color="000000"/>
              <w:left w:val="single" w:sz="4" w:space="0" w:color="000000"/>
              <w:bottom w:val="single" w:sz="4" w:space="0" w:color="000000"/>
            </w:tcBorders>
            <w:shd w:val="clear" w:color="auto" w:fill="D9D9D9"/>
          </w:tcPr>
          <w:p w14:paraId="2CF5C748" w14:textId="77777777" w:rsidR="00735A97" w:rsidRDefault="00735A97" w:rsidP="00EE5351">
            <w:pPr>
              <w:pStyle w:val="BodyText"/>
              <w:tabs>
                <w:tab w:val="left" w:pos="8550"/>
              </w:tabs>
              <w:ind w:left="0"/>
              <w:jc w:val="both"/>
              <w:rPr>
                <w:b/>
                <w:iCs/>
                <w:sz w:val="20"/>
                <w:lang w:val="en-US"/>
              </w:rPr>
            </w:pPr>
            <w:r>
              <w:rPr>
                <w:b/>
                <w:iCs/>
                <w:sz w:val="20"/>
                <w:lang w:val="en-US"/>
              </w:rPr>
              <w:t>No.</w:t>
            </w:r>
          </w:p>
        </w:tc>
        <w:tc>
          <w:tcPr>
            <w:tcW w:w="3577" w:type="dxa"/>
            <w:tcBorders>
              <w:top w:val="single" w:sz="4" w:space="0" w:color="000000"/>
              <w:left w:val="single" w:sz="4" w:space="0" w:color="000000"/>
              <w:bottom w:val="single" w:sz="4" w:space="0" w:color="000000"/>
            </w:tcBorders>
            <w:shd w:val="clear" w:color="auto" w:fill="D9D9D9"/>
            <w:vAlign w:val="center"/>
          </w:tcPr>
          <w:p w14:paraId="6BEAD631" w14:textId="77777777" w:rsidR="00735A97" w:rsidRDefault="00735A97" w:rsidP="00EE5351">
            <w:pPr>
              <w:pStyle w:val="BodyText"/>
              <w:tabs>
                <w:tab w:val="left" w:pos="8550"/>
              </w:tabs>
              <w:spacing w:before="0"/>
              <w:ind w:left="0"/>
              <w:rPr>
                <w:b/>
                <w:iCs/>
                <w:sz w:val="20"/>
                <w:lang w:val="en-US"/>
              </w:rPr>
            </w:pPr>
            <w:r>
              <w:rPr>
                <w:b/>
                <w:iCs/>
                <w:sz w:val="20"/>
                <w:lang w:val="en-US"/>
              </w:rPr>
              <w:t>Password Policy Requirements</w:t>
            </w:r>
          </w:p>
        </w:tc>
        <w:tc>
          <w:tcPr>
            <w:tcW w:w="1214" w:type="dxa"/>
            <w:tcBorders>
              <w:top w:val="single" w:sz="4" w:space="0" w:color="000000"/>
              <w:left w:val="single" w:sz="4" w:space="0" w:color="000000"/>
              <w:bottom w:val="single" w:sz="4" w:space="0" w:color="000000"/>
            </w:tcBorders>
            <w:shd w:val="clear" w:color="auto" w:fill="D9D9D9"/>
            <w:vAlign w:val="center"/>
          </w:tcPr>
          <w:p w14:paraId="2B28091E" w14:textId="77777777" w:rsidR="00735A97" w:rsidRDefault="00735A97" w:rsidP="00A31F3C">
            <w:pPr>
              <w:pStyle w:val="BodyText"/>
              <w:tabs>
                <w:tab w:val="left" w:pos="8550"/>
              </w:tabs>
              <w:spacing w:before="0"/>
              <w:ind w:left="0" w:right="-1440"/>
              <w:rPr>
                <w:b/>
                <w:iCs/>
                <w:sz w:val="20"/>
                <w:lang w:val="en-US"/>
              </w:rPr>
            </w:pPr>
            <w:r>
              <w:rPr>
                <w:b/>
                <w:iCs/>
                <w:sz w:val="20"/>
                <w:lang w:val="en-US"/>
              </w:rPr>
              <w:t>Yes</w:t>
            </w:r>
          </w:p>
        </w:tc>
        <w:tc>
          <w:tcPr>
            <w:tcW w:w="1108" w:type="dxa"/>
            <w:tcBorders>
              <w:top w:val="single" w:sz="4" w:space="0" w:color="000000"/>
              <w:left w:val="single" w:sz="4" w:space="0" w:color="000000"/>
              <w:bottom w:val="single" w:sz="4" w:space="0" w:color="000000"/>
            </w:tcBorders>
            <w:shd w:val="clear" w:color="auto" w:fill="D9D9D9"/>
            <w:vAlign w:val="center"/>
          </w:tcPr>
          <w:p w14:paraId="39F28C5B" w14:textId="77777777" w:rsidR="00735A97" w:rsidRDefault="00735A97" w:rsidP="00A31F3C">
            <w:pPr>
              <w:pStyle w:val="BodyText"/>
              <w:tabs>
                <w:tab w:val="left" w:pos="8550"/>
              </w:tabs>
              <w:spacing w:before="0"/>
              <w:ind w:left="0" w:right="-1440"/>
              <w:rPr>
                <w:b/>
                <w:iCs/>
                <w:sz w:val="20"/>
                <w:lang w:val="en-US"/>
              </w:rPr>
            </w:pPr>
            <w:r>
              <w:rPr>
                <w:b/>
                <w:iCs/>
                <w:sz w:val="20"/>
                <w:lang w:val="en-US"/>
              </w:rPr>
              <w:t>No</w:t>
            </w:r>
          </w:p>
        </w:tc>
        <w:tc>
          <w:tcPr>
            <w:tcW w:w="19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FF4B56" w14:textId="77777777" w:rsidR="00735A97" w:rsidRDefault="00735A97" w:rsidP="00EE5351">
            <w:pPr>
              <w:pStyle w:val="BodyText"/>
              <w:tabs>
                <w:tab w:val="left" w:pos="8550"/>
              </w:tabs>
              <w:spacing w:before="0"/>
              <w:ind w:left="0"/>
            </w:pPr>
            <w:r>
              <w:rPr>
                <w:b/>
                <w:iCs/>
                <w:sz w:val="20"/>
                <w:lang w:val="en-US"/>
              </w:rPr>
              <w:t>Remarks</w:t>
            </w:r>
          </w:p>
        </w:tc>
      </w:tr>
      <w:tr w:rsidR="00735A97" w14:paraId="3A3C2F31" w14:textId="77777777" w:rsidTr="00EE5351">
        <w:trPr>
          <w:trHeight w:val="399"/>
        </w:trPr>
        <w:tc>
          <w:tcPr>
            <w:tcW w:w="1152" w:type="dxa"/>
            <w:tcBorders>
              <w:top w:val="single" w:sz="4" w:space="0" w:color="000000"/>
              <w:left w:val="single" w:sz="4" w:space="0" w:color="000000"/>
              <w:bottom w:val="single" w:sz="4" w:space="0" w:color="000000"/>
            </w:tcBorders>
            <w:shd w:val="clear" w:color="auto" w:fill="auto"/>
          </w:tcPr>
          <w:p w14:paraId="64C4493F" w14:textId="77777777" w:rsidR="00735A97" w:rsidRDefault="00735A97" w:rsidP="00B273A2">
            <w:pPr>
              <w:pStyle w:val="BodyText"/>
              <w:numPr>
                <w:ilvl w:val="0"/>
                <w:numId w:val="18"/>
              </w:numPr>
              <w:tabs>
                <w:tab w:val="left" w:pos="720"/>
              </w:tabs>
              <w:overflowPunct/>
              <w:autoSpaceDE/>
              <w:snapToGrid w:val="0"/>
              <w:spacing w:before="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593AF364" w14:textId="77777777" w:rsidR="00735A97" w:rsidRDefault="00735A97" w:rsidP="00EE5351">
            <w:pPr>
              <w:pStyle w:val="BodyText"/>
              <w:spacing w:before="60" w:after="60"/>
              <w:ind w:left="0"/>
              <w:rPr>
                <w:sz w:val="20"/>
                <w:lang w:val="en-US"/>
              </w:rPr>
            </w:pPr>
            <w:r>
              <w:rPr>
                <w:sz w:val="20"/>
                <w:lang w:val="en-US"/>
              </w:rPr>
              <w:t>Password length at least 8 characters (minimum)</w:t>
            </w:r>
          </w:p>
        </w:tc>
        <w:tc>
          <w:tcPr>
            <w:tcW w:w="1214" w:type="dxa"/>
            <w:tcBorders>
              <w:top w:val="single" w:sz="4" w:space="0" w:color="000000"/>
              <w:left w:val="single" w:sz="4" w:space="0" w:color="000000"/>
              <w:bottom w:val="single" w:sz="4" w:space="0" w:color="000000"/>
            </w:tcBorders>
            <w:shd w:val="clear" w:color="auto" w:fill="auto"/>
          </w:tcPr>
          <w:p w14:paraId="459826AF"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7910DBDE"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16CFBAC1" w14:textId="77777777" w:rsidR="00735A97" w:rsidRDefault="00735A97" w:rsidP="00EE5351">
            <w:pPr>
              <w:pStyle w:val="BodyText"/>
              <w:spacing w:before="60" w:after="60"/>
              <w:ind w:left="0"/>
            </w:pPr>
            <w:r>
              <w:rPr>
                <w:sz w:val="20"/>
                <w:lang w:val="en-US"/>
              </w:rPr>
              <w:t>Uses LDAP authentication for login</w:t>
            </w:r>
          </w:p>
        </w:tc>
      </w:tr>
      <w:tr w:rsidR="00735A97" w14:paraId="78D98B0C" w14:textId="77777777" w:rsidTr="00EE5351">
        <w:trPr>
          <w:trHeight w:val="383"/>
        </w:trPr>
        <w:tc>
          <w:tcPr>
            <w:tcW w:w="1152" w:type="dxa"/>
            <w:tcBorders>
              <w:top w:val="single" w:sz="4" w:space="0" w:color="000000"/>
              <w:left w:val="single" w:sz="4" w:space="0" w:color="000000"/>
              <w:bottom w:val="single" w:sz="4" w:space="0" w:color="000000"/>
            </w:tcBorders>
            <w:shd w:val="clear" w:color="auto" w:fill="auto"/>
          </w:tcPr>
          <w:p w14:paraId="31EB43AB"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298FBAEF" w14:textId="77777777" w:rsidR="00735A97" w:rsidRDefault="00735A97" w:rsidP="00EE5351">
            <w:pPr>
              <w:pStyle w:val="BodyText"/>
              <w:spacing w:before="60" w:after="60"/>
              <w:ind w:left="0"/>
              <w:rPr>
                <w:sz w:val="20"/>
                <w:lang w:val="en-US"/>
              </w:rPr>
            </w:pPr>
            <w:r>
              <w:rPr>
                <w:sz w:val="20"/>
                <w:lang w:val="en-US"/>
              </w:rPr>
              <w:t>Alphanumeric</w:t>
            </w:r>
          </w:p>
        </w:tc>
        <w:tc>
          <w:tcPr>
            <w:tcW w:w="1214" w:type="dxa"/>
            <w:tcBorders>
              <w:top w:val="single" w:sz="4" w:space="0" w:color="000000"/>
              <w:left w:val="single" w:sz="4" w:space="0" w:color="000000"/>
              <w:bottom w:val="single" w:sz="4" w:space="0" w:color="000000"/>
            </w:tcBorders>
            <w:shd w:val="clear" w:color="auto" w:fill="auto"/>
          </w:tcPr>
          <w:p w14:paraId="0A032510"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35B1A02B"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7A5A64CA" w14:textId="77777777" w:rsidR="00735A97" w:rsidRDefault="00735A97" w:rsidP="00EE5351">
            <w:pPr>
              <w:pStyle w:val="BodyText"/>
              <w:snapToGrid w:val="0"/>
              <w:spacing w:before="60" w:after="60"/>
              <w:ind w:left="0"/>
              <w:rPr>
                <w:sz w:val="20"/>
                <w:lang w:val="en-US"/>
              </w:rPr>
            </w:pPr>
          </w:p>
        </w:tc>
      </w:tr>
      <w:tr w:rsidR="00735A97" w14:paraId="22186435" w14:textId="77777777" w:rsidTr="00EE5351">
        <w:trPr>
          <w:trHeight w:val="399"/>
        </w:trPr>
        <w:tc>
          <w:tcPr>
            <w:tcW w:w="1152" w:type="dxa"/>
            <w:tcBorders>
              <w:top w:val="single" w:sz="4" w:space="0" w:color="000000"/>
              <w:left w:val="single" w:sz="4" w:space="0" w:color="000000"/>
              <w:bottom w:val="single" w:sz="4" w:space="0" w:color="000000"/>
            </w:tcBorders>
            <w:shd w:val="clear" w:color="auto" w:fill="auto"/>
          </w:tcPr>
          <w:p w14:paraId="4CB83A54"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52A282CE" w14:textId="77777777" w:rsidR="00735A97" w:rsidRDefault="00735A97" w:rsidP="00EE5351">
            <w:pPr>
              <w:pStyle w:val="BodyText"/>
              <w:spacing w:before="60" w:after="60"/>
              <w:ind w:left="0"/>
              <w:rPr>
                <w:sz w:val="20"/>
                <w:lang w:val="en-US"/>
              </w:rPr>
            </w:pPr>
            <w:r>
              <w:rPr>
                <w:sz w:val="20"/>
                <w:lang w:val="en-US"/>
              </w:rPr>
              <w:t>Change temporary password at first logon</w:t>
            </w:r>
          </w:p>
        </w:tc>
        <w:tc>
          <w:tcPr>
            <w:tcW w:w="1214" w:type="dxa"/>
            <w:tcBorders>
              <w:top w:val="single" w:sz="4" w:space="0" w:color="000000"/>
              <w:left w:val="single" w:sz="4" w:space="0" w:color="000000"/>
              <w:bottom w:val="single" w:sz="4" w:space="0" w:color="000000"/>
            </w:tcBorders>
            <w:shd w:val="clear" w:color="auto" w:fill="auto"/>
          </w:tcPr>
          <w:p w14:paraId="3F80EDF4"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503590AB"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31FBC098" w14:textId="77777777" w:rsidR="00735A97" w:rsidRDefault="00735A97" w:rsidP="00EE5351">
            <w:pPr>
              <w:pStyle w:val="BodyText"/>
              <w:snapToGrid w:val="0"/>
              <w:spacing w:before="60" w:after="60"/>
              <w:ind w:left="0"/>
              <w:rPr>
                <w:sz w:val="20"/>
                <w:lang w:val="en-US"/>
              </w:rPr>
            </w:pPr>
          </w:p>
        </w:tc>
      </w:tr>
      <w:tr w:rsidR="00735A97" w14:paraId="61433932" w14:textId="77777777" w:rsidTr="00EE5351">
        <w:trPr>
          <w:trHeight w:val="399"/>
        </w:trPr>
        <w:tc>
          <w:tcPr>
            <w:tcW w:w="1152" w:type="dxa"/>
            <w:tcBorders>
              <w:top w:val="single" w:sz="4" w:space="0" w:color="000000"/>
              <w:left w:val="single" w:sz="4" w:space="0" w:color="000000"/>
              <w:bottom w:val="single" w:sz="4" w:space="0" w:color="000000"/>
            </w:tcBorders>
            <w:shd w:val="clear" w:color="auto" w:fill="auto"/>
          </w:tcPr>
          <w:p w14:paraId="1CC908B1"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675F340F" w14:textId="77777777" w:rsidR="00735A97" w:rsidRDefault="00735A97" w:rsidP="00EE5351">
            <w:pPr>
              <w:pStyle w:val="BodyText"/>
              <w:spacing w:before="60" w:after="60"/>
              <w:ind w:left="0"/>
              <w:rPr>
                <w:sz w:val="20"/>
                <w:lang w:val="en-US"/>
              </w:rPr>
            </w:pPr>
            <w:r>
              <w:rPr>
                <w:sz w:val="20"/>
                <w:lang w:val="en-US"/>
              </w:rPr>
              <w:t>Password expiry = 90 days (maximum)</w:t>
            </w:r>
          </w:p>
        </w:tc>
        <w:tc>
          <w:tcPr>
            <w:tcW w:w="1214" w:type="dxa"/>
            <w:tcBorders>
              <w:top w:val="single" w:sz="4" w:space="0" w:color="000000"/>
              <w:left w:val="single" w:sz="4" w:space="0" w:color="000000"/>
              <w:bottom w:val="single" w:sz="4" w:space="0" w:color="000000"/>
            </w:tcBorders>
            <w:shd w:val="clear" w:color="auto" w:fill="auto"/>
          </w:tcPr>
          <w:p w14:paraId="4A5D0169"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6D0BEA70"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7D2DCDF5" w14:textId="77777777" w:rsidR="00735A97" w:rsidRDefault="00735A97" w:rsidP="00EE5351">
            <w:pPr>
              <w:pStyle w:val="BodyText"/>
              <w:snapToGrid w:val="0"/>
              <w:spacing w:before="60" w:after="60"/>
              <w:ind w:left="0"/>
              <w:rPr>
                <w:sz w:val="20"/>
                <w:lang w:val="en-US"/>
              </w:rPr>
            </w:pPr>
          </w:p>
        </w:tc>
      </w:tr>
      <w:tr w:rsidR="00735A97" w14:paraId="79190D07" w14:textId="77777777" w:rsidTr="00EE5351">
        <w:trPr>
          <w:trHeight w:val="399"/>
        </w:trPr>
        <w:tc>
          <w:tcPr>
            <w:tcW w:w="1152" w:type="dxa"/>
            <w:tcBorders>
              <w:top w:val="single" w:sz="4" w:space="0" w:color="000000"/>
              <w:left w:val="single" w:sz="4" w:space="0" w:color="000000"/>
              <w:bottom w:val="single" w:sz="4" w:space="0" w:color="000000"/>
            </w:tcBorders>
            <w:shd w:val="clear" w:color="auto" w:fill="auto"/>
          </w:tcPr>
          <w:p w14:paraId="6AF6237B"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7FBC0A3C" w14:textId="77777777" w:rsidR="00735A97" w:rsidRDefault="00735A97" w:rsidP="00EE5351">
            <w:pPr>
              <w:pStyle w:val="BodyText"/>
              <w:spacing w:before="60" w:after="60"/>
              <w:ind w:left="0"/>
              <w:rPr>
                <w:sz w:val="20"/>
                <w:lang w:val="en-US"/>
              </w:rPr>
            </w:pPr>
            <w:r>
              <w:rPr>
                <w:sz w:val="20"/>
                <w:lang w:val="en-US"/>
              </w:rPr>
              <w:t>Password reuse generation = 5 (minimum)</w:t>
            </w:r>
          </w:p>
        </w:tc>
        <w:tc>
          <w:tcPr>
            <w:tcW w:w="1214" w:type="dxa"/>
            <w:tcBorders>
              <w:top w:val="single" w:sz="4" w:space="0" w:color="000000"/>
              <w:left w:val="single" w:sz="4" w:space="0" w:color="000000"/>
              <w:bottom w:val="single" w:sz="4" w:space="0" w:color="000000"/>
            </w:tcBorders>
            <w:shd w:val="clear" w:color="auto" w:fill="auto"/>
          </w:tcPr>
          <w:p w14:paraId="6BE19701"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486B0144"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4C1C69F0" w14:textId="77777777" w:rsidR="00735A97" w:rsidRDefault="00735A97" w:rsidP="00EE5351">
            <w:pPr>
              <w:pStyle w:val="BodyText"/>
              <w:snapToGrid w:val="0"/>
              <w:spacing w:before="60" w:after="60"/>
              <w:ind w:left="0"/>
              <w:rPr>
                <w:sz w:val="20"/>
                <w:lang w:val="en-US"/>
              </w:rPr>
            </w:pPr>
          </w:p>
        </w:tc>
      </w:tr>
      <w:tr w:rsidR="00735A97" w14:paraId="4D4F05B7" w14:textId="77777777" w:rsidTr="00EE5351">
        <w:trPr>
          <w:trHeight w:val="399"/>
        </w:trPr>
        <w:tc>
          <w:tcPr>
            <w:tcW w:w="1152" w:type="dxa"/>
            <w:tcBorders>
              <w:top w:val="single" w:sz="4" w:space="0" w:color="000000"/>
              <w:left w:val="single" w:sz="4" w:space="0" w:color="000000"/>
              <w:bottom w:val="single" w:sz="4" w:space="0" w:color="000000"/>
            </w:tcBorders>
            <w:shd w:val="clear" w:color="auto" w:fill="auto"/>
          </w:tcPr>
          <w:p w14:paraId="5115B483"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48BADFE1" w14:textId="77777777" w:rsidR="00735A97" w:rsidRDefault="00735A97" w:rsidP="00EE5351">
            <w:pPr>
              <w:pStyle w:val="BodyText"/>
              <w:spacing w:before="60" w:after="60"/>
              <w:ind w:left="0"/>
              <w:rPr>
                <w:sz w:val="20"/>
                <w:lang w:val="en-US"/>
              </w:rPr>
            </w:pPr>
            <w:r>
              <w:rPr>
                <w:sz w:val="20"/>
                <w:lang w:val="en-US"/>
              </w:rPr>
              <w:t>Account lock out after 5 failed login attempts</w:t>
            </w:r>
          </w:p>
        </w:tc>
        <w:tc>
          <w:tcPr>
            <w:tcW w:w="1214" w:type="dxa"/>
            <w:tcBorders>
              <w:top w:val="single" w:sz="4" w:space="0" w:color="000000"/>
              <w:left w:val="single" w:sz="4" w:space="0" w:color="000000"/>
              <w:bottom w:val="single" w:sz="4" w:space="0" w:color="000000"/>
            </w:tcBorders>
            <w:shd w:val="clear" w:color="auto" w:fill="auto"/>
          </w:tcPr>
          <w:p w14:paraId="442B8FDB"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563AAB95"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D569F8" w14:textId="77777777" w:rsidR="00735A97" w:rsidRDefault="00735A97" w:rsidP="00EE5351">
            <w:pPr>
              <w:pStyle w:val="BodyText"/>
              <w:snapToGrid w:val="0"/>
              <w:spacing w:before="60" w:after="60"/>
              <w:ind w:left="0"/>
              <w:rPr>
                <w:sz w:val="20"/>
                <w:lang w:val="en-US"/>
              </w:rPr>
            </w:pPr>
          </w:p>
        </w:tc>
      </w:tr>
      <w:tr w:rsidR="00735A97" w14:paraId="4D2EBF31" w14:textId="77777777" w:rsidTr="00EE5351">
        <w:trPr>
          <w:trHeight w:val="467"/>
        </w:trPr>
        <w:tc>
          <w:tcPr>
            <w:tcW w:w="1152" w:type="dxa"/>
            <w:tcBorders>
              <w:top w:val="single" w:sz="4" w:space="0" w:color="000000"/>
              <w:left w:val="single" w:sz="4" w:space="0" w:color="000000"/>
              <w:bottom w:val="single" w:sz="4" w:space="0" w:color="000000"/>
            </w:tcBorders>
            <w:shd w:val="clear" w:color="auto" w:fill="auto"/>
          </w:tcPr>
          <w:p w14:paraId="6B9B2747"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3A3EBAEA" w14:textId="77777777" w:rsidR="00735A97" w:rsidRDefault="00735A97" w:rsidP="00EE5351">
            <w:pPr>
              <w:pStyle w:val="BodyText"/>
              <w:spacing w:before="60" w:after="60"/>
              <w:ind w:left="0"/>
              <w:rPr>
                <w:sz w:val="20"/>
                <w:lang w:val="en-US"/>
              </w:rPr>
            </w:pPr>
            <w:r>
              <w:rPr>
                <w:sz w:val="20"/>
                <w:lang w:val="en-US"/>
              </w:rPr>
              <w:t>Application shall disconnect or suspend inactive sessions= 15 Minutes</w:t>
            </w:r>
          </w:p>
        </w:tc>
        <w:tc>
          <w:tcPr>
            <w:tcW w:w="1214" w:type="dxa"/>
            <w:tcBorders>
              <w:top w:val="single" w:sz="4" w:space="0" w:color="000000"/>
              <w:left w:val="single" w:sz="4" w:space="0" w:color="000000"/>
              <w:bottom w:val="single" w:sz="4" w:space="0" w:color="000000"/>
            </w:tcBorders>
            <w:shd w:val="clear" w:color="auto" w:fill="auto"/>
          </w:tcPr>
          <w:p w14:paraId="1395810C" w14:textId="77777777" w:rsidR="00735A97" w:rsidRDefault="00EE1CFF"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69845B42"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15ADF222" w14:textId="77777777" w:rsidR="00735A97" w:rsidRDefault="00735A97" w:rsidP="00EE5351">
            <w:pPr>
              <w:pStyle w:val="BodyText"/>
              <w:snapToGrid w:val="0"/>
              <w:spacing w:before="60" w:after="60"/>
              <w:ind w:left="0"/>
              <w:rPr>
                <w:sz w:val="20"/>
                <w:lang w:val="en-US"/>
              </w:rPr>
            </w:pPr>
          </w:p>
        </w:tc>
      </w:tr>
      <w:tr w:rsidR="00735A97" w14:paraId="2964DD42" w14:textId="77777777" w:rsidTr="00EE5351">
        <w:trPr>
          <w:trHeight w:val="467"/>
        </w:trPr>
        <w:tc>
          <w:tcPr>
            <w:tcW w:w="1152" w:type="dxa"/>
            <w:tcBorders>
              <w:top w:val="single" w:sz="4" w:space="0" w:color="000000"/>
              <w:left w:val="single" w:sz="4" w:space="0" w:color="000000"/>
              <w:bottom w:val="single" w:sz="4" w:space="0" w:color="000000"/>
            </w:tcBorders>
            <w:shd w:val="clear" w:color="auto" w:fill="auto"/>
          </w:tcPr>
          <w:p w14:paraId="1569A786" w14:textId="77777777" w:rsidR="00735A97" w:rsidRDefault="00735A97" w:rsidP="00B273A2">
            <w:pPr>
              <w:pStyle w:val="BodyText"/>
              <w:numPr>
                <w:ilvl w:val="0"/>
                <w:numId w:val="18"/>
              </w:numPr>
              <w:tabs>
                <w:tab w:val="left" w:pos="720"/>
              </w:tabs>
              <w:overflowPunct/>
              <w:autoSpaceDE/>
              <w:snapToGrid w:val="0"/>
              <w:spacing w:before="60" w:after="60"/>
              <w:ind w:right="422" w:hanging="450"/>
              <w:textAlignment w:val="auto"/>
              <w:rPr>
                <w:sz w:val="20"/>
                <w:lang w:val="en-US"/>
              </w:rPr>
            </w:pPr>
          </w:p>
        </w:tc>
        <w:tc>
          <w:tcPr>
            <w:tcW w:w="3577" w:type="dxa"/>
            <w:tcBorders>
              <w:top w:val="single" w:sz="4" w:space="0" w:color="000000"/>
              <w:left w:val="single" w:sz="4" w:space="0" w:color="000000"/>
              <w:bottom w:val="single" w:sz="4" w:space="0" w:color="000000"/>
            </w:tcBorders>
            <w:shd w:val="clear" w:color="auto" w:fill="auto"/>
          </w:tcPr>
          <w:p w14:paraId="114C88AA" w14:textId="77777777" w:rsidR="00735A97" w:rsidRDefault="00735A97" w:rsidP="00EE5351">
            <w:pPr>
              <w:pStyle w:val="BodyText"/>
              <w:spacing w:before="60" w:after="60"/>
              <w:ind w:left="0"/>
              <w:rPr>
                <w:sz w:val="20"/>
                <w:lang w:val="en-US"/>
              </w:rPr>
            </w:pPr>
            <w:r>
              <w:rPr>
                <w:sz w:val="20"/>
                <w:lang w:val="en-US"/>
              </w:rPr>
              <w:t>Wrong password shall be recorded in an audit log</w:t>
            </w:r>
          </w:p>
        </w:tc>
        <w:tc>
          <w:tcPr>
            <w:tcW w:w="1214" w:type="dxa"/>
            <w:tcBorders>
              <w:top w:val="single" w:sz="4" w:space="0" w:color="000000"/>
              <w:left w:val="single" w:sz="4" w:space="0" w:color="000000"/>
              <w:bottom w:val="single" w:sz="4" w:space="0" w:color="000000"/>
            </w:tcBorders>
            <w:shd w:val="clear" w:color="auto" w:fill="auto"/>
          </w:tcPr>
          <w:p w14:paraId="40239216" w14:textId="77777777" w:rsidR="00735A97" w:rsidRDefault="00735A97" w:rsidP="00EE5351">
            <w:pPr>
              <w:pStyle w:val="BodyText"/>
              <w:spacing w:before="60" w:after="60"/>
              <w:ind w:left="0"/>
              <w:rPr>
                <w:sz w:val="20"/>
                <w:lang w:val="en-US"/>
              </w:rPr>
            </w:pPr>
            <w:r>
              <w:rPr>
                <w:sz w:val="20"/>
                <w:lang w:val="en-US"/>
              </w:rPr>
              <w:t>Yes</w:t>
            </w:r>
          </w:p>
        </w:tc>
        <w:tc>
          <w:tcPr>
            <w:tcW w:w="1108" w:type="dxa"/>
            <w:tcBorders>
              <w:top w:val="single" w:sz="4" w:space="0" w:color="000000"/>
              <w:left w:val="single" w:sz="4" w:space="0" w:color="000000"/>
              <w:bottom w:val="single" w:sz="4" w:space="0" w:color="000000"/>
            </w:tcBorders>
            <w:shd w:val="clear" w:color="auto" w:fill="auto"/>
          </w:tcPr>
          <w:p w14:paraId="2FA835E7" w14:textId="77777777" w:rsidR="00735A97" w:rsidRDefault="00735A97" w:rsidP="00EE5351">
            <w:pPr>
              <w:pStyle w:val="BodyText"/>
              <w:snapToGrid w:val="0"/>
              <w:spacing w:before="60" w:after="60"/>
              <w:ind w:left="0"/>
              <w:rPr>
                <w:sz w:val="20"/>
                <w:lang w:val="en-US"/>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6328A593" w14:textId="77777777" w:rsidR="00735A97" w:rsidRDefault="00735A97" w:rsidP="00A231B8">
            <w:pPr>
              <w:pStyle w:val="BodyText"/>
              <w:keepNext/>
              <w:snapToGrid w:val="0"/>
              <w:spacing w:before="60" w:after="60"/>
              <w:ind w:left="0"/>
              <w:rPr>
                <w:sz w:val="20"/>
                <w:lang w:val="en-US"/>
              </w:rPr>
            </w:pPr>
          </w:p>
        </w:tc>
      </w:tr>
    </w:tbl>
    <w:p w14:paraId="1D88F330" w14:textId="77777777" w:rsidR="00C83EB2" w:rsidRDefault="00A231B8" w:rsidP="00A231B8">
      <w:pPr>
        <w:pStyle w:val="Caption"/>
        <w:jc w:val="center"/>
      </w:pPr>
      <w:bookmarkStart w:id="716" w:name="_Toc511398198"/>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2</w:t>
      </w:r>
      <w:r w:rsidR="00653704">
        <w:rPr>
          <w:noProof/>
        </w:rPr>
        <w:fldChar w:fldCharType="end"/>
      </w:r>
      <w:r w:rsidR="00FB79D3">
        <w:t>3</w:t>
      </w:r>
      <w:r>
        <w:t>: Password Policy Compliance</w:t>
      </w:r>
      <w:bookmarkEnd w:id="716"/>
    </w:p>
    <w:p w14:paraId="29E6337C" w14:textId="77777777" w:rsidR="00FB79D3" w:rsidRPr="00735A97" w:rsidRDefault="00FB79D3" w:rsidP="00A231B8">
      <w:pPr>
        <w:pStyle w:val="Caption"/>
        <w:jc w:val="center"/>
      </w:pPr>
    </w:p>
    <w:p w14:paraId="7F51D49D" w14:textId="77777777" w:rsidR="00EE5351" w:rsidRPr="00735A97" w:rsidRDefault="00EE5351" w:rsidP="009F3077">
      <w:pPr>
        <w:pStyle w:val="Heading1"/>
        <w:numPr>
          <w:ilvl w:val="1"/>
          <w:numId w:val="9"/>
        </w:numPr>
        <w:tabs>
          <w:tab w:val="clear" w:pos="0"/>
        </w:tabs>
        <w:ind w:left="720" w:hanging="720"/>
        <w:rPr>
          <w:sz w:val="20"/>
        </w:rPr>
      </w:pPr>
      <w:bookmarkStart w:id="717" w:name="__RefHeading___Toc502917530"/>
      <w:bookmarkStart w:id="718" w:name="__RefHeading___Toc502917533"/>
      <w:bookmarkStart w:id="719" w:name="_Toc10047011"/>
      <w:bookmarkEnd w:id="717"/>
      <w:bookmarkEnd w:id="718"/>
      <w:r w:rsidRPr="00735A97">
        <w:rPr>
          <w:sz w:val="20"/>
        </w:rPr>
        <w:t>DOCUMENTATION AND REFERENCES</w:t>
      </w:r>
      <w:bookmarkEnd w:id="719"/>
    </w:p>
    <w:p w14:paraId="01569090" w14:textId="77777777" w:rsidR="00EE5351" w:rsidRDefault="00A31F3C" w:rsidP="00A31F3C">
      <w:pPr>
        <w:ind w:left="720"/>
        <w:rPr>
          <w:lang w:val="en-GB"/>
        </w:rPr>
      </w:pPr>
      <w:r>
        <w:rPr>
          <w:lang w:val="en-GB"/>
        </w:rPr>
        <w:t>The FIDS documentation details are added below,</w:t>
      </w:r>
    </w:p>
    <w:p w14:paraId="70F48BCC" w14:textId="77777777" w:rsidR="00A31F3C" w:rsidRDefault="00A31F3C" w:rsidP="00A31F3C">
      <w:pPr>
        <w:ind w:left="720"/>
        <w:rPr>
          <w:lang w:val="en-GB"/>
        </w:rPr>
      </w:pPr>
    </w:p>
    <w:tbl>
      <w:tblPr>
        <w:tblW w:w="9044" w:type="dxa"/>
        <w:tblInd w:w="524" w:type="dxa"/>
        <w:tblLayout w:type="fixed"/>
        <w:tblLook w:val="0000" w:firstRow="0" w:lastRow="0" w:firstColumn="0" w:lastColumn="0" w:noHBand="0" w:noVBand="0"/>
      </w:tblPr>
      <w:tblGrid>
        <w:gridCol w:w="1114"/>
        <w:gridCol w:w="2510"/>
        <w:gridCol w:w="5420"/>
      </w:tblGrid>
      <w:tr w:rsidR="00EE5351" w14:paraId="412E789B" w14:textId="77777777" w:rsidTr="00A231B8">
        <w:trPr>
          <w:tblHeader/>
        </w:trPr>
        <w:tc>
          <w:tcPr>
            <w:tcW w:w="1114" w:type="dxa"/>
            <w:tcBorders>
              <w:top w:val="single" w:sz="4" w:space="0" w:color="000000"/>
              <w:left w:val="single" w:sz="4" w:space="0" w:color="000000"/>
              <w:bottom w:val="single" w:sz="4" w:space="0" w:color="000000"/>
            </w:tcBorders>
            <w:shd w:val="clear" w:color="auto" w:fill="D9D9D9"/>
          </w:tcPr>
          <w:p w14:paraId="70A406BF" w14:textId="77777777" w:rsidR="00EE5351" w:rsidRDefault="00EE5351">
            <w:pPr>
              <w:pStyle w:val="BodyText"/>
              <w:spacing w:before="0"/>
              <w:ind w:left="0"/>
              <w:rPr>
                <w:b/>
                <w:bCs/>
                <w:sz w:val="20"/>
                <w:lang w:val="en-US"/>
              </w:rPr>
            </w:pPr>
            <w:r>
              <w:rPr>
                <w:b/>
                <w:sz w:val="20"/>
                <w:lang w:val="en-US"/>
              </w:rPr>
              <w:t>No.</w:t>
            </w:r>
          </w:p>
        </w:tc>
        <w:tc>
          <w:tcPr>
            <w:tcW w:w="2510" w:type="dxa"/>
            <w:tcBorders>
              <w:top w:val="single" w:sz="4" w:space="0" w:color="000000"/>
              <w:left w:val="single" w:sz="4" w:space="0" w:color="000000"/>
              <w:bottom w:val="single" w:sz="4" w:space="0" w:color="000000"/>
            </w:tcBorders>
            <w:shd w:val="clear" w:color="auto" w:fill="D9D9D9"/>
          </w:tcPr>
          <w:p w14:paraId="5FA3B982" w14:textId="77777777" w:rsidR="00EE5351" w:rsidRDefault="00EE5351">
            <w:pPr>
              <w:pStyle w:val="BodyText"/>
              <w:spacing w:before="0"/>
              <w:ind w:left="0" w:right="-108"/>
              <w:rPr>
                <w:b/>
                <w:bCs/>
                <w:sz w:val="20"/>
                <w:lang w:val="en-US"/>
              </w:rPr>
            </w:pPr>
            <w:r>
              <w:rPr>
                <w:b/>
                <w:bCs/>
                <w:sz w:val="20"/>
                <w:lang w:val="en-US"/>
              </w:rPr>
              <w:t>Document</w:t>
            </w:r>
          </w:p>
        </w:tc>
        <w:tc>
          <w:tcPr>
            <w:tcW w:w="5420" w:type="dxa"/>
            <w:tcBorders>
              <w:top w:val="single" w:sz="4" w:space="0" w:color="000000"/>
              <w:left w:val="single" w:sz="4" w:space="0" w:color="000000"/>
              <w:bottom w:val="single" w:sz="4" w:space="0" w:color="000000"/>
              <w:right w:val="single" w:sz="4" w:space="0" w:color="000000"/>
            </w:tcBorders>
            <w:shd w:val="clear" w:color="auto" w:fill="D9D9D9"/>
          </w:tcPr>
          <w:p w14:paraId="27108E43" w14:textId="77777777" w:rsidR="00EE5351" w:rsidRDefault="00EE5351">
            <w:pPr>
              <w:pStyle w:val="BodyText"/>
              <w:spacing w:before="0"/>
              <w:ind w:left="0"/>
            </w:pPr>
            <w:r>
              <w:rPr>
                <w:b/>
                <w:bCs/>
                <w:sz w:val="20"/>
                <w:lang w:val="en-US"/>
              </w:rPr>
              <w:t>Location and reference</w:t>
            </w:r>
          </w:p>
        </w:tc>
      </w:tr>
      <w:tr w:rsidR="00EE5351" w14:paraId="2BFCE581" w14:textId="77777777" w:rsidTr="00A231B8">
        <w:trPr>
          <w:trHeight w:val="477"/>
        </w:trPr>
        <w:tc>
          <w:tcPr>
            <w:tcW w:w="1114" w:type="dxa"/>
            <w:tcBorders>
              <w:top w:val="single" w:sz="4" w:space="0" w:color="000000"/>
              <w:left w:val="single" w:sz="4" w:space="0" w:color="000000"/>
              <w:bottom w:val="single" w:sz="4" w:space="0" w:color="000000"/>
            </w:tcBorders>
            <w:shd w:val="clear" w:color="auto" w:fill="auto"/>
          </w:tcPr>
          <w:p w14:paraId="2ED5AB1A" w14:textId="77777777" w:rsidR="00EE5351" w:rsidRDefault="00EE5351">
            <w:pPr>
              <w:pStyle w:val="BodyText"/>
              <w:spacing w:before="60" w:after="60"/>
              <w:ind w:left="0"/>
              <w:rPr>
                <w:sz w:val="20"/>
              </w:rPr>
            </w:pPr>
            <w:r>
              <w:rPr>
                <w:sz w:val="20"/>
                <w:lang w:val="en-US"/>
              </w:rPr>
              <w:t>1.</w:t>
            </w:r>
          </w:p>
        </w:tc>
        <w:tc>
          <w:tcPr>
            <w:tcW w:w="2510" w:type="dxa"/>
            <w:tcBorders>
              <w:top w:val="single" w:sz="4" w:space="0" w:color="000000"/>
              <w:left w:val="single" w:sz="4" w:space="0" w:color="000000"/>
              <w:bottom w:val="single" w:sz="4" w:space="0" w:color="000000"/>
            </w:tcBorders>
            <w:shd w:val="clear" w:color="auto" w:fill="auto"/>
          </w:tcPr>
          <w:p w14:paraId="5611C149" w14:textId="77777777" w:rsidR="00EE5351" w:rsidRDefault="00EE5351">
            <w:pPr>
              <w:pStyle w:val="TableText"/>
              <w:spacing w:before="60" w:after="60"/>
            </w:pPr>
            <w:r>
              <w:rPr>
                <w:sz w:val="20"/>
                <w:szCs w:val="20"/>
              </w:rPr>
              <w:t>System Operation Document Template</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14:paraId="0230FA3F" w14:textId="77777777" w:rsidR="00EE5351" w:rsidRDefault="00D0574D">
            <w:pPr>
              <w:pStyle w:val="BodyText"/>
              <w:spacing w:before="60" w:after="60"/>
              <w:ind w:left="0" w:right="196"/>
            </w:pPr>
            <w:hyperlink r:id="rId78" w:history="1">
              <w:r w:rsidR="00A31F3C">
                <w:rPr>
                  <w:rStyle w:val="Hyperlink"/>
                </w:rPr>
                <w:t>https://mabitdept.sharepoint.com/sites/MyPulse/InformationTechnology/ServiceDeliveryManagement/</w:t>
              </w:r>
            </w:hyperlink>
          </w:p>
        </w:tc>
      </w:tr>
      <w:tr w:rsidR="00A31F3C" w14:paraId="6E2C8E08" w14:textId="77777777" w:rsidTr="00A231B8">
        <w:trPr>
          <w:trHeight w:val="477"/>
        </w:trPr>
        <w:tc>
          <w:tcPr>
            <w:tcW w:w="1114" w:type="dxa"/>
            <w:tcBorders>
              <w:top w:val="single" w:sz="4" w:space="0" w:color="000000"/>
              <w:left w:val="single" w:sz="4" w:space="0" w:color="000000"/>
              <w:bottom w:val="single" w:sz="4" w:space="0" w:color="000000"/>
            </w:tcBorders>
            <w:shd w:val="clear" w:color="auto" w:fill="auto"/>
          </w:tcPr>
          <w:p w14:paraId="1FFD5C8F" w14:textId="77777777" w:rsidR="00A31F3C" w:rsidRDefault="00A31F3C">
            <w:pPr>
              <w:pStyle w:val="BodyText"/>
              <w:spacing w:before="60" w:after="60"/>
              <w:ind w:left="0"/>
              <w:rPr>
                <w:sz w:val="20"/>
                <w:lang w:val="en-US"/>
              </w:rPr>
            </w:pPr>
            <w:r>
              <w:rPr>
                <w:sz w:val="20"/>
                <w:lang w:val="en-US"/>
              </w:rPr>
              <w:lastRenderedPageBreak/>
              <w:t>2</w:t>
            </w:r>
          </w:p>
        </w:tc>
        <w:tc>
          <w:tcPr>
            <w:tcW w:w="2510" w:type="dxa"/>
            <w:tcBorders>
              <w:top w:val="single" w:sz="4" w:space="0" w:color="000000"/>
              <w:left w:val="single" w:sz="4" w:space="0" w:color="000000"/>
              <w:bottom w:val="single" w:sz="4" w:space="0" w:color="000000"/>
            </w:tcBorders>
            <w:shd w:val="clear" w:color="auto" w:fill="auto"/>
          </w:tcPr>
          <w:p w14:paraId="55D4AA7F" w14:textId="77777777" w:rsidR="00A31F3C" w:rsidRDefault="00A31F3C">
            <w:pPr>
              <w:pStyle w:val="TableText"/>
              <w:spacing w:before="60" w:after="60"/>
              <w:rPr>
                <w:sz w:val="20"/>
                <w:szCs w:val="20"/>
              </w:rPr>
            </w:pPr>
            <w:r>
              <w:t>Interface Control Document</w:t>
            </w:r>
          </w:p>
        </w:tc>
        <w:tc>
          <w:tcPr>
            <w:tcW w:w="5420" w:type="dxa"/>
            <w:tcBorders>
              <w:top w:val="single" w:sz="4" w:space="0" w:color="000000"/>
              <w:left w:val="single" w:sz="4" w:space="0" w:color="000000"/>
              <w:bottom w:val="single" w:sz="4" w:space="0" w:color="000000"/>
              <w:right w:val="single" w:sz="4" w:space="0" w:color="000000"/>
            </w:tcBorders>
            <w:shd w:val="clear" w:color="auto" w:fill="auto"/>
          </w:tcPr>
          <w:p w14:paraId="5A9DAE17" w14:textId="77777777" w:rsidR="00A31F3C" w:rsidRDefault="00D0574D">
            <w:pPr>
              <w:pStyle w:val="BodyText"/>
              <w:spacing w:before="60" w:after="60"/>
              <w:ind w:left="0" w:right="196"/>
            </w:pPr>
            <w:hyperlink r:id="rId79" w:history="1">
              <w:r w:rsidR="00A31F3C">
                <w:rPr>
                  <w:rStyle w:val="Hyperlink"/>
                </w:rPr>
                <w:t>https://mabitdept.sharepoint.com/sites/MyPulse/InformationTechnology/ServiceDeliveryManagement/</w:t>
              </w:r>
            </w:hyperlink>
          </w:p>
        </w:tc>
      </w:tr>
    </w:tbl>
    <w:p w14:paraId="3E51B567" w14:textId="77777777" w:rsidR="00EE5351" w:rsidRDefault="00A231B8" w:rsidP="00C311FB">
      <w:pPr>
        <w:pStyle w:val="Caption"/>
        <w:jc w:val="center"/>
        <w:rPr>
          <w:i w:val="0"/>
        </w:rPr>
      </w:pPr>
      <w:bookmarkStart w:id="720" w:name="_Toc511398199"/>
      <w:r>
        <w:t>Table</w:t>
      </w:r>
      <w:r w:rsidR="00FB79D3">
        <w:t xml:space="preserve"> 24</w:t>
      </w:r>
      <w:r w:rsidR="0021592D">
        <w:t>:</w:t>
      </w:r>
      <w:r>
        <w:t xml:space="preserve"> </w:t>
      </w:r>
      <w:r w:rsidR="0021592D">
        <w:t>Documentation and References</w:t>
      </w:r>
      <w:bookmarkEnd w:id="720"/>
    </w:p>
    <w:p w14:paraId="5FA90ADB" w14:textId="77777777" w:rsidR="00EE5351" w:rsidRDefault="00EE5351"/>
    <w:p w14:paraId="2B083465" w14:textId="77777777" w:rsidR="002416C4" w:rsidRDefault="002416C4"/>
    <w:p w14:paraId="74CEDB95" w14:textId="77777777" w:rsidR="002416C4" w:rsidRDefault="002416C4"/>
    <w:p w14:paraId="1918CF61" w14:textId="77777777" w:rsidR="002416C4" w:rsidRDefault="002416C4"/>
    <w:p w14:paraId="30ED7B73" w14:textId="77777777" w:rsidR="002416C4" w:rsidRDefault="002416C4"/>
    <w:p w14:paraId="15FA34FA" w14:textId="77777777" w:rsidR="002416C4" w:rsidRDefault="002416C4"/>
    <w:p w14:paraId="77ACF8F6" w14:textId="77777777" w:rsidR="002416C4" w:rsidRDefault="002416C4"/>
    <w:p w14:paraId="651C6469" w14:textId="77777777" w:rsidR="002416C4" w:rsidRDefault="002416C4">
      <w:pPr>
        <w:sectPr w:rsidR="002416C4" w:rsidSect="0011708E">
          <w:footerReference w:type="even" r:id="rId80"/>
          <w:footerReference w:type="default" r:id="rId81"/>
          <w:pgSz w:w="11906" w:h="16838"/>
          <w:pgMar w:top="1440" w:right="1440" w:bottom="1440" w:left="1530" w:header="216" w:footer="216" w:gutter="0"/>
          <w:pgNumType w:start="1" w:chapStyle="9"/>
          <w:cols w:space="720"/>
          <w:docGrid w:linePitch="600" w:charSpace="40960"/>
        </w:sectPr>
      </w:pPr>
    </w:p>
    <w:p w14:paraId="7312569C" w14:textId="77777777" w:rsidR="00EE5351" w:rsidRDefault="00EE5351">
      <w:pPr>
        <w:pStyle w:val="Heading1"/>
        <w:pageBreakBefore/>
        <w:tabs>
          <w:tab w:val="left" w:pos="720"/>
        </w:tabs>
        <w:overflowPunct/>
        <w:autoSpaceDE/>
        <w:spacing w:before="240"/>
        <w:ind w:left="720" w:right="0" w:hanging="720"/>
        <w:textAlignment w:val="auto"/>
      </w:pPr>
      <w:bookmarkStart w:id="725" w:name="__RefHeading___Toc502917534"/>
      <w:bookmarkStart w:id="726" w:name="_Toc10047012"/>
      <w:bookmarkEnd w:id="725"/>
      <w:r>
        <w:rPr>
          <w:caps/>
          <w:sz w:val="20"/>
        </w:rPr>
        <w:lastRenderedPageBreak/>
        <w:t>AppendiX</w:t>
      </w:r>
      <w:bookmarkEnd w:id="726"/>
    </w:p>
    <w:p w14:paraId="2191A3D2" w14:textId="77777777" w:rsidR="00EE5351" w:rsidRDefault="00EE402C" w:rsidP="00A231B8">
      <w:pPr>
        <w:pStyle w:val="Heading2"/>
        <w:ind w:left="0" w:firstLine="0"/>
      </w:pPr>
      <w:r>
        <w:t xml:space="preserve">     </w:t>
      </w:r>
    </w:p>
    <w:p w14:paraId="758B571D" w14:textId="77777777" w:rsidR="002416C4" w:rsidRDefault="002416C4" w:rsidP="002416C4">
      <w:pPr>
        <w:pStyle w:val="BodyText"/>
        <w:rPr>
          <w:lang w:val="en-US"/>
        </w:rPr>
      </w:pPr>
    </w:p>
    <w:p w14:paraId="22D43C16" w14:textId="77777777" w:rsidR="00851747" w:rsidRPr="00B9202B" w:rsidRDefault="00851747" w:rsidP="00851747">
      <w:pPr>
        <w:ind w:left="0"/>
        <w:rPr>
          <w:ins w:id="727" w:author="Prashant Chauhan" w:date="2020-06-26T16:56:00Z"/>
          <w:b/>
          <w:color w:val="000000"/>
          <w:lang w:val="en-GB"/>
        </w:rPr>
      </w:pPr>
      <w:ins w:id="728" w:author="Prashant Chauhan" w:date="2020-06-26T16:56:00Z">
        <w:r>
          <w:rPr>
            <w:b/>
            <w:color w:val="000000"/>
            <w:lang w:val="en-GB"/>
          </w:rPr>
          <w:t>RELEASE</w:t>
        </w:r>
        <w:r w:rsidRPr="00B9202B">
          <w:rPr>
            <w:b/>
            <w:color w:val="000000"/>
            <w:lang w:val="en-GB"/>
          </w:rPr>
          <w:t xml:space="preserve"> MANAGEMENT REPORT</w:t>
        </w:r>
      </w:ins>
    </w:p>
    <w:p w14:paraId="4311EB2A" w14:textId="77777777" w:rsidR="00851747" w:rsidRPr="00B9202B" w:rsidRDefault="00851747" w:rsidP="00851747">
      <w:pPr>
        <w:ind w:left="0"/>
        <w:rPr>
          <w:ins w:id="729" w:author="Prashant Chauhan" w:date="2020-06-26T16:56:00Z"/>
          <w:b/>
          <w:color w:val="000000"/>
          <w:lang w:val="en-GB"/>
        </w:rPr>
      </w:pPr>
    </w:p>
    <w:tbl>
      <w:tblPr>
        <w:tblW w:w="91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471"/>
        <w:gridCol w:w="1513"/>
        <w:gridCol w:w="3586"/>
        <w:gridCol w:w="1961"/>
      </w:tblGrid>
      <w:tr w:rsidR="00851747" w:rsidRPr="00B9202B" w14:paraId="50C95231" w14:textId="77777777" w:rsidTr="00A00740">
        <w:trPr>
          <w:trHeight w:val="325"/>
          <w:ins w:id="730" w:author="Prashant Chauhan" w:date="2020-06-26T16:56:00Z"/>
        </w:trPr>
        <w:tc>
          <w:tcPr>
            <w:tcW w:w="630" w:type="dxa"/>
            <w:shd w:val="pct10" w:color="auto" w:fill="auto"/>
          </w:tcPr>
          <w:p w14:paraId="21777590" w14:textId="77777777" w:rsidR="00851747" w:rsidRPr="00F15B49" w:rsidRDefault="00851747" w:rsidP="00B120C5">
            <w:pPr>
              <w:tabs>
                <w:tab w:val="left" w:pos="0"/>
              </w:tabs>
              <w:ind w:left="0" w:right="-108"/>
              <w:jc w:val="center"/>
              <w:rPr>
                <w:ins w:id="731" w:author="Prashant Chauhan" w:date="2020-06-26T16:56:00Z"/>
                <w:b/>
                <w:color w:val="000000"/>
                <w:lang w:val="en-GB"/>
              </w:rPr>
            </w:pPr>
            <w:proofErr w:type="spellStart"/>
            <w:ins w:id="732" w:author="Prashant Chauhan" w:date="2020-06-26T16:56:00Z">
              <w:r>
                <w:rPr>
                  <w:b/>
                  <w:color w:val="000000"/>
                  <w:lang w:val="en-GB"/>
                </w:rPr>
                <w:t>S.No</w:t>
              </w:r>
              <w:proofErr w:type="spellEnd"/>
              <w:r>
                <w:rPr>
                  <w:b/>
                  <w:color w:val="000000"/>
                  <w:lang w:val="en-GB"/>
                </w:rPr>
                <w:t>.</w:t>
              </w:r>
            </w:ins>
          </w:p>
        </w:tc>
        <w:tc>
          <w:tcPr>
            <w:tcW w:w="1471" w:type="dxa"/>
            <w:shd w:val="pct10" w:color="auto" w:fill="auto"/>
          </w:tcPr>
          <w:p w14:paraId="7EE5DDD7" w14:textId="77777777" w:rsidR="00851747" w:rsidRPr="00F15B49" w:rsidRDefault="00851747" w:rsidP="00B120C5">
            <w:pPr>
              <w:tabs>
                <w:tab w:val="left" w:pos="162"/>
                <w:tab w:val="left" w:pos="1242"/>
              </w:tabs>
              <w:ind w:left="0" w:right="102"/>
              <w:jc w:val="center"/>
              <w:rPr>
                <w:ins w:id="733" w:author="Prashant Chauhan" w:date="2020-06-26T16:56:00Z"/>
                <w:b/>
                <w:color w:val="000000"/>
                <w:lang w:val="en-GB"/>
              </w:rPr>
            </w:pPr>
            <w:ins w:id="734" w:author="Prashant Chauhan" w:date="2020-06-26T16:56:00Z">
              <w:r>
                <w:rPr>
                  <w:b/>
                  <w:color w:val="000000"/>
                  <w:lang w:val="en-GB"/>
                </w:rPr>
                <w:t>Change Request</w:t>
              </w:r>
            </w:ins>
          </w:p>
        </w:tc>
        <w:tc>
          <w:tcPr>
            <w:tcW w:w="1513" w:type="dxa"/>
            <w:shd w:val="pct10" w:color="auto" w:fill="auto"/>
          </w:tcPr>
          <w:p w14:paraId="537C7AB7" w14:textId="77777777" w:rsidR="00851747" w:rsidRPr="00F15B49" w:rsidRDefault="00851747" w:rsidP="00B120C5">
            <w:pPr>
              <w:tabs>
                <w:tab w:val="left" w:pos="162"/>
              </w:tabs>
              <w:ind w:left="0" w:right="72"/>
              <w:jc w:val="center"/>
              <w:rPr>
                <w:ins w:id="735" w:author="Prashant Chauhan" w:date="2020-06-26T16:56:00Z"/>
                <w:b/>
                <w:color w:val="000000"/>
                <w:lang w:val="en-GB"/>
              </w:rPr>
            </w:pPr>
            <w:ins w:id="736" w:author="Prashant Chauhan" w:date="2020-06-26T16:56:00Z">
              <w:r>
                <w:rPr>
                  <w:b/>
                  <w:color w:val="000000"/>
                  <w:lang w:val="en-GB"/>
                </w:rPr>
                <w:t>Implementation Date</w:t>
              </w:r>
            </w:ins>
          </w:p>
        </w:tc>
        <w:tc>
          <w:tcPr>
            <w:tcW w:w="3586" w:type="dxa"/>
            <w:shd w:val="pct10" w:color="auto" w:fill="auto"/>
          </w:tcPr>
          <w:p w14:paraId="697C90D3" w14:textId="77777777" w:rsidR="00851747" w:rsidRPr="00F15B49" w:rsidRDefault="00851747" w:rsidP="00B120C5">
            <w:pPr>
              <w:tabs>
                <w:tab w:val="left" w:pos="162"/>
              </w:tabs>
              <w:ind w:left="0" w:right="35"/>
              <w:jc w:val="center"/>
              <w:rPr>
                <w:ins w:id="737" w:author="Prashant Chauhan" w:date="2020-06-26T16:56:00Z"/>
                <w:b/>
                <w:color w:val="000000"/>
                <w:lang w:val="en-GB"/>
              </w:rPr>
            </w:pPr>
            <w:ins w:id="738" w:author="Prashant Chauhan" w:date="2020-06-26T16:56:00Z">
              <w:r>
                <w:rPr>
                  <w:b/>
                  <w:color w:val="000000"/>
                  <w:lang w:val="en-GB"/>
                </w:rPr>
                <w:t>Change Description</w:t>
              </w:r>
            </w:ins>
          </w:p>
        </w:tc>
        <w:tc>
          <w:tcPr>
            <w:tcW w:w="1961" w:type="dxa"/>
            <w:shd w:val="pct10" w:color="auto" w:fill="auto"/>
          </w:tcPr>
          <w:p w14:paraId="6ACCE064" w14:textId="77777777" w:rsidR="00851747" w:rsidRDefault="00851747" w:rsidP="00B120C5">
            <w:pPr>
              <w:tabs>
                <w:tab w:val="left" w:pos="162"/>
              </w:tabs>
              <w:ind w:left="0" w:right="119"/>
              <w:jc w:val="center"/>
              <w:rPr>
                <w:ins w:id="739" w:author="Prashant Chauhan" w:date="2020-06-26T16:56:00Z"/>
                <w:b/>
                <w:color w:val="000000"/>
                <w:lang w:val="en-GB"/>
              </w:rPr>
            </w:pPr>
            <w:ins w:id="740" w:author="Prashant Chauhan" w:date="2020-06-26T16:56:00Z">
              <w:r>
                <w:rPr>
                  <w:b/>
                  <w:color w:val="000000"/>
                  <w:lang w:val="en-GB"/>
                </w:rPr>
                <w:t>Document Version</w:t>
              </w:r>
            </w:ins>
          </w:p>
        </w:tc>
      </w:tr>
      <w:tr w:rsidR="00851747" w:rsidRPr="00B9202B" w14:paraId="0C8A3F1F" w14:textId="77777777" w:rsidTr="00A00740">
        <w:trPr>
          <w:trHeight w:val="426"/>
          <w:ins w:id="741" w:author="Prashant Chauhan" w:date="2020-06-26T16:56:00Z"/>
        </w:trPr>
        <w:tc>
          <w:tcPr>
            <w:tcW w:w="630" w:type="dxa"/>
          </w:tcPr>
          <w:p w14:paraId="5662F100" w14:textId="73636DA3" w:rsidR="00851747" w:rsidRPr="007B4B44" w:rsidRDefault="005E4DED" w:rsidP="00B120C5">
            <w:pPr>
              <w:ind w:left="0" w:right="-108"/>
              <w:jc w:val="center"/>
              <w:rPr>
                <w:ins w:id="742" w:author="Prashant Chauhan" w:date="2020-06-26T16:56:00Z"/>
                <w:color w:val="000000"/>
                <w:lang w:val="en-GB"/>
              </w:rPr>
            </w:pPr>
            <w:r>
              <w:rPr>
                <w:color w:val="000000"/>
                <w:lang w:val="en-GB"/>
              </w:rPr>
              <w:t>1</w:t>
            </w:r>
          </w:p>
        </w:tc>
        <w:tc>
          <w:tcPr>
            <w:tcW w:w="1471" w:type="dxa"/>
          </w:tcPr>
          <w:p w14:paraId="2CC4669E" w14:textId="1D8EC039" w:rsidR="00851747" w:rsidRPr="007B4B44" w:rsidRDefault="005E4DED" w:rsidP="00B120C5">
            <w:pPr>
              <w:ind w:left="0" w:right="72"/>
              <w:rPr>
                <w:ins w:id="743" w:author="Prashant Chauhan" w:date="2020-06-26T16:56:00Z"/>
                <w:color w:val="000000"/>
                <w:lang w:val="en-GB"/>
              </w:rPr>
            </w:pPr>
            <w:r>
              <w:rPr>
                <w:rFonts w:ascii="Times New Roman" w:hAnsi="Times New Roman" w:cs="Times New Roman"/>
                <w:color w:val="000000"/>
                <w:lang w:eastAsia="en-IN"/>
              </w:rPr>
              <w:t>CHG0014361</w:t>
            </w:r>
          </w:p>
        </w:tc>
        <w:tc>
          <w:tcPr>
            <w:tcW w:w="1513" w:type="dxa"/>
          </w:tcPr>
          <w:p w14:paraId="05A1782B" w14:textId="37ABD5BB" w:rsidR="00851747" w:rsidRPr="007B4B44" w:rsidRDefault="005E4DED" w:rsidP="00B120C5">
            <w:pPr>
              <w:tabs>
                <w:tab w:val="left" w:pos="6282"/>
              </w:tabs>
              <w:ind w:left="0" w:right="9"/>
              <w:jc w:val="center"/>
              <w:rPr>
                <w:ins w:id="744" w:author="Prashant Chauhan" w:date="2020-06-26T16:56:00Z"/>
                <w:color w:val="000000"/>
                <w:lang w:val="en-GB"/>
              </w:rPr>
            </w:pPr>
            <w:r w:rsidRPr="005E4DED">
              <w:rPr>
                <w:color w:val="000000"/>
                <w:lang w:val="en-GB"/>
              </w:rPr>
              <w:t>23 May 2019</w:t>
            </w:r>
          </w:p>
        </w:tc>
        <w:tc>
          <w:tcPr>
            <w:tcW w:w="3586" w:type="dxa"/>
          </w:tcPr>
          <w:p w14:paraId="1E8BC903" w14:textId="207CBBE5" w:rsidR="00851747" w:rsidRPr="007B4B44" w:rsidRDefault="005E4DED" w:rsidP="00B120C5">
            <w:pPr>
              <w:tabs>
                <w:tab w:val="left" w:pos="6282"/>
              </w:tabs>
              <w:ind w:left="0" w:right="35"/>
              <w:rPr>
                <w:ins w:id="745" w:author="Prashant Chauhan" w:date="2020-06-26T16:56:00Z"/>
                <w:color w:val="000000"/>
                <w:lang w:val="en-GB"/>
              </w:rPr>
            </w:pPr>
            <w:r>
              <w:rPr>
                <w:rFonts w:ascii="Times New Roman" w:hAnsi="Times New Roman" w:cs="Times New Roman"/>
                <w:color w:val="000000"/>
                <w:lang w:eastAsia="en-IN"/>
              </w:rPr>
              <w:t>Implementation of AC Movement Screen and AC Layover Screen</w:t>
            </w:r>
          </w:p>
        </w:tc>
        <w:tc>
          <w:tcPr>
            <w:tcW w:w="1961" w:type="dxa"/>
          </w:tcPr>
          <w:p w14:paraId="73AB4530" w14:textId="23854834" w:rsidR="00851747" w:rsidRPr="007B4B44" w:rsidRDefault="005E4DED" w:rsidP="00B120C5">
            <w:pPr>
              <w:tabs>
                <w:tab w:val="left" w:pos="6282"/>
              </w:tabs>
              <w:ind w:left="0" w:right="119"/>
              <w:jc w:val="center"/>
              <w:rPr>
                <w:ins w:id="746" w:author="Prashant Chauhan" w:date="2020-06-26T16:56:00Z"/>
                <w:color w:val="000000"/>
                <w:lang w:val="en-GB"/>
              </w:rPr>
            </w:pPr>
            <w:r>
              <w:rPr>
                <w:color w:val="000000"/>
                <w:lang w:val="en-GB"/>
              </w:rPr>
              <w:t>V</w:t>
            </w:r>
            <w:r w:rsidR="00540168">
              <w:rPr>
                <w:color w:val="000000"/>
                <w:lang w:val="en-GB"/>
              </w:rPr>
              <w:t>1.1</w:t>
            </w:r>
          </w:p>
        </w:tc>
      </w:tr>
      <w:tr w:rsidR="00851747" w:rsidRPr="00B9202B" w14:paraId="6023ECE4" w14:textId="77777777" w:rsidTr="00A00740">
        <w:trPr>
          <w:trHeight w:val="449"/>
          <w:ins w:id="747" w:author="Prashant Chauhan" w:date="2020-06-26T16:56:00Z"/>
        </w:trPr>
        <w:tc>
          <w:tcPr>
            <w:tcW w:w="630" w:type="dxa"/>
          </w:tcPr>
          <w:p w14:paraId="2EA44554" w14:textId="4871ED51" w:rsidR="00851747" w:rsidRPr="007B4B44" w:rsidRDefault="005E4DED" w:rsidP="00B120C5">
            <w:pPr>
              <w:ind w:left="0" w:right="-108"/>
              <w:jc w:val="center"/>
              <w:rPr>
                <w:ins w:id="748" w:author="Prashant Chauhan" w:date="2020-06-26T16:56:00Z"/>
                <w:color w:val="000000"/>
                <w:lang w:val="en-GB"/>
              </w:rPr>
            </w:pPr>
            <w:r>
              <w:rPr>
                <w:color w:val="000000"/>
                <w:lang w:val="en-GB"/>
              </w:rPr>
              <w:t>2</w:t>
            </w:r>
          </w:p>
        </w:tc>
        <w:tc>
          <w:tcPr>
            <w:tcW w:w="1471" w:type="dxa"/>
          </w:tcPr>
          <w:p w14:paraId="6F0482C7" w14:textId="7CA65DBD" w:rsidR="00851747" w:rsidRPr="007B4B44" w:rsidRDefault="005E4DED" w:rsidP="00B120C5">
            <w:pPr>
              <w:ind w:left="0" w:right="72"/>
              <w:rPr>
                <w:ins w:id="749" w:author="Prashant Chauhan" w:date="2020-06-26T16:56:00Z"/>
                <w:color w:val="000000"/>
                <w:lang w:val="en-GB"/>
              </w:rPr>
            </w:pPr>
            <w:r>
              <w:rPr>
                <w:rFonts w:ascii="Times New Roman" w:hAnsi="Times New Roman" w:cs="Times New Roman"/>
                <w:color w:val="000000"/>
                <w:lang w:eastAsia="en-IN"/>
              </w:rPr>
              <w:t>CHG0015685</w:t>
            </w:r>
          </w:p>
        </w:tc>
        <w:tc>
          <w:tcPr>
            <w:tcW w:w="1513" w:type="dxa"/>
          </w:tcPr>
          <w:p w14:paraId="1B19EF47" w14:textId="527E5D38" w:rsidR="00851747" w:rsidRPr="007B4B44" w:rsidRDefault="005E4DED" w:rsidP="005E4DED">
            <w:pPr>
              <w:tabs>
                <w:tab w:val="left" w:pos="6282"/>
              </w:tabs>
              <w:ind w:left="0" w:right="9"/>
              <w:jc w:val="center"/>
              <w:rPr>
                <w:ins w:id="750" w:author="Prashant Chauhan" w:date="2020-06-26T16:56:00Z"/>
                <w:color w:val="000000"/>
                <w:lang w:val="en-GB"/>
              </w:rPr>
            </w:pPr>
            <w:r>
              <w:rPr>
                <w:color w:val="000000"/>
                <w:lang w:val="en-GB"/>
              </w:rPr>
              <w:t>28</w:t>
            </w:r>
            <w:r w:rsidRPr="005E4DED">
              <w:rPr>
                <w:color w:val="000000"/>
                <w:lang w:val="en-GB"/>
              </w:rPr>
              <w:t xml:space="preserve"> </w:t>
            </w:r>
            <w:r>
              <w:rPr>
                <w:color w:val="000000"/>
                <w:lang w:val="en-GB"/>
              </w:rPr>
              <w:t>Aug</w:t>
            </w:r>
            <w:r w:rsidRPr="005E4DED">
              <w:rPr>
                <w:color w:val="000000"/>
                <w:lang w:val="en-GB"/>
              </w:rPr>
              <w:t xml:space="preserve"> 2019</w:t>
            </w:r>
          </w:p>
        </w:tc>
        <w:tc>
          <w:tcPr>
            <w:tcW w:w="3586" w:type="dxa"/>
          </w:tcPr>
          <w:p w14:paraId="4CFD2852" w14:textId="37108301" w:rsidR="00851747" w:rsidRPr="007B4B44" w:rsidRDefault="005E4DED" w:rsidP="00B120C5">
            <w:pPr>
              <w:tabs>
                <w:tab w:val="left" w:pos="6282"/>
              </w:tabs>
              <w:ind w:left="0" w:right="35"/>
              <w:rPr>
                <w:ins w:id="751" w:author="Prashant Chauhan" w:date="2020-06-26T16:56:00Z"/>
                <w:color w:val="000000"/>
                <w:lang w:val="en-GB"/>
              </w:rPr>
            </w:pPr>
            <w:r>
              <w:rPr>
                <w:rFonts w:ascii="Times New Roman" w:hAnsi="Times New Roman" w:cs="Times New Roman"/>
                <w:color w:val="000000"/>
                <w:lang w:eastAsia="en-IN"/>
              </w:rPr>
              <w:t>New Departure and Arrival Screens in FIDS</w:t>
            </w:r>
          </w:p>
        </w:tc>
        <w:tc>
          <w:tcPr>
            <w:tcW w:w="1961" w:type="dxa"/>
          </w:tcPr>
          <w:p w14:paraId="2700AE1A" w14:textId="068F96A9" w:rsidR="00851747" w:rsidRPr="007B4B44" w:rsidRDefault="005E4DED" w:rsidP="00B120C5">
            <w:pPr>
              <w:tabs>
                <w:tab w:val="left" w:pos="6282"/>
              </w:tabs>
              <w:ind w:left="0" w:right="119"/>
              <w:jc w:val="center"/>
              <w:rPr>
                <w:ins w:id="752" w:author="Prashant Chauhan" w:date="2020-06-26T16:56:00Z"/>
                <w:color w:val="000000"/>
                <w:lang w:val="en-GB"/>
              </w:rPr>
            </w:pPr>
            <w:r>
              <w:rPr>
                <w:color w:val="000000"/>
                <w:lang w:val="en-GB"/>
              </w:rPr>
              <w:t>V1.3</w:t>
            </w:r>
          </w:p>
        </w:tc>
      </w:tr>
      <w:tr w:rsidR="00851747" w:rsidRPr="003D1228" w14:paraId="087D1AF3" w14:textId="77777777" w:rsidTr="00A00740">
        <w:trPr>
          <w:trHeight w:val="449"/>
          <w:ins w:id="753" w:author="Prashant Chauhan" w:date="2020-06-26T16:56:00Z"/>
        </w:trPr>
        <w:tc>
          <w:tcPr>
            <w:tcW w:w="630" w:type="dxa"/>
          </w:tcPr>
          <w:p w14:paraId="5D43D1AD" w14:textId="55AA13DE" w:rsidR="00851747" w:rsidRPr="003D1228" w:rsidRDefault="005E4DED" w:rsidP="00B120C5">
            <w:pPr>
              <w:ind w:left="0" w:right="-108"/>
              <w:jc w:val="center"/>
              <w:rPr>
                <w:ins w:id="754" w:author="Prashant Chauhan" w:date="2020-06-26T16:56:00Z"/>
                <w:color w:val="000000"/>
                <w:lang w:val="en-GB"/>
              </w:rPr>
            </w:pPr>
            <w:r>
              <w:rPr>
                <w:color w:val="000000"/>
                <w:lang w:val="en-GB"/>
              </w:rPr>
              <w:t>3</w:t>
            </w:r>
          </w:p>
        </w:tc>
        <w:tc>
          <w:tcPr>
            <w:tcW w:w="1471" w:type="dxa"/>
          </w:tcPr>
          <w:p w14:paraId="0DCFB470" w14:textId="03DA04B7" w:rsidR="00851747" w:rsidRPr="003D1228" w:rsidRDefault="005E4DED" w:rsidP="00B120C5">
            <w:pPr>
              <w:ind w:left="0" w:right="72"/>
              <w:rPr>
                <w:ins w:id="755" w:author="Prashant Chauhan" w:date="2020-06-26T16:56:00Z"/>
                <w:color w:val="000000"/>
                <w:lang w:val="en-GB"/>
              </w:rPr>
            </w:pPr>
            <w:r>
              <w:rPr>
                <w:rFonts w:ascii="Times New Roman" w:hAnsi="Times New Roman" w:cs="Times New Roman"/>
                <w:color w:val="000000"/>
                <w:lang w:eastAsia="en-IN"/>
              </w:rPr>
              <w:t>CHG0016355</w:t>
            </w:r>
          </w:p>
        </w:tc>
        <w:tc>
          <w:tcPr>
            <w:tcW w:w="1513" w:type="dxa"/>
          </w:tcPr>
          <w:p w14:paraId="7449F750" w14:textId="1CC34317" w:rsidR="00851747" w:rsidRPr="003D1228" w:rsidRDefault="005E4DED" w:rsidP="00B120C5">
            <w:pPr>
              <w:tabs>
                <w:tab w:val="left" w:pos="6282"/>
              </w:tabs>
              <w:ind w:left="0" w:right="9"/>
              <w:jc w:val="center"/>
              <w:rPr>
                <w:ins w:id="756" w:author="Prashant Chauhan" w:date="2020-06-26T16:56:00Z"/>
                <w:color w:val="000000"/>
                <w:lang w:val="en-GB"/>
              </w:rPr>
            </w:pPr>
            <w:r>
              <w:rPr>
                <w:color w:val="000000"/>
                <w:lang w:val="en-GB"/>
              </w:rPr>
              <w:t>13 Nov 2019</w:t>
            </w:r>
          </w:p>
        </w:tc>
        <w:tc>
          <w:tcPr>
            <w:tcW w:w="3586" w:type="dxa"/>
          </w:tcPr>
          <w:p w14:paraId="54A1B4F8" w14:textId="3CFB0C1D" w:rsidR="00851747" w:rsidRPr="003D1228" w:rsidRDefault="005E4DED" w:rsidP="00B120C5">
            <w:pPr>
              <w:tabs>
                <w:tab w:val="left" w:pos="162"/>
              </w:tabs>
              <w:ind w:left="0" w:right="35"/>
              <w:rPr>
                <w:ins w:id="757" w:author="Prashant Chauhan" w:date="2020-06-26T16:56:00Z"/>
                <w:color w:val="000000"/>
                <w:lang w:val="en-GB"/>
              </w:rPr>
            </w:pPr>
            <w:r>
              <w:rPr>
                <w:rFonts w:ascii="Times New Roman" w:hAnsi="Times New Roman" w:cs="Times New Roman"/>
                <w:color w:val="000000"/>
                <w:lang w:eastAsia="en-IN"/>
              </w:rPr>
              <w:t>Unable to access the FIDS link</w:t>
            </w:r>
          </w:p>
        </w:tc>
        <w:tc>
          <w:tcPr>
            <w:tcW w:w="1961" w:type="dxa"/>
          </w:tcPr>
          <w:p w14:paraId="5AA86024" w14:textId="60AD9EF8" w:rsidR="00851747" w:rsidRPr="007B4B44" w:rsidRDefault="005E4DED" w:rsidP="00B120C5">
            <w:pPr>
              <w:tabs>
                <w:tab w:val="left" w:pos="6282"/>
              </w:tabs>
              <w:ind w:left="0" w:right="119"/>
              <w:jc w:val="center"/>
              <w:rPr>
                <w:ins w:id="758" w:author="Prashant Chauhan" w:date="2020-06-26T16:56:00Z"/>
                <w:color w:val="000000"/>
                <w:lang w:val="en-GB"/>
              </w:rPr>
            </w:pPr>
            <w:r>
              <w:rPr>
                <w:color w:val="000000"/>
                <w:lang w:val="en-GB"/>
              </w:rPr>
              <w:t>V1.3</w:t>
            </w:r>
          </w:p>
        </w:tc>
      </w:tr>
      <w:tr w:rsidR="005E4DED" w:rsidRPr="007B4B44" w14:paraId="7B264765" w14:textId="77777777" w:rsidTr="00A00740">
        <w:trPr>
          <w:trHeight w:val="449"/>
        </w:trPr>
        <w:tc>
          <w:tcPr>
            <w:tcW w:w="630" w:type="dxa"/>
            <w:tcBorders>
              <w:top w:val="single" w:sz="4" w:space="0" w:color="auto"/>
              <w:left w:val="single" w:sz="4" w:space="0" w:color="auto"/>
              <w:bottom w:val="single" w:sz="4" w:space="0" w:color="auto"/>
              <w:right w:val="single" w:sz="4" w:space="0" w:color="auto"/>
            </w:tcBorders>
          </w:tcPr>
          <w:p w14:paraId="2434C732" w14:textId="0446FEDA" w:rsidR="005E4DED" w:rsidRPr="003D1228" w:rsidRDefault="004A36E4" w:rsidP="005E4DED">
            <w:pPr>
              <w:ind w:left="0" w:right="-108"/>
              <w:jc w:val="center"/>
              <w:rPr>
                <w:ins w:id="759" w:author="Prashant Chauhan" w:date="2020-06-26T16:56:00Z"/>
                <w:color w:val="000000"/>
                <w:lang w:val="en-GB"/>
              </w:rPr>
            </w:pPr>
            <w:r>
              <w:rPr>
                <w:color w:val="000000"/>
                <w:lang w:val="en-GB"/>
              </w:rPr>
              <w:t>4</w:t>
            </w:r>
          </w:p>
        </w:tc>
        <w:tc>
          <w:tcPr>
            <w:tcW w:w="1471" w:type="dxa"/>
            <w:tcBorders>
              <w:top w:val="single" w:sz="4" w:space="0" w:color="auto"/>
              <w:left w:val="single" w:sz="4" w:space="0" w:color="auto"/>
              <w:bottom w:val="single" w:sz="4" w:space="0" w:color="auto"/>
              <w:right w:val="single" w:sz="4" w:space="0" w:color="auto"/>
            </w:tcBorders>
          </w:tcPr>
          <w:p w14:paraId="17CAA15C" w14:textId="20151D05" w:rsidR="005E4DED" w:rsidRPr="005E4DED" w:rsidRDefault="00540168" w:rsidP="005E4DED">
            <w:pPr>
              <w:ind w:left="0" w:right="72"/>
              <w:rPr>
                <w:ins w:id="760" w:author="Prashant Chauhan" w:date="2020-06-26T16:56:00Z"/>
                <w:rFonts w:ascii="Times New Roman" w:hAnsi="Times New Roman" w:cs="Times New Roman"/>
                <w:color w:val="000000"/>
                <w:lang w:eastAsia="en-IN"/>
              </w:rPr>
            </w:pPr>
            <w:r>
              <w:rPr>
                <w:rFonts w:ascii="Calibri" w:hAnsi="Calibri" w:cs="Calibri"/>
              </w:rPr>
              <w:t>CHG0016554</w:t>
            </w:r>
          </w:p>
        </w:tc>
        <w:tc>
          <w:tcPr>
            <w:tcW w:w="1513" w:type="dxa"/>
            <w:tcBorders>
              <w:top w:val="single" w:sz="4" w:space="0" w:color="auto"/>
              <w:left w:val="single" w:sz="4" w:space="0" w:color="auto"/>
              <w:bottom w:val="single" w:sz="4" w:space="0" w:color="auto"/>
              <w:right w:val="single" w:sz="4" w:space="0" w:color="auto"/>
            </w:tcBorders>
          </w:tcPr>
          <w:p w14:paraId="539CF1E1" w14:textId="563A64D7" w:rsidR="005E4DED" w:rsidRPr="003D1228" w:rsidRDefault="00540168" w:rsidP="00540168">
            <w:pPr>
              <w:tabs>
                <w:tab w:val="left" w:pos="6282"/>
              </w:tabs>
              <w:ind w:left="0" w:right="9"/>
              <w:jc w:val="center"/>
              <w:rPr>
                <w:ins w:id="761" w:author="Prashant Chauhan" w:date="2020-06-26T16:56:00Z"/>
                <w:color w:val="000000"/>
                <w:lang w:val="en-GB"/>
              </w:rPr>
            </w:pPr>
            <w:r>
              <w:rPr>
                <w:color w:val="000000"/>
                <w:lang w:val="en-GB"/>
              </w:rPr>
              <w:t>11</w:t>
            </w:r>
            <w:r w:rsidR="005E4DED">
              <w:rPr>
                <w:color w:val="000000"/>
                <w:lang w:val="en-GB"/>
              </w:rPr>
              <w:t xml:space="preserve"> </w:t>
            </w:r>
            <w:r>
              <w:rPr>
                <w:color w:val="000000"/>
                <w:lang w:val="en-GB"/>
              </w:rPr>
              <w:t>Dec</w:t>
            </w:r>
            <w:r w:rsidR="005E4DED">
              <w:rPr>
                <w:color w:val="000000"/>
                <w:lang w:val="en-GB"/>
              </w:rPr>
              <w:t xml:space="preserve"> 2019</w:t>
            </w:r>
          </w:p>
        </w:tc>
        <w:tc>
          <w:tcPr>
            <w:tcW w:w="3586" w:type="dxa"/>
            <w:tcBorders>
              <w:top w:val="single" w:sz="4" w:space="0" w:color="auto"/>
              <w:left w:val="single" w:sz="4" w:space="0" w:color="auto"/>
              <w:bottom w:val="single" w:sz="4" w:space="0" w:color="auto"/>
              <w:right w:val="single" w:sz="4" w:space="0" w:color="auto"/>
            </w:tcBorders>
          </w:tcPr>
          <w:p w14:paraId="345D7C64" w14:textId="77777777" w:rsidR="00540168" w:rsidRDefault="00540168" w:rsidP="00540168">
            <w:pPr>
              <w:rPr>
                <w:rFonts w:ascii="Times New Roman" w:hAnsi="Times New Roman" w:cs="Times New Roman"/>
                <w:color w:val="000000"/>
                <w:sz w:val="22"/>
                <w:szCs w:val="22"/>
                <w:lang w:eastAsia="en-IN"/>
              </w:rPr>
            </w:pPr>
            <w:r>
              <w:rPr>
                <w:rFonts w:ascii="Times New Roman" w:hAnsi="Times New Roman" w:cs="Times New Roman"/>
                <w:color w:val="000000"/>
                <w:lang w:eastAsia="en-IN"/>
              </w:rPr>
              <w:t>To have 3rd URL for SATELITE  on aircraft movement information</w:t>
            </w:r>
          </w:p>
          <w:p w14:paraId="46F82C10" w14:textId="1D9C07F6" w:rsidR="005E4DED" w:rsidRPr="005E4DED" w:rsidRDefault="005E4DED" w:rsidP="005E4DED">
            <w:pPr>
              <w:tabs>
                <w:tab w:val="left" w:pos="162"/>
              </w:tabs>
              <w:ind w:left="0" w:right="35"/>
              <w:rPr>
                <w:ins w:id="762" w:author="Prashant Chauhan" w:date="2020-06-26T16:56:00Z"/>
                <w:rFonts w:ascii="Times New Roman" w:hAnsi="Times New Roman" w:cs="Times New Roman"/>
                <w:color w:val="000000"/>
                <w:lang w:eastAsia="en-IN"/>
              </w:rPr>
            </w:pPr>
          </w:p>
        </w:tc>
        <w:tc>
          <w:tcPr>
            <w:tcW w:w="1961" w:type="dxa"/>
            <w:tcBorders>
              <w:top w:val="single" w:sz="4" w:space="0" w:color="auto"/>
              <w:left w:val="single" w:sz="4" w:space="0" w:color="auto"/>
              <w:bottom w:val="single" w:sz="4" w:space="0" w:color="auto"/>
              <w:right w:val="single" w:sz="4" w:space="0" w:color="auto"/>
            </w:tcBorders>
          </w:tcPr>
          <w:p w14:paraId="39BF4E29" w14:textId="77777777" w:rsidR="005E4DED" w:rsidRPr="007B4B44" w:rsidRDefault="005E4DED" w:rsidP="005E4DED">
            <w:pPr>
              <w:tabs>
                <w:tab w:val="left" w:pos="6282"/>
              </w:tabs>
              <w:ind w:left="0" w:right="119"/>
              <w:jc w:val="center"/>
              <w:rPr>
                <w:ins w:id="763" w:author="Prashant Chauhan" w:date="2020-06-26T16:56:00Z"/>
                <w:color w:val="000000"/>
                <w:lang w:val="en-GB"/>
              </w:rPr>
            </w:pPr>
            <w:r>
              <w:rPr>
                <w:color w:val="000000"/>
                <w:lang w:val="en-GB"/>
              </w:rPr>
              <w:t>V1.3</w:t>
            </w:r>
          </w:p>
        </w:tc>
      </w:tr>
      <w:tr w:rsidR="005E4DED" w:rsidRPr="007B4B44" w14:paraId="18A8731D" w14:textId="77777777" w:rsidTr="00A00740">
        <w:trPr>
          <w:trHeight w:val="449"/>
        </w:trPr>
        <w:tc>
          <w:tcPr>
            <w:tcW w:w="630" w:type="dxa"/>
            <w:tcBorders>
              <w:top w:val="single" w:sz="4" w:space="0" w:color="auto"/>
              <w:left w:val="single" w:sz="4" w:space="0" w:color="auto"/>
              <w:bottom w:val="single" w:sz="4" w:space="0" w:color="auto"/>
              <w:right w:val="single" w:sz="4" w:space="0" w:color="auto"/>
            </w:tcBorders>
          </w:tcPr>
          <w:p w14:paraId="068DD8FE" w14:textId="7D7A506C" w:rsidR="005E4DED" w:rsidRPr="003D1228" w:rsidRDefault="004A36E4" w:rsidP="005E4DED">
            <w:pPr>
              <w:ind w:left="0" w:right="-108"/>
              <w:jc w:val="center"/>
              <w:rPr>
                <w:color w:val="000000"/>
                <w:lang w:val="en-GB"/>
              </w:rPr>
            </w:pPr>
            <w:r>
              <w:rPr>
                <w:color w:val="000000"/>
                <w:lang w:val="en-GB"/>
              </w:rPr>
              <w:t>5</w:t>
            </w:r>
          </w:p>
        </w:tc>
        <w:tc>
          <w:tcPr>
            <w:tcW w:w="1471" w:type="dxa"/>
            <w:tcBorders>
              <w:top w:val="single" w:sz="4" w:space="0" w:color="auto"/>
              <w:left w:val="single" w:sz="4" w:space="0" w:color="auto"/>
              <w:bottom w:val="single" w:sz="4" w:space="0" w:color="auto"/>
              <w:right w:val="single" w:sz="4" w:space="0" w:color="auto"/>
            </w:tcBorders>
          </w:tcPr>
          <w:p w14:paraId="0ACA3FF3" w14:textId="7609EC4A" w:rsidR="005E4DED" w:rsidRPr="005E4DED" w:rsidRDefault="00540168" w:rsidP="005E4DED">
            <w:pPr>
              <w:ind w:left="0" w:right="72"/>
              <w:rPr>
                <w:ins w:id="764" w:author="Prashant Chauhan" w:date="2020-06-26T16:56:00Z"/>
                <w:rFonts w:ascii="Times New Roman" w:hAnsi="Times New Roman" w:cs="Times New Roman"/>
                <w:color w:val="000000"/>
                <w:lang w:eastAsia="en-IN"/>
              </w:rPr>
            </w:pPr>
            <w:r>
              <w:rPr>
                <w:rFonts w:ascii="Times New Roman" w:hAnsi="Times New Roman" w:cs="Times New Roman"/>
                <w:color w:val="000000"/>
                <w:lang w:eastAsia="en-IN"/>
              </w:rPr>
              <w:t>CHG0017057</w:t>
            </w:r>
          </w:p>
        </w:tc>
        <w:tc>
          <w:tcPr>
            <w:tcW w:w="1513" w:type="dxa"/>
            <w:tcBorders>
              <w:top w:val="single" w:sz="4" w:space="0" w:color="auto"/>
              <w:left w:val="single" w:sz="4" w:space="0" w:color="auto"/>
              <w:bottom w:val="single" w:sz="4" w:space="0" w:color="auto"/>
              <w:right w:val="single" w:sz="4" w:space="0" w:color="auto"/>
            </w:tcBorders>
          </w:tcPr>
          <w:p w14:paraId="0C03FF2F" w14:textId="7B82EFD4" w:rsidR="005E4DED" w:rsidRPr="003D1228" w:rsidRDefault="00540168" w:rsidP="00540168">
            <w:pPr>
              <w:tabs>
                <w:tab w:val="left" w:pos="6282"/>
              </w:tabs>
              <w:ind w:left="0" w:right="9"/>
              <w:jc w:val="center"/>
              <w:rPr>
                <w:ins w:id="765" w:author="Prashant Chauhan" w:date="2020-06-26T16:56:00Z"/>
                <w:color w:val="000000"/>
                <w:lang w:val="en-GB"/>
              </w:rPr>
            </w:pPr>
            <w:r>
              <w:rPr>
                <w:color w:val="000000"/>
                <w:lang w:val="en-GB"/>
              </w:rPr>
              <w:t>24</w:t>
            </w:r>
            <w:r w:rsidR="005E4DED">
              <w:rPr>
                <w:color w:val="000000"/>
                <w:lang w:val="en-GB"/>
              </w:rPr>
              <w:t xml:space="preserve"> </w:t>
            </w:r>
            <w:r>
              <w:rPr>
                <w:color w:val="000000"/>
                <w:lang w:val="en-GB"/>
              </w:rPr>
              <w:t>Feb 2020</w:t>
            </w:r>
          </w:p>
        </w:tc>
        <w:tc>
          <w:tcPr>
            <w:tcW w:w="3586" w:type="dxa"/>
            <w:tcBorders>
              <w:top w:val="single" w:sz="4" w:space="0" w:color="auto"/>
              <w:left w:val="single" w:sz="4" w:space="0" w:color="auto"/>
              <w:bottom w:val="single" w:sz="4" w:space="0" w:color="auto"/>
              <w:right w:val="single" w:sz="4" w:space="0" w:color="auto"/>
            </w:tcBorders>
          </w:tcPr>
          <w:p w14:paraId="10616081" w14:textId="005D49E2" w:rsidR="005E4DED" w:rsidRPr="005E4DED" w:rsidRDefault="00540168" w:rsidP="005E4DED">
            <w:pPr>
              <w:tabs>
                <w:tab w:val="left" w:pos="162"/>
              </w:tabs>
              <w:ind w:left="0" w:right="35"/>
              <w:rPr>
                <w:ins w:id="766" w:author="Prashant Chauhan" w:date="2020-06-26T16:56:00Z"/>
                <w:rFonts w:ascii="Times New Roman" w:hAnsi="Times New Roman" w:cs="Times New Roman"/>
                <w:color w:val="000000"/>
                <w:lang w:eastAsia="en-IN"/>
              </w:rPr>
            </w:pPr>
            <w:r>
              <w:rPr>
                <w:rFonts w:ascii="Times New Roman" w:hAnsi="Times New Roman" w:cs="Times New Roman"/>
                <w:color w:val="000000"/>
                <w:lang w:eastAsia="en-IN"/>
              </w:rPr>
              <w:t>Auto refresh Engineering FIDS URLs</w:t>
            </w:r>
          </w:p>
        </w:tc>
        <w:tc>
          <w:tcPr>
            <w:tcW w:w="1961" w:type="dxa"/>
            <w:tcBorders>
              <w:top w:val="single" w:sz="4" w:space="0" w:color="auto"/>
              <w:left w:val="single" w:sz="4" w:space="0" w:color="auto"/>
              <w:bottom w:val="single" w:sz="4" w:space="0" w:color="auto"/>
              <w:right w:val="single" w:sz="4" w:space="0" w:color="auto"/>
            </w:tcBorders>
          </w:tcPr>
          <w:p w14:paraId="02BFF1B6" w14:textId="77777777" w:rsidR="005E4DED" w:rsidRPr="007B4B44" w:rsidRDefault="005E4DED" w:rsidP="005E4DED">
            <w:pPr>
              <w:tabs>
                <w:tab w:val="left" w:pos="6282"/>
              </w:tabs>
              <w:ind w:left="0" w:right="119"/>
              <w:jc w:val="center"/>
              <w:rPr>
                <w:ins w:id="767" w:author="Prashant Chauhan" w:date="2020-06-26T16:56:00Z"/>
                <w:color w:val="000000"/>
                <w:lang w:val="en-GB"/>
              </w:rPr>
            </w:pPr>
            <w:r>
              <w:rPr>
                <w:color w:val="000000"/>
                <w:lang w:val="en-GB"/>
              </w:rPr>
              <w:t>V1.3</w:t>
            </w:r>
          </w:p>
        </w:tc>
      </w:tr>
      <w:tr w:rsidR="0075053D" w:rsidRPr="007B4B44" w14:paraId="0A450FC2" w14:textId="77777777" w:rsidTr="0075053D">
        <w:trPr>
          <w:trHeight w:val="449"/>
          <w:ins w:id="768" w:author="Krishnakant Bairagi" w:date="2020-08-13T10:18:00Z"/>
        </w:trPr>
        <w:tc>
          <w:tcPr>
            <w:tcW w:w="630" w:type="dxa"/>
            <w:tcBorders>
              <w:top w:val="single" w:sz="4" w:space="0" w:color="auto"/>
              <w:left w:val="single" w:sz="4" w:space="0" w:color="auto"/>
              <w:bottom w:val="single" w:sz="4" w:space="0" w:color="auto"/>
              <w:right w:val="single" w:sz="4" w:space="0" w:color="auto"/>
            </w:tcBorders>
          </w:tcPr>
          <w:p w14:paraId="5D5735C9" w14:textId="6AF5EE27" w:rsidR="0075053D" w:rsidRPr="003D1228" w:rsidRDefault="0075053D" w:rsidP="00F963A7">
            <w:pPr>
              <w:ind w:left="0" w:right="-108"/>
              <w:jc w:val="center"/>
              <w:rPr>
                <w:ins w:id="769" w:author="Krishnakant Bairagi" w:date="2020-08-13T10:18:00Z"/>
                <w:color w:val="000000"/>
                <w:lang w:val="en-GB"/>
              </w:rPr>
            </w:pPr>
            <w:ins w:id="770" w:author="Krishnakant Bairagi" w:date="2020-08-13T10:18:00Z">
              <w:r>
                <w:rPr>
                  <w:color w:val="000000"/>
                  <w:lang w:val="en-GB"/>
                </w:rPr>
                <w:t>6</w:t>
              </w:r>
            </w:ins>
          </w:p>
        </w:tc>
        <w:tc>
          <w:tcPr>
            <w:tcW w:w="1471" w:type="dxa"/>
            <w:tcBorders>
              <w:top w:val="single" w:sz="4" w:space="0" w:color="auto"/>
              <w:left w:val="single" w:sz="4" w:space="0" w:color="auto"/>
              <w:bottom w:val="single" w:sz="4" w:space="0" w:color="auto"/>
              <w:right w:val="single" w:sz="4" w:space="0" w:color="auto"/>
            </w:tcBorders>
          </w:tcPr>
          <w:p w14:paraId="75B73DD4" w14:textId="5AD514CC" w:rsidR="0075053D" w:rsidRPr="005E4DED" w:rsidRDefault="0075053D" w:rsidP="00F963A7">
            <w:pPr>
              <w:ind w:left="0" w:right="72"/>
              <w:rPr>
                <w:ins w:id="771" w:author="Krishnakant Bairagi" w:date="2020-08-13T10:18:00Z"/>
                <w:rFonts w:ascii="Times New Roman" w:hAnsi="Times New Roman" w:cs="Times New Roman"/>
                <w:color w:val="000000"/>
                <w:lang w:eastAsia="en-IN"/>
              </w:rPr>
            </w:pPr>
            <w:ins w:id="772" w:author="Krishnakant Bairagi" w:date="2020-08-13T10:25:00Z">
              <w:r w:rsidRPr="0075053D">
                <w:rPr>
                  <w:rFonts w:ascii="Times New Roman" w:hAnsi="Times New Roman" w:cs="Times New Roman"/>
                  <w:color w:val="000000"/>
                  <w:lang w:eastAsia="en-IN"/>
                </w:rPr>
                <w:t>CHG0017886</w:t>
              </w:r>
            </w:ins>
          </w:p>
        </w:tc>
        <w:tc>
          <w:tcPr>
            <w:tcW w:w="1513" w:type="dxa"/>
            <w:tcBorders>
              <w:top w:val="single" w:sz="4" w:space="0" w:color="auto"/>
              <w:left w:val="single" w:sz="4" w:space="0" w:color="auto"/>
              <w:bottom w:val="single" w:sz="4" w:space="0" w:color="auto"/>
              <w:right w:val="single" w:sz="4" w:space="0" w:color="auto"/>
            </w:tcBorders>
          </w:tcPr>
          <w:p w14:paraId="11CBD7BE" w14:textId="7C3FD928" w:rsidR="0075053D" w:rsidRPr="003D1228" w:rsidRDefault="0075053D" w:rsidP="00F963A7">
            <w:pPr>
              <w:tabs>
                <w:tab w:val="left" w:pos="6282"/>
              </w:tabs>
              <w:ind w:left="0" w:right="9"/>
              <w:jc w:val="center"/>
              <w:rPr>
                <w:ins w:id="773" w:author="Krishnakant Bairagi" w:date="2020-08-13T10:18:00Z"/>
                <w:color w:val="000000"/>
                <w:lang w:val="en-GB"/>
              </w:rPr>
            </w:pPr>
            <w:ins w:id="774" w:author="Krishnakant Bairagi" w:date="2020-08-13T10:19:00Z">
              <w:r>
                <w:rPr>
                  <w:color w:val="000000"/>
                  <w:lang w:val="en-GB"/>
                </w:rPr>
                <w:t>12</w:t>
              </w:r>
            </w:ins>
            <w:ins w:id="775" w:author="Krishnakant Bairagi" w:date="2020-08-13T10:18:00Z">
              <w:r>
                <w:rPr>
                  <w:color w:val="000000"/>
                  <w:lang w:val="en-GB"/>
                </w:rPr>
                <w:t xml:space="preserve"> </w:t>
              </w:r>
            </w:ins>
            <w:ins w:id="776" w:author="Krishnakant Bairagi" w:date="2020-08-13T10:19:00Z">
              <w:r>
                <w:rPr>
                  <w:color w:val="000000"/>
                  <w:lang w:val="en-GB"/>
                </w:rPr>
                <w:t>AUG</w:t>
              </w:r>
            </w:ins>
            <w:ins w:id="777" w:author="Krishnakant Bairagi" w:date="2020-08-13T10:18:00Z">
              <w:r>
                <w:rPr>
                  <w:color w:val="000000"/>
                  <w:lang w:val="en-GB"/>
                </w:rPr>
                <w:t xml:space="preserve"> 2020</w:t>
              </w:r>
            </w:ins>
          </w:p>
        </w:tc>
        <w:tc>
          <w:tcPr>
            <w:tcW w:w="3586" w:type="dxa"/>
            <w:tcBorders>
              <w:top w:val="single" w:sz="4" w:space="0" w:color="auto"/>
              <w:left w:val="single" w:sz="4" w:space="0" w:color="auto"/>
              <w:bottom w:val="single" w:sz="4" w:space="0" w:color="auto"/>
              <w:right w:val="single" w:sz="4" w:space="0" w:color="auto"/>
            </w:tcBorders>
          </w:tcPr>
          <w:p w14:paraId="542052E3" w14:textId="68361D2D" w:rsidR="0075053D" w:rsidRPr="005E4DED" w:rsidRDefault="0075053D" w:rsidP="00F963A7">
            <w:pPr>
              <w:tabs>
                <w:tab w:val="left" w:pos="162"/>
              </w:tabs>
              <w:ind w:left="0" w:right="35"/>
              <w:rPr>
                <w:ins w:id="778" w:author="Krishnakant Bairagi" w:date="2020-08-13T10:18:00Z"/>
                <w:rFonts w:ascii="Times New Roman" w:hAnsi="Times New Roman" w:cs="Times New Roman"/>
                <w:color w:val="000000"/>
                <w:lang w:eastAsia="en-IN"/>
              </w:rPr>
            </w:pPr>
            <w:ins w:id="779" w:author="Krishnakant Bairagi" w:date="2020-08-13T10:21:00Z">
              <w:r w:rsidRPr="0075053D">
                <w:rPr>
                  <w:rFonts w:ascii="Times New Roman" w:hAnsi="Times New Roman" w:cs="Times New Roman"/>
                  <w:color w:val="000000"/>
                  <w:lang w:eastAsia="en-IN"/>
                </w:rPr>
                <w:t>Increasing  the rows or increasing layover pages</w:t>
              </w:r>
            </w:ins>
          </w:p>
        </w:tc>
        <w:tc>
          <w:tcPr>
            <w:tcW w:w="1961" w:type="dxa"/>
            <w:tcBorders>
              <w:top w:val="single" w:sz="4" w:space="0" w:color="auto"/>
              <w:left w:val="single" w:sz="4" w:space="0" w:color="auto"/>
              <w:bottom w:val="single" w:sz="4" w:space="0" w:color="auto"/>
              <w:right w:val="single" w:sz="4" w:space="0" w:color="auto"/>
            </w:tcBorders>
          </w:tcPr>
          <w:p w14:paraId="7718B783" w14:textId="5B4F14F8" w:rsidR="0075053D" w:rsidRPr="007B4B44" w:rsidRDefault="0075053D" w:rsidP="00F963A7">
            <w:pPr>
              <w:tabs>
                <w:tab w:val="left" w:pos="6282"/>
              </w:tabs>
              <w:ind w:left="0" w:right="119"/>
              <w:jc w:val="center"/>
              <w:rPr>
                <w:ins w:id="780" w:author="Krishnakant Bairagi" w:date="2020-08-13T10:18:00Z"/>
                <w:color w:val="000000"/>
                <w:lang w:val="en-GB"/>
              </w:rPr>
            </w:pPr>
            <w:ins w:id="781" w:author="Krishnakant Bairagi" w:date="2020-08-13T10:18:00Z">
              <w:r>
                <w:rPr>
                  <w:color w:val="000000"/>
                  <w:lang w:val="en-GB"/>
                </w:rPr>
                <w:t>V1.</w:t>
              </w:r>
            </w:ins>
            <w:ins w:id="782" w:author="Krishnakant Bairagi" w:date="2020-08-13T10:21:00Z">
              <w:r>
                <w:rPr>
                  <w:color w:val="000000"/>
                  <w:lang w:val="en-GB"/>
                </w:rPr>
                <w:t>4</w:t>
              </w:r>
            </w:ins>
          </w:p>
        </w:tc>
      </w:tr>
    </w:tbl>
    <w:p w14:paraId="344B9C97" w14:textId="77777777" w:rsidR="00851747" w:rsidRPr="00B9202B" w:rsidRDefault="00851747" w:rsidP="00851747">
      <w:pPr>
        <w:pStyle w:val="Caption"/>
        <w:jc w:val="center"/>
        <w:rPr>
          <w:ins w:id="783" w:author="Prashant Chauhan" w:date="2020-06-26T16:56:00Z"/>
          <w:rFonts w:cs="Arial"/>
          <w:b/>
          <w:color w:val="000000"/>
          <w:lang w:val="en-GB"/>
        </w:rPr>
      </w:pPr>
      <w:ins w:id="784" w:author="Prashant Chauhan" w:date="2020-06-26T16:56:00Z">
        <w:r>
          <w:t xml:space="preserve">Table </w:t>
        </w:r>
        <w:r>
          <w:fldChar w:fldCharType="begin"/>
        </w:r>
        <w:r>
          <w:instrText xml:space="preserve"> SEQ Table \* ARABIC </w:instrText>
        </w:r>
        <w:r>
          <w:fldChar w:fldCharType="separate"/>
        </w:r>
        <w:r>
          <w:rPr>
            <w:noProof/>
          </w:rPr>
          <w:t>25</w:t>
        </w:r>
        <w:r>
          <w:fldChar w:fldCharType="end"/>
        </w:r>
        <w:r>
          <w:t xml:space="preserve"> – Release Management Report</w:t>
        </w:r>
      </w:ins>
    </w:p>
    <w:p w14:paraId="7D99F8C1" w14:textId="77777777" w:rsidR="002416C4" w:rsidRDefault="002416C4" w:rsidP="002416C4">
      <w:pPr>
        <w:pStyle w:val="BodyText"/>
        <w:rPr>
          <w:lang w:val="en-US"/>
        </w:rPr>
      </w:pPr>
    </w:p>
    <w:p w14:paraId="16E902D2" w14:textId="77777777" w:rsidR="002416C4" w:rsidRDefault="002416C4" w:rsidP="002416C4">
      <w:pPr>
        <w:pStyle w:val="BodyText"/>
        <w:rPr>
          <w:lang w:val="en-US"/>
        </w:rPr>
      </w:pPr>
    </w:p>
    <w:p w14:paraId="041DEBC3" w14:textId="77777777" w:rsidR="002416C4" w:rsidRDefault="002416C4" w:rsidP="002416C4">
      <w:pPr>
        <w:pStyle w:val="BodyText"/>
        <w:rPr>
          <w:lang w:val="en-US"/>
        </w:rPr>
      </w:pPr>
    </w:p>
    <w:p w14:paraId="0AEA5788" w14:textId="77777777" w:rsidR="002416C4" w:rsidRDefault="002416C4" w:rsidP="002416C4">
      <w:pPr>
        <w:pStyle w:val="BodyText"/>
        <w:rPr>
          <w:lang w:val="en-US"/>
        </w:rPr>
      </w:pPr>
    </w:p>
    <w:p w14:paraId="5B2CBF04" w14:textId="77777777" w:rsidR="002416C4" w:rsidRDefault="002416C4" w:rsidP="002416C4">
      <w:pPr>
        <w:pStyle w:val="BodyText"/>
        <w:rPr>
          <w:lang w:val="en-US"/>
        </w:rPr>
      </w:pPr>
    </w:p>
    <w:p w14:paraId="5EA8E8A6" w14:textId="77777777" w:rsidR="002416C4" w:rsidRDefault="002416C4" w:rsidP="002416C4">
      <w:pPr>
        <w:pStyle w:val="BodyText"/>
        <w:rPr>
          <w:lang w:val="en-US"/>
        </w:rPr>
      </w:pPr>
    </w:p>
    <w:p w14:paraId="10F20D3C" w14:textId="77777777" w:rsidR="002416C4" w:rsidRDefault="002416C4" w:rsidP="002416C4">
      <w:pPr>
        <w:pStyle w:val="BodyText"/>
        <w:rPr>
          <w:lang w:val="en-US"/>
        </w:rPr>
      </w:pPr>
    </w:p>
    <w:p w14:paraId="30F283F9" w14:textId="77777777" w:rsidR="002416C4" w:rsidRDefault="002416C4" w:rsidP="002416C4">
      <w:pPr>
        <w:pStyle w:val="BodyText"/>
        <w:rPr>
          <w:lang w:val="en-US"/>
        </w:rPr>
      </w:pPr>
    </w:p>
    <w:p w14:paraId="62BDC4BE" w14:textId="77777777" w:rsidR="002416C4" w:rsidRDefault="002416C4" w:rsidP="002416C4">
      <w:pPr>
        <w:pStyle w:val="BodyText"/>
        <w:rPr>
          <w:lang w:val="en-US"/>
        </w:rPr>
      </w:pPr>
    </w:p>
    <w:p w14:paraId="25318C56" w14:textId="77777777" w:rsidR="002416C4" w:rsidRDefault="002416C4" w:rsidP="002416C4">
      <w:pPr>
        <w:pStyle w:val="BodyText"/>
        <w:rPr>
          <w:lang w:val="en-US"/>
        </w:rPr>
      </w:pPr>
    </w:p>
    <w:p w14:paraId="78E17483" w14:textId="77777777" w:rsidR="002416C4" w:rsidRDefault="002416C4" w:rsidP="002416C4">
      <w:pPr>
        <w:pStyle w:val="BodyText"/>
        <w:rPr>
          <w:lang w:val="en-US"/>
        </w:rPr>
      </w:pPr>
    </w:p>
    <w:p w14:paraId="7C3FCB69" w14:textId="77777777" w:rsidR="002416C4" w:rsidRDefault="002416C4" w:rsidP="002416C4">
      <w:pPr>
        <w:pStyle w:val="BodyText"/>
        <w:rPr>
          <w:lang w:val="en-US"/>
        </w:rPr>
      </w:pPr>
    </w:p>
    <w:p w14:paraId="366B64DF" w14:textId="77777777" w:rsidR="002416C4" w:rsidRDefault="002416C4" w:rsidP="002416C4">
      <w:pPr>
        <w:pStyle w:val="BodyText"/>
        <w:rPr>
          <w:lang w:val="en-US"/>
        </w:rPr>
      </w:pPr>
    </w:p>
    <w:p w14:paraId="51097DE0" w14:textId="77777777" w:rsidR="002416C4" w:rsidRDefault="002416C4" w:rsidP="002416C4">
      <w:pPr>
        <w:pStyle w:val="BodyText"/>
        <w:rPr>
          <w:lang w:val="en-US"/>
        </w:rPr>
      </w:pPr>
    </w:p>
    <w:p w14:paraId="742EE36C" w14:textId="77777777" w:rsidR="002416C4" w:rsidRDefault="002416C4" w:rsidP="002416C4">
      <w:pPr>
        <w:pStyle w:val="BodyText"/>
        <w:rPr>
          <w:lang w:val="en-US"/>
        </w:rPr>
      </w:pPr>
    </w:p>
    <w:p w14:paraId="45D79966" w14:textId="77777777" w:rsidR="002416C4" w:rsidRDefault="002416C4" w:rsidP="002416C4">
      <w:pPr>
        <w:pStyle w:val="BodyText"/>
        <w:rPr>
          <w:lang w:val="en-US"/>
        </w:rPr>
      </w:pPr>
    </w:p>
    <w:p w14:paraId="7B24BEEF" w14:textId="77777777" w:rsidR="002416C4" w:rsidRDefault="002416C4" w:rsidP="002416C4">
      <w:pPr>
        <w:pStyle w:val="BodyText"/>
        <w:rPr>
          <w:lang w:val="en-US"/>
        </w:rPr>
      </w:pPr>
    </w:p>
    <w:p w14:paraId="4BBDD1B5" w14:textId="77777777" w:rsidR="002416C4" w:rsidRDefault="002416C4" w:rsidP="002416C4">
      <w:pPr>
        <w:pStyle w:val="BodyText"/>
        <w:rPr>
          <w:lang w:val="en-US"/>
        </w:rPr>
      </w:pPr>
    </w:p>
    <w:p w14:paraId="4C22E266" w14:textId="77777777" w:rsidR="002416C4" w:rsidRDefault="002416C4" w:rsidP="002416C4">
      <w:pPr>
        <w:pStyle w:val="BodyText"/>
        <w:rPr>
          <w:lang w:val="en-US"/>
        </w:rPr>
      </w:pPr>
    </w:p>
    <w:p w14:paraId="71542E21" w14:textId="77777777" w:rsidR="002416C4" w:rsidRDefault="002416C4" w:rsidP="002416C4">
      <w:pPr>
        <w:pStyle w:val="BodyText"/>
        <w:rPr>
          <w:lang w:val="en-US"/>
        </w:rPr>
      </w:pPr>
    </w:p>
    <w:p w14:paraId="457AA857" w14:textId="77777777" w:rsidR="002416C4" w:rsidRDefault="002416C4" w:rsidP="002416C4">
      <w:pPr>
        <w:pStyle w:val="BodyText"/>
        <w:rPr>
          <w:lang w:val="en-US"/>
        </w:rPr>
      </w:pPr>
    </w:p>
    <w:p w14:paraId="0D98F14B" w14:textId="77777777" w:rsidR="002416C4" w:rsidRDefault="002416C4" w:rsidP="002416C4">
      <w:pPr>
        <w:pStyle w:val="BodyText"/>
        <w:rPr>
          <w:lang w:val="en-US"/>
        </w:rPr>
      </w:pPr>
    </w:p>
    <w:p w14:paraId="05BF0B84" w14:textId="43C4D7B2" w:rsidR="002416C4" w:rsidRPr="002416C4" w:rsidRDefault="002416C4" w:rsidP="00B120C5">
      <w:pPr>
        <w:pStyle w:val="BodyText"/>
        <w:ind w:left="0"/>
        <w:rPr>
          <w:lang w:val="en-US"/>
        </w:rPr>
      </w:pPr>
    </w:p>
    <w:p w14:paraId="6B468095" w14:textId="77777777" w:rsidR="00EE5351" w:rsidRDefault="00EE5351">
      <w:pPr>
        <w:ind w:left="0"/>
        <w:rPr>
          <w:b/>
          <w:color w:val="943634"/>
          <w:lang w:val="en-GB"/>
        </w:rPr>
      </w:pPr>
      <w:r>
        <w:rPr>
          <w:b/>
          <w:color w:val="000000"/>
          <w:lang w:val="en-GB"/>
        </w:rPr>
        <w:t>PATCH MANAGEMENT REPORT</w:t>
      </w:r>
    </w:p>
    <w:p w14:paraId="0ABFD768" w14:textId="77777777" w:rsidR="00EE5351" w:rsidRDefault="00EE5351">
      <w:pPr>
        <w:ind w:left="0"/>
        <w:rPr>
          <w:b/>
          <w:color w:val="943634"/>
          <w:lang w:val="en-GB"/>
        </w:rPr>
      </w:pPr>
    </w:p>
    <w:p w14:paraId="7CB76D3F" w14:textId="77777777" w:rsidR="00EE5351" w:rsidRDefault="00EE5351">
      <w:pPr>
        <w:ind w:left="0"/>
        <w:rPr>
          <w:b/>
          <w:color w:val="943634"/>
          <w:lang w:val="en-GB"/>
        </w:rPr>
      </w:pPr>
    </w:p>
    <w:p w14:paraId="23E6FA22" w14:textId="77777777" w:rsidR="00EE5351" w:rsidRDefault="00EE5351">
      <w:pPr>
        <w:ind w:left="0"/>
        <w:rPr>
          <w:color w:val="000000"/>
          <w:lang w:val="en-GB"/>
        </w:rPr>
      </w:pPr>
      <w:r>
        <w:rPr>
          <w:color w:val="000000"/>
          <w:lang w:val="en-GB"/>
        </w:rPr>
        <w:t>Application</w:t>
      </w:r>
      <w:r>
        <w:rPr>
          <w:color w:val="000000"/>
          <w:lang w:val="en-GB"/>
        </w:rPr>
        <w:tab/>
      </w:r>
      <w:r>
        <w:rPr>
          <w:color w:val="000000"/>
          <w:lang w:val="en-GB"/>
        </w:rPr>
        <w:tab/>
        <w:t>:</w:t>
      </w:r>
      <w:r>
        <w:rPr>
          <w:color w:val="000000"/>
          <w:lang w:val="en-GB"/>
        </w:rPr>
        <w:tab/>
        <w:t>_____</w:t>
      </w:r>
      <w:r w:rsidR="00744C70" w:rsidRPr="00744C70">
        <w:rPr>
          <w:color w:val="000000"/>
          <w:lang w:val="en-GB"/>
        </w:rPr>
        <w:t>NIL</w:t>
      </w:r>
      <w:r>
        <w:rPr>
          <w:color w:val="000000"/>
          <w:lang w:val="en-GB"/>
        </w:rPr>
        <w:t>_______</w:t>
      </w:r>
      <w:r w:rsidR="00A231B8">
        <w:rPr>
          <w:color w:val="000000"/>
          <w:lang w:val="en-GB"/>
        </w:rPr>
        <w:t>_</w:t>
      </w:r>
      <w:r w:rsidR="00744C70">
        <w:rPr>
          <w:color w:val="000000"/>
          <w:lang w:val="en-GB"/>
        </w:rPr>
        <w:t>_</w:t>
      </w:r>
      <w:r>
        <w:rPr>
          <w:color w:val="000000"/>
          <w:lang w:val="en-GB"/>
        </w:rPr>
        <w:t>_____________________________________</w:t>
      </w:r>
    </w:p>
    <w:p w14:paraId="6F16A1B9" w14:textId="77777777" w:rsidR="00EE5351" w:rsidRDefault="00EE5351">
      <w:pPr>
        <w:ind w:left="0"/>
        <w:rPr>
          <w:color w:val="000000"/>
          <w:lang w:val="en-GB"/>
        </w:rPr>
      </w:pPr>
    </w:p>
    <w:p w14:paraId="524718F6" w14:textId="77777777" w:rsidR="00EE5351" w:rsidRDefault="00EE5351">
      <w:pPr>
        <w:ind w:left="0"/>
        <w:rPr>
          <w:b/>
          <w:color w:val="000000"/>
          <w:lang w:val="en-GB"/>
        </w:rPr>
      </w:pPr>
      <w:r>
        <w:rPr>
          <w:color w:val="000000"/>
          <w:lang w:val="en-GB"/>
        </w:rPr>
        <w:t>Owner</w:t>
      </w:r>
      <w:r>
        <w:rPr>
          <w:b/>
          <w:color w:val="000000"/>
          <w:lang w:val="en-GB"/>
        </w:rPr>
        <w:tab/>
      </w:r>
      <w:r>
        <w:rPr>
          <w:b/>
          <w:color w:val="000000"/>
          <w:lang w:val="en-GB"/>
        </w:rPr>
        <w:tab/>
      </w:r>
      <w:r>
        <w:rPr>
          <w:b/>
          <w:color w:val="000000"/>
          <w:lang w:val="en-GB"/>
        </w:rPr>
        <w:tab/>
        <w:t>:</w:t>
      </w:r>
      <w:r>
        <w:rPr>
          <w:b/>
          <w:color w:val="000000"/>
          <w:lang w:val="en-GB"/>
        </w:rPr>
        <w:tab/>
        <w:t>_____</w:t>
      </w:r>
      <w:r w:rsidR="00744C70" w:rsidRPr="00744C70">
        <w:rPr>
          <w:color w:val="000000"/>
          <w:lang w:val="en-GB"/>
        </w:rPr>
        <w:t>NIL</w:t>
      </w:r>
      <w:r>
        <w:rPr>
          <w:b/>
          <w:color w:val="000000"/>
          <w:lang w:val="en-GB"/>
        </w:rPr>
        <w:t>______________________________________________</w:t>
      </w:r>
    </w:p>
    <w:p w14:paraId="0C957ECB" w14:textId="77777777" w:rsidR="00EE5351" w:rsidRDefault="00EE5351">
      <w:pPr>
        <w:ind w:left="0"/>
        <w:rPr>
          <w:b/>
          <w:color w:val="000000"/>
          <w:lang w:val="en-GB"/>
        </w:rPr>
      </w:pPr>
    </w:p>
    <w:p w14:paraId="5E2DFB06" w14:textId="77777777" w:rsidR="00EE5351" w:rsidRDefault="00EE5351">
      <w:pPr>
        <w:ind w:left="0"/>
        <w:rPr>
          <w:b/>
          <w:color w:val="000000"/>
          <w:lang w:val="en-GB"/>
        </w:rPr>
      </w:pPr>
    </w:p>
    <w:tbl>
      <w:tblPr>
        <w:tblW w:w="0" w:type="auto"/>
        <w:tblInd w:w="368" w:type="dxa"/>
        <w:tblLayout w:type="fixed"/>
        <w:tblLook w:val="0000" w:firstRow="0" w:lastRow="0" w:firstColumn="0" w:lastColumn="0" w:noHBand="0" w:noVBand="0"/>
      </w:tblPr>
      <w:tblGrid>
        <w:gridCol w:w="2250"/>
        <w:gridCol w:w="7067"/>
      </w:tblGrid>
      <w:tr w:rsidR="00EE5351" w14:paraId="61E168B7" w14:textId="77777777">
        <w:trPr>
          <w:trHeight w:val="512"/>
        </w:trPr>
        <w:tc>
          <w:tcPr>
            <w:tcW w:w="2250" w:type="dxa"/>
            <w:tcBorders>
              <w:top w:val="single" w:sz="4" w:space="0" w:color="000000"/>
              <w:left w:val="single" w:sz="4" w:space="0" w:color="000000"/>
              <w:bottom w:val="single" w:sz="4" w:space="0" w:color="000000"/>
            </w:tcBorders>
            <w:shd w:val="clear" w:color="auto" w:fill="auto"/>
            <w:vAlign w:val="center"/>
          </w:tcPr>
          <w:p w14:paraId="250407BF" w14:textId="77777777" w:rsidR="00EE5351" w:rsidRDefault="00EE5351">
            <w:pPr>
              <w:ind w:left="0"/>
              <w:jc w:val="center"/>
              <w:rPr>
                <w:b/>
                <w:color w:val="000000"/>
                <w:lang w:val="en-GB"/>
              </w:rPr>
            </w:pPr>
            <w:r>
              <w:rPr>
                <w:b/>
                <w:color w:val="000000"/>
                <w:lang w:val="en-GB"/>
              </w:rPr>
              <w:t>Date</w:t>
            </w:r>
          </w:p>
        </w:tc>
        <w:tc>
          <w:tcPr>
            <w:tcW w:w="7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A9F9D0" w14:textId="77777777" w:rsidR="00EE5351" w:rsidRDefault="00EE5351">
            <w:pPr>
              <w:ind w:left="0"/>
              <w:jc w:val="center"/>
            </w:pPr>
            <w:r>
              <w:rPr>
                <w:b/>
                <w:color w:val="000000"/>
                <w:lang w:val="en-GB"/>
              </w:rPr>
              <w:t>Patch / Service Pack Applied</w:t>
            </w:r>
          </w:p>
        </w:tc>
      </w:tr>
      <w:tr w:rsidR="00EE5351" w14:paraId="13C027C3" w14:textId="77777777">
        <w:trPr>
          <w:trHeight w:val="671"/>
        </w:trPr>
        <w:tc>
          <w:tcPr>
            <w:tcW w:w="2250" w:type="dxa"/>
            <w:tcBorders>
              <w:top w:val="single" w:sz="4" w:space="0" w:color="000000"/>
              <w:left w:val="single" w:sz="4" w:space="0" w:color="000000"/>
              <w:bottom w:val="single" w:sz="4" w:space="0" w:color="000000"/>
            </w:tcBorders>
            <w:shd w:val="clear" w:color="auto" w:fill="auto"/>
          </w:tcPr>
          <w:p w14:paraId="1F7B319D" w14:textId="77777777" w:rsidR="00EE5351" w:rsidRDefault="00744C70">
            <w:pPr>
              <w:ind w:left="0"/>
              <w:rPr>
                <w:color w:val="000000"/>
                <w:lang w:val="en-GB"/>
              </w:rPr>
            </w:pPr>
            <w:r>
              <w:rPr>
                <w:color w:val="000000"/>
                <w:lang w:val="en-GB"/>
              </w:rPr>
              <w:t>NIL</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542B148C" w14:textId="77777777" w:rsidR="00EE5351" w:rsidRDefault="00744C70">
            <w:pPr>
              <w:ind w:left="0"/>
            </w:pPr>
            <w:r>
              <w:rPr>
                <w:color w:val="000000"/>
                <w:lang w:val="en-GB"/>
              </w:rPr>
              <w:t>NIL</w:t>
            </w:r>
          </w:p>
        </w:tc>
      </w:tr>
      <w:tr w:rsidR="00EE5351" w14:paraId="22AD87DB" w14:textId="77777777">
        <w:trPr>
          <w:trHeight w:val="706"/>
        </w:trPr>
        <w:tc>
          <w:tcPr>
            <w:tcW w:w="2250" w:type="dxa"/>
            <w:tcBorders>
              <w:top w:val="single" w:sz="4" w:space="0" w:color="000000"/>
              <w:left w:val="single" w:sz="4" w:space="0" w:color="000000"/>
              <w:bottom w:val="single" w:sz="4" w:space="0" w:color="000000"/>
            </w:tcBorders>
            <w:shd w:val="clear" w:color="auto" w:fill="auto"/>
          </w:tcPr>
          <w:p w14:paraId="4DC222B4" w14:textId="77777777" w:rsidR="00EE5351" w:rsidRDefault="00EE5351">
            <w:pPr>
              <w:snapToGrid w:val="0"/>
              <w:ind w:left="0"/>
              <w:rPr>
                <w:color w:val="000000"/>
                <w:lang w:val="en-GB"/>
              </w:rPr>
            </w:pP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2BBA3C71" w14:textId="77777777" w:rsidR="00EE5351" w:rsidRDefault="00EE5351">
            <w:pPr>
              <w:snapToGrid w:val="0"/>
              <w:ind w:left="0"/>
              <w:rPr>
                <w:color w:val="000000"/>
                <w:lang w:val="en-GB"/>
              </w:rPr>
            </w:pPr>
          </w:p>
        </w:tc>
      </w:tr>
      <w:tr w:rsidR="00EE5351" w14:paraId="49F0C0D9" w14:textId="77777777">
        <w:trPr>
          <w:trHeight w:val="706"/>
        </w:trPr>
        <w:tc>
          <w:tcPr>
            <w:tcW w:w="2250" w:type="dxa"/>
            <w:tcBorders>
              <w:top w:val="single" w:sz="4" w:space="0" w:color="000000"/>
              <w:left w:val="single" w:sz="4" w:space="0" w:color="000000"/>
              <w:bottom w:val="single" w:sz="4" w:space="0" w:color="000000"/>
            </w:tcBorders>
            <w:shd w:val="clear" w:color="auto" w:fill="auto"/>
          </w:tcPr>
          <w:p w14:paraId="76419700" w14:textId="77777777" w:rsidR="00EE5351" w:rsidRDefault="00EE5351">
            <w:pPr>
              <w:snapToGrid w:val="0"/>
              <w:ind w:left="0"/>
              <w:rPr>
                <w:b/>
                <w:color w:val="000000"/>
                <w:lang w:val="en-GB"/>
              </w:rPr>
            </w:pP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4D4ACEEA" w14:textId="77777777" w:rsidR="00EE5351" w:rsidRDefault="00EE5351">
            <w:pPr>
              <w:snapToGrid w:val="0"/>
              <w:ind w:left="0"/>
              <w:rPr>
                <w:b/>
                <w:color w:val="000000"/>
                <w:lang w:val="en-GB"/>
              </w:rPr>
            </w:pPr>
          </w:p>
        </w:tc>
      </w:tr>
      <w:tr w:rsidR="00EE5351" w14:paraId="7D6587D6" w14:textId="77777777">
        <w:trPr>
          <w:trHeight w:val="738"/>
        </w:trPr>
        <w:tc>
          <w:tcPr>
            <w:tcW w:w="2250" w:type="dxa"/>
            <w:tcBorders>
              <w:top w:val="single" w:sz="4" w:space="0" w:color="000000"/>
              <w:left w:val="single" w:sz="4" w:space="0" w:color="000000"/>
              <w:bottom w:val="single" w:sz="4" w:space="0" w:color="000000"/>
            </w:tcBorders>
            <w:shd w:val="clear" w:color="auto" w:fill="auto"/>
          </w:tcPr>
          <w:p w14:paraId="34231681" w14:textId="77777777" w:rsidR="00EE5351" w:rsidRDefault="00EE5351">
            <w:pPr>
              <w:snapToGrid w:val="0"/>
              <w:ind w:left="0"/>
              <w:rPr>
                <w:b/>
                <w:color w:val="000000"/>
                <w:lang w:val="en-GB"/>
              </w:rPr>
            </w:pP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41232C41" w14:textId="77777777" w:rsidR="00EE5351" w:rsidRDefault="00EE5351">
            <w:pPr>
              <w:keepNext/>
              <w:snapToGrid w:val="0"/>
              <w:ind w:left="0"/>
              <w:rPr>
                <w:b/>
                <w:color w:val="000000"/>
                <w:lang w:val="en-GB"/>
              </w:rPr>
            </w:pPr>
          </w:p>
        </w:tc>
      </w:tr>
    </w:tbl>
    <w:p w14:paraId="3B190EDC" w14:textId="77777777" w:rsidR="00EE5351" w:rsidRDefault="00EE5351">
      <w:pPr>
        <w:pStyle w:val="Caption"/>
        <w:jc w:val="center"/>
        <w:rPr>
          <w:b/>
          <w:color w:val="000000"/>
          <w:lang w:val="en-GB"/>
        </w:rPr>
      </w:pPr>
      <w:bookmarkStart w:id="785" w:name="_Toc511398200"/>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2</w:t>
      </w:r>
      <w:r w:rsidR="00653704">
        <w:rPr>
          <w:noProof/>
        </w:rPr>
        <w:fldChar w:fldCharType="end"/>
      </w:r>
      <w:r w:rsidR="0076413F">
        <w:t>5</w:t>
      </w:r>
      <w:r w:rsidR="00781486">
        <w:t>: Patch management report</w:t>
      </w:r>
      <w:bookmarkEnd w:id="785"/>
    </w:p>
    <w:p w14:paraId="4B5BD9F9" w14:textId="77777777" w:rsidR="00EE5351" w:rsidRDefault="00EE5351">
      <w:pPr>
        <w:ind w:left="0"/>
        <w:rPr>
          <w:b/>
          <w:color w:val="000000"/>
          <w:lang w:val="en-GB"/>
        </w:rPr>
      </w:pPr>
      <w:r>
        <w:rPr>
          <w:b/>
          <w:color w:val="000000"/>
          <w:lang w:val="en-GB"/>
        </w:rPr>
        <w:t xml:space="preserve"> </w:t>
      </w:r>
    </w:p>
    <w:p w14:paraId="1DC60D4F" w14:textId="77777777" w:rsidR="00EE5351" w:rsidRDefault="00EE5351">
      <w:pPr>
        <w:ind w:left="0"/>
        <w:rPr>
          <w:b/>
          <w:color w:val="000000"/>
          <w:lang w:val="en-GB"/>
        </w:rPr>
      </w:pPr>
      <w:r>
        <w:rPr>
          <w:b/>
          <w:color w:val="000000"/>
          <w:lang w:val="en-GB"/>
        </w:rPr>
        <w:t>Prepared By:</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t>Approved By:</w:t>
      </w:r>
    </w:p>
    <w:p w14:paraId="51F96019" w14:textId="77777777" w:rsidR="00EE5351" w:rsidRDefault="00EE5351">
      <w:pPr>
        <w:ind w:left="0"/>
        <w:rPr>
          <w:b/>
          <w:color w:val="000000"/>
          <w:lang w:val="en-GB"/>
        </w:rPr>
      </w:pPr>
    </w:p>
    <w:p w14:paraId="66E87519" w14:textId="77777777" w:rsidR="00EE5351" w:rsidRDefault="00EE5351">
      <w:pPr>
        <w:ind w:left="0"/>
        <w:rPr>
          <w:b/>
          <w:color w:val="000000"/>
          <w:lang w:val="en-GB"/>
        </w:rPr>
      </w:pPr>
    </w:p>
    <w:p w14:paraId="7EE12E00" w14:textId="77777777" w:rsidR="00EE5351" w:rsidRDefault="00EE5351">
      <w:pPr>
        <w:ind w:left="0"/>
        <w:rPr>
          <w:b/>
          <w:color w:val="000000"/>
          <w:lang w:val="en-GB"/>
        </w:rPr>
      </w:pPr>
      <w:r>
        <w:rPr>
          <w:b/>
          <w:color w:val="000000"/>
          <w:lang w:val="en-GB"/>
        </w:rPr>
        <w:t xml:space="preserve">   ....................................................</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t>....................................................</w:t>
      </w:r>
    </w:p>
    <w:p w14:paraId="1FAEA1C0" w14:textId="77777777" w:rsidR="00EE5351" w:rsidRDefault="00EE5351">
      <w:pPr>
        <w:ind w:left="0"/>
        <w:rPr>
          <w:b/>
          <w:color w:val="000000"/>
          <w:lang w:val="en-GB"/>
        </w:rPr>
      </w:pPr>
      <w:r>
        <w:rPr>
          <w:b/>
          <w:color w:val="000000"/>
          <w:lang w:val="en-GB"/>
        </w:rPr>
        <w:t xml:space="preserve"> </w:t>
      </w:r>
      <w:r>
        <w:rPr>
          <w:b/>
          <w:color w:val="000000"/>
          <w:lang w:val="en-GB"/>
        </w:rPr>
        <w:tab/>
      </w:r>
      <w:r>
        <w:rPr>
          <w:b/>
          <w:color w:val="000000"/>
          <w:lang w:val="en-GB"/>
        </w:rPr>
        <w:tab/>
        <w:t>System Admin</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t>System Owner</w:t>
      </w:r>
    </w:p>
    <w:p w14:paraId="097FFE06" w14:textId="77777777" w:rsidR="00EE5351" w:rsidRDefault="00EE5351">
      <w:pPr>
        <w:ind w:left="0"/>
        <w:rPr>
          <w:b/>
          <w:color w:val="000000"/>
          <w:lang w:val="en-GB"/>
        </w:rPr>
      </w:pPr>
    </w:p>
    <w:p w14:paraId="0E40D34C" w14:textId="77777777" w:rsidR="00EE5351" w:rsidRDefault="00EE5351">
      <w:pPr>
        <w:ind w:left="0"/>
        <w:rPr>
          <w:b/>
          <w:color w:val="000000"/>
          <w:lang w:val="en-GB"/>
        </w:rPr>
      </w:pPr>
    </w:p>
    <w:p w14:paraId="67F6B70A" w14:textId="77777777" w:rsidR="00EE5351" w:rsidRDefault="00EE5351">
      <w:pPr>
        <w:ind w:left="0"/>
        <w:rPr>
          <w:b/>
          <w:color w:val="000000"/>
          <w:lang w:val="en-GB"/>
        </w:rPr>
      </w:pPr>
    </w:p>
    <w:p w14:paraId="3126716C" w14:textId="4105B3F3" w:rsidR="00B120C5" w:rsidRDefault="00B120C5">
      <w:pPr>
        <w:ind w:left="0"/>
        <w:rPr>
          <w:b/>
          <w:color w:val="000000"/>
          <w:lang w:val="en-GB"/>
        </w:rPr>
      </w:pPr>
    </w:p>
    <w:p w14:paraId="12D53E75" w14:textId="50E13C89" w:rsidR="00B120C5" w:rsidRDefault="00B120C5">
      <w:pPr>
        <w:ind w:left="0"/>
        <w:rPr>
          <w:b/>
          <w:color w:val="000000"/>
          <w:lang w:val="en-GB"/>
        </w:rPr>
      </w:pPr>
    </w:p>
    <w:p w14:paraId="6BDC2DD5" w14:textId="7321EB9E" w:rsidR="00B120C5" w:rsidRDefault="00B120C5">
      <w:pPr>
        <w:ind w:left="0"/>
        <w:rPr>
          <w:b/>
          <w:color w:val="000000"/>
          <w:lang w:val="en-GB"/>
        </w:rPr>
      </w:pPr>
    </w:p>
    <w:p w14:paraId="77590568" w14:textId="3F669425" w:rsidR="00B120C5" w:rsidRDefault="00B120C5">
      <w:pPr>
        <w:ind w:left="0"/>
        <w:rPr>
          <w:b/>
          <w:color w:val="000000"/>
          <w:lang w:val="en-GB"/>
        </w:rPr>
      </w:pPr>
    </w:p>
    <w:p w14:paraId="5D4E16EC" w14:textId="05835061" w:rsidR="00B120C5" w:rsidRDefault="00B120C5">
      <w:pPr>
        <w:ind w:left="0"/>
        <w:rPr>
          <w:b/>
          <w:color w:val="000000"/>
          <w:lang w:val="en-GB"/>
        </w:rPr>
      </w:pPr>
    </w:p>
    <w:p w14:paraId="19AF3B09" w14:textId="58A43BB8" w:rsidR="00B120C5" w:rsidRDefault="00B120C5">
      <w:pPr>
        <w:ind w:left="0"/>
        <w:rPr>
          <w:b/>
          <w:color w:val="000000"/>
          <w:lang w:val="en-GB"/>
        </w:rPr>
      </w:pPr>
    </w:p>
    <w:p w14:paraId="2F93D8D6" w14:textId="50092B29" w:rsidR="00B120C5" w:rsidRDefault="00B120C5">
      <w:pPr>
        <w:ind w:left="0"/>
        <w:rPr>
          <w:b/>
          <w:color w:val="000000"/>
          <w:lang w:val="en-GB"/>
        </w:rPr>
      </w:pPr>
    </w:p>
    <w:p w14:paraId="0AC9A1DC" w14:textId="6CB1F058" w:rsidR="00B120C5" w:rsidRDefault="00B120C5">
      <w:pPr>
        <w:ind w:left="0"/>
        <w:rPr>
          <w:b/>
          <w:color w:val="000000"/>
          <w:lang w:val="en-GB"/>
        </w:rPr>
      </w:pPr>
    </w:p>
    <w:p w14:paraId="015E4CEB" w14:textId="6FB2F289" w:rsidR="00B120C5" w:rsidRDefault="00B120C5">
      <w:pPr>
        <w:ind w:left="0"/>
        <w:rPr>
          <w:b/>
          <w:color w:val="000000"/>
          <w:lang w:val="en-GB"/>
        </w:rPr>
      </w:pPr>
    </w:p>
    <w:p w14:paraId="3F0F69A8" w14:textId="144157E3" w:rsidR="00B120C5" w:rsidRDefault="00B120C5">
      <w:pPr>
        <w:ind w:left="0"/>
        <w:rPr>
          <w:b/>
          <w:color w:val="000000"/>
          <w:lang w:val="en-GB"/>
        </w:rPr>
      </w:pPr>
    </w:p>
    <w:p w14:paraId="29D54C59" w14:textId="77777777" w:rsidR="00B120C5" w:rsidRDefault="00B120C5">
      <w:pPr>
        <w:ind w:left="0"/>
        <w:rPr>
          <w:b/>
          <w:color w:val="000000"/>
          <w:lang w:val="en-GB"/>
        </w:rPr>
      </w:pPr>
    </w:p>
    <w:p w14:paraId="6447E0E2" w14:textId="2C8CD079" w:rsidR="00EE5351" w:rsidRDefault="00EE5351">
      <w:pPr>
        <w:ind w:left="0"/>
        <w:rPr>
          <w:b/>
          <w:color w:val="000000"/>
          <w:lang w:val="en-GB"/>
        </w:rPr>
      </w:pPr>
      <w:r>
        <w:rPr>
          <w:b/>
          <w:color w:val="000000"/>
          <w:lang w:val="en-GB"/>
        </w:rPr>
        <w:t>BACKUP RESTORATION REPORT</w:t>
      </w:r>
    </w:p>
    <w:p w14:paraId="348B2235" w14:textId="77777777" w:rsidR="00EE5351" w:rsidRDefault="00EE5351">
      <w:pPr>
        <w:ind w:left="0"/>
        <w:rPr>
          <w:b/>
          <w:color w:val="000000"/>
          <w:lang w:val="en-GB"/>
        </w:rPr>
      </w:pPr>
    </w:p>
    <w:p w14:paraId="58AC1881" w14:textId="77777777" w:rsidR="00EE5351" w:rsidRDefault="00EE5351">
      <w:pPr>
        <w:ind w:left="0"/>
        <w:rPr>
          <w:b/>
          <w:color w:val="943634"/>
          <w:lang w:val="en-GB"/>
        </w:rPr>
      </w:pPr>
    </w:p>
    <w:p w14:paraId="5D34F11E" w14:textId="77777777" w:rsidR="00EE5351" w:rsidRDefault="00EE5351">
      <w:pPr>
        <w:ind w:left="0"/>
        <w:rPr>
          <w:color w:val="000000"/>
          <w:lang w:val="en-GB"/>
        </w:rPr>
      </w:pPr>
      <w:r>
        <w:rPr>
          <w:color w:val="000000"/>
          <w:lang w:val="en-GB"/>
        </w:rPr>
        <w:t>Application</w:t>
      </w:r>
      <w:r>
        <w:rPr>
          <w:color w:val="000000"/>
          <w:lang w:val="en-GB"/>
        </w:rPr>
        <w:tab/>
      </w:r>
      <w:r>
        <w:rPr>
          <w:color w:val="000000"/>
          <w:lang w:val="en-GB"/>
        </w:rPr>
        <w:tab/>
        <w:t>:</w:t>
      </w:r>
      <w:r>
        <w:rPr>
          <w:color w:val="000000"/>
          <w:lang w:val="en-GB"/>
        </w:rPr>
        <w:tab/>
        <w:t>______</w:t>
      </w:r>
      <w:r w:rsidR="00744C70">
        <w:rPr>
          <w:color w:val="000000"/>
          <w:lang w:val="en-GB"/>
        </w:rPr>
        <w:t>NIL</w:t>
      </w:r>
      <w:r>
        <w:rPr>
          <w:color w:val="000000"/>
          <w:lang w:val="en-GB"/>
        </w:rPr>
        <w:t>________________________________________________</w:t>
      </w:r>
    </w:p>
    <w:p w14:paraId="5312E716" w14:textId="77777777" w:rsidR="00EE5351" w:rsidRDefault="00EE5351">
      <w:pPr>
        <w:ind w:left="0"/>
        <w:rPr>
          <w:color w:val="000000"/>
          <w:lang w:val="en-GB"/>
        </w:rPr>
      </w:pPr>
    </w:p>
    <w:p w14:paraId="17381302" w14:textId="77777777" w:rsidR="00EE5351" w:rsidRDefault="00EE5351">
      <w:pPr>
        <w:ind w:left="0"/>
        <w:rPr>
          <w:b/>
          <w:color w:val="000000"/>
          <w:lang w:val="en-GB"/>
        </w:rPr>
      </w:pPr>
      <w:r>
        <w:rPr>
          <w:color w:val="000000"/>
          <w:lang w:val="en-GB"/>
        </w:rPr>
        <w:t>Owner</w:t>
      </w:r>
      <w:r>
        <w:rPr>
          <w:b/>
          <w:color w:val="000000"/>
          <w:lang w:val="en-GB"/>
        </w:rPr>
        <w:tab/>
      </w:r>
      <w:r>
        <w:rPr>
          <w:b/>
          <w:color w:val="000000"/>
          <w:lang w:val="en-GB"/>
        </w:rPr>
        <w:tab/>
      </w:r>
      <w:r>
        <w:rPr>
          <w:b/>
          <w:color w:val="000000"/>
          <w:lang w:val="en-GB"/>
        </w:rPr>
        <w:tab/>
        <w:t>:</w:t>
      </w:r>
      <w:r>
        <w:rPr>
          <w:b/>
          <w:color w:val="000000"/>
          <w:lang w:val="en-GB"/>
        </w:rPr>
        <w:tab/>
        <w:t>_____</w:t>
      </w:r>
      <w:r w:rsidRPr="00744C70">
        <w:rPr>
          <w:color w:val="000000"/>
          <w:lang w:val="en-GB"/>
        </w:rPr>
        <w:t>_</w:t>
      </w:r>
      <w:r w:rsidR="00744C70" w:rsidRPr="00744C70">
        <w:rPr>
          <w:color w:val="000000"/>
          <w:lang w:val="en-GB"/>
        </w:rPr>
        <w:t>NIL</w:t>
      </w:r>
      <w:r>
        <w:rPr>
          <w:b/>
          <w:color w:val="000000"/>
          <w:lang w:val="en-GB"/>
        </w:rPr>
        <w:t>________________________________________________</w:t>
      </w:r>
    </w:p>
    <w:p w14:paraId="5D3DE94D" w14:textId="77777777" w:rsidR="00EE5351" w:rsidRDefault="00EE5351">
      <w:pPr>
        <w:ind w:left="0"/>
        <w:rPr>
          <w:b/>
          <w:color w:val="000000"/>
          <w:lang w:val="en-GB"/>
        </w:rPr>
      </w:pPr>
    </w:p>
    <w:p w14:paraId="2B2C03F1" w14:textId="77777777" w:rsidR="00EE5351" w:rsidRDefault="00EE5351">
      <w:pPr>
        <w:ind w:left="0"/>
        <w:rPr>
          <w:b/>
          <w:color w:val="000000"/>
          <w:lang w:val="en-GB"/>
        </w:rPr>
      </w:pPr>
    </w:p>
    <w:tbl>
      <w:tblPr>
        <w:tblW w:w="0" w:type="auto"/>
        <w:tblInd w:w="368" w:type="dxa"/>
        <w:tblLayout w:type="fixed"/>
        <w:tblLook w:val="0000" w:firstRow="0" w:lastRow="0" w:firstColumn="0" w:lastColumn="0" w:noHBand="0" w:noVBand="0"/>
      </w:tblPr>
      <w:tblGrid>
        <w:gridCol w:w="2250"/>
        <w:gridCol w:w="7067"/>
      </w:tblGrid>
      <w:tr w:rsidR="00EE5351" w14:paraId="41FB8A7C" w14:textId="77777777">
        <w:trPr>
          <w:trHeight w:val="512"/>
        </w:trPr>
        <w:tc>
          <w:tcPr>
            <w:tcW w:w="2250" w:type="dxa"/>
            <w:tcBorders>
              <w:top w:val="single" w:sz="4" w:space="0" w:color="000000"/>
              <w:left w:val="single" w:sz="4" w:space="0" w:color="000000"/>
              <w:bottom w:val="single" w:sz="4" w:space="0" w:color="000000"/>
            </w:tcBorders>
            <w:shd w:val="clear" w:color="auto" w:fill="auto"/>
            <w:vAlign w:val="center"/>
          </w:tcPr>
          <w:p w14:paraId="52A00DA4" w14:textId="77777777" w:rsidR="00EE5351" w:rsidRDefault="00EE5351">
            <w:pPr>
              <w:ind w:left="0"/>
              <w:jc w:val="center"/>
              <w:rPr>
                <w:b/>
                <w:color w:val="000000"/>
                <w:lang w:val="en-GB"/>
              </w:rPr>
            </w:pPr>
            <w:r>
              <w:rPr>
                <w:b/>
                <w:color w:val="000000"/>
                <w:lang w:val="en-GB"/>
              </w:rPr>
              <w:t>Date</w:t>
            </w:r>
          </w:p>
        </w:tc>
        <w:tc>
          <w:tcPr>
            <w:tcW w:w="7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8254B" w14:textId="77777777" w:rsidR="00EE5351" w:rsidRDefault="00EE5351">
            <w:pPr>
              <w:ind w:left="0"/>
              <w:jc w:val="center"/>
            </w:pPr>
            <w:r>
              <w:rPr>
                <w:b/>
                <w:color w:val="000000"/>
                <w:lang w:val="en-GB"/>
              </w:rPr>
              <w:t>Status of Restoration</w:t>
            </w:r>
          </w:p>
        </w:tc>
      </w:tr>
      <w:tr w:rsidR="00EE5351" w14:paraId="3E141A85" w14:textId="77777777">
        <w:trPr>
          <w:trHeight w:val="671"/>
        </w:trPr>
        <w:tc>
          <w:tcPr>
            <w:tcW w:w="2250" w:type="dxa"/>
            <w:tcBorders>
              <w:top w:val="single" w:sz="4" w:space="0" w:color="000000"/>
              <w:left w:val="single" w:sz="4" w:space="0" w:color="000000"/>
              <w:bottom w:val="single" w:sz="4" w:space="0" w:color="000000"/>
            </w:tcBorders>
            <w:shd w:val="clear" w:color="auto" w:fill="auto"/>
          </w:tcPr>
          <w:p w14:paraId="69FC8186" w14:textId="77777777" w:rsidR="00EE5351" w:rsidRPr="00744C70" w:rsidRDefault="00744C70" w:rsidP="00744C70">
            <w:pPr>
              <w:snapToGrid w:val="0"/>
              <w:ind w:left="0"/>
              <w:rPr>
                <w:color w:val="000000"/>
                <w:lang w:val="en-GB"/>
              </w:rPr>
            </w:pPr>
            <w:r w:rsidRPr="00744C70">
              <w:rPr>
                <w:color w:val="000000"/>
                <w:lang w:val="en-GB"/>
              </w:rPr>
              <w:t>NIL</w:t>
            </w: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1701E0A7" w14:textId="77777777" w:rsidR="00EE5351" w:rsidRPr="00744C70" w:rsidRDefault="00744C70" w:rsidP="00744C70">
            <w:pPr>
              <w:snapToGrid w:val="0"/>
              <w:ind w:left="0"/>
              <w:rPr>
                <w:color w:val="000000"/>
                <w:lang w:val="en-GB"/>
              </w:rPr>
            </w:pPr>
            <w:r w:rsidRPr="00744C70">
              <w:rPr>
                <w:color w:val="000000"/>
                <w:lang w:val="en-GB"/>
              </w:rPr>
              <w:t>NIL</w:t>
            </w:r>
          </w:p>
        </w:tc>
      </w:tr>
      <w:tr w:rsidR="00EE5351" w14:paraId="19FB3757" w14:textId="77777777">
        <w:trPr>
          <w:trHeight w:val="706"/>
        </w:trPr>
        <w:tc>
          <w:tcPr>
            <w:tcW w:w="2250" w:type="dxa"/>
            <w:tcBorders>
              <w:top w:val="single" w:sz="4" w:space="0" w:color="000000"/>
              <w:left w:val="single" w:sz="4" w:space="0" w:color="000000"/>
              <w:bottom w:val="single" w:sz="4" w:space="0" w:color="000000"/>
            </w:tcBorders>
            <w:shd w:val="clear" w:color="auto" w:fill="auto"/>
          </w:tcPr>
          <w:p w14:paraId="244A2E78" w14:textId="77777777" w:rsidR="00EE5351" w:rsidRDefault="00EE5351">
            <w:pPr>
              <w:snapToGrid w:val="0"/>
              <w:ind w:left="0"/>
              <w:rPr>
                <w:b/>
                <w:color w:val="000000"/>
                <w:lang w:val="en-GB"/>
              </w:rPr>
            </w:pP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4CE57661" w14:textId="77777777" w:rsidR="00EE5351" w:rsidRDefault="00EE5351">
            <w:pPr>
              <w:snapToGrid w:val="0"/>
              <w:ind w:left="0"/>
              <w:rPr>
                <w:b/>
                <w:color w:val="000000"/>
                <w:lang w:val="en-GB"/>
              </w:rPr>
            </w:pPr>
          </w:p>
        </w:tc>
      </w:tr>
      <w:tr w:rsidR="00EE5351" w14:paraId="09A866A3" w14:textId="77777777">
        <w:trPr>
          <w:trHeight w:val="706"/>
        </w:trPr>
        <w:tc>
          <w:tcPr>
            <w:tcW w:w="2250" w:type="dxa"/>
            <w:tcBorders>
              <w:top w:val="single" w:sz="4" w:space="0" w:color="000000"/>
              <w:left w:val="single" w:sz="4" w:space="0" w:color="000000"/>
              <w:bottom w:val="single" w:sz="4" w:space="0" w:color="000000"/>
            </w:tcBorders>
            <w:shd w:val="clear" w:color="auto" w:fill="auto"/>
          </w:tcPr>
          <w:p w14:paraId="5586BEC0" w14:textId="77777777" w:rsidR="00EE5351" w:rsidRDefault="00EE5351">
            <w:pPr>
              <w:snapToGrid w:val="0"/>
              <w:ind w:left="0"/>
              <w:rPr>
                <w:b/>
                <w:color w:val="000000"/>
                <w:lang w:val="en-GB"/>
              </w:rPr>
            </w:pP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2D50A3CB" w14:textId="77777777" w:rsidR="00EE5351" w:rsidRDefault="00EE5351">
            <w:pPr>
              <w:snapToGrid w:val="0"/>
              <w:ind w:left="0"/>
              <w:rPr>
                <w:b/>
                <w:color w:val="000000"/>
                <w:lang w:val="en-GB"/>
              </w:rPr>
            </w:pPr>
          </w:p>
        </w:tc>
      </w:tr>
      <w:tr w:rsidR="00EE5351" w14:paraId="19170F1F" w14:textId="77777777">
        <w:trPr>
          <w:trHeight w:val="738"/>
        </w:trPr>
        <w:tc>
          <w:tcPr>
            <w:tcW w:w="2250" w:type="dxa"/>
            <w:tcBorders>
              <w:top w:val="single" w:sz="4" w:space="0" w:color="000000"/>
              <w:left w:val="single" w:sz="4" w:space="0" w:color="000000"/>
              <w:bottom w:val="single" w:sz="4" w:space="0" w:color="000000"/>
            </w:tcBorders>
            <w:shd w:val="clear" w:color="auto" w:fill="auto"/>
          </w:tcPr>
          <w:p w14:paraId="1C761E0F" w14:textId="77777777" w:rsidR="00EE5351" w:rsidRDefault="00EE5351">
            <w:pPr>
              <w:snapToGrid w:val="0"/>
              <w:ind w:left="0"/>
              <w:rPr>
                <w:b/>
                <w:color w:val="000000"/>
                <w:lang w:val="en-GB"/>
              </w:rPr>
            </w:pPr>
          </w:p>
        </w:tc>
        <w:tc>
          <w:tcPr>
            <w:tcW w:w="7067" w:type="dxa"/>
            <w:tcBorders>
              <w:top w:val="single" w:sz="4" w:space="0" w:color="000000"/>
              <w:left w:val="single" w:sz="4" w:space="0" w:color="000000"/>
              <w:bottom w:val="single" w:sz="4" w:space="0" w:color="000000"/>
              <w:right w:val="single" w:sz="4" w:space="0" w:color="000000"/>
            </w:tcBorders>
            <w:shd w:val="clear" w:color="auto" w:fill="auto"/>
          </w:tcPr>
          <w:p w14:paraId="7A6BEAAE" w14:textId="77777777" w:rsidR="00EE5351" w:rsidRDefault="00EE5351">
            <w:pPr>
              <w:keepNext/>
              <w:snapToGrid w:val="0"/>
              <w:ind w:left="0"/>
              <w:rPr>
                <w:b/>
                <w:color w:val="000000"/>
                <w:lang w:val="en-GB"/>
              </w:rPr>
            </w:pPr>
          </w:p>
        </w:tc>
      </w:tr>
    </w:tbl>
    <w:p w14:paraId="24ABE01F" w14:textId="77777777" w:rsidR="00EE5351" w:rsidRDefault="00EE5351">
      <w:pPr>
        <w:pStyle w:val="Caption"/>
        <w:jc w:val="center"/>
        <w:rPr>
          <w:b/>
          <w:color w:val="000000"/>
          <w:lang w:val="en-GB"/>
        </w:rPr>
      </w:pPr>
      <w:bookmarkStart w:id="786" w:name="_Toc511398201"/>
      <w:r>
        <w:t xml:space="preserve">Table </w:t>
      </w:r>
      <w:r w:rsidR="00653704">
        <w:rPr>
          <w:noProof/>
        </w:rPr>
        <w:fldChar w:fldCharType="begin"/>
      </w:r>
      <w:r w:rsidR="00653704">
        <w:rPr>
          <w:noProof/>
        </w:rPr>
        <w:instrText xml:space="preserve"> SEQ Table \* ARABIC </w:instrText>
      </w:r>
      <w:r w:rsidR="00653704">
        <w:rPr>
          <w:noProof/>
        </w:rPr>
        <w:fldChar w:fldCharType="separate"/>
      </w:r>
      <w:r w:rsidR="00783435">
        <w:rPr>
          <w:noProof/>
        </w:rPr>
        <w:t>2</w:t>
      </w:r>
      <w:r w:rsidR="00653704">
        <w:rPr>
          <w:noProof/>
        </w:rPr>
        <w:fldChar w:fldCharType="end"/>
      </w:r>
      <w:r w:rsidR="0076413F">
        <w:t>6</w:t>
      </w:r>
      <w:r w:rsidR="00781486">
        <w:t>: Backup Restoration report</w:t>
      </w:r>
      <w:bookmarkEnd w:id="786"/>
    </w:p>
    <w:p w14:paraId="70C1C027" w14:textId="77777777" w:rsidR="00EE5351" w:rsidRDefault="00EE5351">
      <w:pPr>
        <w:ind w:left="0"/>
        <w:rPr>
          <w:b/>
          <w:color w:val="000000"/>
          <w:lang w:val="en-GB"/>
        </w:rPr>
      </w:pPr>
    </w:p>
    <w:p w14:paraId="53F58F87" w14:textId="77777777" w:rsidR="00EE5351" w:rsidRDefault="00EE5351">
      <w:pPr>
        <w:ind w:left="0"/>
        <w:rPr>
          <w:b/>
          <w:color w:val="000000"/>
          <w:lang w:val="en-GB"/>
        </w:rPr>
      </w:pPr>
      <w:r>
        <w:rPr>
          <w:b/>
          <w:color w:val="000000"/>
          <w:lang w:val="en-GB"/>
        </w:rPr>
        <w:t>Prepared By:</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t>Approved By:</w:t>
      </w:r>
    </w:p>
    <w:p w14:paraId="0E901586" w14:textId="77777777" w:rsidR="00EE5351" w:rsidRDefault="00EE5351">
      <w:pPr>
        <w:ind w:left="0"/>
        <w:rPr>
          <w:b/>
          <w:color w:val="000000"/>
          <w:lang w:val="en-GB"/>
        </w:rPr>
      </w:pPr>
    </w:p>
    <w:p w14:paraId="4896633C" w14:textId="77777777" w:rsidR="00EE5351" w:rsidRDefault="00EE5351">
      <w:pPr>
        <w:ind w:left="0"/>
        <w:rPr>
          <w:b/>
          <w:color w:val="000000"/>
          <w:lang w:val="en-GB"/>
        </w:rPr>
      </w:pPr>
    </w:p>
    <w:p w14:paraId="4C69DF6B" w14:textId="77777777" w:rsidR="00EE5351" w:rsidRDefault="00EE5351">
      <w:pPr>
        <w:ind w:left="0"/>
        <w:rPr>
          <w:b/>
          <w:color w:val="000000"/>
          <w:lang w:val="en-GB"/>
        </w:rPr>
      </w:pPr>
      <w:r>
        <w:rPr>
          <w:b/>
          <w:color w:val="000000"/>
          <w:lang w:val="en-GB"/>
        </w:rPr>
        <w:t xml:space="preserve">   ....................................................</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t>....................................................</w:t>
      </w:r>
    </w:p>
    <w:p w14:paraId="14ACF7EC" w14:textId="77777777" w:rsidR="00EE5351" w:rsidRDefault="00EE5351">
      <w:pPr>
        <w:ind w:left="0"/>
        <w:rPr>
          <w:b/>
          <w:color w:val="000000"/>
          <w:lang w:val="en-GB"/>
        </w:rPr>
      </w:pPr>
      <w:r>
        <w:rPr>
          <w:b/>
          <w:color w:val="000000"/>
          <w:lang w:val="en-GB"/>
        </w:rPr>
        <w:t xml:space="preserve"> </w:t>
      </w:r>
      <w:r>
        <w:rPr>
          <w:b/>
          <w:color w:val="000000"/>
          <w:lang w:val="en-GB"/>
        </w:rPr>
        <w:tab/>
      </w:r>
      <w:r>
        <w:rPr>
          <w:b/>
          <w:color w:val="000000"/>
          <w:lang w:val="en-GB"/>
        </w:rPr>
        <w:tab/>
        <w:t>Backup Admin</w:t>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r>
      <w:r>
        <w:rPr>
          <w:b/>
          <w:color w:val="000000"/>
          <w:lang w:val="en-GB"/>
        </w:rPr>
        <w:tab/>
        <w:t>System Owner</w:t>
      </w:r>
    </w:p>
    <w:p w14:paraId="4AAFC95D" w14:textId="77777777" w:rsidR="00EE5351" w:rsidRDefault="00EE5351">
      <w:pPr>
        <w:ind w:left="0"/>
        <w:rPr>
          <w:b/>
          <w:color w:val="000000"/>
          <w:lang w:val="en-GB"/>
        </w:rPr>
      </w:pPr>
    </w:p>
    <w:p w14:paraId="54CCCA34" w14:textId="77777777" w:rsidR="00EE5351" w:rsidRDefault="00EE5351">
      <w:pPr>
        <w:ind w:left="0"/>
        <w:rPr>
          <w:b/>
          <w:color w:val="000000"/>
          <w:lang w:val="en-GB"/>
        </w:rPr>
      </w:pPr>
    </w:p>
    <w:p w14:paraId="4F76096D" w14:textId="77777777" w:rsidR="00EE5351" w:rsidRDefault="00EE5351">
      <w:pPr>
        <w:ind w:left="0"/>
        <w:rPr>
          <w:b/>
          <w:color w:val="000000"/>
          <w:lang w:val="en-GB"/>
        </w:rPr>
      </w:pPr>
    </w:p>
    <w:p w14:paraId="7E5480F2" w14:textId="77777777" w:rsidR="00EE5351" w:rsidRDefault="00EE5351">
      <w:pPr>
        <w:ind w:left="0"/>
        <w:rPr>
          <w:b/>
          <w:color w:val="000000"/>
          <w:lang w:val="en-GB"/>
        </w:rPr>
      </w:pPr>
    </w:p>
    <w:p w14:paraId="35295299" w14:textId="0EFBA83A" w:rsidR="00EE5351" w:rsidRDefault="00EE5351">
      <w:pPr>
        <w:ind w:left="0"/>
        <w:rPr>
          <w:b/>
          <w:lang w:val="en-GB"/>
        </w:rPr>
      </w:pPr>
    </w:p>
    <w:p w14:paraId="67715FA8" w14:textId="54A21AD6" w:rsidR="00B120C5" w:rsidRDefault="00B120C5">
      <w:pPr>
        <w:ind w:left="0"/>
        <w:rPr>
          <w:b/>
          <w:lang w:val="en-GB"/>
        </w:rPr>
      </w:pPr>
    </w:p>
    <w:p w14:paraId="69EC7422" w14:textId="120BAF94" w:rsidR="00B120C5" w:rsidRDefault="00B120C5">
      <w:pPr>
        <w:ind w:left="0"/>
        <w:rPr>
          <w:b/>
          <w:lang w:val="en-GB"/>
        </w:rPr>
      </w:pPr>
    </w:p>
    <w:p w14:paraId="655B70F1" w14:textId="554CD23E" w:rsidR="00B120C5" w:rsidRDefault="00B120C5">
      <w:pPr>
        <w:ind w:left="0"/>
        <w:rPr>
          <w:b/>
          <w:lang w:val="en-GB"/>
        </w:rPr>
      </w:pPr>
    </w:p>
    <w:p w14:paraId="7F2A7FE4" w14:textId="3AF8C3C7" w:rsidR="00B120C5" w:rsidRDefault="00B120C5">
      <w:pPr>
        <w:ind w:left="0"/>
        <w:rPr>
          <w:b/>
          <w:lang w:val="en-GB"/>
        </w:rPr>
      </w:pPr>
    </w:p>
    <w:p w14:paraId="747B6A67" w14:textId="3F5D6F0A" w:rsidR="00B120C5" w:rsidRDefault="00B120C5">
      <w:pPr>
        <w:ind w:left="0"/>
        <w:rPr>
          <w:b/>
          <w:lang w:val="en-GB"/>
        </w:rPr>
      </w:pPr>
    </w:p>
    <w:p w14:paraId="7E79B862" w14:textId="36839A20" w:rsidR="00B120C5" w:rsidRDefault="00B120C5">
      <w:pPr>
        <w:ind w:left="0"/>
        <w:rPr>
          <w:b/>
          <w:lang w:val="en-GB"/>
        </w:rPr>
      </w:pPr>
    </w:p>
    <w:p w14:paraId="71BC8CAC" w14:textId="007AD035" w:rsidR="00B120C5" w:rsidRDefault="00B120C5">
      <w:pPr>
        <w:ind w:left="0"/>
        <w:rPr>
          <w:b/>
          <w:lang w:val="en-GB"/>
        </w:rPr>
      </w:pPr>
    </w:p>
    <w:p w14:paraId="02922872" w14:textId="11F9E142" w:rsidR="00B120C5" w:rsidRDefault="00B120C5">
      <w:pPr>
        <w:ind w:left="0"/>
        <w:rPr>
          <w:b/>
          <w:lang w:val="en-GB"/>
        </w:rPr>
      </w:pPr>
    </w:p>
    <w:p w14:paraId="3A435A13" w14:textId="3582ACBD" w:rsidR="00B120C5" w:rsidRDefault="00B120C5">
      <w:pPr>
        <w:ind w:left="0"/>
        <w:rPr>
          <w:b/>
          <w:lang w:val="en-GB"/>
        </w:rPr>
      </w:pPr>
    </w:p>
    <w:p w14:paraId="71299354" w14:textId="79D7E067" w:rsidR="00B120C5" w:rsidRDefault="00B120C5">
      <w:pPr>
        <w:ind w:left="0"/>
        <w:rPr>
          <w:b/>
          <w:lang w:val="en-GB"/>
        </w:rPr>
      </w:pPr>
    </w:p>
    <w:p w14:paraId="69C8D670" w14:textId="0B6A666E" w:rsidR="00B120C5" w:rsidRDefault="00B120C5">
      <w:pPr>
        <w:ind w:left="0"/>
        <w:rPr>
          <w:b/>
          <w:lang w:val="en-GB"/>
        </w:rPr>
      </w:pPr>
    </w:p>
    <w:p w14:paraId="0BE852A5" w14:textId="3DD31A8A" w:rsidR="00B120C5" w:rsidRDefault="00B120C5">
      <w:pPr>
        <w:ind w:left="0"/>
        <w:rPr>
          <w:b/>
          <w:lang w:val="en-GB"/>
        </w:rPr>
      </w:pPr>
    </w:p>
    <w:p w14:paraId="66ADF7A6" w14:textId="1A0D7E6D" w:rsidR="00B120C5" w:rsidRDefault="00B120C5">
      <w:pPr>
        <w:ind w:left="0"/>
        <w:rPr>
          <w:b/>
          <w:lang w:val="en-GB"/>
        </w:rPr>
      </w:pPr>
    </w:p>
    <w:p w14:paraId="12B7CBB4" w14:textId="36377AD7" w:rsidR="00B120C5" w:rsidRDefault="00B120C5">
      <w:pPr>
        <w:ind w:left="0"/>
        <w:rPr>
          <w:b/>
          <w:lang w:val="en-GB"/>
        </w:rPr>
      </w:pPr>
    </w:p>
    <w:p w14:paraId="09706AB1" w14:textId="197E1F99" w:rsidR="00B120C5" w:rsidRDefault="00B120C5">
      <w:pPr>
        <w:ind w:left="0"/>
        <w:rPr>
          <w:b/>
          <w:lang w:val="en-GB"/>
        </w:rPr>
      </w:pPr>
    </w:p>
    <w:p w14:paraId="168EFE36" w14:textId="6B2B4A39" w:rsidR="00B120C5" w:rsidRDefault="00B120C5">
      <w:pPr>
        <w:ind w:left="0"/>
        <w:rPr>
          <w:b/>
          <w:lang w:val="en-GB"/>
        </w:rPr>
      </w:pPr>
    </w:p>
    <w:p w14:paraId="76CB5082" w14:textId="004165EF" w:rsidR="00B120C5" w:rsidRDefault="00B120C5">
      <w:pPr>
        <w:ind w:left="0"/>
        <w:rPr>
          <w:b/>
          <w:lang w:val="en-GB"/>
        </w:rPr>
      </w:pPr>
    </w:p>
    <w:p w14:paraId="67F032E6" w14:textId="5B008B11" w:rsidR="00B120C5" w:rsidRDefault="00B120C5">
      <w:pPr>
        <w:ind w:left="0"/>
        <w:rPr>
          <w:b/>
          <w:lang w:val="en-GB"/>
        </w:rPr>
      </w:pPr>
    </w:p>
    <w:p w14:paraId="3EE3F1E7" w14:textId="77777777" w:rsidR="00B120C5" w:rsidRDefault="00B120C5">
      <w:pPr>
        <w:ind w:left="0"/>
        <w:rPr>
          <w:b/>
          <w:lang w:val="en-GB"/>
        </w:rPr>
      </w:pPr>
    </w:p>
    <w:p w14:paraId="0D529013" w14:textId="77777777" w:rsidR="00EE5351" w:rsidRDefault="00EE5351">
      <w:pPr>
        <w:ind w:left="0"/>
        <w:rPr>
          <w:b/>
          <w:lang w:val="en-GB"/>
        </w:rPr>
      </w:pPr>
      <w:r>
        <w:rPr>
          <w:b/>
          <w:color w:val="000000"/>
          <w:lang w:val="en-GB"/>
        </w:rPr>
        <w:t>NON</w:t>
      </w:r>
      <w:r w:rsidR="00720ADE">
        <w:rPr>
          <w:b/>
          <w:color w:val="000000"/>
          <w:lang w:val="en-GB"/>
        </w:rPr>
        <w:t>-</w:t>
      </w:r>
      <w:r>
        <w:rPr>
          <w:b/>
          <w:color w:val="000000"/>
          <w:lang w:val="en-GB"/>
        </w:rPr>
        <w:t>COMPLIANCE REPORT</w:t>
      </w:r>
    </w:p>
    <w:p w14:paraId="336DF03C" w14:textId="77777777" w:rsidR="00EE5351" w:rsidRDefault="00EE5351">
      <w:pPr>
        <w:ind w:left="0"/>
        <w:rPr>
          <w:b/>
          <w:lang w:val="en-GB"/>
        </w:rPr>
      </w:pPr>
    </w:p>
    <w:p w14:paraId="1BA604A4" w14:textId="77777777" w:rsidR="00EE5351" w:rsidRDefault="00EE5351">
      <w:pPr>
        <w:ind w:left="0"/>
        <w:rPr>
          <w:b/>
          <w:lang w:val="en-GB"/>
        </w:rPr>
      </w:pPr>
    </w:p>
    <w:p w14:paraId="4B0CCF0F" w14:textId="77777777" w:rsidR="00EE5351" w:rsidRDefault="00EE5351">
      <w:pPr>
        <w:ind w:left="0"/>
        <w:rPr>
          <w:lang w:val="en-GB"/>
        </w:rPr>
      </w:pPr>
      <w:r>
        <w:rPr>
          <w:lang w:val="en-GB"/>
        </w:rPr>
        <w:t>Application</w:t>
      </w:r>
      <w:r>
        <w:rPr>
          <w:lang w:val="en-GB"/>
        </w:rPr>
        <w:tab/>
      </w:r>
      <w:r>
        <w:rPr>
          <w:lang w:val="en-GB"/>
        </w:rPr>
        <w:tab/>
        <w:t>:</w:t>
      </w:r>
      <w:r>
        <w:rPr>
          <w:lang w:val="en-GB"/>
        </w:rPr>
        <w:tab/>
        <w:t>_____</w:t>
      </w:r>
      <w:r w:rsidR="00744C70">
        <w:rPr>
          <w:lang w:val="en-GB"/>
        </w:rPr>
        <w:t>NIL</w:t>
      </w:r>
      <w:r>
        <w:rPr>
          <w:lang w:val="en-GB"/>
        </w:rPr>
        <w:t>_________________________________________________</w:t>
      </w:r>
    </w:p>
    <w:p w14:paraId="4570573A" w14:textId="77777777" w:rsidR="00EE5351" w:rsidRDefault="00EE5351">
      <w:pPr>
        <w:ind w:left="0"/>
        <w:rPr>
          <w:lang w:val="en-GB"/>
        </w:rPr>
      </w:pPr>
    </w:p>
    <w:p w14:paraId="01CF31AD" w14:textId="77777777" w:rsidR="00EE5351" w:rsidRDefault="00EE5351">
      <w:pPr>
        <w:ind w:left="0"/>
        <w:rPr>
          <w:b/>
          <w:lang w:val="en-GB"/>
        </w:rPr>
      </w:pPr>
      <w:r>
        <w:rPr>
          <w:lang w:val="en-GB"/>
        </w:rPr>
        <w:t>Owner</w:t>
      </w:r>
      <w:r>
        <w:rPr>
          <w:b/>
          <w:lang w:val="en-GB"/>
        </w:rPr>
        <w:tab/>
      </w:r>
      <w:r>
        <w:rPr>
          <w:b/>
          <w:lang w:val="en-GB"/>
        </w:rPr>
        <w:tab/>
      </w:r>
      <w:r>
        <w:rPr>
          <w:b/>
          <w:lang w:val="en-GB"/>
        </w:rPr>
        <w:tab/>
        <w:t>:</w:t>
      </w:r>
      <w:r>
        <w:rPr>
          <w:b/>
          <w:lang w:val="en-GB"/>
        </w:rPr>
        <w:tab/>
        <w:t>_____</w:t>
      </w:r>
      <w:r w:rsidR="00744C70" w:rsidRPr="00744C70">
        <w:rPr>
          <w:lang w:val="en-GB"/>
        </w:rPr>
        <w:t>NIL</w:t>
      </w:r>
      <w:r w:rsidRPr="00744C70">
        <w:rPr>
          <w:lang w:val="en-GB"/>
        </w:rPr>
        <w:t>_</w:t>
      </w:r>
      <w:r>
        <w:rPr>
          <w:b/>
          <w:lang w:val="en-GB"/>
        </w:rPr>
        <w:t>________________________________________________</w:t>
      </w:r>
    </w:p>
    <w:p w14:paraId="04B17904" w14:textId="77777777" w:rsidR="00EE5351" w:rsidRDefault="00EE5351">
      <w:pPr>
        <w:ind w:left="0"/>
        <w:rPr>
          <w:b/>
          <w:lang w:val="en-GB"/>
        </w:rPr>
      </w:pPr>
    </w:p>
    <w:p w14:paraId="277C46A7" w14:textId="77777777" w:rsidR="00EE5351" w:rsidRDefault="00EE5351">
      <w:pPr>
        <w:ind w:left="0"/>
        <w:rPr>
          <w:b/>
          <w:lang w:val="en-GB"/>
        </w:rPr>
      </w:pPr>
    </w:p>
    <w:tbl>
      <w:tblPr>
        <w:tblW w:w="0" w:type="auto"/>
        <w:tblInd w:w="458" w:type="dxa"/>
        <w:tblLayout w:type="fixed"/>
        <w:tblLook w:val="0000" w:firstRow="0" w:lastRow="0" w:firstColumn="0" w:lastColumn="0" w:noHBand="0" w:noVBand="0"/>
      </w:tblPr>
      <w:tblGrid>
        <w:gridCol w:w="1226"/>
        <w:gridCol w:w="2861"/>
        <w:gridCol w:w="5140"/>
      </w:tblGrid>
      <w:tr w:rsidR="00EE5351" w14:paraId="3383E5C6" w14:textId="77777777">
        <w:trPr>
          <w:trHeight w:val="512"/>
        </w:trPr>
        <w:tc>
          <w:tcPr>
            <w:tcW w:w="1226" w:type="dxa"/>
            <w:tcBorders>
              <w:top w:val="single" w:sz="4" w:space="0" w:color="000000"/>
              <w:left w:val="single" w:sz="4" w:space="0" w:color="000000"/>
              <w:bottom w:val="single" w:sz="4" w:space="0" w:color="000000"/>
            </w:tcBorders>
            <w:shd w:val="clear" w:color="auto" w:fill="auto"/>
            <w:vAlign w:val="center"/>
          </w:tcPr>
          <w:p w14:paraId="65AF47FA" w14:textId="77777777" w:rsidR="00EE5351" w:rsidRDefault="00EE5351">
            <w:pPr>
              <w:ind w:left="0"/>
              <w:jc w:val="center"/>
              <w:rPr>
                <w:b/>
                <w:lang w:val="en-GB"/>
              </w:rPr>
            </w:pPr>
            <w:r>
              <w:rPr>
                <w:b/>
                <w:lang w:val="en-GB"/>
              </w:rPr>
              <w:t>Date</w:t>
            </w:r>
          </w:p>
        </w:tc>
        <w:tc>
          <w:tcPr>
            <w:tcW w:w="2861" w:type="dxa"/>
            <w:tcBorders>
              <w:top w:val="single" w:sz="4" w:space="0" w:color="000000"/>
              <w:left w:val="single" w:sz="4" w:space="0" w:color="000000"/>
              <w:bottom w:val="single" w:sz="4" w:space="0" w:color="000000"/>
            </w:tcBorders>
            <w:shd w:val="clear" w:color="auto" w:fill="auto"/>
            <w:vAlign w:val="center"/>
          </w:tcPr>
          <w:p w14:paraId="1069322E" w14:textId="77777777" w:rsidR="00EE5351" w:rsidRDefault="00EE5351">
            <w:pPr>
              <w:ind w:left="0" w:right="72"/>
              <w:jc w:val="center"/>
              <w:rPr>
                <w:b/>
                <w:lang w:val="en-GB"/>
              </w:rPr>
            </w:pPr>
            <w:r>
              <w:rPr>
                <w:b/>
                <w:lang w:val="en-GB"/>
              </w:rPr>
              <w:t>Reference Number</w:t>
            </w:r>
          </w:p>
        </w:tc>
        <w:tc>
          <w:tcPr>
            <w:tcW w:w="5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BD2B" w14:textId="77777777" w:rsidR="00EE5351" w:rsidRDefault="00EE5351">
            <w:pPr>
              <w:ind w:left="0"/>
              <w:jc w:val="center"/>
            </w:pPr>
            <w:r>
              <w:rPr>
                <w:b/>
                <w:lang w:val="en-GB"/>
              </w:rPr>
              <w:t>Description</w:t>
            </w:r>
          </w:p>
        </w:tc>
      </w:tr>
      <w:tr w:rsidR="00EE5351" w14:paraId="0D0578B7" w14:textId="77777777">
        <w:trPr>
          <w:trHeight w:val="671"/>
        </w:trPr>
        <w:tc>
          <w:tcPr>
            <w:tcW w:w="1226" w:type="dxa"/>
            <w:tcBorders>
              <w:top w:val="single" w:sz="4" w:space="0" w:color="000000"/>
              <w:left w:val="single" w:sz="4" w:space="0" w:color="000000"/>
              <w:bottom w:val="single" w:sz="4" w:space="0" w:color="000000"/>
            </w:tcBorders>
            <w:shd w:val="clear" w:color="auto" w:fill="auto"/>
          </w:tcPr>
          <w:p w14:paraId="6612BDE3" w14:textId="77777777" w:rsidR="00EE5351" w:rsidRDefault="00744C70">
            <w:pPr>
              <w:snapToGrid w:val="0"/>
              <w:ind w:left="0"/>
              <w:rPr>
                <w:b/>
                <w:lang w:val="en-GB"/>
              </w:rPr>
            </w:pPr>
            <w:r>
              <w:rPr>
                <w:b/>
                <w:lang w:val="en-GB"/>
              </w:rPr>
              <w:t>NIL</w:t>
            </w:r>
          </w:p>
        </w:tc>
        <w:tc>
          <w:tcPr>
            <w:tcW w:w="2861" w:type="dxa"/>
            <w:tcBorders>
              <w:top w:val="single" w:sz="4" w:space="0" w:color="000000"/>
              <w:left w:val="single" w:sz="4" w:space="0" w:color="000000"/>
              <w:bottom w:val="single" w:sz="4" w:space="0" w:color="000000"/>
            </w:tcBorders>
            <w:shd w:val="clear" w:color="auto" w:fill="auto"/>
          </w:tcPr>
          <w:p w14:paraId="780B88F3" w14:textId="77777777" w:rsidR="00EE5351" w:rsidRDefault="00744C70">
            <w:pPr>
              <w:snapToGrid w:val="0"/>
              <w:ind w:left="0"/>
              <w:rPr>
                <w:b/>
                <w:lang w:val="en-GB"/>
              </w:rPr>
            </w:pPr>
            <w:r>
              <w:rPr>
                <w:b/>
                <w:lang w:val="en-GB"/>
              </w:rPr>
              <w:t>NIL</w:t>
            </w:r>
          </w:p>
        </w:tc>
        <w:tc>
          <w:tcPr>
            <w:tcW w:w="5140" w:type="dxa"/>
            <w:tcBorders>
              <w:top w:val="single" w:sz="4" w:space="0" w:color="000000"/>
              <w:left w:val="single" w:sz="4" w:space="0" w:color="000000"/>
              <w:bottom w:val="single" w:sz="4" w:space="0" w:color="000000"/>
              <w:right w:val="single" w:sz="4" w:space="0" w:color="000000"/>
            </w:tcBorders>
            <w:shd w:val="clear" w:color="auto" w:fill="auto"/>
          </w:tcPr>
          <w:p w14:paraId="6D91CA29" w14:textId="77777777" w:rsidR="00EE5351" w:rsidRDefault="00744C70">
            <w:pPr>
              <w:snapToGrid w:val="0"/>
              <w:ind w:left="0"/>
              <w:rPr>
                <w:b/>
                <w:lang w:val="en-GB"/>
              </w:rPr>
            </w:pPr>
            <w:r>
              <w:rPr>
                <w:b/>
                <w:lang w:val="en-GB"/>
              </w:rPr>
              <w:t>NIL</w:t>
            </w:r>
          </w:p>
        </w:tc>
      </w:tr>
      <w:tr w:rsidR="00EE5351" w14:paraId="4D7D7277" w14:textId="77777777">
        <w:trPr>
          <w:trHeight w:val="706"/>
        </w:trPr>
        <w:tc>
          <w:tcPr>
            <w:tcW w:w="1226" w:type="dxa"/>
            <w:tcBorders>
              <w:top w:val="single" w:sz="4" w:space="0" w:color="000000"/>
              <w:left w:val="single" w:sz="4" w:space="0" w:color="000000"/>
              <w:bottom w:val="single" w:sz="4" w:space="0" w:color="000000"/>
            </w:tcBorders>
            <w:shd w:val="clear" w:color="auto" w:fill="auto"/>
          </w:tcPr>
          <w:p w14:paraId="25F4B4A9" w14:textId="77777777" w:rsidR="00EE5351" w:rsidRDefault="00EE5351">
            <w:pPr>
              <w:snapToGrid w:val="0"/>
              <w:ind w:left="0"/>
              <w:rPr>
                <w:b/>
                <w:lang w:val="en-GB"/>
              </w:rPr>
            </w:pPr>
          </w:p>
        </w:tc>
        <w:tc>
          <w:tcPr>
            <w:tcW w:w="2861" w:type="dxa"/>
            <w:tcBorders>
              <w:top w:val="single" w:sz="4" w:space="0" w:color="000000"/>
              <w:left w:val="single" w:sz="4" w:space="0" w:color="000000"/>
              <w:bottom w:val="single" w:sz="4" w:space="0" w:color="000000"/>
            </w:tcBorders>
            <w:shd w:val="clear" w:color="auto" w:fill="auto"/>
          </w:tcPr>
          <w:p w14:paraId="37C3895E" w14:textId="77777777" w:rsidR="00EE5351" w:rsidRDefault="00EE5351">
            <w:pPr>
              <w:snapToGrid w:val="0"/>
              <w:ind w:left="0"/>
              <w:rPr>
                <w:b/>
                <w:lang w:val="en-GB"/>
              </w:rPr>
            </w:pPr>
          </w:p>
        </w:tc>
        <w:tc>
          <w:tcPr>
            <w:tcW w:w="5140" w:type="dxa"/>
            <w:tcBorders>
              <w:top w:val="single" w:sz="4" w:space="0" w:color="000000"/>
              <w:left w:val="single" w:sz="4" w:space="0" w:color="000000"/>
              <w:bottom w:val="single" w:sz="4" w:space="0" w:color="000000"/>
              <w:right w:val="single" w:sz="4" w:space="0" w:color="000000"/>
            </w:tcBorders>
            <w:shd w:val="clear" w:color="auto" w:fill="auto"/>
          </w:tcPr>
          <w:p w14:paraId="6379AA0C" w14:textId="77777777" w:rsidR="00EE5351" w:rsidRDefault="00EE5351">
            <w:pPr>
              <w:snapToGrid w:val="0"/>
              <w:ind w:left="0"/>
              <w:rPr>
                <w:b/>
                <w:lang w:val="en-GB"/>
              </w:rPr>
            </w:pPr>
          </w:p>
        </w:tc>
      </w:tr>
      <w:tr w:rsidR="00EE5351" w14:paraId="4C9626E3" w14:textId="77777777">
        <w:trPr>
          <w:trHeight w:val="706"/>
        </w:trPr>
        <w:tc>
          <w:tcPr>
            <w:tcW w:w="1226" w:type="dxa"/>
            <w:tcBorders>
              <w:top w:val="single" w:sz="4" w:space="0" w:color="000000"/>
              <w:left w:val="single" w:sz="4" w:space="0" w:color="000000"/>
              <w:bottom w:val="single" w:sz="4" w:space="0" w:color="000000"/>
            </w:tcBorders>
            <w:shd w:val="clear" w:color="auto" w:fill="auto"/>
          </w:tcPr>
          <w:p w14:paraId="609D0C7B" w14:textId="77777777" w:rsidR="00EE5351" w:rsidRDefault="00EE5351">
            <w:pPr>
              <w:snapToGrid w:val="0"/>
              <w:ind w:left="0"/>
              <w:rPr>
                <w:b/>
                <w:lang w:val="en-GB"/>
              </w:rPr>
            </w:pPr>
          </w:p>
        </w:tc>
        <w:tc>
          <w:tcPr>
            <w:tcW w:w="2861" w:type="dxa"/>
            <w:tcBorders>
              <w:top w:val="single" w:sz="4" w:space="0" w:color="000000"/>
              <w:left w:val="single" w:sz="4" w:space="0" w:color="000000"/>
              <w:bottom w:val="single" w:sz="4" w:space="0" w:color="000000"/>
            </w:tcBorders>
            <w:shd w:val="clear" w:color="auto" w:fill="auto"/>
          </w:tcPr>
          <w:p w14:paraId="03F4AEF1" w14:textId="77777777" w:rsidR="00EE5351" w:rsidRDefault="00EE5351">
            <w:pPr>
              <w:snapToGrid w:val="0"/>
              <w:ind w:left="0"/>
              <w:rPr>
                <w:b/>
                <w:lang w:val="en-GB"/>
              </w:rPr>
            </w:pPr>
          </w:p>
        </w:tc>
        <w:tc>
          <w:tcPr>
            <w:tcW w:w="5140" w:type="dxa"/>
            <w:tcBorders>
              <w:top w:val="single" w:sz="4" w:space="0" w:color="000000"/>
              <w:left w:val="single" w:sz="4" w:space="0" w:color="000000"/>
              <w:bottom w:val="single" w:sz="4" w:space="0" w:color="000000"/>
              <w:right w:val="single" w:sz="4" w:space="0" w:color="000000"/>
            </w:tcBorders>
            <w:shd w:val="clear" w:color="auto" w:fill="auto"/>
          </w:tcPr>
          <w:p w14:paraId="5CE80860" w14:textId="77777777" w:rsidR="00EE5351" w:rsidRDefault="00EE5351">
            <w:pPr>
              <w:snapToGrid w:val="0"/>
              <w:ind w:left="0"/>
              <w:rPr>
                <w:b/>
                <w:lang w:val="en-GB"/>
              </w:rPr>
            </w:pPr>
          </w:p>
        </w:tc>
      </w:tr>
      <w:tr w:rsidR="00EE5351" w14:paraId="6A464ECC" w14:textId="77777777">
        <w:trPr>
          <w:trHeight w:val="738"/>
        </w:trPr>
        <w:tc>
          <w:tcPr>
            <w:tcW w:w="1226" w:type="dxa"/>
            <w:tcBorders>
              <w:top w:val="single" w:sz="4" w:space="0" w:color="000000"/>
              <w:left w:val="single" w:sz="4" w:space="0" w:color="000000"/>
              <w:bottom w:val="single" w:sz="4" w:space="0" w:color="000000"/>
            </w:tcBorders>
            <w:shd w:val="clear" w:color="auto" w:fill="auto"/>
          </w:tcPr>
          <w:p w14:paraId="375EAE67" w14:textId="77777777" w:rsidR="00EE5351" w:rsidRDefault="00EE5351">
            <w:pPr>
              <w:snapToGrid w:val="0"/>
              <w:ind w:left="0"/>
              <w:rPr>
                <w:b/>
                <w:lang w:val="en-GB"/>
              </w:rPr>
            </w:pPr>
          </w:p>
        </w:tc>
        <w:tc>
          <w:tcPr>
            <w:tcW w:w="2861" w:type="dxa"/>
            <w:tcBorders>
              <w:top w:val="single" w:sz="4" w:space="0" w:color="000000"/>
              <w:left w:val="single" w:sz="4" w:space="0" w:color="000000"/>
              <w:bottom w:val="single" w:sz="4" w:space="0" w:color="000000"/>
            </w:tcBorders>
            <w:shd w:val="clear" w:color="auto" w:fill="auto"/>
          </w:tcPr>
          <w:p w14:paraId="46557A63" w14:textId="77777777" w:rsidR="00EE5351" w:rsidRDefault="00EE5351">
            <w:pPr>
              <w:snapToGrid w:val="0"/>
              <w:ind w:left="0"/>
              <w:rPr>
                <w:b/>
                <w:lang w:val="en-GB"/>
              </w:rPr>
            </w:pPr>
          </w:p>
        </w:tc>
        <w:tc>
          <w:tcPr>
            <w:tcW w:w="5140" w:type="dxa"/>
            <w:tcBorders>
              <w:top w:val="single" w:sz="4" w:space="0" w:color="000000"/>
              <w:left w:val="single" w:sz="4" w:space="0" w:color="000000"/>
              <w:bottom w:val="single" w:sz="4" w:space="0" w:color="000000"/>
              <w:right w:val="single" w:sz="4" w:space="0" w:color="000000"/>
            </w:tcBorders>
            <w:shd w:val="clear" w:color="auto" w:fill="auto"/>
          </w:tcPr>
          <w:p w14:paraId="5845010E" w14:textId="77777777" w:rsidR="00EE5351" w:rsidRDefault="00EE5351">
            <w:pPr>
              <w:keepNext/>
              <w:snapToGrid w:val="0"/>
              <w:ind w:left="0"/>
              <w:rPr>
                <w:b/>
                <w:lang w:val="en-GB"/>
              </w:rPr>
            </w:pPr>
          </w:p>
        </w:tc>
      </w:tr>
    </w:tbl>
    <w:p w14:paraId="2649EAB6" w14:textId="77777777" w:rsidR="00EE5351" w:rsidRDefault="00EE5351">
      <w:pPr>
        <w:pStyle w:val="Caption"/>
        <w:jc w:val="center"/>
        <w:rPr>
          <w:b/>
          <w:lang w:val="en-GB"/>
        </w:rPr>
      </w:pPr>
      <w:bookmarkStart w:id="787" w:name="_Toc511398202"/>
      <w:r>
        <w:t xml:space="preserve">Table </w:t>
      </w:r>
      <w:r w:rsidR="0076413F">
        <w:t>27</w:t>
      </w:r>
      <w:r w:rsidR="00781486">
        <w:t>: Non</w:t>
      </w:r>
      <w:r w:rsidR="0076413F">
        <w:t>-</w:t>
      </w:r>
      <w:r w:rsidR="00781486">
        <w:t>Comp</w:t>
      </w:r>
      <w:r w:rsidR="00720ADE">
        <w:t>l</w:t>
      </w:r>
      <w:r w:rsidR="00781486">
        <w:t>i</w:t>
      </w:r>
      <w:r w:rsidR="00720ADE">
        <w:t>a</w:t>
      </w:r>
      <w:r w:rsidR="00781486">
        <w:t>nce report</w:t>
      </w:r>
      <w:bookmarkEnd w:id="787"/>
    </w:p>
    <w:p w14:paraId="7CBE1298" w14:textId="77777777" w:rsidR="00EE5351" w:rsidRDefault="00EE5351">
      <w:pPr>
        <w:ind w:left="0"/>
        <w:rPr>
          <w:b/>
          <w:lang w:val="en-GB"/>
        </w:rPr>
      </w:pPr>
    </w:p>
    <w:p w14:paraId="22DC4031" w14:textId="77777777" w:rsidR="00EE5351" w:rsidRDefault="00EE5351">
      <w:pPr>
        <w:ind w:left="0"/>
        <w:rPr>
          <w:b/>
          <w:lang w:val="en-GB"/>
        </w:rPr>
      </w:pPr>
      <w:r>
        <w:rPr>
          <w:b/>
          <w:lang w:val="en-GB"/>
        </w:rPr>
        <w:t>Prepared By:</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t>Approved By:</w:t>
      </w:r>
    </w:p>
    <w:p w14:paraId="76974BB9" w14:textId="77777777" w:rsidR="00EE5351" w:rsidRDefault="00EE5351">
      <w:pPr>
        <w:ind w:left="0"/>
        <w:rPr>
          <w:b/>
          <w:lang w:val="en-GB"/>
        </w:rPr>
      </w:pPr>
    </w:p>
    <w:p w14:paraId="2540F3B1" w14:textId="77777777" w:rsidR="00EE5351" w:rsidRDefault="00EE5351">
      <w:pPr>
        <w:ind w:left="0"/>
        <w:rPr>
          <w:b/>
          <w:lang w:val="en-GB"/>
        </w:rPr>
      </w:pPr>
    </w:p>
    <w:p w14:paraId="47D18DF7" w14:textId="77777777" w:rsidR="00EE5351" w:rsidRDefault="00EE5351">
      <w:pPr>
        <w:ind w:left="0"/>
        <w:rPr>
          <w:b/>
          <w:lang w:val="en-GB"/>
        </w:rPr>
      </w:pPr>
      <w:r>
        <w:rPr>
          <w:b/>
          <w:lang w:val="en-GB"/>
        </w:rPr>
        <w:lastRenderedPageBreak/>
        <w:t xml:space="preserve">   ....................................................</w:t>
      </w:r>
      <w:r>
        <w:rPr>
          <w:b/>
          <w:lang w:val="en-GB"/>
        </w:rPr>
        <w:tab/>
      </w:r>
      <w:r>
        <w:rPr>
          <w:b/>
          <w:lang w:val="en-GB"/>
        </w:rPr>
        <w:tab/>
      </w:r>
      <w:r>
        <w:rPr>
          <w:b/>
          <w:lang w:val="en-GB"/>
        </w:rPr>
        <w:tab/>
      </w:r>
      <w:r>
        <w:rPr>
          <w:b/>
          <w:lang w:val="en-GB"/>
        </w:rPr>
        <w:tab/>
      </w:r>
      <w:r>
        <w:rPr>
          <w:b/>
          <w:lang w:val="en-GB"/>
        </w:rPr>
        <w:tab/>
      </w:r>
      <w:r>
        <w:rPr>
          <w:b/>
          <w:lang w:val="en-GB"/>
        </w:rPr>
        <w:tab/>
      </w:r>
      <w:r>
        <w:rPr>
          <w:b/>
          <w:lang w:val="en-GB"/>
        </w:rPr>
        <w:tab/>
        <w:t>....................................................</w:t>
      </w:r>
    </w:p>
    <w:p w14:paraId="4D400D34" w14:textId="77777777" w:rsidR="00EE5351" w:rsidRDefault="00EE5351">
      <w:pPr>
        <w:ind w:left="0"/>
        <w:rPr>
          <w:b/>
          <w:lang w:val="en-GB"/>
        </w:rPr>
      </w:pPr>
      <w:r>
        <w:rPr>
          <w:b/>
          <w:lang w:val="en-GB"/>
        </w:rPr>
        <w:t xml:space="preserve"> </w:t>
      </w:r>
      <w:r>
        <w:rPr>
          <w:b/>
          <w:lang w:val="en-GB"/>
        </w:rPr>
        <w:tab/>
      </w:r>
      <w:r>
        <w:rPr>
          <w:b/>
          <w:lang w:val="en-GB"/>
        </w:rPr>
        <w:tab/>
      </w:r>
      <w:r>
        <w:rPr>
          <w:b/>
          <w:lang w:val="en-GB"/>
        </w:rPr>
        <w:tab/>
        <w:t>System Admin</w:t>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r>
      <w:r>
        <w:rPr>
          <w:b/>
          <w:lang w:val="en-GB"/>
        </w:rPr>
        <w:tab/>
        <w:t>System Owner</w:t>
      </w:r>
    </w:p>
    <w:p w14:paraId="2D4760E1" w14:textId="77777777" w:rsidR="00EE5351" w:rsidRDefault="00EE5351">
      <w:pPr>
        <w:ind w:left="0"/>
        <w:rPr>
          <w:b/>
          <w:lang w:val="en-GB"/>
        </w:rPr>
      </w:pPr>
    </w:p>
    <w:p w14:paraId="37C9FCFB" w14:textId="64D78198" w:rsidR="00EE5351" w:rsidRPr="007B796B" w:rsidRDefault="00EE5351" w:rsidP="00B120C5">
      <w:pPr>
        <w:tabs>
          <w:tab w:val="left" w:pos="7200"/>
        </w:tabs>
        <w:ind w:left="0"/>
      </w:pPr>
    </w:p>
    <w:sectPr w:rsidR="00EE5351" w:rsidRPr="007B796B" w:rsidSect="002416C4">
      <w:headerReference w:type="even" r:id="rId82"/>
      <w:headerReference w:type="default" r:id="rId83"/>
      <w:footerReference w:type="even" r:id="rId84"/>
      <w:footerReference w:type="default" r:id="rId85"/>
      <w:headerReference w:type="first" r:id="rId86"/>
      <w:footerReference w:type="first" r:id="rId87"/>
      <w:pgSz w:w="11906" w:h="16838"/>
      <w:pgMar w:top="1440" w:right="1440" w:bottom="1440" w:left="1440" w:header="216" w:footer="216" w:gutter="0"/>
      <w:pgNumType w:fmt="lowerRoman" w:start="1"/>
      <w:cols w:space="720"/>
      <w:docGrid w:linePitch="600" w:charSpace="409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rashant Chauhan [2]" w:date="2020-07-07T20:14:00Z" w:initials="PC">
    <w:p w14:paraId="3E05B62D" w14:textId="27DFAF42" w:rsidR="005C0A83" w:rsidRDefault="005C0A83">
      <w:pPr>
        <w:pStyle w:val="CommentText"/>
      </w:pPr>
      <w:r>
        <w:rPr>
          <w:rStyle w:val="CommentReference"/>
        </w:rPr>
        <w:annotationRef/>
      </w:r>
      <w:r>
        <w:t>Version updated. V1.3</w:t>
      </w:r>
    </w:p>
  </w:comment>
  <w:comment w:id="118" w:author="Prashant Chauhan" w:date="2020-06-26T21:38:00Z" w:initials="PC">
    <w:p w14:paraId="770F7380" w14:textId="26CEDA0E" w:rsidR="005C0A83" w:rsidRDefault="005C0A83">
      <w:pPr>
        <w:pStyle w:val="CommentText"/>
      </w:pPr>
      <w:r>
        <w:rPr>
          <w:rStyle w:val="CommentReference"/>
        </w:rPr>
        <w:annotationRef/>
      </w:r>
    </w:p>
  </w:comment>
  <w:comment w:id="448" w:author="Prashant Chauhan" w:date="2020-06-26T21:40:00Z" w:initials="PC">
    <w:p w14:paraId="703B1471" w14:textId="258C338E" w:rsidR="005C0A83" w:rsidRDefault="005C0A83">
      <w:pPr>
        <w:pStyle w:val="CommentText"/>
      </w:pPr>
      <w:r>
        <w:rPr>
          <w:rStyle w:val="CommentReference"/>
        </w:rPr>
        <w:annotationRef/>
      </w:r>
    </w:p>
  </w:comment>
  <w:comment w:id="539" w:author="Deepti Jain" w:date="2019-09-16T22:14:00Z" w:initials="DJ">
    <w:p w14:paraId="6A0ED617" w14:textId="77777777" w:rsidR="005C0A83" w:rsidRDefault="005C0A83">
      <w:pPr>
        <w:pStyle w:val="CommentText"/>
      </w:pPr>
      <w:r>
        <w:rPr>
          <w:rStyle w:val="CommentReference"/>
        </w:rPr>
        <w:annotationRef/>
      </w:r>
      <w:r>
        <w:t>Not provided to us by TCS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05B62D" w15:done="0"/>
  <w15:commentEx w15:paraId="770F7380" w15:done="0"/>
  <w15:commentEx w15:paraId="703B1471" w15:done="0"/>
  <w15:commentEx w15:paraId="6A0ED6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0ED617" w16cid:durableId="212A87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92BD9" w14:textId="77777777" w:rsidR="00D0574D" w:rsidRDefault="00D0574D">
      <w:pPr>
        <w:spacing w:before="0"/>
      </w:pPr>
      <w:r>
        <w:separator/>
      </w:r>
    </w:p>
  </w:endnote>
  <w:endnote w:type="continuationSeparator" w:id="0">
    <w:p w14:paraId="07501038" w14:textId="77777777" w:rsidR="00D0574D" w:rsidRDefault="00D057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Layout w:type="fixed"/>
      <w:tblLook w:val="0000" w:firstRow="0" w:lastRow="0" w:firstColumn="0" w:lastColumn="0" w:noHBand="0" w:noVBand="0"/>
    </w:tblPr>
    <w:tblGrid>
      <w:gridCol w:w="1692"/>
      <w:gridCol w:w="8388"/>
    </w:tblGrid>
    <w:tr w:rsidR="005C0A83" w14:paraId="6F09956B" w14:textId="77777777">
      <w:trPr>
        <w:trHeight w:val="203"/>
      </w:trPr>
      <w:tc>
        <w:tcPr>
          <w:tcW w:w="1692" w:type="dxa"/>
          <w:tcBorders>
            <w:top w:val="single" w:sz="4" w:space="0" w:color="000000"/>
          </w:tcBorders>
          <w:shd w:val="clear" w:color="auto" w:fill="auto"/>
          <w:vAlign w:val="center"/>
        </w:tcPr>
        <w:p w14:paraId="699B3266" w14:textId="274643AA" w:rsidR="005C0A83" w:rsidRDefault="005C0A83">
          <w:pPr>
            <w:pStyle w:val="Footer"/>
            <w:tabs>
              <w:tab w:val="right" w:pos="9990"/>
            </w:tabs>
            <w:spacing w:before="0"/>
            <w:ind w:left="-108" w:right="54"/>
          </w:pPr>
          <w:r>
            <w:rPr>
              <w:sz w:val="16"/>
              <w:szCs w:val="16"/>
            </w:rPr>
            <w:t>Title Page-</w:t>
          </w:r>
          <w:r>
            <w:rPr>
              <w:sz w:val="16"/>
              <w:szCs w:val="16"/>
            </w:rPr>
            <w:fldChar w:fldCharType="begin"/>
          </w:r>
          <w:r>
            <w:rPr>
              <w:sz w:val="16"/>
              <w:szCs w:val="16"/>
            </w:rPr>
            <w:instrText xml:space="preserve"> PAGE \*roman </w:instrText>
          </w:r>
          <w:r>
            <w:rPr>
              <w:sz w:val="16"/>
              <w:szCs w:val="16"/>
            </w:rPr>
            <w:fldChar w:fldCharType="separate"/>
          </w:r>
          <w:r w:rsidR="009C136D">
            <w:rPr>
              <w:noProof/>
              <w:sz w:val="16"/>
              <w:szCs w:val="16"/>
            </w:rPr>
            <w:t>ii</w:t>
          </w:r>
          <w:r>
            <w:rPr>
              <w:sz w:val="16"/>
              <w:szCs w:val="16"/>
            </w:rPr>
            <w:fldChar w:fldCharType="end"/>
          </w:r>
        </w:p>
      </w:tc>
      <w:tc>
        <w:tcPr>
          <w:tcW w:w="8388" w:type="dxa"/>
          <w:tcBorders>
            <w:top w:val="single" w:sz="4" w:space="0" w:color="000000"/>
          </w:tcBorders>
          <w:shd w:val="clear" w:color="auto" w:fill="auto"/>
          <w:vAlign w:val="bottom"/>
        </w:tcPr>
        <w:p w14:paraId="01E9525E" w14:textId="77777777" w:rsidR="005C0A83" w:rsidRDefault="005C0A83">
          <w:pPr>
            <w:pStyle w:val="Footer"/>
            <w:tabs>
              <w:tab w:val="center" w:pos="5580"/>
              <w:tab w:val="right" w:pos="9990"/>
            </w:tabs>
            <w:spacing w:before="0"/>
            <w:ind w:left="0" w:right="-18"/>
          </w:pPr>
          <w:r>
            <w:tab/>
          </w:r>
          <w:r>
            <w:rPr>
              <w:bCs w:val="0"/>
              <w:sz w:val="16"/>
              <w:szCs w:val="16"/>
            </w:rPr>
            <w:t xml:space="preserve">© Copyright Malaysia Airlines </w:t>
          </w:r>
          <w:proofErr w:type="spellStart"/>
          <w:r>
            <w:rPr>
              <w:bCs w:val="0"/>
              <w:sz w:val="16"/>
              <w:szCs w:val="16"/>
            </w:rPr>
            <w:t>Berhad</w:t>
          </w:r>
          <w:proofErr w:type="spellEnd"/>
          <w:r>
            <w:rPr>
              <w:bCs w:val="0"/>
              <w:sz w:val="16"/>
              <w:szCs w:val="16"/>
            </w:rPr>
            <w:t xml:space="preserve"> (MAB) 2018. All rights reserved</w:t>
          </w:r>
        </w:p>
      </w:tc>
    </w:tr>
  </w:tbl>
  <w:p w14:paraId="5DB62FB2" w14:textId="77777777" w:rsidR="005C0A83" w:rsidRDefault="005C0A83">
    <w:pPr>
      <w:pStyle w:val="Footer"/>
      <w:spacing w:before="0"/>
      <w:ind w:left="0" w:right="0"/>
      <w:rPr>
        <w:sz w:val="8"/>
        <w:szCs w:val="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14:paraId="493C5DB4" w14:textId="77777777">
      <w:trPr>
        <w:trHeight w:val="125"/>
      </w:trPr>
      <w:tc>
        <w:tcPr>
          <w:tcW w:w="2547" w:type="dxa"/>
          <w:tcBorders>
            <w:top w:val="single" w:sz="4" w:space="0" w:color="000000"/>
          </w:tcBorders>
          <w:shd w:val="clear" w:color="auto" w:fill="auto"/>
          <w:vAlign w:val="center"/>
        </w:tcPr>
        <w:p w14:paraId="2FEFAD16" w14:textId="55E997D7" w:rsidR="005C0A83" w:rsidRDefault="005C0A83" w:rsidP="004C1E37">
          <w:pPr>
            <w:pStyle w:val="Footer"/>
            <w:spacing w:before="0"/>
            <w:ind w:left="-90" w:right="362"/>
            <w:rPr>
              <w:sz w:val="18"/>
              <w:szCs w:val="18"/>
            </w:rPr>
          </w:pPr>
        </w:p>
      </w:tc>
      <w:tc>
        <w:tcPr>
          <w:tcW w:w="2547" w:type="dxa"/>
          <w:tcBorders>
            <w:top w:val="single" w:sz="4" w:space="0" w:color="000000"/>
          </w:tcBorders>
          <w:shd w:val="clear" w:color="auto" w:fill="auto"/>
        </w:tcPr>
        <w:p w14:paraId="18CFED13" w14:textId="77777777" w:rsidR="005C0A83" w:rsidRDefault="005C0A83">
          <w:pPr>
            <w:pStyle w:val="Footer"/>
            <w:tabs>
              <w:tab w:val="center" w:pos="1881"/>
              <w:tab w:val="center" w:pos="3600"/>
              <w:tab w:val="center" w:pos="5760"/>
              <w:tab w:val="right" w:pos="9990"/>
            </w:tabs>
            <w:spacing w:before="0"/>
            <w:rPr>
              <w:sz w:val="18"/>
              <w:szCs w:val="18"/>
            </w:rPr>
          </w:pPr>
          <w:r>
            <w:rPr>
              <w:sz w:val="18"/>
              <w:szCs w:val="18"/>
            </w:rPr>
            <w:t>Issue No: 1</w:t>
          </w:r>
        </w:p>
      </w:tc>
      <w:tc>
        <w:tcPr>
          <w:tcW w:w="2547" w:type="dxa"/>
          <w:tcBorders>
            <w:top w:val="single" w:sz="4" w:space="0" w:color="000000"/>
          </w:tcBorders>
          <w:shd w:val="clear" w:color="auto" w:fill="auto"/>
        </w:tcPr>
        <w:p w14:paraId="7BC6C1B3" w14:textId="643467BF" w:rsidR="005C0A83" w:rsidRDefault="005C0A83">
          <w:pPr>
            <w:pStyle w:val="Footer"/>
            <w:tabs>
              <w:tab w:val="center" w:pos="3600"/>
              <w:tab w:val="center" w:pos="5760"/>
              <w:tab w:val="right" w:pos="9990"/>
            </w:tabs>
            <w:spacing w:before="0"/>
            <w:jc w:val="center"/>
          </w:pPr>
          <w:r>
            <w:rPr>
              <w:sz w:val="18"/>
              <w:szCs w:val="18"/>
            </w:rPr>
            <w:t xml:space="preserve">Rev. No.: </w:t>
          </w:r>
          <w:ins w:id="524" w:author="Komatla Ganeshreddy" w:date="2019-10-31T16:14:00Z">
            <w:r>
              <w:rPr>
                <w:sz w:val="18"/>
                <w:szCs w:val="18"/>
              </w:rPr>
              <w:t xml:space="preserve">2 </w:t>
            </w:r>
          </w:ins>
          <w:del w:id="525" w:author="Komatla Ganeshreddy" w:date="2019-10-31T16:14:00Z">
            <w:r w:rsidDel="00F2694A">
              <w:rPr>
                <w:sz w:val="18"/>
                <w:szCs w:val="18"/>
              </w:rPr>
              <w:delText>1</w:delText>
            </w:r>
          </w:del>
        </w:p>
      </w:tc>
      <w:tc>
        <w:tcPr>
          <w:tcW w:w="2547" w:type="dxa"/>
          <w:tcBorders>
            <w:top w:val="single" w:sz="4" w:space="0" w:color="000000"/>
          </w:tcBorders>
          <w:shd w:val="clear" w:color="auto" w:fill="auto"/>
          <w:vAlign w:val="center"/>
        </w:tcPr>
        <w:p w14:paraId="1301DB07" w14:textId="7698CF5E" w:rsidR="005C0A83" w:rsidRDefault="005C0A83">
          <w:pPr>
            <w:pStyle w:val="Footer"/>
            <w:spacing w:before="0"/>
            <w:ind w:right="-108"/>
            <w:jc w:val="right"/>
          </w:pPr>
          <w:r>
            <w:rPr>
              <w:sz w:val="18"/>
              <w:szCs w:val="18"/>
            </w:rPr>
            <w:fldChar w:fldCharType="begin"/>
          </w:r>
          <w:r>
            <w:rPr>
              <w:sz w:val="18"/>
              <w:szCs w:val="18"/>
            </w:rPr>
            <w:instrText xml:space="preserve"> PAGE </w:instrText>
          </w:r>
          <w:r>
            <w:rPr>
              <w:sz w:val="18"/>
              <w:szCs w:val="18"/>
            </w:rPr>
            <w:fldChar w:fldCharType="separate"/>
          </w:r>
          <w:r w:rsidR="009C136D">
            <w:rPr>
              <w:noProof/>
              <w:sz w:val="18"/>
              <w:szCs w:val="18"/>
            </w:rPr>
            <w:t>1-3</w:t>
          </w:r>
          <w:r>
            <w:rPr>
              <w:sz w:val="18"/>
              <w:szCs w:val="18"/>
            </w:rPr>
            <w:fldChar w:fldCharType="end"/>
          </w:r>
        </w:p>
      </w:tc>
    </w:tr>
  </w:tbl>
  <w:p w14:paraId="2BE3AB24" w14:textId="77777777" w:rsidR="005C0A83" w:rsidRDefault="005C0A83">
    <w:pPr>
      <w:pStyle w:val="Footer"/>
      <w:spacing w:before="0"/>
      <w:ind w:left="0" w:right="0"/>
      <w:rPr>
        <w:sz w:val="8"/>
        <w:szCs w:val="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A024B" w14:textId="77777777" w:rsidR="005C0A83" w:rsidRDefault="005C0A83"/>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14:paraId="116083CF" w14:textId="77777777">
      <w:trPr>
        <w:trHeight w:val="125"/>
      </w:trPr>
      <w:tc>
        <w:tcPr>
          <w:tcW w:w="2547" w:type="dxa"/>
          <w:tcBorders>
            <w:top w:val="single" w:sz="4" w:space="0" w:color="000000"/>
          </w:tcBorders>
          <w:shd w:val="clear" w:color="auto" w:fill="auto"/>
          <w:vAlign w:val="center"/>
        </w:tcPr>
        <w:p w14:paraId="44CF831E" w14:textId="5E814B7A" w:rsidR="005C0A83" w:rsidRDefault="005C0A83" w:rsidP="00FF4E9A">
          <w:pPr>
            <w:pStyle w:val="Footer"/>
            <w:spacing w:before="0"/>
            <w:ind w:left="-90"/>
            <w:rPr>
              <w:sz w:val="18"/>
              <w:szCs w:val="18"/>
            </w:rPr>
          </w:pPr>
          <w:r w:rsidRPr="00DA1E1D">
            <w:rPr>
              <w:sz w:val="18"/>
              <w:szCs w:val="18"/>
            </w:rPr>
            <w:fldChar w:fldCharType="begin"/>
          </w:r>
          <w:r w:rsidRPr="00DA1E1D">
            <w:rPr>
              <w:sz w:val="18"/>
              <w:szCs w:val="18"/>
            </w:rPr>
            <w:instrText xml:space="preserve"> PAGE   \* MERGEFORMAT </w:instrText>
          </w:r>
          <w:r w:rsidRPr="00DA1E1D">
            <w:rPr>
              <w:sz w:val="18"/>
              <w:szCs w:val="18"/>
            </w:rPr>
            <w:fldChar w:fldCharType="separate"/>
          </w:r>
          <w:r w:rsidR="009C136D">
            <w:rPr>
              <w:noProof/>
              <w:sz w:val="18"/>
              <w:szCs w:val="18"/>
            </w:rPr>
            <w:t>2-2</w:t>
          </w:r>
          <w:r w:rsidRPr="00DA1E1D">
            <w:rPr>
              <w:noProof/>
              <w:sz w:val="18"/>
              <w:szCs w:val="18"/>
            </w:rPr>
            <w:fldChar w:fldCharType="end"/>
          </w:r>
        </w:p>
      </w:tc>
      <w:tc>
        <w:tcPr>
          <w:tcW w:w="2547" w:type="dxa"/>
          <w:tcBorders>
            <w:top w:val="single" w:sz="4" w:space="0" w:color="000000"/>
          </w:tcBorders>
          <w:shd w:val="clear" w:color="auto" w:fill="auto"/>
        </w:tcPr>
        <w:p w14:paraId="67E5F62E" w14:textId="77777777" w:rsidR="005C0A83" w:rsidRDefault="005C0A83">
          <w:pPr>
            <w:pStyle w:val="Footer"/>
            <w:tabs>
              <w:tab w:val="center" w:pos="3600"/>
              <w:tab w:val="center" w:pos="5760"/>
              <w:tab w:val="right" w:pos="9990"/>
            </w:tabs>
            <w:spacing w:before="0"/>
            <w:jc w:val="center"/>
            <w:rPr>
              <w:sz w:val="18"/>
              <w:szCs w:val="18"/>
            </w:rPr>
          </w:pPr>
          <w:r>
            <w:rPr>
              <w:sz w:val="18"/>
              <w:szCs w:val="18"/>
            </w:rPr>
            <w:t>Issue No: 1</w:t>
          </w:r>
        </w:p>
      </w:tc>
      <w:tc>
        <w:tcPr>
          <w:tcW w:w="2547" w:type="dxa"/>
          <w:tcBorders>
            <w:top w:val="single" w:sz="4" w:space="0" w:color="000000"/>
          </w:tcBorders>
          <w:shd w:val="clear" w:color="auto" w:fill="auto"/>
        </w:tcPr>
        <w:p w14:paraId="7C222C35" w14:textId="61A91C0A" w:rsidR="005C0A83" w:rsidRDefault="005C0A83">
          <w:pPr>
            <w:pStyle w:val="Footer"/>
            <w:tabs>
              <w:tab w:val="center" w:pos="3600"/>
              <w:tab w:val="center" w:pos="5760"/>
              <w:tab w:val="right" w:pos="9990"/>
            </w:tabs>
            <w:spacing w:before="0"/>
            <w:jc w:val="center"/>
            <w:rPr>
              <w:sz w:val="18"/>
              <w:szCs w:val="18"/>
            </w:rPr>
          </w:pPr>
          <w:r>
            <w:rPr>
              <w:sz w:val="18"/>
              <w:szCs w:val="18"/>
            </w:rPr>
            <w:t xml:space="preserve">Rev. No.: </w:t>
          </w:r>
          <w:ins w:id="541" w:author="Komatla Ganeshreddy" w:date="2019-10-31T16:15:00Z">
            <w:r>
              <w:rPr>
                <w:sz w:val="18"/>
                <w:szCs w:val="18"/>
              </w:rPr>
              <w:t>2-</w:t>
            </w:r>
          </w:ins>
          <w:del w:id="542" w:author="Komatla Ganeshreddy" w:date="2019-10-31T16:15:00Z">
            <w:r w:rsidDel="00F2694A">
              <w:rPr>
                <w:sz w:val="18"/>
                <w:szCs w:val="18"/>
              </w:rPr>
              <w:delText>1</w:delText>
            </w:r>
          </w:del>
        </w:p>
      </w:tc>
      <w:tc>
        <w:tcPr>
          <w:tcW w:w="2547" w:type="dxa"/>
          <w:tcBorders>
            <w:top w:val="single" w:sz="4" w:space="0" w:color="000000"/>
          </w:tcBorders>
          <w:shd w:val="clear" w:color="auto" w:fill="auto"/>
          <w:vAlign w:val="center"/>
        </w:tcPr>
        <w:p w14:paraId="4606E3DE" w14:textId="364CB293" w:rsidR="005C0A83" w:rsidRDefault="005C0A83" w:rsidP="001B4470">
          <w:pPr>
            <w:pStyle w:val="Footer"/>
            <w:spacing w:before="0"/>
            <w:ind w:right="0"/>
            <w:jc w:val="center"/>
          </w:pPr>
        </w:p>
      </w:tc>
    </w:tr>
  </w:tbl>
  <w:p w14:paraId="3EAD4C9A" w14:textId="77777777" w:rsidR="005C0A83" w:rsidRDefault="005C0A83">
    <w:pPr>
      <w:pStyle w:val="Footer"/>
      <w:rPr>
        <w:szCs w:val="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rsidRPr="000B3B42" w14:paraId="260A99E2" w14:textId="77777777">
      <w:trPr>
        <w:trHeight w:val="125"/>
      </w:trPr>
      <w:tc>
        <w:tcPr>
          <w:tcW w:w="2547" w:type="dxa"/>
          <w:tcBorders>
            <w:top w:val="single" w:sz="4" w:space="0" w:color="000000"/>
          </w:tcBorders>
          <w:shd w:val="clear" w:color="auto" w:fill="auto"/>
          <w:vAlign w:val="center"/>
        </w:tcPr>
        <w:p w14:paraId="2986DF31" w14:textId="24DCB829" w:rsidR="005C0A83" w:rsidRDefault="005C0A83" w:rsidP="000B3B42">
          <w:pPr>
            <w:pStyle w:val="Footer"/>
            <w:spacing w:before="0"/>
            <w:ind w:left="-90"/>
            <w:rPr>
              <w:noProof/>
              <w:sz w:val="18"/>
              <w:szCs w:val="18"/>
            </w:rPr>
          </w:pPr>
        </w:p>
      </w:tc>
      <w:tc>
        <w:tcPr>
          <w:tcW w:w="2547" w:type="dxa"/>
          <w:tcBorders>
            <w:top w:val="single" w:sz="4" w:space="0" w:color="000000"/>
          </w:tcBorders>
          <w:shd w:val="clear" w:color="auto" w:fill="auto"/>
        </w:tcPr>
        <w:p w14:paraId="362D19AB" w14:textId="77777777" w:rsidR="005C0A83" w:rsidRDefault="005C0A83" w:rsidP="000B3B42">
          <w:pPr>
            <w:pStyle w:val="Footer"/>
            <w:spacing w:before="0"/>
            <w:ind w:left="-90"/>
            <w:rPr>
              <w:noProof/>
              <w:sz w:val="18"/>
              <w:szCs w:val="18"/>
            </w:rPr>
          </w:pPr>
          <w:r>
            <w:rPr>
              <w:noProof/>
              <w:sz w:val="18"/>
              <w:szCs w:val="18"/>
            </w:rPr>
            <w:t>Issue No: 1</w:t>
          </w:r>
        </w:p>
      </w:tc>
      <w:tc>
        <w:tcPr>
          <w:tcW w:w="2547" w:type="dxa"/>
          <w:tcBorders>
            <w:top w:val="single" w:sz="4" w:space="0" w:color="000000"/>
          </w:tcBorders>
          <w:shd w:val="clear" w:color="auto" w:fill="auto"/>
        </w:tcPr>
        <w:p w14:paraId="7B3E77CE" w14:textId="57BF5191" w:rsidR="005C0A83" w:rsidRPr="000B3B42" w:rsidRDefault="005C0A83" w:rsidP="000B3B42">
          <w:pPr>
            <w:pStyle w:val="Footer"/>
            <w:spacing w:before="0"/>
            <w:ind w:left="-90"/>
            <w:rPr>
              <w:noProof/>
              <w:sz w:val="18"/>
              <w:szCs w:val="18"/>
            </w:rPr>
          </w:pPr>
          <w:r>
            <w:rPr>
              <w:noProof/>
              <w:sz w:val="18"/>
              <w:szCs w:val="18"/>
            </w:rPr>
            <w:t xml:space="preserve">Rev. No.: </w:t>
          </w:r>
          <w:ins w:id="543" w:author="Komatla Ganeshreddy" w:date="2019-10-31T16:14:00Z">
            <w:r>
              <w:rPr>
                <w:noProof/>
                <w:sz w:val="18"/>
                <w:szCs w:val="18"/>
              </w:rPr>
              <w:t xml:space="preserve">2 </w:t>
            </w:r>
          </w:ins>
          <w:del w:id="544" w:author="Komatla Ganeshreddy" w:date="2019-10-31T16:14:00Z">
            <w:r w:rsidDel="00F2694A">
              <w:rPr>
                <w:noProof/>
                <w:sz w:val="18"/>
                <w:szCs w:val="18"/>
              </w:rPr>
              <w:delText>1</w:delText>
            </w:r>
          </w:del>
        </w:p>
      </w:tc>
      <w:tc>
        <w:tcPr>
          <w:tcW w:w="2547" w:type="dxa"/>
          <w:tcBorders>
            <w:top w:val="single" w:sz="4" w:space="0" w:color="000000"/>
          </w:tcBorders>
          <w:shd w:val="clear" w:color="auto" w:fill="auto"/>
          <w:vAlign w:val="center"/>
        </w:tcPr>
        <w:p w14:paraId="26870D01" w14:textId="1F10F421" w:rsidR="005C0A83" w:rsidRPr="000B3B42" w:rsidRDefault="005C0A83" w:rsidP="00C5480F">
          <w:pPr>
            <w:pStyle w:val="Footer"/>
            <w:spacing w:before="0"/>
            <w:ind w:left="0"/>
            <w:rPr>
              <w:noProof/>
              <w:sz w:val="18"/>
              <w:szCs w:val="18"/>
            </w:rPr>
          </w:pPr>
          <w:r>
            <w:rPr>
              <w:noProof/>
              <w:sz w:val="18"/>
              <w:szCs w:val="18"/>
            </w:rPr>
            <w:t xml:space="preserve">                           </w:t>
          </w:r>
          <w:r w:rsidRPr="00DA1E1D">
            <w:rPr>
              <w:noProof/>
              <w:sz w:val="18"/>
              <w:szCs w:val="18"/>
            </w:rPr>
            <w:fldChar w:fldCharType="begin"/>
          </w:r>
          <w:r w:rsidRPr="00DA1E1D">
            <w:rPr>
              <w:noProof/>
              <w:sz w:val="18"/>
              <w:szCs w:val="18"/>
            </w:rPr>
            <w:instrText xml:space="preserve"> PAGE   \* MERGEFORMAT </w:instrText>
          </w:r>
          <w:r w:rsidRPr="00DA1E1D">
            <w:rPr>
              <w:noProof/>
              <w:sz w:val="18"/>
              <w:szCs w:val="18"/>
            </w:rPr>
            <w:fldChar w:fldCharType="separate"/>
          </w:r>
          <w:r w:rsidR="009C136D">
            <w:rPr>
              <w:noProof/>
              <w:sz w:val="18"/>
              <w:szCs w:val="18"/>
            </w:rPr>
            <w:t>2-1</w:t>
          </w:r>
          <w:r w:rsidRPr="00DA1E1D">
            <w:rPr>
              <w:noProof/>
              <w:sz w:val="18"/>
              <w:szCs w:val="18"/>
            </w:rPr>
            <w:fldChar w:fldCharType="end"/>
          </w:r>
        </w:p>
      </w:tc>
    </w:tr>
  </w:tbl>
  <w:p w14:paraId="7FBE479E" w14:textId="77777777" w:rsidR="005C0A83" w:rsidRDefault="005C0A83">
    <w:pPr>
      <w:pStyle w:val="Footer"/>
      <w:spacing w:before="0"/>
      <w:ind w:left="0" w:right="0"/>
      <w:rPr>
        <w:sz w:val="8"/>
        <w:szCs w:val="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0C525" w14:textId="77777777" w:rsidR="005C0A83" w:rsidRDefault="005C0A83"/>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14:paraId="13F0D30D" w14:textId="77777777">
      <w:trPr>
        <w:trHeight w:val="125"/>
      </w:trPr>
      <w:tc>
        <w:tcPr>
          <w:tcW w:w="2547" w:type="dxa"/>
          <w:tcBorders>
            <w:top w:val="single" w:sz="4" w:space="0" w:color="000000"/>
          </w:tcBorders>
          <w:shd w:val="clear" w:color="auto" w:fill="auto"/>
          <w:vAlign w:val="center"/>
        </w:tcPr>
        <w:p w14:paraId="2D00E82F" w14:textId="4715AC31" w:rsidR="005C0A83" w:rsidRDefault="005C0A83" w:rsidP="00FF4E9A">
          <w:pPr>
            <w:pStyle w:val="Footer"/>
            <w:spacing w:before="0"/>
            <w:ind w:left="-90"/>
            <w:rPr>
              <w:sz w:val="18"/>
              <w:szCs w:val="18"/>
            </w:rPr>
          </w:pPr>
          <w:r w:rsidRPr="00DA1E1D">
            <w:rPr>
              <w:sz w:val="18"/>
              <w:szCs w:val="18"/>
            </w:rPr>
            <w:fldChar w:fldCharType="begin"/>
          </w:r>
          <w:r w:rsidRPr="00DA1E1D">
            <w:rPr>
              <w:sz w:val="18"/>
              <w:szCs w:val="18"/>
            </w:rPr>
            <w:instrText xml:space="preserve"> PAGE   \* MERGEFORMAT </w:instrText>
          </w:r>
          <w:r w:rsidRPr="00DA1E1D">
            <w:rPr>
              <w:sz w:val="18"/>
              <w:szCs w:val="18"/>
            </w:rPr>
            <w:fldChar w:fldCharType="separate"/>
          </w:r>
          <w:r w:rsidR="009C136D">
            <w:rPr>
              <w:noProof/>
              <w:sz w:val="18"/>
              <w:szCs w:val="18"/>
            </w:rPr>
            <w:t>4-2</w:t>
          </w:r>
          <w:r w:rsidRPr="00DA1E1D">
            <w:rPr>
              <w:noProof/>
              <w:sz w:val="18"/>
              <w:szCs w:val="18"/>
            </w:rPr>
            <w:fldChar w:fldCharType="end"/>
          </w:r>
        </w:p>
      </w:tc>
      <w:tc>
        <w:tcPr>
          <w:tcW w:w="2547" w:type="dxa"/>
          <w:tcBorders>
            <w:top w:val="single" w:sz="4" w:space="0" w:color="000000"/>
          </w:tcBorders>
          <w:shd w:val="clear" w:color="auto" w:fill="auto"/>
        </w:tcPr>
        <w:p w14:paraId="16D8298B" w14:textId="77777777" w:rsidR="005C0A83" w:rsidRDefault="005C0A83">
          <w:pPr>
            <w:pStyle w:val="Footer"/>
            <w:tabs>
              <w:tab w:val="center" w:pos="3600"/>
              <w:tab w:val="center" w:pos="5760"/>
              <w:tab w:val="right" w:pos="9990"/>
            </w:tabs>
            <w:spacing w:before="0"/>
            <w:jc w:val="center"/>
            <w:rPr>
              <w:sz w:val="18"/>
              <w:szCs w:val="18"/>
            </w:rPr>
          </w:pPr>
          <w:r>
            <w:rPr>
              <w:sz w:val="18"/>
              <w:szCs w:val="18"/>
            </w:rPr>
            <w:t>Issue No: 1</w:t>
          </w:r>
        </w:p>
      </w:tc>
      <w:tc>
        <w:tcPr>
          <w:tcW w:w="2547" w:type="dxa"/>
          <w:tcBorders>
            <w:top w:val="single" w:sz="4" w:space="0" w:color="000000"/>
          </w:tcBorders>
          <w:shd w:val="clear" w:color="auto" w:fill="auto"/>
        </w:tcPr>
        <w:p w14:paraId="7DBE847F" w14:textId="7C7F9ECE" w:rsidR="005C0A83" w:rsidRDefault="005C0A83">
          <w:pPr>
            <w:pStyle w:val="Footer"/>
            <w:tabs>
              <w:tab w:val="center" w:pos="3600"/>
              <w:tab w:val="center" w:pos="5760"/>
              <w:tab w:val="right" w:pos="9990"/>
            </w:tabs>
            <w:spacing w:before="0"/>
            <w:jc w:val="center"/>
            <w:rPr>
              <w:sz w:val="18"/>
              <w:szCs w:val="18"/>
            </w:rPr>
          </w:pPr>
          <w:r>
            <w:rPr>
              <w:sz w:val="18"/>
              <w:szCs w:val="18"/>
            </w:rPr>
            <w:t xml:space="preserve">Rev. No.: </w:t>
          </w:r>
          <w:ins w:id="721" w:author="Komatla Ganeshreddy" w:date="2019-10-31T16:15:00Z">
            <w:r>
              <w:rPr>
                <w:sz w:val="18"/>
                <w:szCs w:val="18"/>
              </w:rPr>
              <w:t xml:space="preserve">2 </w:t>
            </w:r>
          </w:ins>
          <w:del w:id="722" w:author="Komatla Ganeshreddy" w:date="2019-10-31T16:15:00Z">
            <w:r w:rsidDel="00F2694A">
              <w:rPr>
                <w:sz w:val="18"/>
                <w:szCs w:val="18"/>
              </w:rPr>
              <w:delText>1</w:delText>
            </w:r>
          </w:del>
        </w:p>
      </w:tc>
      <w:tc>
        <w:tcPr>
          <w:tcW w:w="2547" w:type="dxa"/>
          <w:tcBorders>
            <w:top w:val="single" w:sz="4" w:space="0" w:color="000000"/>
          </w:tcBorders>
          <w:shd w:val="clear" w:color="auto" w:fill="auto"/>
          <w:vAlign w:val="center"/>
        </w:tcPr>
        <w:p w14:paraId="10EDF586" w14:textId="04C0F6F5" w:rsidR="005C0A83" w:rsidRDefault="005C0A83" w:rsidP="001B4470">
          <w:pPr>
            <w:pStyle w:val="Footer"/>
            <w:spacing w:before="0"/>
            <w:ind w:right="0"/>
            <w:jc w:val="center"/>
          </w:pPr>
        </w:p>
      </w:tc>
    </w:tr>
  </w:tbl>
  <w:p w14:paraId="18DD4423" w14:textId="77777777" w:rsidR="005C0A83" w:rsidRDefault="005C0A83">
    <w:pPr>
      <w:pStyle w:val="Footer"/>
      <w:rPr>
        <w:szCs w:val="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rsidRPr="000B3B42" w14:paraId="7AD92F89" w14:textId="77777777">
      <w:trPr>
        <w:trHeight w:val="125"/>
      </w:trPr>
      <w:tc>
        <w:tcPr>
          <w:tcW w:w="2547" w:type="dxa"/>
          <w:tcBorders>
            <w:top w:val="single" w:sz="4" w:space="0" w:color="000000"/>
          </w:tcBorders>
          <w:shd w:val="clear" w:color="auto" w:fill="auto"/>
          <w:vAlign w:val="center"/>
        </w:tcPr>
        <w:p w14:paraId="3659C426" w14:textId="147467AD" w:rsidR="005C0A83" w:rsidRDefault="005C0A83" w:rsidP="000B3B42">
          <w:pPr>
            <w:pStyle w:val="Footer"/>
            <w:spacing w:before="0"/>
            <w:ind w:left="-90"/>
            <w:rPr>
              <w:noProof/>
              <w:sz w:val="18"/>
              <w:szCs w:val="18"/>
            </w:rPr>
          </w:pPr>
        </w:p>
      </w:tc>
      <w:tc>
        <w:tcPr>
          <w:tcW w:w="2547" w:type="dxa"/>
          <w:tcBorders>
            <w:top w:val="single" w:sz="4" w:space="0" w:color="000000"/>
          </w:tcBorders>
          <w:shd w:val="clear" w:color="auto" w:fill="auto"/>
        </w:tcPr>
        <w:p w14:paraId="2CC6AD10" w14:textId="77777777" w:rsidR="005C0A83" w:rsidRDefault="005C0A83" w:rsidP="000B3B42">
          <w:pPr>
            <w:pStyle w:val="Footer"/>
            <w:spacing w:before="0"/>
            <w:ind w:left="-90"/>
            <w:rPr>
              <w:noProof/>
              <w:sz w:val="18"/>
              <w:szCs w:val="18"/>
            </w:rPr>
          </w:pPr>
          <w:r>
            <w:rPr>
              <w:noProof/>
              <w:sz w:val="18"/>
              <w:szCs w:val="18"/>
            </w:rPr>
            <w:t>Issue No: 1</w:t>
          </w:r>
        </w:p>
      </w:tc>
      <w:tc>
        <w:tcPr>
          <w:tcW w:w="2547" w:type="dxa"/>
          <w:tcBorders>
            <w:top w:val="single" w:sz="4" w:space="0" w:color="000000"/>
          </w:tcBorders>
          <w:shd w:val="clear" w:color="auto" w:fill="auto"/>
        </w:tcPr>
        <w:p w14:paraId="5CEA0EAF" w14:textId="2FA588D8" w:rsidR="005C0A83" w:rsidRPr="000B3B42" w:rsidRDefault="005C0A83" w:rsidP="000B3B42">
          <w:pPr>
            <w:pStyle w:val="Footer"/>
            <w:spacing w:before="0"/>
            <w:ind w:left="-90"/>
            <w:rPr>
              <w:noProof/>
              <w:sz w:val="18"/>
              <w:szCs w:val="18"/>
            </w:rPr>
          </w:pPr>
          <w:r>
            <w:rPr>
              <w:noProof/>
              <w:sz w:val="18"/>
              <w:szCs w:val="18"/>
            </w:rPr>
            <w:t xml:space="preserve">Rev. No.: </w:t>
          </w:r>
          <w:ins w:id="723" w:author="Komatla Ganeshreddy" w:date="2019-10-31T16:15:00Z">
            <w:r>
              <w:rPr>
                <w:noProof/>
                <w:sz w:val="18"/>
                <w:szCs w:val="18"/>
              </w:rPr>
              <w:t xml:space="preserve">2 </w:t>
            </w:r>
          </w:ins>
          <w:del w:id="724" w:author="Komatla Ganeshreddy" w:date="2019-10-31T16:15:00Z">
            <w:r w:rsidDel="00F2694A">
              <w:rPr>
                <w:noProof/>
                <w:sz w:val="18"/>
                <w:szCs w:val="18"/>
              </w:rPr>
              <w:delText>1</w:delText>
            </w:r>
          </w:del>
        </w:p>
      </w:tc>
      <w:tc>
        <w:tcPr>
          <w:tcW w:w="2547" w:type="dxa"/>
          <w:tcBorders>
            <w:top w:val="single" w:sz="4" w:space="0" w:color="000000"/>
          </w:tcBorders>
          <w:shd w:val="clear" w:color="auto" w:fill="auto"/>
          <w:vAlign w:val="center"/>
        </w:tcPr>
        <w:p w14:paraId="1A42418B" w14:textId="19F97A17" w:rsidR="005C0A83" w:rsidRPr="000B3B42" w:rsidRDefault="005C0A83" w:rsidP="00FF4E9A">
          <w:pPr>
            <w:pStyle w:val="Footer"/>
            <w:spacing w:before="0"/>
            <w:ind w:left="0"/>
            <w:rPr>
              <w:noProof/>
              <w:sz w:val="18"/>
              <w:szCs w:val="18"/>
            </w:rPr>
          </w:pPr>
          <w:r>
            <w:rPr>
              <w:noProof/>
              <w:sz w:val="18"/>
              <w:szCs w:val="18"/>
            </w:rPr>
            <w:t xml:space="preserve">                          </w:t>
          </w:r>
          <w:r w:rsidRPr="00DA1E1D">
            <w:rPr>
              <w:noProof/>
              <w:sz w:val="18"/>
              <w:szCs w:val="18"/>
            </w:rPr>
            <w:fldChar w:fldCharType="begin"/>
          </w:r>
          <w:r w:rsidRPr="00DA1E1D">
            <w:rPr>
              <w:noProof/>
              <w:sz w:val="18"/>
              <w:szCs w:val="18"/>
            </w:rPr>
            <w:instrText xml:space="preserve"> PAGE   \* MERGEFORMAT </w:instrText>
          </w:r>
          <w:r w:rsidRPr="00DA1E1D">
            <w:rPr>
              <w:noProof/>
              <w:sz w:val="18"/>
              <w:szCs w:val="18"/>
            </w:rPr>
            <w:fldChar w:fldCharType="separate"/>
          </w:r>
          <w:r w:rsidR="009C136D">
            <w:rPr>
              <w:noProof/>
              <w:sz w:val="18"/>
              <w:szCs w:val="18"/>
            </w:rPr>
            <w:t>4-1</w:t>
          </w:r>
          <w:r w:rsidRPr="00DA1E1D">
            <w:rPr>
              <w:noProof/>
              <w:sz w:val="18"/>
              <w:szCs w:val="18"/>
            </w:rPr>
            <w:fldChar w:fldCharType="end"/>
          </w:r>
        </w:p>
      </w:tc>
    </w:tr>
  </w:tbl>
  <w:p w14:paraId="790183E4" w14:textId="77777777" w:rsidR="005C0A83" w:rsidRDefault="005C0A83">
    <w:pPr>
      <w:pStyle w:val="Footer"/>
      <w:spacing w:before="0"/>
      <w:ind w:left="0" w:right="0"/>
      <w:rPr>
        <w:sz w:val="8"/>
        <w:szCs w:val="8"/>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14:paraId="5B27C241" w14:textId="77777777">
      <w:trPr>
        <w:trHeight w:val="125"/>
      </w:trPr>
      <w:tc>
        <w:tcPr>
          <w:tcW w:w="2547" w:type="dxa"/>
          <w:tcBorders>
            <w:top w:val="single" w:sz="4" w:space="0" w:color="000000"/>
          </w:tcBorders>
          <w:shd w:val="clear" w:color="auto" w:fill="auto"/>
          <w:vAlign w:val="center"/>
        </w:tcPr>
        <w:p w14:paraId="78A31E57" w14:textId="4B6C1C76" w:rsidR="005C0A83" w:rsidRDefault="005C0A83">
          <w:pPr>
            <w:pStyle w:val="Footer"/>
            <w:spacing w:before="0"/>
            <w:ind w:left="-90"/>
            <w:rPr>
              <w:sz w:val="18"/>
              <w:szCs w:val="18"/>
            </w:rPr>
          </w:pPr>
          <w:r>
            <w:rPr>
              <w:sz w:val="18"/>
              <w:szCs w:val="18"/>
            </w:rPr>
            <w:t>Appendix-</w:t>
          </w:r>
          <w:r>
            <w:rPr>
              <w:sz w:val="18"/>
              <w:szCs w:val="18"/>
            </w:rPr>
            <w:fldChar w:fldCharType="begin"/>
          </w:r>
          <w:r>
            <w:rPr>
              <w:sz w:val="18"/>
              <w:szCs w:val="18"/>
            </w:rPr>
            <w:instrText xml:space="preserve"> PAGE </w:instrText>
          </w:r>
          <w:r>
            <w:rPr>
              <w:sz w:val="18"/>
              <w:szCs w:val="18"/>
            </w:rPr>
            <w:fldChar w:fldCharType="separate"/>
          </w:r>
          <w:r w:rsidR="00C27DBB">
            <w:rPr>
              <w:noProof/>
              <w:sz w:val="18"/>
              <w:szCs w:val="18"/>
            </w:rPr>
            <w:t>ii</w:t>
          </w:r>
          <w:r>
            <w:rPr>
              <w:sz w:val="18"/>
              <w:szCs w:val="18"/>
            </w:rPr>
            <w:fldChar w:fldCharType="end"/>
          </w:r>
        </w:p>
      </w:tc>
      <w:tc>
        <w:tcPr>
          <w:tcW w:w="2547" w:type="dxa"/>
          <w:tcBorders>
            <w:top w:val="single" w:sz="4" w:space="0" w:color="000000"/>
          </w:tcBorders>
          <w:shd w:val="clear" w:color="auto" w:fill="auto"/>
        </w:tcPr>
        <w:p w14:paraId="24CFF594" w14:textId="77777777" w:rsidR="005C0A83" w:rsidRDefault="005C0A83">
          <w:pPr>
            <w:pStyle w:val="Footer"/>
            <w:tabs>
              <w:tab w:val="center" w:pos="3600"/>
              <w:tab w:val="center" w:pos="5760"/>
              <w:tab w:val="right" w:pos="9990"/>
            </w:tabs>
            <w:spacing w:before="0"/>
            <w:jc w:val="center"/>
            <w:rPr>
              <w:sz w:val="18"/>
              <w:szCs w:val="18"/>
            </w:rPr>
          </w:pPr>
          <w:r>
            <w:rPr>
              <w:sz w:val="18"/>
              <w:szCs w:val="18"/>
            </w:rPr>
            <w:t>Issue No: 1</w:t>
          </w:r>
        </w:p>
      </w:tc>
      <w:tc>
        <w:tcPr>
          <w:tcW w:w="2547" w:type="dxa"/>
          <w:tcBorders>
            <w:top w:val="single" w:sz="4" w:space="0" w:color="000000"/>
          </w:tcBorders>
          <w:shd w:val="clear" w:color="auto" w:fill="auto"/>
        </w:tcPr>
        <w:p w14:paraId="590CFFE9" w14:textId="57D4783D" w:rsidR="005C0A83" w:rsidRDefault="005C0A83">
          <w:pPr>
            <w:pStyle w:val="Footer"/>
            <w:tabs>
              <w:tab w:val="center" w:pos="3600"/>
              <w:tab w:val="center" w:pos="5760"/>
              <w:tab w:val="right" w:pos="9990"/>
            </w:tabs>
            <w:spacing w:before="0"/>
            <w:jc w:val="center"/>
            <w:rPr>
              <w:sz w:val="18"/>
              <w:szCs w:val="18"/>
            </w:rPr>
          </w:pPr>
          <w:r>
            <w:rPr>
              <w:sz w:val="18"/>
              <w:szCs w:val="18"/>
            </w:rPr>
            <w:t xml:space="preserve">Rev. No.: </w:t>
          </w:r>
          <w:ins w:id="788" w:author="Komatla Ganeshreddy" w:date="2019-10-31T16:15:00Z">
            <w:r>
              <w:rPr>
                <w:sz w:val="18"/>
                <w:szCs w:val="18"/>
              </w:rPr>
              <w:t xml:space="preserve">2 </w:t>
            </w:r>
          </w:ins>
          <w:del w:id="789" w:author="Komatla Ganeshreddy" w:date="2019-10-31T16:15:00Z">
            <w:r w:rsidDel="00F2694A">
              <w:rPr>
                <w:sz w:val="18"/>
                <w:szCs w:val="18"/>
              </w:rPr>
              <w:delText>1</w:delText>
            </w:r>
          </w:del>
        </w:p>
      </w:tc>
      <w:tc>
        <w:tcPr>
          <w:tcW w:w="2547" w:type="dxa"/>
          <w:tcBorders>
            <w:top w:val="single" w:sz="4" w:space="0" w:color="000000"/>
          </w:tcBorders>
          <w:shd w:val="clear" w:color="auto" w:fill="auto"/>
          <w:vAlign w:val="center"/>
        </w:tcPr>
        <w:p w14:paraId="62C282FB" w14:textId="71E5439B" w:rsidR="005C0A83" w:rsidRDefault="005C0A83" w:rsidP="00566759">
          <w:pPr>
            <w:pStyle w:val="Footer"/>
            <w:spacing w:before="0"/>
            <w:ind w:right="0"/>
            <w:jc w:val="center"/>
          </w:pPr>
        </w:p>
      </w:tc>
    </w:tr>
  </w:tbl>
  <w:p w14:paraId="1F54271C" w14:textId="77777777" w:rsidR="005C0A83" w:rsidRDefault="005C0A83">
    <w:pPr>
      <w:pStyle w:val="Footer"/>
      <w:rPr>
        <w:szCs w:val="8"/>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14:paraId="0380899F" w14:textId="77777777">
      <w:trPr>
        <w:trHeight w:val="125"/>
      </w:trPr>
      <w:tc>
        <w:tcPr>
          <w:tcW w:w="2547" w:type="dxa"/>
          <w:tcBorders>
            <w:top w:val="single" w:sz="4" w:space="0" w:color="000000"/>
          </w:tcBorders>
          <w:shd w:val="clear" w:color="auto" w:fill="auto"/>
          <w:vAlign w:val="center"/>
        </w:tcPr>
        <w:p w14:paraId="46C26F5B" w14:textId="7B011481" w:rsidR="005C0A83" w:rsidRDefault="005C0A83" w:rsidP="00566759">
          <w:pPr>
            <w:pStyle w:val="Footer"/>
            <w:spacing w:before="0"/>
            <w:ind w:left="-90" w:right="342"/>
            <w:rPr>
              <w:sz w:val="18"/>
              <w:szCs w:val="18"/>
            </w:rPr>
          </w:pPr>
        </w:p>
      </w:tc>
      <w:tc>
        <w:tcPr>
          <w:tcW w:w="2547" w:type="dxa"/>
          <w:tcBorders>
            <w:top w:val="single" w:sz="4" w:space="0" w:color="000000"/>
          </w:tcBorders>
          <w:shd w:val="clear" w:color="auto" w:fill="auto"/>
        </w:tcPr>
        <w:p w14:paraId="2C36BD9E" w14:textId="77777777" w:rsidR="005C0A83" w:rsidRDefault="005C0A83">
          <w:pPr>
            <w:pStyle w:val="Footer"/>
            <w:tabs>
              <w:tab w:val="center" w:pos="3600"/>
              <w:tab w:val="center" w:pos="5760"/>
              <w:tab w:val="right" w:pos="9990"/>
            </w:tabs>
            <w:spacing w:before="0"/>
            <w:jc w:val="center"/>
            <w:rPr>
              <w:sz w:val="18"/>
              <w:szCs w:val="18"/>
            </w:rPr>
          </w:pPr>
          <w:r>
            <w:rPr>
              <w:sz w:val="18"/>
              <w:szCs w:val="18"/>
            </w:rPr>
            <w:t>Issue No: 1</w:t>
          </w:r>
        </w:p>
      </w:tc>
      <w:tc>
        <w:tcPr>
          <w:tcW w:w="2547" w:type="dxa"/>
          <w:tcBorders>
            <w:top w:val="single" w:sz="4" w:space="0" w:color="000000"/>
          </w:tcBorders>
          <w:shd w:val="clear" w:color="auto" w:fill="auto"/>
        </w:tcPr>
        <w:p w14:paraId="4B151BC8" w14:textId="46FC4AF5" w:rsidR="005C0A83" w:rsidRDefault="005C0A83">
          <w:pPr>
            <w:pStyle w:val="Footer"/>
            <w:tabs>
              <w:tab w:val="center" w:pos="3600"/>
              <w:tab w:val="center" w:pos="5760"/>
              <w:tab w:val="right" w:pos="9990"/>
            </w:tabs>
            <w:spacing w:before="0"/>
            <w:jc w:val="center"/>
            <w:rPr>
              <w:sz w:val="18"/>
              <w:szCs w:val="18"/>
            </w:rPr>
          </w:pPr>
          <w:r>
            <w:rPr>
              <w:sz w:val="18"/>
              <w:szCs w:val="18"/>
            </w:rPr>
            <w:t xml:space="preserve">Rev. No.: </w:t>
          </w:r>
          <w:ins w:id="790" w:author="Komatla Ganeshreddy" w:date="2019-10-31T16:15:00Z">
            <w:r>
              <w:rPr>
                <w:sz w:val="18"/>
                <w:szCs w:val="18"/>
              </w:rPr>
              <w:t xml:space="preserve">2 </w:t>
            </w:r>
          </w:ins>
          <w:del w:id="791" w:author="Komatla Ganeshreddy" w:date="2019-10-31T16:15:00Z">
            <w:r w:rsidDel="00F2694A">
              <w:rPr>
                <w:sz w:val="18"/>
                <w:szCs w:val="18"/>
              </w:rPr>
              <w:delText>1</w:delText>
            </w:r>
          </w:del>
        </w:p>
      </w:tc>
      <w:tc>
        <w:tcPr>
          <w:tcW w:w="2547" w:type="dxa"/>
          <w:tcBorders>
            <w:top w:val="single" w:sz="4" w:space="0" w:color="000000"/>
          </w:tcBorders>
          <w:shd w:val="clear" w:color="auto" w:fill="auto"/>
          <w:vAlign w:val="center"/>
        </w:tcPr>
        <w:p w14:paraId="03D7A924" w14:textId="0695D21D" w:rsidR="005C0A83" w:rsidRDefault="005C0A83">
          <w:pPr>
            <w:pStyle w:val="Footer"/>
            <w:spacing w:before="0"/>
            <w:ind w:right="0" w:hanging="144"/>
            <w:jc w:val="right"/>
          </w:pPr>
          <w:r>
            <w:rPr>
              <w:sz w:val="18"/>
              <w:szCs w:val="18"/>
            </w:rPr>
            <w:t>Appendix-</w:t>
          </w:r>
          <w:r>
            <w:rPr>
              <w:sz w:val="18"/>
              <w:szCs w:val="18"/>
            </w:rPr>
            <w:fldChar w:fldCharType="begin"/>
          </w:r>
          <w:r>
            <w:rPr>
              <w:sz w:val="18"/>
              <w:szCs w:val="18"/>
            </w:rPr>
            <w:instrText xml:space="preserve"> PAGE </w:instrText>
          </w:r>
          <w:r>
            <w:rPr>
              <w:sz w:val="18"/>
              <w:szCs w:val="18"/>
            </w:rPr>
            <w:fldChar w:fldCharType="separate"/>
          </w:r>
          <w:r w:rsidR="00A61D9B">
            <w:rPr>
              <w:noProof/>
              <w:sz w:val="18"/>
              <w:szCs w:val="18"/>
            </w:rPr>
            <w:t>i</w:t>
          </w:r>
          <w:r>
            <w:rPr>
              <w:sz w:val="18"/>
              <w:szCs w:val="18"/>
            </w:rPr>
            <w:fldChar w:fldCharType="end"/>
          </w:r>
        </w:p>
      </w:tc>
    </w:tr>
  </w:tbl>
  <w:p w14:paraId="752C4D6F" w14:textId="77777777" w:rsidR="005C0A83" w:rsidRDefault="005C0A83">
    <w:pPr>
      <w:pStyle w:val="Footer"/>
      <w:spacing w:before="0"/>
      <w:ind w:left="0" w:right="0"/>
      <w:rPr>
        <w:sz w:val="8"/>
        <w:szCs w:val="8"/>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5612F" w14:textId="77777777" w:rsidR="005C0A83" w:rsidRDefault="005C0A8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6732"/>
      <w:gridCol w:w="3078"/>
    </w:tblGrid>
    <w:tr w:rsidR="005C0A83" w14:paraId="69C9E469" w14:textId="77777777">
      <w:tc>
        <w:tcPr>
          <w:tcW w:w="6732" w:type="dxa"/>
          <w:tcBorders>
            <w:top w:val="single" w:sz="4" w:space="0" w:color="000000"/>
          </w:tcBorders>
          <w:shd w:val="clear" w:color="auto" w:fill="auto"/>
        </w:tcPr>
        <w:p w14:paraId="7C2EFAC1" w14:textId="77777777" w:rsidR="005C0A83" w:rsidRDefault="005C0A83">
          <w:pPr>
            <w:pStyle w:val="Footer"/>
            <w:tabs>
              <w:tab w:val="right" w:pos="9450"/>
            </w:tabs>
            <w:spacing w:before="0"/>
            <w:ind w:left="0" w:right="0"/>
            <w:rPr>
              <w:sz w:val="16"/>
              <w:szCs w:val="16"/>
            </w:rPr>
          </w:pPr>
          <w:r>
            <w:rPr>
              <w:bCs w:val="0"/>
              <w:sz w:val="16"/>
              <w:szCs w:val="16"/>
            </w:rPr>
            <w:t xml:space="preserve">© Copyright Malaysia Airlines </w:t>
          </w:r>
          <w:proofErr w:type="spellStart"/>
          <w:r>
            <w:rPr>
              <w:bCs w:val="0"/>
              <w:sz w:val="16"/>
              <w:szCs w:val="16"/>
            </w:rPr>
            <w:t>Berhad</w:t>
          </w:r>
          <w:proofErr w:type="spellEnd"/>
          <w:r>
            <w:rPr>
              <w:bCs w:val="0"/>
              <w:sz w:val="16"/>
              <w:szCs w:val="16"/>
            </w:rPr>
            <w:t xml:space="preserve"> (MAB) 2018. All rights reserved</w:t>
          </w:r>
        </w:p>
      </w:tc>
      <w:tc>
        <w:tcPr>
          <w:tcW w:w="3078" w:type="dxa"/>
          <w:tcBorders>
            <w:top w:val="single" w:sz="4" w:space="0" w:color="000000"/>
          </w:tcBorders>
          <w:shd w:val="clear" w:color="auto" w:fill="auto"/>
        </w:tcPr>
        <w:p w14:paraId="3156CB81" w14:textId="6B579931" w:rsidR="005C0A83" w:rsidRDefault="005C0A83">
          <w:pPr>
            <w:pStyle w:val="Footer"/>
            <w:tabs>
              <w:tab w:val="right" w:pos="9450"/>
            </w:tabs>
            <w:spacing w:before="0"/>
            <w:ind w:left="0" w:right="0"/>
            <w:jc w:val="right"/>
          </w:pPr>
          <w:r>
            <w:rPr>
              <w:sz w:val="16"/>
              <w:szCs w:val="16"/>
            </w:rPr>
            <w:t>Title Page-</w:t>
          </w:r>
          <w:r>
            <w:rPr>
              <w:sz w:val="16"/>
              <w:szCs w:val="16"/>
            </w:rPr>
            <w:fldChar w:fldCharType="begin"/>
          </w:r>
          <w:r>
            <w:rPr>
              <w:sz w:val="16"/>
              <w:szCs w:val="16"/>
            </w:rPr>
            <w:instrText xml:space="preserve"> PAGE \*roman </w:instrText>
          </w:r>
          <w:r>
            <w:rPr>
              <w:sz w:val="16"/>
              <w:szCs w:val="16"/>
            </w:rPr>
            <w:fldChar w:fldCharType="separate"/>
          </w:r>
          <w:r w:rsidR="009C136D">
            <w:rPr>
              <w:noProof/>
              <w:sz w:val="16"/>
              <w:szCs w:val="16"/>
            </w:rPr>
            <w:t>i</w:t>
          </w:r>
          <w:r>
            <w:rPr>
              <w:sz w:val="16"/>
              <w:szCs w:val="16"/>
            </w:rPr>
            <w:fldChar w:fldCharType="end"/>
          </w:r>
        </w:p>
      </w:tc>
    </w:tr>
  </w:tbl>
  <w:p w14:paraId="014C741A" w14:textId="77777777" w:rsidR="005C0A83" w:rsidRDefault="005C0A83">
    <w:pPr>
      <w:pStyle w:val="Footer"/>
      <w:spacing w:before="0"/>
      <w:ind w:left="0" w:right="0"/>
      <w:rPr>
        <w:sz w:val="8"/>
        <w:szCs w:val="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898"/>
      <w:gridCol w:w="2430"/>
      <w:gridCol w:w="2520"/>
      <w:gridCol w:w="2333"/>
    </w:tblGrid>
    <w:tr w:rsidR="005C0A83" w14:paraId="1EBA5859" w14:textId="77777777">
      <w:trPr>
        <w:trHeight w:val="100"/>
      </w:trPr>
      <w:tc>
        <w:tcPr>
          <w:tcW w:w="2898" w:type="dxa"/>
          <w:tcBorders>
            <w:top w:val="single" w:sz="4" w:space="0" w:color="000000"/>
          </w:tcBorders>
          <w:shd w:val="clear" w:color="auto" w:fill="auto"/>
        </w:tcPr>
        <w:p w14:paraId="46E21D51" w14:textId="677141A4" w:rsidR="005C0A83" w:rsidRDefault="005C0A83">
          <w:pPr>
            <w:pStyle w:val="Footer"/>
            <w:tabs>
              <w:tab w:val="center" w:pos="3600"/>
              <w:tab w:val="center" w:pos="5760"/>
              <w:tab w:val="right" w:pos="9990"/>
            </w:tabs>
            <w:spacing w:before="0"/>
            <w:ind w:left="0"/>
            <w:rPr>
              <w:sz w:val="18"/>
              <w:szCs w:val="18"/>
            </w:rPr>
          </w:pPr>
          <w:r>
            <w:rPr>
              <w:sz w:val="18"/>
              <w:szCs w:val="18"/>
            </w:rPr>
            <w:t>Approval Page-</w:t>
          </w:r>
          <w:r>
            <w:rPr>
              <w:sz w:val="18"/>
              <w:szCs w:val="18"/>
            </w:rPr>
            <w:fldChar w:fldCharType="begin"/>
          </w:r>
          <w:r>
            <w:rPr>
              <w:sz w:val="18"/>
              <w:szCs w:val="18"/>
            </w:rPr>
            <w:instrText xml:space="preserve"> PAGE \*roman </w:instrText>
          </w:r>
          <w:r>
            <w:rPr>
              <w:sz w:val="18"/>
              <w:szCs w:val="18"/>
            </w:rPr>
            <w:fldChar w:fldCharType="separate"/>
          </w:r>
          <w:r w:rsidR="009C136D">
            <w:rPr>
              <w:noProof/>
              <w:sz w:val="18"/>
              <w:szCs w:val="18"/>
            </w:rPr>
            <w:t>ii</w:t>
          </w:r>
          <w:r>
            <w:rPr>
              <w:sz w:val="18"/>
              <w:szCs w:val="18"/>
            </w:rPr>
            <w:fldChar w:fldCharType="end"/>
          </w:r>
        </w:p>
      </w:tc>
      <w:tc>
        <w:tcPr>
          <w:tcW w:w="2430" w:type="dxa"/>
          <w:tcBorders>
            <w:top w:val="single" w:sz="4" w:space="0" w:color="000000"/>
          </w:tcBorders>
          <w:shd w:val="clear" w:color="auto" w:fill="auto"/>
        </w:tcPr>
        <w:p w14:paraId="6B8B7F72" w14:textId="77777777" w:rsidR="005C0A83" w:rsidRDefault="005C0A83">
          <w:pPr>
            <w:pStyle w:val="Footer"/>
            <w:tabs>
              <w:tab w:val="center" w:pos="3600"/>
              <w:tab w:val="center" w:pos="5760"/>
              <w:tab w:val="right" w:pos="9990"/>
            </w:tabs>
            <w:spacing w:before="0"/>
            <w:jc w:val="center"/>
            <w:rPr>
              <w:sz w:val="18"/>
              <w:szCs w:val="18"/>
            </w:rPr>
          </w:pPr>
          <w:r>
            <w:rPr>
              <w:sz w:val="18"/>
              <w:szCs w:val="18"/>
            </w:rPr>
            <w:t>Issue No: 1</w:t>
          </w:r>
          <w:r>
            <w:rPr>
              <w:sz w:val="18"/>
              <w:szCs w:val="18"/>
            </w:rPr>
            <w:tab/>
            <w:t>Rev. No.: 0</w:t>
          </w:r>
        </w:p>
      </w:tc>
      <w:tc>
        <w:tcPr>
          <w:tcW w:w="2520" w:type="dxa"/>
          <w:tcBorders>
            <w:top w:val="single" w:sz="4" w:space="0" w:color="000000"/>
          </w:tcBorders>
          <w:shd w:val="clear" w:color="auto" w:fill="auto"/>
        </w:tcPr>
        <w:p w14:paraId="61A51C24" w14:textId="6516D661" w:rsidR="005C0A83" w:rsidRDefault="005C0A83">
          <w:pPr>
            <w:pStyle w:val="Footer"/>
            <w:tabs>
              <w:tab w:val="center" w:pos="3600"/>
              <w:tab w:val="center" w:pos="5760"/>
              <w:tab w:val="right" w:pos="9990"/>
            </w:tabs>
            <w:spacing w:before="0"/>
            <w:jc w:val="center"/>
            <w:rPr>
              <w:sz w:val="18"/>
              <w:szCs w:val="18"/>
            </w:rPr>
          </w:pPr>
          <w:r>
            <w:rPr>
              <w:sz w:val="18"/>
              <w:szCs w:val="18"/>
            </w:rPr>
            <w:t xml:space="preserve">Rev. No.: </w:t>
          </w:r>
          <w:ins w:id="13" w:author="Komatla Ganeshreddy" w:date="2019-10-31T16:14:00Z">
            <w:r>
              <w:rPr>
                <w:sz w:val="18"/>
                <w:szCs w:val="18"/>
              </w:rPr>
              <w:t xml:space="preserve">2 </w:t>
            </w:r>
          </w:ins>
          <w:del w:id="14" w:author="Komatla Ganeshreddy" w:date="2019-10-31T16:14:00Z">
            <w:r w:rsidDel="00F2694A">
              <w:rPr>
                <w:sz w:val="18"/>
                <w:szCs w:val="18"/>
              </w:rPr>
              <w:delText>1</w:delText>
            </w:r>
          </w:del>
        </w:p>
      </w:tc>
      <w:tc>
        <w:tcPr>
          <w:tcW w:w="2333" w:type="dxa"/>
          <w:tcBorders>
            <w:top w:val="single" w:sz="4" w:space="0" w:color="000000"/>
          </w:tcBorders>
          <w:shd w:val="clear" w:color="auto" w:fill="auto"/>
        </w:tcPr>
        <w:p w14:paraId="1635884B" w14:textId="1DFAE173" w:rsidR="005C0A83" w:rsidRDefault="005C0A83" w:rsidP="00F4138E">
          <w:pPr>
            <w:pStyle w:val="Footer"/>
            <w:tabs>
              <w:tab w:val="left" w:pos="2142"/>
              <w:tab w:val="center" w:pos="3600"/>
              <w:tab w:val="center" w:pos="5760"/>
              <w:tab w:val="right" w:pos="9990"/>
            </w:tabs>
            <w:spacing w:before="0"/>
            <w:ind w:right="-25"/>
            <w:jc w:val="right"/>
          </w:pPr>
        </w:p>
      </w:tc>
    </w:tr>
  </w:tbl>
  <w:p w14:paraId="6DDC2386" w14:textId="77777777" w:rsidR="005C0A83" w:rsidRDefault="005C0A83">
    <w:pPr>
      <w:pStyle w:val="Footer"/>
      <w:spacing w:before="0"/>
      <w:ind w:left="0" w:right="0"/>
      <w:rPr>
        <w:sz w:val="8"/>
        <w:szCs w:val="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358"/>
      <w:gridCol w:w="2520"/>
      <w:gridCol w:w="2430"/>
      <w:gridCol w:w="2873"/>
    </w:tblGrid>
    <w:tr w:rsidR="005C0A83" w14:paraId="66CC2AF7" w14:textId="77777777">
      <w:tc>
        <w:tcPr>
          <w:tcW w:w="2358" w:type="dxa"/>
          <w:tcBorders>
            <w:top w:val="single" w:sz="4" w:space="0" w:color="000000"/>
          </w:tcBorders>
          <w:shd w:val="clear" w:color="auto" w:fill="auto"/>
        </w:tcPr>
        <w:p w14:paraId="411EEE33" w14:textId="4915A7A6" w:rsidR="005C0A83" w:rsidRDefault="005C0A83" w:rsidP="00C33169">
          <w:pPr>
            <w:pStyle w:val="Footer"/>
            <w:tabs>
              <w:tab w:val="center" w:pos="3600"/>
              <w:tab w:val="center" w:pos="5760"/>
              <w:tab w:val="right" w:pos="9990"/>
            </w:tabs>
            <w:spacing w:before="0"/>
            <w:ind w:left="0" w:right="432"/>
            <w:rPr>
              <w:sz w:val="18"/>
              <w:szCs w:val="18"/>
            </w:rPr>
          </w:pPr>
        </w:p>
      </w:tc>
      <w:tc>
        <w:tcPr>
          <w:tcW w:w="2520" w:type="dxa"/>
          <w:tcBorders>
            <w:top w:val="single" w:sz="4" w:space="0" w:color="000000"/>
          </w:tcBorders>
          <w:shd w:val="clear" w:color="auto" w:fill="auto"/>
        </w:tcPr>
        <w:p w14:paraId="5AA4F7E3" w14:textId="77777777" w:rsidR="005C0A83" w:rsidRDefault="005C0A83">
          <w:pPr>
            <w:pStyle w:val="Footer"/>
            <w:tabs>
              <w:tab w:val="center" w:pos="3600"/>
              <w:tab w:val="center" w:pos="5760"/>
              <w:tab w:val="right" w:pos="9990"/>
            </w:tabs>
            <w:spacing w:before="0"/>
            <w:jc w:val="center"/>
            <w:rPr>
              <w:sz w:val="18"/>
              <w:szCs w:val="18"/>
            </w:rPr>
          </w:pPr>
          <w:r>
            <w:rPr>
              <w:sz w:val="18"/>
              <w:szCs w:val="18"/>
            </w:rPr>
            <w:t>Issue No: 1</w:t>
          </w:r>
          <w:r>
            <w:rPr>
              <w:sz w:val="18"/>
              <w:szCs w:val="18"/>
            </w:rPr>
            <w:tab/>
            <w:t>Rev. No.: 0</w:t>
          </w:r>
        </w:p>
      </w:tc>
      <w:tc>
        <w:tcPr>
          <w:tcW w:w="2430" w:type="dxa"/>
          <w:tcBorders>
            <w:top w:val="single" w:sz="4" w:space="0" w:color="000000"/>
          </w:tcBorders>
          <w:shd w:val="clear" w:color="auto" w:fill="auto"/>
        </w:tcPr>
        <w:p w14:paraId="05C6A5BF" w14:textId="2D670AD2" w:rsidR="005C0A83" w:rsidRDefault="005C0A83">
          <w:pPr>
            <w:pStyle w:val="Footer"/>
            <w:tabs>
              <w:tab w:val="center" w:pos="3600"/>
              <w:tab w:val="center" w:pos="5760"/>
              <w:tab w:val="right" w:pos="9990"/>
            </w:tabs>
            <w:spacing w:before="0"/>
            <w:jc w:val="center"/>
            <w:rPr>
              <w:sz w:val="18"/>
              <w:szCs w:val="18"/>
            </w:rPr>
          </w:pPr>
          <w:r>
            <w:rPr>
              <w:sz w:val="18"/>
              <w:szCs w:val="18"/>
            </w:rPr>
            <w:t xml:space="preserve">Rev. No.: </w:t>
          </w:r>
          <w:ins w:id="15" w:author="Komatla Ganeshreddy" w:date="2019-10-31T16:13:00Z">
            <w:r>
              <w:rPr>
                <w:sz w:val="18"/>
                <w:szCs w:val="18"/>
              </w:rPr>
              <w:t xml:space="preserve">2 </w:t>
            </w:r>
          </w:ins>
          <w:del w:id="16" w:author="Komatla Ganeshreddy" w:date="2019-10-31T16:13:00Z">
            <w:r w:rsidDel="00F2694A">
              <w:rPr>
                <w:sz w:val="18"/>
                <w:szCs w:val="18"/>
              </w:rPr>
              <w:delText>1</w:delText>
            </w:r>
          </w:del>
        </w:p>
      </w:tc>
      <w:tc>
        <w:tcPr>
          <w:tcW w:w="2873" w:type="dxa"/>
          <w:tcBorders>
            <w:top w:val="single" w:sz="4" w:space="0" w:color="000000"/>
          </w:tcBorders>
          <w:shd w:val="clear" w:color="auto" w:fill="auto"/>
        </w:tcPr>
        <w:p w14:paraId="30D1418A" w14:textId="25524E07" w:rsidR="005C0A83" w:rsidRDefault="005C0A83">
          <w:pPr>
            <w:pStyle w:val="Footer"/>
            <w:tabs>
              <w:tab w:val="left" w:pos="2657"/>
              <w:tab w:val="center" w:pos="3600"/>
              <w:tab w:val="center" w:pos="5760"/>
              <w:tab w:val="right" w:pos="9990"/>
            </w:tabs>
            <w:spacing w:before="0"/>
            <w:ind w:right="65"/>
            <w:jc w:val="right"/>
          </w:pPr>
          <w:r>
            <w:rPr>
              <w:sz w:val="18"/>
              <w:szCs w:val="18"/>
            </w:rPr>
            <w:t>Approval Page-</w:t>
          </w:r>
          <w:r>
            <w:rPr>
              <w:sz w:val="18"/>
              <w:szCs w:val="18"/>
            </w:rPr>
            <w:fldChar w:fldCharType="begin"/>
          </w:r>
          <w:r>
            <w:rPr>
              <w:sz w:val="18"/>
              <w:szCs w:val="18"/>
            </w:rPr>
            <w:instrText xml:space="preserve"> PAGE \*roman </w:instrText>
          </w:r>
          <w:r>
            <w:rPr>
              <w:sz w:val="18"/>
              <w:szCs w:val="18"/>
            </w:rPr>
            <w:fldChar w:fldCharType="separate"/>
          </w:r>
          <w:r w:rsidR="009C136D">
            <w:rPr>
              <w:noProof/>
              <w:sz w:val="18"/>
              <w:szCs w:val="18"/>
            </w:rPr>
            <w:t>i</w:t>
          </w:r>
          <w:r>
            <w:rPr>
              <w:sz w:val="18"/>
              <w:szCs w:val="18"/>
            </w:rPr>
            <w:fldChar w:fldCharType="end"/>
          </w:r>
        </w:p>
      </w:tc>
    </w:tr>
  </w:tbl>
  <w:p w14:paraId="41992BC8" w14:textId="77777777" w:rsidR="005C0A83" w:rsidRDefault="005C0A83">
    <w:pPr>
      <w:pStyle w:val="Footer"/>
      <w:spacing w:before="0"/>
      <w:ind w:left="0" w:right="0"/>
      <w:rPr>
        <w:sz w:val="8"/>
        <w:szCs w:val="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3F40A" w14:textId="77777777" w:rsidR="005C0A83" w:rsidRDefault="005C0A8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078"/>
      <w:gridCol w:w="2340"/>
      <w:gridCol w:w="2430"/>
      <w:gridCol w:w="2333"/>
    </w:tblGrid>
    <w:tr w:rsidR="005C0A83" w14:paraId="070B4B33" w14:textId="77777777">
      <w:tc>
        <w:tcPr>
          <w:tcW w:w="3078" w:type="dxa"/>
          <w:tcBorders>
            <w:top w:val="single" w:sz="4" w:space="0" w:color="000000"/>
          </w:tcBorders>
          <w:shd w:val="clear" w:color="auto" w:fill="auto"/>
        </w:tcPr>
        <w:p w14:paraId="34A9F23D" w14:textId="1329B250" w:rsidR="005C0A83" w:rsidRDefault="005C0A83">
          <w:pPr>
            <w:pStyle w:val="Footer"/>
            <w:tabs>
              <w:tab w:val="center" w:pos="3600"/>
              <w:tab w:val="center" w:pos="5760"/>
              <w:tab w:val="right" w:pos="9990"/>
            </w:tabs>
            <w:spacing w:before="0"/>
            <w:ind w:left="0" w:right="0"/>
            <w:rPr>
              <w:sz w:val="18"/>
              <w:szCs w:val="18"/>
            </w:rPr>
          </w:pPr>
          <w:r>
            <w:rPr>
              <w:sz w:val="18"/>
              <w:szCs w:val="18"/>
            </w:rPr>
            <w:t xml:space="preserve">Table of Content - </w:t>
          </w:r>
          <w:r>
            <w:rPr>
              <w:sz w:val="18"/>
              <w:szCs w:val="18"/>
            </w:rPr>
            <w:fldChar w:fldCharType="begin"/>
          </w:r>
          <w:r>
            <w:rPr>
              <w:sz w:val="18"/>
              <w:szCs w:val="18"/>
            </w:rPr>
            <w:instrText xml:space="preserve"> PAGE \*roman </w:instrText>
          </w:r>
          <w:r>
            <w:rPr>
              <w:sz w:val="18"/>
              <w:szCs w:val="18"/>
            </w:rPr>
            <w:fldChar w:fldCharType="separate"/>
          </w:r>
          <w:r w:rsidR="009C136D">
            <w:rPr>
              <w:noProof/>
              <w:sz w:val="18"/>
              <w:szCs w:val="18"/>
            </w:rPr>
            <w:t>ii</w:t>
          </w:r>
          <w:r>
            <w:rPr>
              <w:sz w:val="18"/>
              <w:szCs w:val="18"/>
            </w:rPr>
            <w:fldChar w:fldCharType="end"/>
          </w:r>
        </w:p>
      </w:tc>
      <w:tc>
        <w:tcPr>
          <w:tcW w:w="2340" w:type="dxa"/>
          <w:tcBorders>
            <w:top w:val="single" w:sz="4" w:space="0" w:color="000000"/>
          </w:tcBorders>
          <w:shd w:val="clear" w:color="auto" w:fill="auto"/>
        </w:tcPr>
        <w:p w14:paraId="76BEF0C3" w14:textId="77777777" w:rsidR="005C0A83" w:rsidRDefault="005C0A83">
          <w:pPr>
            <w:pStyle w:val="Footer"/>
            <w:tabs>
              <w:tab w:val="center" w:pos="3600"/>
              <w:tab w:val="center" w:pos="5760"/>
              <w:tab w:val="right" w:pos="9990"/>
            </w:tabs>
            <w:spacing w:before="0"/>
            <w:ind w:left="0" w:right="0"/>
            <w:jc w:val="center"/>
            <w:rPr>
              <w:sz w:val="18"/>
              <w:szCs w:val="18"/>
            </w:rPr>
          </w:pPr>
          <w:r>
            <w:rPr>
              <w:sz w:val="18"/>
              <w:szCs w:val="18"/>
            </w:rPr>
            <w:t>Issue No: 1</w:t>
          </w:r>
        </w:p>
      </w:tc>
      <w:tc>
        <w:tcPr>
          <w:tcW w:w="2430" w:type="dxa"/>
          <w:tcBorders>
            <w:top w:val="single" w:sz="4" w:space="0" w:color="000000"/>
          </w:tcBorders>
          <w:shd w:val="clear" w:color="auto" w:fill="auto"/>
        </w:tcPr>
        <w:p w14:paraId="16276A8B" w14:textId="6D836130" w:rsidR="005C0A83" w:rsidRDefault="005C0A83">
          <w:pPr>
            <w:pStyle w:val="Footer"/>
            <w:tabs>
              <w:tab w:val="center" w:pos="3600"/>
              <w:tab w:val="center" w:pos="5760"/>
              <w:tab w:val="right" w:pos="9990"/>
            </w:tabs>
            <w:spacing w:before="0"/>
            <w:ind w:left="0" w:right="0"/>
            <w:jc w:val="center"/>
            <w:rPr>
              <w:sz w:val="18"/>
              <w:szCs w:val="18"/>
            </w:rPr>
          </w:pPr>
          <w:r>
            <w:rPr>
              <w:sz w:val="18"/>
              <w:szCs w:val="18"/>
            </w:rPr>
            <w:t xml:space="preserve">Rev. No.: </w:t>
          </w:r>
          <w:ins w:id="17" w:author="Komatla Ganeshreddy" w:date="2019-10-31T16:14:00Z">
            <w:r>
              <w:rPr>
                <w:sz w:val="18"/>
                <w:szCs w:val="18"/>
              </w:rPr>
              <w:t xml:space="preserve">2 </w:t>
            </w:r>
          </w:ins>
          <w:del w:id="18" w:author="Komatla Ganeshreddy" w:date="2019-10-31T16:14:00Z">
            <w:r w:rsidDel="00F2694A">
              <w:rPr>
                <w:sz w:val="18"/>
                <w:szCs w:val="18"/>
              </w:rPr>
              <w:delText>1</w:delText>
            </w:r>
          </w:del>
        </w:p>
      </w:tc>
      <w:tc>
        <w:tcPr>
          <w:tcW w:w="2333" w:type="dxa"/>
          <w:tcBorders>
            <w:top w:val="single" w:sz="4" w:space="0" w:color="000000"/>
          </w:tcBorders>
          <w:shd w:val="clear" w:color="auto" w:fill="auto"/>
        </w:tcPr>
        <w:p w14:paraId="012F1A29" w14:textId="7CE8B66D" w:rsidR="005C0A83" w:rsidRDefault="005C0A83" w:rsidP="00F4138E">
          <w:pPr>
            <w:pStyle w:val="Footer"/>
            <w:tabs>
              <w:tab w:val="center" w:pos="3600"/>
              <w:tab w:val="center" w:pos="5760"/>
              <w:tab w:val="right" w:pos="9990"/>
            </w:tabs>
            <w:spacing w:before="0"/>
            <w:ind w:left="0" w:right="0"/>
            <w:jc w:val="right"/>
          </w:pPr>
        </w:p>
      </w:tc>
    </w:tr>
  </w:tbl>
  <w:p w14:paraId="57508EC3" w14:textId="77777777" w:rsidR="005C0A83" w:rsidRDefault="005C0A83">
    <w:pPr>
      <w:pStyle w:val="Footer"/>
      <w:spacing w:before="0"/>
      <w:ind w:left="0" w:right="0"/>
      <w:rPr>
        <w:sz w:val="8"/>
        <w:szCs w:val="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358"/>
      <w:gridCol w:w="2340"/>
      <w:gridCol w:w="2520"/>
      <w:gridCol w:w="2963"/>
    </w:tblGrid>
    <w:tr w:rsidR="005C0A83" w14:paraId="6FFDB8E1" w14:textId="77777777">
      <w:tc>
        <w:tcPr>
          <w:tcW w:w="2358" w:type="dxa"/>
          <w:tcBorders>
            <w:top w:val="single" w:sz="4" w:space="0" w:color="000000"/>
          </w:tcBorders>
          <w:shd w:val="clear" w:color="auto" w:fill="auto"/>
        </w:tcPr>
        <w:p w14:paraId="31CD95CC" w14:textId="246CFC26" w:rsidR="005C0A83" w:rsidRDefault="005C0A83" w:rsidP="001B4470">
          <w:pPr>
            <w:pStyle w:val="Footer"/>
            <w:tabs>
              <w:tab w:val="left" w:pos="1800"/>
              <w:tab w:val="center" w:pos="3600"/>
              <w:tab w:val="center" w:pos="5760"/>
              <w:tab w:val="right" w:pos="9990"/>
            </w:tabs>
            <w:spacing w:before="0"/>
            <w:ind w:left="0" w:right="0"/>
            <w:rPr>
              <w:sz w:val="18"/>
              <w:szCs w:val="18"/>
            </w:rPr>
          </w:pPr>
        </w:p>
      </w:tc>
      <w:tc>
        <w:tcPr>
          <w:tcW w:w="2340" w:type="dxa"/>
          <w:tcBorders>
            <w:top w:val="single" w:sz="4" w:space="0" w:color="000000"/>
          </w:tcBorders>
          <w:shd w:val="clear" w:color="auto" w:fill="auto"/>
        </w:tcPr>
        <w:p w14:paraId="36F88E99" w14:textId="77777777" w:rsidR="005C0A83" w:rsidRDefault="005C0A83">
          <w:pPr>
            <w:pStyle w:val="Footer"/>
            <w:tabs>
              <w:tab w:val="center" w:pos="3600"/>
              <w:tab w:val="center" w:pos="5760"/>
              <w:tab w:val="right" w:pos="9990"/>
            </w:tabs>
            <w:spacing w:before="0"/>
            <w:ind w:left="0" w:right="0"/>
            <w:jc w:val="center"/>
            <w:rPr>
              <w:sz w:val="18"/>
              <w:szCs w:val="18"/>
            </w:rPr>
          </w:pPr>
          <w:r>
            <w:rPr>
              <w:sz w:val="18"/>
              <w:szCs w:val="18"/>
            </w:rPr>
            <w:t>Issue No: 1</w:t>
          </w:r>
        </w:p>
      </w:tc>
      <w:tc>
        <w:tcPr>
          <w:tcW w:w="2520" w:type="dxa"/>
          <w:tcBorders>
            <w:top w:val="single" w:sz="4" w:space="0" w:color="000000"/>
          </w:tcBorders>
          <w:shd w:val="clear" w:color="auto" w:fill="auto"/>
        </w:tcPr>
        <w:p w14:paraId="7883551A" w14:textId="382B3B01" w:rsidR="005C0A83" w:rsidRDefault="005C0A83">
          <w:pPr>
            <w:pStyle w:val="Footer"/>
            <w:tabs>
              <w:tab w:val="center" w:pos="3600"/>
              <w:tab w:val="center" w:pos="5760"/>
              <w:tab w:val="right" w:pos="9990"/>
            </w:tabs>
            <w:spacing w:before="0"/>
            <w:ind w:left="0" w:right="0"/>
            <w:jc w:val="center"/>
            <w:rPr>
              <w:sz w:val="18"/>
              <w:szCs w:val="18"/>
            </w:rPr>
          </w:pPr>
          <w:r>
            <w:rPr>
              <w:sz w:val="18"/>
              <w:szCs w:val="18"/>
            </w:rPr>
            <w:t xml:space="preserve">Rev. No.: </w:t>
          </w:r>
          <w:ins w:id="19" w:author="Komatla Ganeshreddy" w:date="2019-10-31T16:14:00Z">
            <w:r>
              <w:rPr>
                <w:sz w:val="18"/>
                <w:szCs w:val="18"/>
              </w:rPr>
              <w:t xml:space="preserve">2 </w:t>
            </w:r>
          </w:ins>
          <w:del w:id="20" w:author="Komatla Ganeshreddy" w:date="2019-10-31T16:14:00Z">
            <w:r w:rsidDel="00F2694A">
              <w:rPr>
                <w:sz w:val="18"/>
                <w:szCs w:val="18"/>
              </w:rPr>
              <w:delText>1</w:delText>
            </w:r>
          </w:del>
        </w:p>
      </w:tc>
      <w:tc>
        <w:tcPr>
          <w:tcW w:w="2963" w:type="dxa"/>
          <w:tcBorders>
            <w:top w:val="single" w:sz="4" w:space="0" w:color="000000"/>
          </w:tcBorders>
          <w:shd w:val="clear" w:color="auto" w:fill="auto"/>
        </w:tcPr>
        <w:p w14:paraId="6164B842" w14:textId="67131CE6" w:rsidR="005C0A83" w:rsidRDefault="005C0A83">
          <w:pPr>
            <w:pStyle w:val="Footer"/>
            <w:tabs>
              <w:tab w:val="center" w:pos="3600"/>
              <w:tab w:val="center" w:pos="5760"/>
              <w:tab w:val="right" w:pos="9990"/>
            </w:tabs>
            <w:spacing w:before="0"/>
            <w:ind w:left="0" w:right="0"/>
            <w:jc w:val="right"/>
          </w:pPr>
          <w:r>
            <w:rPr>
              <w:sz w:val="18"/>
              <w:szCs w:val="18"/>
            </w:rPr>
            <w:t xml:space="preserve">Table of Content - </w:t>
          </w:r>
          <w:r>
            <w:rPr>
              <w:sz w:val="18"/>
              <w:szCs w:val="18"/>
            </w:rPr>
            <w:fldChar w:fldCharType="begin"/>
          </w:r>
          <w:r>
            <w:rPr>
              <w:sz w:val="18"/>
              <w:szCs w:val="18"/>
            </w:rPr>
            <w:instrText xml:space="preserve"> PAGE \*roman </w:instrText>
          </w:r>
          <w:r>
            <w:rPr>
              <w:sz w:val="18"/>
              <w:szCs w:val="18"/>
            </w:rPr>
            <w:fldChar w:fldCharType="separate"/>
          </w:r>
          <w:r w:rsidR="009C136D">
            <w:rPr>
              <w:noProof/>
              <w:sz w:val="18"/>
              <w:szCs w:val="18"/>
            </w:rPr>
            <w:t>i</w:t>
          </w:r>
          <w:r>
            <w:rPr>
              <w:sz w:val="18"/>
              <w:szCs w:val="18"/>
            </w:rPr>
            <w:fldChar w:fldCharType="end"/>
          </w:r>
        </w:p>
      </w:tc>
    </w:tr>
  </w:tbl>
  <w:p w14:paraId="73AA8812" w14:textId="77777777" w:rsidR="005C0A83" w:rsidRDefault="005C0A83">
    <w:pPr>
      <w:pStyle w:val="Footer"/>
      <w:spacing w:before="0"/>
      <w:ind w:left="0" w:right="0"/>
      <w:rPr>
        <w:sz w:val="8"/>
        <w:szCs w:val="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75DF2" w14:textId="77777777" w:rsidR="005C0A83" w:rsidRDefault="005C0A8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547"/>
      <w:gridCol w:w="2547"/>
      <w:gridCol w:w="2547"/>
      <w:gridCol w:w="2547"/>
    </w:tblGrid>
    <w:tr w:rsidR="005C0A83" w14:paraId="057F84F7" w14:textId="77777777">
      <w:trPr>
        <w:trHeight w:val="125"/>
      </w:trPr>
      <w:tc>
        <w:tcPr>
          <w:tcW w:w="2547" w:type="dxa"/>
          <w:tcBorders>
            <w:top w:val="single" w:sz="4" w:space="0" w:color="000000"/>
          </w:tcBorders>
          <w:shd w:val="clear" w:color="auto" w:fill="auto"/>
          <w:vAlign w:val="center"/>
        </w:tcPr>
        <w:p w14:paraId="4B42D74C" w14:textId="68CFBEF0" w:rsidR="005C0A83" w:rsidRDefault="005C0A83">
          <w:pPr>
            <w:pStyle w:val="Footer"/>
            <w:spacing w:before="0"/>
            <w:ind w:left="-90"/>
            <w:rPr>
              <w:sz w:val="18"/>
              <w:szCs w:val="18"/>
            </w:rPr>
          </w:pPr>
          <w:r>
            <w:rPr>
              <w:sz w:val="18"/>
              <w:szCs w:val="18"/>
            </w:rPr>
            <w:fldChar w:fldCharType="begin"/>
          </w:r>
          <w:r>
            <w:rPr>
              <w:sz w:val="18"/>
              <w:szCs w:val="18"/>
            </w:rPr>
            <w:instrText xml:space="preserve"> PAGE </w:instrText>
          </w:r>
          <w:r>
            <w:rPr>
              <w:sz w:val="18"/>
              <w:szCs w:val="18"/>
            </w:rPr>
            <w:fldChar w:fldCharType="separate"/>
          </w:r>
          <w:r w:rsidR="009C136D">
            <w:rPr>
              <w:noProof/>
              <w:sz w:val="18"/>
              <w:szCs w:val="18"/>
            </w:rPr>
            <w:t>1-2</w:t>
          </w:r>
          <w:r>
            <w:rPr>
              <w:sz w:val="18"/>
              <w:szCs w:val="18"/>
            </w:rPr>
            <w:fldChar w:fldCharType="end"/>
          </w:r>
        </w:p>
      </w:tc>
      <w:tc>
        <w:tcPr>
          <w:tcW w:w="2547" w:type="dxa"/>
          <w:tcBorders>
            <w:top w:val="single" w:sz="4" w:space="0" w:color="000000"/>
          </w:tcBorders>
          <w:shd w:val="clear" w:color="auto" w:fill="auto"/>
          <w:vAlign w:val="center"/>
        </w:tcPr>
        <w:p w14:paraId="5E4A60FD" w14:textId="77777777" w:rsidR="005C0A83" w:rsidRDefault="005C0A83">
          <w:pPr>
            <w:pStyle w:val="Footer"/>
            <w:tabs>
              <w:tab w:val="center" w:pos="3600"/>
              <w:tab w:val="center" w:pos="5760"/>
              <w:tab w:val="right" w:pos="9990"/>
            </w:tabs>
            <w:spacing w:before="0"/>
            <w:rPr>
              <w:sz w:val="18"/>
              <w:szCs w:val="18"/>
            </w:rPr>
          </w:pPr>
          <w:r>
            <w:rPr>
              <w:sz w:val="18"/>
              <w:szCs w:val="18"/>
            </w:rPr>
            <w:t>Issue No: 1</w:t>
          </w:r>
        </w:p>
      </w:tc>
      <w:tc>
        <w:tcPr>
          <w:tcW w:w="2547" w:type="dxa"/>
          <w:tcBorders>
            <w:top w:val="single" w:sz="4" w:space="0" w:color="000000"/>
          </w:tcBorders>
          <w:shd w:val="clear" w:color="auto" w:fill="auto"/>
          <w:vAlign w:val="center"/>
        </w:tcPr>
        <w:p w14:paraId="6677B6B4" w14:textId="497CE739" w:rsidR="005C0A83" w:rsidRDefault="005C0A83">
          <w:pPr>
            <w:pStyle w:val="Footer"/>
            <w:tabs>
              <w:tab w:val="center" w:pos="3600"/>
              <w:tab w:val="center" w:pos="5760"/>
              <w:tab w:val="right" w:pos="9990"/>
            </w:tabs>
            <w:spacing w:before="0"/>
            <w:rPr>
              <w:sz w:val="18"/>
              <w:szCs w:val="18"/>
            </w:rPr>
          </w:pPr>
          <w:r>
            <w:rPr>
              <w:sz w:val="18"/>
              <w:szCs w:val="18"/>
            </w:rPr>
            <w:t xml:space="preserve">Rev. No.: </w:t>
          </w:r>
          <w:ins w:id="522" w:author="Komatla Ganeshreddy" w:date="2019-10-31T16:14:00Z">
            <w:r>
              <w:rPr>
                <w:sz w:val="18"/>
                <w:szCs w:val="18"/>
              </w:rPr>
              <w:t xml:space="preserve">2 </w:t>
            </w:r>
          </w:ins>
          <w:del w:id="523" w:author="Komatla Ganeshreddy" w:date="2019-10-31T16:14:00Z">
            <w:r w:rsidDel="00F2694A">
              <w:rPr>
                <w:sz w:val="18"/>
                <w:szCs w:val="18"/>
              </w:rPr>
              <w:delText>1</w:delText>
            </w:r>
          </w:del>
        </w:p>
      </w:tc>
      <w:tc>
        <w:tcPr>
          <w:tcW w:w="2547" w:type="dxa"/>
          <w:tcBorders>
            <w:top w:val="single" w:sz="4" w:space="0" w:color="000000"/>
          </w:tcBorders>
          <w:shd w:val="clear" w:color="auto" w:fill="auto"/>
          <w:vAlign w:val="center"/>
        </w:tcPr>
        <w:p w14:paraId="19A90DB4" w14:textId="69B76AD0" w:rsidR="005C0A83" w:rsidRDefault="005C0A83" w:rsidP="004C1E37">
          <w:pPr>
            <w:pStyle w:val="Footer"/>
            <w:tabs>
              <w:tab w:val="left" w:pos="3114"/>
            </w:tabs>
            <w:spacing w:before="0"/>
            <w:ind w:right="0"/>
            <w:jc w:val="right"/>
          </w:pPr>
        </w:p>
      </w:tc>
    </w:tr>
  </w:tbl>
  <w:p w14:paraId="081CB1A7" w14:textId="77777777" w:rsidR="005C0A83" w:rsidRDefault="005C0A83">
    <w:pPr>
      <w:pStyle w:val="Footer"/>
      <w:spacing w:before="0"/>
      <w:ind w:left="0" w:right="0"/>
      <w:rPr>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F7572" w14:textId="77777777" w:rsidR="00D0574D" w:rsidRDefault="00D0574D">
      <w:pPr>
        <w:spacing w:before="0"/>
      </w:pPr>
      <w:r>
        <w:separator/>
      </w:r>
    </w:p>
  </w:footnote>
  <w:footnote w:type="continuationSeparator" w:id="0">
    <w:p w14:paraId="563EB9C8" w14:textId="77777777" w:rsidR="00D0574D" w:rsidRDefault="00D0574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F8B73" w14:textId="77777777" w:rsidR="005C0A83" w:rsidRDefault="005C0A83">
    <w:pPr>
      <w:pStyle w:val="Header"/>
      <w:ind w:left="0" w:right="-36"/>
      <w:rPr>
        <w:b/>
        <w:sz w:val="18"/>
        <w:szCs w:val="18"/>
      </w:rPr>
    </w:pPr>
    <w:r>
      <w:rPr>
        <w:b/>
        <w:i/>
        <w:sz w:val="16"/>
        <w:szCs w:val="16"/>
      </w:rPr>
      <w:t>Internal Use Only</w:t>
    </w:r>
  </w:p>
  <w:tbl>
    <w:tblPr>
      <w:tblW w:w="0" w:type="auto"/>
      <w:tblInd w:w="108" w:type="dxa"/>
      <w:tblLayout w:type="fixed"/>
      <w:tblLook w:val="0000" w:firstRow="0" w:lastRow="0" w:firstColumn="0" w:lastColumn="0" w:noHBand="0" w:noVBand="0"/>
    </w:tblPr>
    <w:tblGrid>
      <w:gridCol w:w="5940"/>
      <w:gridCol w:w="4050"/>
    </w:tblGrid>
    <w:tr w:rsidR="005C0A83" w14:paraId="6BB093E6" w14:textId="77777777">
      <w:trPr>
        <w:cantSplit/>
        <w:trHeight w:val="780"/>
      </w:trPr>
      <w:tc>
        <w:tcPr>
          <w:tcW w:w="5940" w:type="dxa"/>
          <w:tcBorders>
            <w:bottom w:val="single" w:sz="4" w:space="0" w:color="000000"/>
          </w:tcBorders>
          <w:shd w:val="clear" w:color="auto" w:fill="auto"/>
          <w:vAlign w:val="bottom"/>
        </w:tcPr>
        <w:p w14:paraId="6C15A480" w14:textId="77777777" w:rsidR="005C0A83" w:rsidRPr="00F4138E" w:rsidRDefault="005C0A83" w:rsidP="00F4138E">
          <w:pPr>
            <w:tabs>
              <w:tab w:val="center" w:pos="792"/>
            </w:tabs>
            <w:spacing w:before="40" w:after="40"/>
            <w:ind w:left="-108" w:right="0"/>
            <w:rPr>
              <w:b/>
              <w:sz w:val="18"/>
              <w:szCs w:val="18"/>
            </w:rPr>
          </w:pPr>
          <w:r>
            <w:rPr>
              <w:b/>
              <w:sz w:val="18"/>
              <w:szCs w:val="18"/>
            </w:rPr>
            <w:t>Flight Information Display System- SOD</w:t>
          </w:r>
        </w:p>
      </w:tc>
      <w:tc>
        <w:tcPr>
          <w:tcW w:w="4050" w:type="dxa"/>
          <w:tcBorders>
            <w:bottom w:val="single" w:sz="4" w:space="0" w:color="000000"/>
          </w:tcBorders>
          <w:shd w:val="clear" w:color="auto" w:fill="auto"/>
          <w:vAlign w:val="bottom"/>
        </w:tcPr>
        <w:p w14:paraId="1554A7A8" w14:textId="5F7BFB6D" w:rsidR="005C0A83" w:rsidRDefault="005C0A83">
          <w:pPr>
            <w:snapToGrid w:val="0"/>
            <w:spacing w:before="40" w:after="40"/>
            <w:ind w:left="0" w:right="0"/>
            <w:jc w:val="right"/>
            <w:rPr>
              <w:b/>
            </w:rPr>
          </w:pPr>
          <w:r>
            <w:rPr>
              <w:noProof/>
              <w:lang w:eastAsia="en-US"/>
            </w:rPr>
            <w:drawing>
              <wp:anchor distT="0" distB="0" distL="114935" distR="114935" simplePos="0" relativeHeight="251655168" behindDoc="1" locked="0" layoutInCell="1" allowOverlap="1" wp14:anchorId="6697A446" wp14:editId="3DAE36E0">
                <wp:simplePos x="0" y="0"/>
                <wp:positionH relativeFrom="margin">
                  <wp:posOffset>795655</wp:posOffset>
                </wp:positionH>
                <wp:positionV relativeFrom="paragraph">
                  <wp:posOffset>78740</wp:posOffset>
                </wp:positionV>
                <wp:extent cx="1550035" cy="39179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91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7026BD69" w14:textId="77777777" w:rsidR="005C0A83" w:rsidRDefault="005C0A8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F6774" w14:textId="77777777" w:rsidR="005C0A83" w:rsidRDefault="005C0A83">
    <w:pPr>
      <w:pStyle w:val="Header"/>
      <w:tabs>
        <w:tab w:val="left" w:pos="9810"/>
      </w:tabs>
      <w:ind w:left="0" w:right="-25"/>
      <w:jc w:val="right"/>
    </w:pPr>
    <w:r>
      <w:rPr>
        <w:b/>
        <w:i/>
        <w:sz w:val="16"/>
        <w:szCs w:val="16"/>
      </w:rPr>
      <w:t>Internal Use Only</w:t>
    </w:r>
  </w:p>
  <w:tbl>
    <w:tblPr>
      <w:tblW w:w="0" w:type="auto"/>
      <w:tblInd w:w="108" w:type="dxa"/>
      <w:tblLayout w:type="fixed"/>
      <w:tblLook w:val="0000" w:firstRow="0" w:lastRow="0" w:firstColumn="0" w:lastColumn="0" w:noHBand="0" w:noVBand="0"/>
    </w:tblPr>
    <w:tblGrid>
      <w:gridCol w:w="3232"/>
      <w:gridCol w:w="6841"/>
    </w:tblGrid>
    <w:tr w:rsidR="005C0A83" w14:paraId="5EB09FBC" w14:textId="77777777">
      <w:trPr>
        <w:cantSplit/>
        <w:trHeight w:val="772"/>
      </w:trPr>
      <w:tc>
        <w:tcPr>
          <w:tcW w:w="3232" w:type="dxa"/>
          <w:tcBorders>
            <w:bottom w:val="single" w:sz="4" w:space="0" w:color="000000"/>
          </w:tcBorders>
          <w:shd w:val="clear" w:color="auto" w:fill="auto"/>
          <w:vAlign w:val="center"/>
        </w:tcPr>
        <w:p w14:paraId="20B094A0" w14:textId="2A80A686" w:rsidR="005C0A83" w:rsidRDefault="005C0A83">
          <w:pPr>
            <w:tabs>
              <w:tab w:val="left" w:pos="2637"/>
            </w:tabs>
            <w:spacing w:before="40" w:after="40"/>
            <w:ind w:left="-18"/>
            <w:rPr>
              <w:b/>
              <w:sz w:val="18"/>
              <w:szCs w:val="18"/>
            </w:rPr>
          </w:pPr>
          <w:r>
            <w:rPr>
              <w:noProof/>
              <w:lang w:eastAsia="en-US"/>
            </w:rPr>
            <w:drawing>
              <wp:inline distT="0" distB="0" distL="0" distR="0" wp14:anchorId="05296CA6" wp14:editId="26AF3493">
                <wp:extent cx="15621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solidFill>
                          <a:srgbClr val="FFFFFF"/>
                        </a:solidFill>
                        <a:ln>
                          <a:noFill/>
                        </a:ln>
                      </pic:spPr>
                    </pic:pic>
                  </a:graphicData>
                </a:graphic>
              </wp:inline>
            </w:drawing>
          </w:r>
        </w:p>
      </w:tc>
      <w:tc>
        <w:tcPr>
          <w:tcW w:w="6841" w:type="dxa"/>
          <w:tcBorders>
            <w:bottom w:val="single" w:sz="4" w:space="0" w:color="000000"/>
          </w:tcBorders>
          <w:shd w:val="clear" w:color="auto" w:fill="auto"/>
          <w:vAlign w:val="bottom"/>
        </w:tcPr>
        <w:p w14:paraId="31427C8B" w14:textId="77777777" w:rsidR="005C0A83" w:rsidRDefault="005C0A83">
          <w:pPr>
            <w:tabs>
              <w:tab w:val="left" w:pos="2637"/>
              <w:tab w:val="left" w:pos="5703"/>
            </w:tabs>
            <w:spacing w:before="40" w:after="40"/>
            <w:ind w:right="0"/>
            <w:jc w:val="right"/>
          </w:pPr>
          <w:r>
            <w:rPr>
              <w:b/>
              <w:sz w:val="18"/>
              <w:szCs w:val="18"/>
            </w:rPr>
            <w:t>Flight Information Display System - SOD</w:t>
          </w:r>
        </w:p>
      </w:tc>
    </w:tr>
  </w:tbl>
  <w:p w14:paraId="38ECD4D3" w14:textId="77777777" w:rsidR="005C0A83" w:rsidRDefault="005C0A83">
    <w:pPr>
      <w:pStyle w:val="Header"/>
      <w:tabs>
        <w:tab w:val="left" w:pos="2700"/>
      </w:tab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31671" w14:textId="77777777" w:rsidR="005C0A83" w:rsidRDefault="005C0A83"/>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598BF" w14:textId="77777777" w:rsidR="005C0A83" w:rsidRDefault="005C0A83">
    <w:pPr>
      <w:pStyle w:val="Header"/>
      <w:ind w:left="0" w:right="-36"/>
      <w:rPr>
        <w:b/>
        <w:sz w:val="18"/>
        <w:szCs w:val="18"/>
      </w:rPr>
    </w:pPr>
    <w:r>
      <w:rPr>
        <w:b/>
        <w:i/>
        <w:sz w:val="16"/>
        <w:szCs w:val="16"/>
      </w:rPr>
      <w:t>Internal Use Only</w:t>
    </w:r>
  </w:p>
  <w:tbl>
    <w:tblPr>
      <w:tblW w:w="0" w:type="auto"/>
      <w:tblInd w:w="108" w:type="dxa"/>
      <w:tblLayout w:type="fixed"/>
      <w:tblLook w:val="0000" w:firstRow="0" w:lastRow="0" w:firstColumn="0" w:lastColumn="0" w:noHBand="0" w:noVBand="0"/>
    </w:tblPr>
    <w:tblGrid>
      <w:gridCol w:w="5940"/>
      <w:gridCol w:w="4050"/>
    </w:tblGrid>
    <w:tr w:rsidR="005C0A83" w14:paraId="26A99818" w14:textId="77777777">
      <w:trPr>
        <w:cantSplit/>
        <w:trHeight w:val="780"/>
      </w:trPr>
      <w:tc>
        <w:tcPr>
          <w:tcW w:w="5940" w:type="dxa"/>
          <w:tcBorders>
            <w:bottom w:val="single" w:sz="4" w:space="0" w:color="000000"/>
          </w:tcBorders>
          <w:shd w:val="clear" w:color="auto" w:fill="auto"/>
          <w:vAlign w:val="bottom"/>
        </w:tcPr>
        <w:p w14:paraId="1A819EF2" w14:textId="77777777" w:rsidR="005C0A83" w:rsidRDefault="005C0A83">
          <w:pPr>
            <w:tabs>
              <w:tab w:val="center" w:pos="792"/>
            </w:tabs>
            <w:spacing w:before="40" w:after="40"/>
            <w:ind w:left="-108" w:right="0"/>
          </w:pPr>
          <w:r>
            <w:rPr>
              <w:b/>
              <w:sz w:val="18"/>
              <w:szCs w:val="18"/>
            </w:rPr>
            <w:t>Flight Information Display System - SOD</w:t>
          </w:r>
        </w:p>
      </w:tc>
      <w:tc>
        <w:tcPr>
          <w:tcW w:w="4050" w:type="dxa"/>
          <w:tcBorders>
            <w:bottom w:val="single" w:sz="4" w:space="0" w:color="000000"/>
          </w:tcBorders>
          <w:shd w:val="clear" w:color="auto" w:fill="auto"/>
          <w:vAlign w:val="bottom"/>
        </w:tcPr>
        <w:p w14:paraId="79BB6F4B" w14:textId="40D061C2" w:rsidR="005C0A83" w:rsidRDefault="005C0A83">
          <w:pPr>
            <w:snapToGrid w:val="0"/>
            <w:spacing w:before="40" w:after="40"/>
            <w:ind w:left="0" w:right="0"/>
            <w:jc w:val="right"/>
            <w:rPr>
              <w:b/>
            </w:rPr>
          </w:pPr>
          <w:r>
            <w:rPr>
              <w:noProof/>
              <w:lang w:eastAsia="en-US"/>
            </w:rPr>
            <w:drawing>
              <wp:anchor distT="0" distB="0" distL="114935" distR="114935" simplePos="0" relativeHeight="251657216" behindDoc="1" locked="0" layoutInCell="1" allowOverlap="1" wp14:anchorId="027F5374" wp14:editId="7A9F0003">
                <wp:simplePos x="0" y="0"/>
                <wp:positionH relativeFrom="margin">
                  <wp:posOffset>795655</wp:posOffset>
                </wp:positionH>
                <wp:positionV relativeFrom="paragraph">
                  <wp:posOffset>78740</wp:posOffset>
                </wp:positionV>
                <wp:extent cx="1550035" cy="391795"/>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91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533C9055" w14:textId="77777777" w:rsidR="005C0A83" w:rsidRDefault="005C0A8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E446B" w14:textId="77777777" w:rsidR="005C0A83" w:rsidRDefault="005C0A83">
    <w:pPr>
      <w:pStyle w:val="Header"/>
      <w:tabs>
        <w:tab w:val="left" w:pos="9810"/>
      </w:tabs>
      <w:ind w:left="0" w:right="-25"/>
      <w:jc w:val="right"/>
    </w:pPr>
    <w:r>
      <w:rPr>
        <w:b/>
        <w:i/>
        <w:sz w:val="16"/>
        <w:szCs w:val="16"/>
      </w:rPr>
      <w:t>Internal Use Only</w:t>
    </w:r>
  </w:p>
  <w:tbl>
    <w:tblPr>
      <w:tblW w:w="0" w:type="auto"/>
      <w:tblInd w:w="108" w:type="dxa"/>
      <w:tblLayout w:type="fixed"/>
      <w:tblLook w:val="0000" w:firstRow="0" w:lastRow="0" w:firstColumn="0" w:lastColumn="0" w:noHBand="0" w:noVBand="0"/>
    </w:tblPr>
    <w:tblGrid>
      <w:gridCol w:w="3232"/>
      <w:gridCol w:w="5905"/>
    </w:tblGrid>
    <w:tr w:rsidR="005C0A83" w14:paraId="3A296623" w14:textId="77777777">
      <w:trPr>
        <w:cantSplit/>
        <w:trHeight w:val="772"/>
      </w:trPr>
      <w:tc>
        <w:tcPr>
          <w:tcW w:w="3232" w:type="dxa"/>
          <w:tcBorders>
            <w:bottom w:val="single" w:sz="4" w:space="0" w:color="000000"/>
          </w:tcBorders>
          <w:shd w:val="clear" w:color="auto" w:fill="auto"/>
          <w:vAlign w:val="center"/>
        </w:tcPr>
        <w:p w14:paraId="2123A16D" w14:textId="2ECFEAB2" w:rsidR="005C0A83" w:rsidRDefault="005C0A83">
          <w:pPr>
            <w:tabs>
              <w:tab w:val="left" w:pos="2637"/>
            </w:tabs>
            <w:spacing w:before="40" w:after="40"/>
            <w:ind w:left="-18"/>
            <w:rPr>
              <w:b/>
              <w:sz w:val="18"/>
              <w:szCs w:val="18"/>
            </w:rPr>
          </w:pPr>
          <w:r>
            <w:rPr>
              <w:noProof/>
              <w:lang w:eastAsia="en-US"/>
            </w:rPr>
            <w:drawing>
              <wp:inline distT="0" distB="0" distL="0" distR="0" wp14:anchorId="2139E057" wp14:editId="4AEE30B8">
                <wp:extent cx="1562100"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solidFill>
                          <a:srgbClr val="FFFFFF"/>
                        </a:solidFill>
                        <a:ln>
                          <a:noFill/>
                        </a:ln>
                      </pic:spPr>
                    </pic:pic>
                  </a:graphicData>
                </a:graphic>
              </wp:inline>
            </w:drawing>
          </w:r>
        </w:p>
      </w:tc>
      <w:tc>
        <w:tcPr>
          <w:tcW w:w="5905" w:type="dxa"/>
          <w:tcBorders>
            <w:bottom w:val="single" w:sz="4" w:space="0" w:color="000000"/>
          </w:tcBorders>
          <w:shd w:val="clear" w:color="auto" w:fill="auto"/>
          <w:vAlign w:val="bottom"/>
        </w:tcPr>
        <w:p w14:paraId="6EF4A34B" w14:textId="77777777" w:rsidR="005C0A83" w:rsidRDefault="005C0A83">
          <w:pPr>
            <w:tabs>
              <w:tab w:val="left" w:pos="2637"/>
              <w:tab w:val="left" w:pos="5703"/>
            </w:tabs>
            <w:spacing w:before="40" w:after="40"/>
            <w:ind w:right="0"/>
            <w:jc w:val="right"/>
          </w:pPr>
          <w:r>
            <w:rPr>
              <w:b/>
              <w:sz w:val="18"/>
              <w:szCs w:val="18"/>
            </w:rPr>
            <w:t>Flight Information Display System - SOD</w:t>
          </w:r>
        </w:p>
      </w:tc>
    </w:tr>
  </w:tbl>
  <w:p w14:paraId="61402A26" w14:textId="77777777" w:rsidR="005C0A83" w:rsidRDefault="005C0A83">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84F0" w14:textId="77777777" w:rsidR="005C0A83" w:rsidRDefault="005C0A83"/>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388FF" w14:textId="77777777" w:rsidR="005C0A83" w:rsidRDefault="005C0A83">
    <w:pPr>
      <w:pStyle w:val="Header"/>
      <w:ind w:left="0" w:right="-36"/>
      <w:rPr>
        <w:b/>
        <w:sz w:val="18"/>
        <w:szCs w:val="18"/>
      </w:rPr>
    </w:pPr>
    <w:r>
      <w:rPr>
        <w:b/>
        <w:i/>
        <w:sz w:val="16"/>
        <w:szCs w:val="16"/>
      </w:rPr>
      <w:t>Internal Use Only</w:t>
    </w:r>
  </w:p>
  <w:tbl>
    <w:tblPr>
      <w:tblW w:w="0" w:type="auto"/>
      <w:tblInd w:w="108" w:type="dxa"/>
      <w:tblLayout w:type="fixed"/>
      <w:tblLook w:val="0000" w:firstRow="0" w:lastRow="0" w:firstColumn="0" w:lastColumn="0" w:noHBand="0" w:noVBand="0"/>
    </w:tblPr>
    <w:tblGrid>
      <w:gridCol w:w="5940"/>
      <w:gridCol w:w="4050"/>
    </w:tblGrid>
    <w:tr w:rsidR="005C0A83" w14:paraId="0EC9F1EA" w14:textId="77777777">
      <w:trPr>
        <w:cantSplit/>
        <w:trHeight w:val="780"/>
      </w:trPr>
      <w:tc>
        <w:tcPr>
          <w:tcW w:w="5940" w:type="dxa"/>
          <w:tcBorders>
            <w:bottom w:val="single" w:sz="4" w:space="0" w:color="000000"/>
          </w:tcBorders>
          <w:shd w:val="clear" w:color="auto" w:fill="auto"/>
          <w:vAlign w:val="bottom"/>
        </w:tcPr>
        <w:p w14:paraId="51FB95C6" w14:textId="77777777" w:rsidR="005C0A83" w:rsidRDefault="005C0A83">
          <w:pPr>
            <w:tabs>
              <w:tab w:val="center" w:pos="792"/>
            </w:tabs>
            <w:spacing w:before="40" w:after="40"/>
            <w:ind w:left="-108" w:right="0"/>
          </w:pPr>
          <w:r>
            <w:rPr>
              <w:b/>
              <w:sz w:val="18"/>
              <w:szCs w:val="18"/>
            </w:rPr>
            <w:t>Flight Information Display System - SOD</w:t>
          </w:r>
        </w:p>
      </w:tc>
      <w:tc>
        <w:tcPr>
          <w:tcW w:w="4050" w:type="dxa"/>
          <w:tcBorders>
            <w:bottom w:val="single" w:sz="4" w:space="0" w:color="000000"/>
          </w:tcBorders>
          <w:shd w:val="clear" w:color="auto" w:fill="auto"/>
          <w:vAlign w:val="bottom"/>
        </w:tcPr>
        <w:p w14:paraId="3BAD9F6D" w14:textId="7B164DA3" w:rsidR="005C0A83" w:rsidRDefault="005C0A83">
          <w:pPr>
            <w:snapToGrid w:val="0"/>
            <w:spacing w:before="40" w:after="40"/>
            <w:ind w:left="0" w:right="0"/>
            <w:jc w:val="right"/>
            <w:rPr>
              <w:b/>
            </w:rPr>
          </w:pPr>
          <w:r>
            <w:rPr>
              <w:noProof/>
              <w:lang w:eastAsia="en-US"/>
            </w:rPr>
            <w:drawing>
              <wp:anchor distT="0" distB="0" distL="114935" distR="114935" simplePos="0" relativeHeight="251658240" behindDoc="1" locked="0" layoutInCell="1" allowOverlap="1" wp14:anchorId="69B145AE" wp14:editId="6F03AD25">
                <wp:simplePos x="0" y="0"/>
                <wp:positionH relativeFrom="margin">
                  <wp:posOffset>795655</wp:posOffset>
                </wp:positionH>
                <wp:positionV relativeFrom="paragraph">
                  <wp:posOffset>78740</wp:posOffset>
                </wp:positionV>
                <wp:extent cx="1550035" cy="391795"/>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91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74526543" w14:textId="77777777" w:rsidR="005C0A83" w:rsidRDefault="005C0A83">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04684" w14:textId="77777777" w:rsidR="005C0A83" w:rsidRDefault="005C0A83">
    <w:pPr>
      <w:pStyle w:val="Header"/>
      <w:tabs>
        <w:tab w:val="left" w:pos="9810"/>
      </w:tabs>
      <w:ind w:left="0" w:right="-25"/>
      <w:jc w:val="right"/>
    </w:pPr>
    <w:r>
      <w:rPr>
        <w:b/>
        <w:i/>
        <w:sz w:val="16"/>
        <w:szCs w:val="16"/>
      </w:rPr>
      <w:t>Internal Use Only</w:t>
    </w:r>
  </w:p>
  <w:tbl>
    <w:tblPr>
      <w:tblW w:w="0" w:type="auto"/>
      <w:tblInd w:w="108" w:type="dxa"/>
      <w:tblLayout w:type="fixed"/>
      <w:tblLook w:val="0000" w:firstRow="0" w:lastRow="0" w:firstColumn="0" w:lastColumn="0" w:noHBand="0" w:noVBand="0"/>
    </w:tblPr>
    <w:tblGrid>
      <w:gridCol w:w="3232"/>
      <w:gridCol w:w="5905"/>
    </w:tblGrid>
    <w:tr w:rsidR="005C0A83" w14:paraId="0FBE1483" w14:textId="77777777">
      <w:trPr>
        <w:cantSplit/>
        <w:trHeight w:val="772"/>
      </w:trPr>
      <w:tc>
        <w:tcPr>
          <w:tcW w:w="3232" w:type="dxa"/>
          <w:tcBorders>
            <w:bottom w:val="single" w:sz="4" w:space="0" w:color="000000"/>
          </w:tcBorders>
          <w:shd w:val="clear" w:color="auto" w:fill="auto"/>
          <w:vAlign w:val="center"/>
        </w:tcPr>
        <w:p w14:paraId="4B5E284B" w14:textId="1771929A" w:rsidR="005C0A83" w:rsidRDefault="005C0A83">
          <w:pPr>
            <w:tabs>
              <w:tab w:val="left" w:pos="2637"/>
            </w:tabs>
            <w:spacing w:before="40" w:after="40"/>
            <w:ind w:left="-18"/>
            <w:rPr>
              <w:b/>
              <w:sz w:val="18"/>
              <w:szCs w:val="18"/>
            </w:rPr>
          </w:pPr>
          <w:r>
            <w:rPr>
              <w:noProof/>
              <w:lang w:eastAsia="en-US"/>
            </w:rPr>
            <w:drawing>
              <wp:inline distT="0" distB="0" distL="0" distR="0" wp14:anchorId="446040BF" wp14:editId="235538D2">
                <wp:extent cx="15621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solidFill>
                          <a:srgbClr val="FFFFFF"/>
                        </a:solidFill>
                        <a:ln>
                          <a:noFill/>
                        </a:ln>
                      </pic:spPr>
                    </pic:pic>
                  </a:graphicData>
                </a:graphic>
              </wp:inline>
            </w:drawing>
          </w:r>
        </w:p>
      </w:tc>
      <w:tc>
        <w:tcPr>
          <w:tcW w:w="5905" w:type="dxa"/>
          <w:tcBorders>
            <w:bottom w:val="single" w:sz="4" w:space="0" w:color="000000"/>
          </w:tcBorders>
          <w:shd w:val="clear" w:color="auto" w:fill="auto"/>
          <w:vAlign w:val="bottom"/>
        </w:tcPr>
        <w:p w14:paraId="763CA620" w14:textId="77777777" w:rsidR="005C0A83" w:rsidRDefault="005C0A83">
          <w:pPr>
            <w:tabs>
              <w:tab w:val="left" w:pos="2637"/>
              <w:tab w:val="left" w:pos="5703"/>
            </w:tabs>
            <w:spacing w:before="40" w:after="40"/>
            <w:ind w:right="0"/>
            <w:jc w:val="right"/>
          </w:pPr>
          <w:r>
            <w:rPr>
              <w:b/>
              <w:sz w:val="18"/>
              <w:szCs w:val="18"/>
            </w:rPr>
            <w:t>Flight Information Display System - SOD</w:t>
          </w:r>
        </w:p>
      </w:tc>
    </w:tr>
  </w:tbl>
  <w:p w14:paraId="0A2594E0" w14:textId="77777777" w:rsidR="005C0A83" w:rsidRDefault="005C0A83">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F102C" w14:textId="77777777" w:rsidR="005C0A83" w:rsidRDefault="005C0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C5BAA" w14:textId="77777777" w:rsidR="005C0A83" w:rsidRDefault="005C0A83">
    <w:pPr>
      <w:pStyle w:val="Header"/>
      <w:tabs>
        <w:tab w:val="left" w:pos="9810"/>
      </w:tabs>
      <w:ind w:left="0" w:right="-25"/>
      <w:jc w:val="right"/>
    </w:pPr>
    <w:r>
      <w:rPr>
        <w:b/>
        <w:i/>
        <w:sz w:val="16"/>
        <w:szCs w:val="16"/>
      </w:rPr>
      <w:t>Internal Use Only</w:t>
    </w:r>
  </w:p>
  <w:tbl>
    <w:tblPr>
      <w:tblW w:w="0" w:type="auto"/>
      <w:tblInd w:w="108" w:type="dxa"/>
      <w:tblLayout w:type="fixed"/>
      <w:tblLook w:val="0000" w:firstRow="0" w:lastRow="0" w:firstColumn="0" w:lastColumn="0" w:noHBand="0" w:noVBand="0"/>
    </w:tblPr>
    <w:tblGrid>
      <w:gridCol w:w="3232"/>
      <w:gridCol w:w="6841"/>
    </w:tblGrid>
    <w:tr w:rsidR="005C0A83" w14:paraId="1D96582F" w14:textId="77777777">
      <w:trPr>
        <w:cantSplit/>
        <w:trHeight w:val="772"/>
      </w:trPr>
      <w:tc>
        <w:tcPr>
          <w:tcW w:w="3232" w:type="dxa"/>
          <w:tcBorders>
            <w:bottom w:val="single" w:sz="4" w:space="0" w:color="000000"/>
          </w:tcBorders>
          <w:shd w:val="clear" w:color="auto" w:fill="auto"/>
          <w:vAlign w:val="center"/>
        </w:tcPr>
        <w:p w14:paraId="37C56ED0" w14:textId="67A08BC7" w:rsidR="005C0A83" w:rsidRDefault="005C0A83">
          <w:pPr>
            <w:tabs>
              <w:tab w:val="left" w:pos="2637"/>
            </w:tabs>
            <w:spacing w:before="40" w:after="40"/>
            <w:ind w:left="-18"/>
            <w:rPr>
              <w:b/>
              <w:sz w:val="18"/>
              <w:szCs w:val="18"/>
            </w:rPr>
          </w:pPr>
          <w:r>
            <w:rPr>
              <w:noProof/>
              <w:lang w:eastAsia="en-US"/>
            </w:rPr>
            <w:drawing>
              <wp:inline distT="0" distB="0" distL="0" distR="0" wp14:anchorId="4EBD3B84" wp14:editId="7663A43C">
                <wp:extent cx="15621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solidFill>
                          <a:srgbClr val="FFFFFF"/>
                        </a:solidFill>
                        <a:ln>
                          <a:noFill/>
                        </a:ln>
                      </pic:spPr>
                    </pic:pic>
                  </a:graphicData>
                </a:graphic>
              </wp:inline>
            </w:drawing>
          </w:r>
        </w:p>
      </w:tc>
      <w:tc>
        <w:tcPr>
          <w:tcW w:w="6841" w:type="dxa"/>
          <w:tcBorders>
            <w:bottom w:val="single" w:sz="4" w:space="0" w:color="000000"/>
          </w:tcBorders>
          <w:shd w:val="clear" w:color="auto" w:fill="auto"/>
          <w:vAlign w:val="bottom"/>
        </w:tcPr>
        <w:p w14:paraId="2C38E42D" w14:textId="77777777" w:rsidR="005C0A83" w:rsidRDefault="005C0A83">
          <w:pPr>
            <w:tabs>
              <w:tab w:val="left" w:pos="2637"/>
              <w:tab w:val="left" w:pos="5703"/>
            </w:tabs>
            <w:spacing w:before="40" w:after="40"/>
            <w:ind w:right="0"/>
            <w:jc w:val="right"/>
          </w:pPr>
          <w:r>
            <w:rPr>
              <w:b/>
              <w:sz w:val="18"/>
              <w:szCs w:val="18"/>
            </w:rPr>
            <w:t>Flight Information Display System - SOD</w:t>
          </w:r>
        </w:p>
      </w:tc>
    </w:tr>
  </w:tbl>
  <w:p w14:paraId="2BC1C1A4" w14:textId="77777777" w:rsidR="005C0A83" w:rsidRDefault="005C0A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4FFB2" w14:textId="77777777" w:rsidR="005C0A83" w:rsidRDefault="005C0A83">
    <w:pPr>
      <w:pStyle w:val="Header"/>
      <w:ind w:left="0" w:right="-36"/>
      <w:rPr>
        <w:b/>
        <w:sz w:val="18"/>
        <w:szCs w:val="18"/>
      </w:rPr>
    </w:pPr>
    <w:r>
      <w:rPr>
        <w:b/>
        <w:i/>
        <w:sz w:val="16"/>
        <w:szCs w:val="16"/>
      </w:rPr>
      <w:t>Internal Use Only</w:t>
    </w:r>
  </w:p>
  <w:tbl>
    <w:tblPr>
      <w:tblW w:w="0" w:type="auto"/>
      <w:tblInd w:w="108" w:type="dxa"/>
      <w:tblLayout w:type="fixed"/>
      <w:tblLook w:val="0000" w:firstRow="0" w:lastRow="0" w:firstColumn="0" w:lastColumn="0" w:noHBand="0" w:noVBand="0"/>
    </w:tblPr>
    <w:tblGrid>
      <w:gridCol w:w="5940"/>
      <w:gridCol w:w="4050"/>
    </w:tblGrid>
    <w:tr w:rsidR="005C0A83" w14:paraId="189B3AF8" w14:textId="77777777">
      <w:trPr>
        <w:cantSplit/>
        <w:trHeight w:val="780"/>
      </w:trPr>
      <w:tc>
        <w:tcPr>
          <w:tcW w:w="5940" w:type="dxa"/>
          <w:tcBorders>
            <w:bottom w:val="single" w:sz="4" w:space="0" w:color="000000"/>
          </w:tcBorders>
          <w:shd w:val="clear" w:color="auto" w:fill="auto"/>
          <w:vAlign w:val="bottom"/>
        </w:tcPr>
        <w:p w14:paraId="67821C9D" w14:textId="77777777" w:rsidR="005C0A83" w:rsidRDefault="005C0A83">
          <w:pPr>
            <w:tabs>
              <w:tab w:val="center" w:pos="792"/>
            </w:tabs>
            <w:spacing w:before="40" w:after="40"/>
            <w:ind w:left="-108" w:right="0"/>
          </w:pPr>
          <w:r>
            <w:rPr>
              <w:b/>
              <w:sz w:val="18"/>
              <w:szCs w:val="18"/>
            </w:rPr>
            <w:t>Flight Information Display System - SOD</w:t>
          </w:r>
        </w:p>
      </w:tc>
      <w:tc>
        <w:tcPr>
          <w:tcW w:w="4050" w:type="dxa"/>
          <w:tcBorders>
            <w:bottom w:val="single" w:sz="4" w:space="0" w:color="000000"/>
          </w:tcBorders>
          <w:shd w:val="clear" w:color="auto" w:fill="auto"/>
          <w:vAlign w:val="bottom"/>
        </w:tcPr>
        <w:p w14:paraId="0590A1C8" w14:textId="62B32F45" w:rsidR="005C0A83" w:rsidRDefault="005C0A83">
          <w:pPr>
            <w:snapToGrid w:val="0"/>
            <w:spacing w:before="40" w:after="40"/>
            <w:ind w:left="0" w:right="0"/>
            <w:jc w:val="right"/>
            <w:rPr>
              <w:b/>
            </w:rPr>
          </w:pPr>
          <w:r>
            <w:rPr>
              <w:noProof/>
              <w:lang w:eastAsia="en-US"/>
            </w:rPr>
            <w:drawing>
              <wp:anchor distT="0" distB="0" distL="114935" distR="114935" simplePos="0" relativeHeight="251659264" behindDoc="1" locked="0" layoutInCell="1" allowOverlap="1" wp14:anchorId="6285EE0A" wp14:editId="4E95C4FE">
                <wp:simplePos x="0" y="0"/>
                <wp:positionH relativeFrom="margin">
                  <wp:posOffset>795655</wp:posOffset>
                </wp:positionH>
                <wp:positionV relativeFrom="paragraph">
                  <wp:posOffset>78740</wp:posOffset>
                </wp:positionV>
                <wp:extent cx="1550035" cy="391795"/>
                <wp:effectExtent l="0" t="0" r="0" b="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91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1631F03F" w14:textId="77777777" w:rsidR="005C0A83" w:rsidRDefault="005C0A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02986" w14:textId="77777777" w:rsidR="005C0A83" w:rsidRDefault="005C0A83">
    <w:pPr>
      <w:pStyle w:val="Header"/>
      <w:tabs>
        <w:tab w:val="left" w:pos="9810"/>
      </w:tabs>
      <w:ind w:left="0" w:right="-25"/>
      <w:jc w:val="right"/>
    </w:pPr>
    <w:r>
      <w:rPr>
        <w:b/>
        <w:i/>
        <w:sz w:val="16"/>
        <w:szCs w:val="16"/>
      </w:rPr>
      <w:t>Internal Use Only</w:t>
    </w:r>
  </w:p>
  <w:tbl>
    <w:tblPr>
      <w:tblW w:w="10253" w:type="dxa"/>
      <w:tblInd w:w="-72" w:type="dxa"/>
      <w:tblLayout w:type="fixed"/>
      <w:tblLook w:val="0000" w:firstRow="0" w:lastRow="0" w:firstColumn="0" w:lastColumn="0" w:noHBand="0" w:noVBand="0"/>
    </w:tblPr>
    <w:tblGrid>
      <w:gridCol w:w="3412"/>
      <w:gridCol w:w="6841"/>
    </w:tblGrid>
    <w:tr w:rsidR="005C0A83" w14:paraId="085A5155" w14:textId="77777777" w:rsidTr="00F4138E">
      <w:trPr>
        <w:cantSplit/>
        <w:trHeight w:val="772"/>
      </w:trPr>
      <w:tc>
        <w:tcPr>
          <w:tcW w:w="3412" w:type="dxa"/>
          <w:tcBorders>
            <w:bottom w:val="single" w:sz="4" w:space="0" w:color="000000"/>
          </w:tcBorders>
          <w:shd w:val="clear" w:color="auto" w:fill="auto"/>
          <w:vAlign w:val="center"/>
        </w:tcPr>
        <w:p w14:paraId="3355CB47" w14:textId="75A7C1A7" w:rsidR="005C0A83" w:rsidRDefault="005C0A83">
          <w:pPr>
            <w:tabs>
              <w:tab w:val="left" w:pos="2637"/>
            </w:tabs>
            <w:spacing w:before="40" w:after="40"/>
            <w:ind w:left="-18"/>
            <w:rPr>
              <w:b/>
              <w:sz w:val="18"/>
              <w:szCs w:val="18"/>
            </w:rPr>
          </w:pPr>
          <w:r>
            <w:rPr>
              <w:noProof/>
              <w:lang w:eastAsia="en-US"/>
            </w:rPr>
            <w:drawing>
              <wp:inline distT="0" distB="0" distL="0" distR="0" wp14:anchorId="4CA125C6" wp14:editId="32E0D067">
                <wp:extent cx="1562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solidFill>
                          <a:srgbClr val="FFFFFF"/>
                        </a:solidFill>
                        <a:ln>
                          <a:noFill/>
                        </a:ln>
                      </pic:spPr>
                    </pic:pic>
                  </a:graphicData>
                </a:graphic>
              </wp:inline>
            </w:drawing>
          </w:r>
        </w:p>
      </w:tc>
      <w:tc>
        <w:tcPr>
          <w:tcW w:w="6841" w:type="dxa"/>
          <w:tcBorders>
            <w:bottom w:val="single" w:sz="4" w:space="0" w:color="000000"/>
          </w:tcBorders>
          <w:shd w:val="clear" w:color="auto" w:fill="auto"/>
          <w:vAlign w:val="bottom"/>
        </w:tcPr>
        <w:p w14:paraId="7D643536" w14:textId="77777777" w:rsidR="005C0A83" w:rsidRDefault="005C0A83">
          <w:pPr>
            <w:tabs>
              <w:tab w:val="left" w:pos="2637"/>
              <w:tab w:val="left" w:pos="5703"/>
            </w:tabs>
            <w:spacing w:before="40" w:after="40"/>
            <w:ind w:right="0"/>
            <w:jc w:val="right"/>
          </w:pPr>
          <w:r>
            <w:rPr>
              <w:b/>
              <w:sz w:val="18"/>
              <w:szCs w:val="18"/>
            </w:rPr>
            <w:t>Flight Information Display System - SOD</w:t>
          </w:r>
        </w:p>
      </w:tc>
    </w:tr>
  </w:tbl>
  <w:p w14:paraId="0BEECEF9" w14:textId="77777777" w:rsidR="005C0A83" w:rsidRDefault="005C0A8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08CB0" w14:textId="77777777" w:rsidR="005C0A83" w:rsidRDefault="005C0A8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08EFB" w14:textId="77777777" w:rsidR="005C0A83" w:rsidRDefault="005C0A83">
    <w:pPr>
      <w:pStyle w:val="Header"/>
      <w:ind w:left="0" w:right="-36"/>
      <w:rPr>
        <w:b/>
        <w:sz w:val="18"/>
        <w:szCs w:val="18"/>
      </w:rPr>
    </w:pPr>
    <w:r>
      <w:rPr>
        <w:b/>
        <w:i/>
        <w:sz w:val="16"/>
        <w:szCs w:val="16"/>
      </w:rPr>
      <w:t>Internal Use Only</w:t>
    </w:r>
  </w:p>
  <w:tbl>
    <w:tblPr>
      <w:tblW w:w="0" w:type="auto"/>
      <w:tblInd w:w="108" w:type="dxa"/>
      <w:tblLayout w:type="fixed"/>
      <w:tblLook w:val="0000" w:firstRow="0" w:lastRow="0" w:firstColumn="0" w:lastColumn="0" w:noHBand="0" w:noVBand="0"/>
    </w:tblPr>
    <w:tblGrid>
      <w:gridCol w:w="5940"/>
      <w:gridCol w:w="4050"/>
    </w:tblGrid>
    <w:tr w:rsidR="005C0A83" w14:paraId="733CE6BC" w14:textId="77777777">
      <w:trPr>
        <w:cantSplit/>
        <w:trHeight w:val="780"/>
      </w:trPr>
      <w:tc>
        <w:tcPr>
          <w:tcW w:w="5940" w:type="dxa"/>
          <w:tcBorders>
            <w:bottom w:val="single" w:sz="4" w:space="0" w:color="000000"/>
          </w:tcBorders>
          <w:shd w:val="clear" w:color="auto" w:fill="auto"/>
          <w:vAlign w:val="bottom"/>
        </w:tcPr>
        <w:p w14:paraId="30A9E948" w14:textId="77777777" w:rsidR="005C0A83" w:rsidRDefault="005C0A83">
          <w:pPr>
            <w:tabs>
              <w:tab w:val="center" w:pos="792"/>
            </w:tabs>
            <w:spacing w:before="40" w:after="40"/>
            <w:ind w:left="-108" w:right="0"/>
          </w:pPr>
          <w:r>
            <w:rPr>
              <w:b/>
              <w:sz w:val="18"/>
              <w:szCs w:val="18"/>
            </w:rPr>
            <w:t>Flight Information Display System - SOD</w:t>
          </w:r>
        </w:p>
      </w:tc>
      <w:tc>
        <w:tcPr>
          <w:tcW w:w="4050" w:type="dxa"/>
          <w:tcBorders>
            <w:bottom w:val="single" w:sz="4" w:space="0" w:color="000000"/>
          </w:tcBorders>
          <w:shd w:val="clear" w:color="auto" w:fill="auto"/>
          <w:vAlign w:val="bottom"/>
        </w:tcPr>
        <w:p w14:paraId="01674E8B" w14:textId="36A80E02" w:rsidR="005C0A83" w:rsidRDefault="005C0A83">
          <w:pPr>
            <w:snapToGrid w:val="0"/>
            <w:spacing w:before="40" w:after="40"/>
            <w:ind w:left="0" w:right="0"/>
            <w:jc w:val="right"/>
            <w:rPr>
              <w:b/>
            </w:rPr>
          </w:pPr>
          <w:r>
            <w:rPr>
              <w:noProof/>
              <w:lang w:eastAsia="en-US"/>
            </w:rPr>
            <w:drawing>
              <wp:anchor distT="0" distB="0" distL="114935" distR="114935" simplePos="0" relativeHeight="251660288" behindDoc="1" locked="0" layoutInCell="1" allowOverlap="1" wp14:anchorId="4709E2F4" wp14:editId="0C94770E">
                <wp:simplePos x="0" y="0"/>
                <wp:positionH relativeFrom="margin">
                  <wp:posOffset>795655</wp:posOffset>
                </wp:positionH>
                <wp:positionV relativeFrom="paragraph">
                  <wp:posOffset>78740</wp:posOffset>
                </wp:positionV>
                <wp:extent cx="1550035" cy="39179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91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026CBC01" w14:textId="77777777" w:rsidR="005C0A83" w:rsidRDefault="005C0A8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14D25" w14:textId="77777777" w:rsidR="005C0A83" w:rsidRDefault="005C0A83">
    <w:pPr>
      <w:pStyle w:val="Header"/>
      <w:tabs>
        <w:tab w:val="left" w:pos="9810"/>
      </w:tabs>
      <w:ind w:left="0" w:right="-25"/>
      <w:jc w:val="right"/>
    </w:pPr>
    <w:r>
      <w:rPr>
        <w:b/>
        <w:i/>
        <w:sz w:val="16"/>
        <w:szCs w:val="16"/>
      </w:rPr>
      <w:t>Internal Use Only</w:t>
    </w:r>
  </w:p>
  <w:tbl>
    <w:tblPr>
      <w:tblW w:w="0" w:type="auto"/>
      <w:tblInd w:w="108" w:type="dxa"/>
      <w:tblLayout w:type="fixed"/>
      <w:tblLook w:val="0000" w:firstRow="0" w:lastRow="0" w:firstColumn="0" w:lastColumn="0" w:noHBand="0" w:noVBand="0"/>
    </w:tblPr>
    <w:tblGrid>
      <w:gridCol w:w="3232"/>
      <w:gridCol w:w="6841"/>
    </w:tblGrid>
    <w:tr w:rsidR="005C0A83" w14:paraId="21CB3A43" w14:textId="77777777">
      <w:trPr>
        <w:cantSplit/>
        <w:trHeight w:val="772"/>
      </w:trPr>
      <w:tc>
        <w:tcPr>
          <w:tcW w:w="3232" w:type="dxa"/>
          <w:tcBorders>
            <w:bottom w:val="single" w:sz="4" w:space="0" w:color="000000"/>
          </w:tcBorders>
          <w:shd w:val="clear" w:color="auto" w:fill="auto"/>
          <w:vAlign w:val="center"/>
        </w:tcPr>
        <w:p w14:paraId="12195837" w14:textId="21C8EFD7" w:rsidR="005C0A83" w:rsidRDefault="005C0A83">
          <w:pPr>
            <w:tabs>
              <w:tab w:val="left" w:pos="2637"/>
            </w:tabs>
            <w:spacing w:before="40" w:after="40"/>
            <w:ind w:left="-18"/>
            <w:rPr>
              <w:b/>
              <w:sz w:val="18"/>
              <w:szCs w:val="18"/>
            </w:rPr>
          </w:pPr>
          <w:r>
            <w:rPr>
              <w:noProof/>
              <w:lang w:eastAsia="en-US"/>
            </w:rPr>
            <w:drawing>
              <wp:inline distT="0" distB="0" distL="0" distR="0" wp14:anchorId="5D32E935" wp14:editId="1BF85B08">
                <wp:extent cx="1562100" cy="40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400050"/>
                        </a:xfrm>
                        <a:prstGeom prst="rect">
                          <a:avLst/>
                        </a:prstGeom>
                        <a:solidFill>
                          <a:srgbClr val="FFFFFF"/>
                        </a:solidFill>
                        <a:ln>
                          <a:noFill/>
                        </a:ln>
                      </pic:spPr>
                    </pic:pic>
                  </a:graphicData>
                </a:graphic>
              </wp:inline>
            </w:drawing>
          </w:r>
        </w:p>
      </w:tc>
      <w:tc>
        <w:tcPr>
          <w:tcW w:w="6841" w:type="dxa"/>
          <w:tcBorders>
            <w:bottom w:val="single" w:sz="4" w:space="0" w:color="000000"/>
          </w:tcBorders>
          <w:shd w:val="clear" w:color="auto" w:fill="auto"/>
          <w:vAlign w:val="bottom"/>
        </w:tcPr>
        <w:p w14:paraId="7159EC4D" w14:textId="77777777" w:rsidR="005C0A83" w:rsidRDefault="005C0A83">
          <w:pPr>
            <w:tabs>
              <w:tab w:val="left" w:pos="2637"/>
              <w:tab w:val="left" w:pos="5703"/>
            </w:tabs>
            <w:spacing w:before="40" w:after="40"/>
            <w:ind w:right="0"/>
            <w:jc w:val="right"/>
          </w:pPr>
          <w:r>
            <w:rPr>
              <w:b/>
              <w:sz w:val="18"/>
              <w:szCs w:val="18"/>
            </w:rPr>
            <w:t>Flight Information Display System - SOD</w:t>
          </w:r>
        </w:p>
      </w:tc>
    </w:tr>
  </w:tbl>
  <w:p w14:paraId="0C86F296" w14:textId="77777777" w:rsidR="005C0A83" w:rsidRDefault="005C0A8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7CF64" w14:textId="77777777" w:rsidR="005C0A83" w:rsidRDefault="005C0A83"/>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12DFC" w14:textId="77777777" w:rsidR="005C0A83" w:rsidRDefault="005C0A83">
    <w:pPr>
      <w:pStyle w:val="Header"/>
      <w:ind w:left="0" w:right="-36"/>
      <w:rPr>
        <w:b/>
        <w:sz w:val="18"/>
        <w:szCs w:val="18"/>
      </w:rPr>
    </w:pPr>
    <w:r>
      <w:rPr>
        <w:b/>
        <w:i/>
        <w:sz w:val="16"/>
        <w:szCs w:val="16"/>
      </w:rPr>
      <w:t>Internal Use Only</w:t>
    </w:r>
  </w:p>
  <w:tbl>
    <w:tblPr>
      <w:tblW w:w="0" w:type="auto"/>
      <w:tblInd w:w="108" w:type="dxa"/>
      <w:tblLayout w:type="fixed"/>
      <w:tblLook w:val="0000" w:firstRow="0" w:lastRow="0" w:firstColumn="0" w:lastColumn="0" w:noHBand="0" w:noVBand="0"/>
    </w:tblPr>
    <w:tblGrid>
      <w:gridCol w:w="5940"/>
      <w:gridCol w:w="4050"/>
    </w:tblGrid>
    <w:tr w:rsidR="005C0A83" w14:paraId="4BB4B329" w14:textId="77777777">
      <w:trPr>
        <w:cantSplit/>
        <w:trHeight w:val="780"/>
      </w:trPr>
      <w:tc>
        <w:tcPr>
          <w:tcW w:w="5940" w:type="dxa"/>
          <w:tcBorders>
            <w:bottom w:val="single" w:sz="4" w:space="0" w:color="000000"/>
          </w:tcBorders>
          <w:shd w:val="clear" w:color="auto" w:fill="auto"/>
          <w:vAlign w:val="bottom"/>
        </w:tcPr>
        <w:p w14:paraId="09EE18C8" w14:textId="77777777" w:rsidR="005C0A83" w:rsidRDefault="005C0A83">
          <w:pPr>
            <w:tabs>
              <w:tab w:val="center" w:pos="792"/>
            </w:tabs>
            <w:spacing w:before="40" w:after="40"/>
            <w:ind w:left="-108" w:right="0"/>
          </w:pPr>
          <w:r>
            <w:rPr>
              <w:b/>
              <w:sz w:val="18"/>
              <w:szCs w:val="18"/>
            </w:rPr>
            <w:t>Flight Information Display System - SOD</w:t>
          </w:r>
        </w:p>
      </w:tc>
      <w:tc>
        <w:tcPr>
          <w:tcW w:w="4050" w:type="dxa"/>
          <w:tcBorders>
            <w:bottom w:val="single" w:sz="4" w:space="0" w:color="000000"/>
          </w:tcBorders>
          <w:shd w:val="clear" w:color="auto" w:fill="auto"/>
          <w:vAlign w:val="bottom"/>
        </w:tcPr>
        <w:p w14:paraId="0E396A6E" w14:textId="342374B3" w:rsidR="005C0A83" w:rsidRDefault="005C0A83">
          <w:pPr>
            <w:snapToGrid w:val="0"/>
            <w:spacing w:before="40" w:after="40"/>
            <w:ind w:left="0" w:right="0"/>
            <w:jc w:val="right"/>
            <w:rPr>
              <w:b/>
            </w:rPr>
          </w:pPr>
          <w:r>
            <w:rPr>
              <w:noProof/>
              <w:lang w:eastAsia="en-US"/>
            </w:rPr>
            <w:drawing>
              <wp:anchor distT="0" distB="0" distL="114935" distR="114935" simplePos="0" relativeHeight="251656192" behindDoc="1" locked="0" layoutInCell="1" allowOverlap="1" wp14:anchorId="61548501" wp14:editId="740D0FC9">
                <wp:simplePos x="0" y="0"/>
                <wp:positionH relativeFrom="margin">
                  <wp:posOffset>795655</wp:posOffset>
                </wp:positionH>
                <wp:positionV relativeFrom="paragraph">
                  <wp:posOffset>78740</wp:posOffset>
                </wp:positionV>
                <wp:extent cx="1550035" cy="39179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0035" cy="391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bl>
  <w:p w14:paraId="6E4A0462" w14:textId="77777777" w:rsidR="005C0A83" w:rsidRDefault="005C0A83">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lowerRoman"/>
      <w:pStyle w:val="ListNumber4"/>
      <w:lvlText w:val="%1."/>
      <w:lvlJc w:val="left"/>
      <w:pPr>
        <w:tabs>
          <w:tab w:val="num" w:pos="5364"/>
        </w:tabs>
        <w:ind w:left="5004" w:hanging="360"/>
      </w:pPr>
    </w:lvl>
  </w:abstractNum>
  <w:abstractNum w:abstractNumId="1">
    <w:nsid w:val="00000003"/>
    <w:multiLevelType w:val="singleLevel"/>
    <w:tmpl w:val="00000003"/>
    <w:name w:val="WW8Num3"/>
    <w:lvl w:ilvl="0">
      <w:start w:val="1"/>
      <w:numFmt w:val="decimal"/>
      <w:pStyle w:val="ListNumber"/>
      <w:lvlText w:val="%1."/>
      <w:lvlJc w:val="left"/>
      <w:pPr>
        <w:tabs>
          <w:tab w:val="num" w:pos="360"/>
        </w:tabs>
        <w:ind w:left="360" w:hanging="360"/>
      </w:pPr>
      <w:rPr>
        <w:rFonts w:ascii="Symbol" w:hAnsi="Symbol" w:cs="Arial"/>
        <w:b/>
        <w:bCs/>
        <w:lang w:val="en-US"/>
      </w:rPr>
    </w:lvl>
  </w:abstractNum>
  <w:abstractNum w:abstractNumId="2">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lang w:val="en-GB"/>
      </w:rPr>
    </w:lvl>
  </w:abstractNum>
  <w:abstractNum w:abstractNumId="3">
    <w:nsid w:val="00000005"/>
    <w:multiLevelType w:val="singleLevel"/>
    <w:tmpl w:val="00000005"/>
    <w:name w:val="WW8Num5"/>
    <w:lvl w:ilvl="0">
      <w:start w:val="1"/>
      <w:numFmt w:val="bullet"/>
      <w:pStyle w:val="Bullet1"/>
      <w:lvlText w:val=""/>
      <w:lvlJc w:val="left"/>
      <w:pPr>
        <w:tabs>
          <w:tab w:val="num" w:pos="360"/>
        </w:tabs>
        <w:ind w:left="357" w:hanging="357"/>
      </w:pPr>
      <w:rPr>
        <w:rFonts w:ascii="Symbol" w:hAnsi="Symbol" w:cs="Symbol" w:hint="default"/>
        <w:lang w:val="en-GB"/>
      </w:rPr>
    </w:lvl>
  </w:abstractNum>
  <w:abstractNum w:abstractNumId="4">
    <w:nsid w:val="00000006"/>
    <w:multiLevelType w:val="multilevel"/>
    <w:tmpl w:val="35FC84F0"/>
    <w:name w:val="WW8Num6"/>
    <w:lvl w:ilvl="0">
      <w:start w:val="1"/>
      <w:numFmt w:val="decimal"/>
      <w:lvlText w:val="%1."/>
      <w:lvlJc w:val="left"/>
      <w:pPr>
        <w:tabs>
          <w:tab w:val="num" w:pos="0"/>
        </w:tabs>
        <w:ind w:left="72" w:hanging="72"/>
      </w:pPr>
      <w:rPr>
        <w:rFonts w:hint="default"/>
      </w:rPr>
    </w:lvl>
    <w:lvl w:ilvl="1">
      <w:start w:val="1"/>
      <w:numFmt w:val="decimal"/>
      <w:lvlText w:val="%1.%2"/>
      <w:lvlJc w:val="left"/>
      <w:pPr>
        <w:ind w:left="792" w:hanging="72"/>
      </w:pPr>
      <w:rPr>
        <w:rFonts w:hint="default"/>
        <w:bCs/>
      </w:rPr>
    </w:lvl>
    <w:lvl w:ilvl="2">
      <w:start w:val="1"/>
      <w:numFmt w:val="decimal"/>
      <w:lvlText w:val="%1.%2.%3."/>
      <w:lvlJc w:val="left"/>
      <w:pPr>
        <w:tabs>
          <w:tab w:val="num" w:pos="1440"/>
        </w:tabs>
        <w:ind w:left="1512" w:hanging="72"/>
      </w:pPr>
      <w:rPr>
        <w:rFonts w:cs="Arial" w:hint="default"/>
        <w:lang w:val="en-GB"/>
      </w:rPr>
    </w:lvl>
    <w:lvl w:ilvl="3">
      <w:start w:val="1"/>
      <w:numFmt w:val="decimal"/>
      <w:lvlText w:val="%1.%2.%3.%4."/>
      <w:lvlJc w:val="left"/>
      <w:pPr>
        <w:tabs>
          <w:tab w:val="num" w:pos="2160"/>
        </w:tabs>
        <w:ind w:left="2232" w:hanging="72"/>
      </w:pPr>
      <w:rPr>
        <w:rFonts w:hint="default"/>
      </w:rPr>
    </w:lvl>
    <w:lvl w:ilvl="4">
      <w:start w:val="1"/>
      <w:numFmt w:val="decimal"/>
      <w:lvlText w:val="%1.%2.%3.%4.%5."/>
      <w:lvlJc w:val="left"/>
      <w:pPr>
        <w:tabs>
          <w:tab w:val="num" w:pos="2880"/>
        </w:tabs>
        <w:ind w:left="2952" w:hanging="72"/>
      </w:pPr>
      <w:rPr>
        <w:rFonts w:hint="default"/>
      </w:rPr>
    </w:lvl>
    <w:lvl w:ilvl="5">
      <w:start w:val="1"/>
      <w:numFmt w:val="decimal"/>
      <w:lvlText w:val="%1.%2.%3.%4.%5.%6."/>
      <w:lvlJc w:val="left"/>
      <w:pPr>
        <w:tabs>
          <w:tab w:val="num" w:pos="3600"/>
        </w:tabs>
        <w:ind w:left="3672" w:hanging="72"/>
      </w:pPr>
      <w:rPr>
        <w:rFonts w:hint="default"/>
      </w:rPr>
    </w:lvl>
    <w:lvl w:ilvl="6">
      <w:start w:val="1"/>
      <w:numFmt w:val="decimal"/>
      <w:lvlText w:val="%1.%2.%3.%4.%5.%6.%7."/>
      <w:lvlJc w:val="left"/>
      <w:pPr>
        <w:tabs>
          <w:tab w:val="num" w:pos="4320"/>
        </w:tabs>
        <w:ind w:left="4392" w:hanging="72"/>
      </w:pPr>
      <w:rPr>
        <w:rFonts w:hint="default"/>
      </w:rPr>
    </w:lvl>
    <w:lvl w:ilvl="7">
      <w:start w:val="1"/>
      <w:numFmt w:val="decimal"/>
      <w:lvlText w:val="%1.%2.%3.%4.%5.%6.%7.%8."/>
      <w:lvlJc w:val="left"/>
      <w:pPr>
        <w:tabs>
          <w:tab w:val="num" w:pos="5040"/>
        </w:tabs>
        <w:ind w:left="5112" w:hanging="72"/>
      </w:pPr>
      <w:rPr>
        <w:rFonts w:hint="default"/>
      </w:rPr>
    </w:lvl>
    <w:lvl w:ilvl="8">
      <w:start w:val="1"/>
      <w:numFmt w:val="decimal"/>
      <w:lvlText w:val="%1.%2.%3.%4.%5.%6.%7.%8.%9."/>
      <w:lvlJc w:val="left"/>
      <w:pPr>
        <w:tabs>
          <w:tab w:val="num" w:pos="5760"/>
        </w:tabs>
        <w:ind w:left="5832" w:hanging="72"/>
      </w:pPr>
      <w:rPr>
        <w:rFonts w:hint="default"/>
      </w:rPr>
    </w:lvl>
  </w:abstractNum>
  <w:abstractNum w:abstractNumId="5">
    <w:nsid w:val="00000007"/>
    <w:multiLevelType w:val="singleLevel"/>
    <w:tmpl w:val="00000007"/>
    <w:name w:val="WW8Num8"/>
    <w:lvl w:ilvl="0">
      <w:start w:val="1"/>
      <w:numFmt w:val="bullet"/>
      <w:pStyle w:val="BodyNumber4CharCharChar"/>
      <w:lvlText w:val=""/>
      <w:lvlJc w:val="left"/>
      <w:pPr>
        <w:tabs>
          <w:tab w:val="num" w:pos="360"/>
        </w:tabs>
        <w:ind w:left="360" w:hanging="360"/>
      </w:pPr>
      <w:rPr>
        <w:rFonts w:ascii="Symbol" w:hAnsi="Symbol" w:cs="Symbol" w:hint="default"/>
        <w:color w:val="auto"/>
      </w:rPr>
    </w:lvl>
  </w:abstractNum>
  <w:abstractNum w:abstractNumId="6">
    <w:nsid w:val="00000008"/>
    <w:multiLevelType w:val="multilevel"/>
    <w:tmpl w:val="82A0CA12"/>
    <w:name w:val="WW8Num9"/>
    <w:lvl w:ilvl="0">
      <w:start w:val="4"/>
      <w:numFmt w:val="decimal"/>
      <w:lvlText w:val="%1"/>
      <w:lvlJc w:val="left"/>
      <w:pPr>
        <w:tabs>
          <w:tab w:val="num" w:pos="0"/>
        </w:tabs>
        <w:ind w:left="540" w:hanging="540"/>
      </w:pPr>
      <w:rPr>
        <w:rFonts w:hint="default"/>
        <w:i/>
        <w:iCs/>
        <w:color w:val="0000FF"/>
      </w:rPr>
    </w:lvl>
    <w:lvl w:ilvl="1">
      <w:start w:val="13"/>
      <w:numFmt w:val="decimal"/>
      <w:lvlText w:val="%1.%2"/>
      <w:lvlJc w:val="left"/>
      <w:pPr>
        <w:tabs>
          <w:tab w:val="num" w:pos="0"/>
        </w:tabs>
        <w:ind w:left="720" w:hanging="540"/>
      </w:pPr>
      <w:rPr>
        <w:rFonts w:hint="default"/>
        <w:i/>
        <w:iCs/>
        <w:color w:val="0000FF"/>
      </w:rPr>
    </w:lvl>
    <w:lvl w:ilvl="2">
      <w:start w:val="1"/>
      <w:numFmt w:val="decimal"/>
      <w:lvlText w:val="%1.%2.%3"/>
      <w:lvlJc w:val="left"/>
      <w:pPr>
        <w:tabs>
          <w:tab w:val="num" w:pos="180"/>
        </w:tabs>
        <w:ind w:left="1260" w:hanging="720"/>
      </w:pPr>
      <w:rPr>
        <w:rFonts w:hint="default"/>
        <w:b w:val="0"/>
        <w:i/>
        <w:iCs/>
        <w:color w:val="auto"/>
      </w:rPr>
    </w:lvl>
    <w:lvl w:ilvl="3">
      <w:start w:val="1"/>
      <w:numFmt w:val="decimal"/>
      <w:lvlText w:val="%1.%2.%3.%4"/>
      <w:lvlJc w:val="left"/>
      <w:pPr>
        <w:tabs>
          <w:tab w:val="num" w:pos="0"/>
        </w:tabs>
        <w:ind w:left="1260" w:hanging="720"/>
      </w:pPr>
      <w:rPr>
        <w:rFonts w:hint="default"/>
        <w:i/>
        <w:iCs/>
        <w:color w:val="0000FF"/>
      </w:rPr>
    </w:lvl>
    <w:lvl w:ilvl="4">
      <w:start w:val="1"/>
      <w:numFmt w:val="decimal"/>
      <w:lvlText w:val="%1.%2.%3.%4.%5"/>
      <w:lvlJc w:val="left"/>
      <w:pPr>
        <w:tabs>
          <w:tab w:val="num" w:pos="0"/>
        </w:tabs>
        <w:ind w:left="1800" w:hanging="1080"/>
      </w:pPr>
      <w:rPr>
        <w:rFonts w:hint="default"/>
        <w:i/>
        <w:iCs/>
        <w:color w:val="0000FF"/>
      </w:rPr>
    </w:lvl>
    <w:lvl w:ilvl="5">
      <w:start w:val="1"/>
      <w:numFmt w:val="decimal"/>
      <w:lvlText w:val="%1.%2.%3.%4.%5.%6"/>
      <w:lvlJc w:val="left"/>
      <w:pPr>
        <w:tabs>
          <w:tab w:val="num" w:pos="0"/>
        </w:tabs>
        <w:ind w:left="1980" w:hanging="1080"/>
      </w:pPr>
      <w:rPr>
        <w:rFonts w:hint="default"/>
        <w:i/>
        <w:iCs/>
        <w:color w:val="0000FF"/>
      </w:rPr>
    </w:lvl>
    <w:lvl w:ilvl="6">
      <w:start w:val="1"/>
      <w:numFmt w:val="decimal"/>
      <w:lvlText w:val="%1.%2.%3.%4.%5.%6.%7"/>
      <w:lvlJc w:val="left"/>
      <w:pPr>
        <w:tabs>
          <w:tab w:val="num" w:pos="0"/>
        </w:tabs>
        <w:ind w:left="2520" w:hanging="1440"/>
      </w:pPr>
      <w:rPr>
        <w:rFonts w:hint="default"/>
        <w:i/>
        <w:iCs/>
        <w:color w:val="0000FF"/>
      </w:rPr>
    </w:lvl>
    <w:lvl w:ilvl="7">
      <w:start w:val="1"/>
      <w:numFmt w:val="decimal"/>
      <w:lvlText w:val="%1.%2.%3.%4.%5.%6.%7.%8"/>
      <w:lvlJc w:val="left"/>
      <w:pPr>
        <w:tabs>
          <w:tab w:val="num" w:pos="0"/>
        </w:tabs>
        <w:ind w:left="2700" w:hanging="1440"/>
      </w:pPr>
      <w:rPr>
        <w:rFonts w:hint="default"/>
        <w:i/>
        <w:iCs/>
        <w:color w:val="0000FF"/>
      </w:rPr>
    </w:lvl>
    <w:lvl w:ilvl="8">
      <w:start w:val="1"/>
      <w:numFmt w:val="decimal"/>
      <w:lvlText w:val="%1.%2.%3.%4.%5.%6.%7.%8.%9"/>
      <w:lvlJc w:val="left"/>
      <w:pPr>
        <w:tabs>
          <w:tab w:val="num" w:pos="0"/>
        </w:tabs>
        <w:ind w:left="3240" w:hanging="1800"/>
      </w:pPr>
      <w:rPr>
        <w:rFonts w:hint="default"/>
        <w:i/>
        <w:iCs/>
        <w:color w:val="0000FF"/>
      </w:rPr>
    </w:lvl>
  </w:abstractNum>
  <w:abstractNum w:abstractNumId="7">
    <w:nsid w:val="00000009"/>
    <w:multiLevelType w:val="multilevel"/>
    <w:tmpl w:val="79AA001C"/>
    <w:name w:val="WW8Num10"/>
    <w:lvl w:ilvl="0">
      <w:start w:val="4"/>
      <w:numFmt w:val="decimal"/>
      <w:lvlText w:val="%1"/>
      <w:lvlJc w:val="left"/>
      <w:pPr>
        <w:tabs>
          <w:tab w:val="num" w:pos="0"/>
        </w:tabs>
        <w:ind w:left="540" w:hanging="540"/>
      </w:pPr>
      <w:rPr>
        <w:rFonts w:hint="default"/>
      </w:rPr>
    </w:lvl>
    <w:lvl w:ilvl="1">
      <w:start w:val="9"/>
      <w:numFmt w:val="decimal"/>
      <w:lvlText w:val="%1.%2"/>
      <w:lvlJc w:val="left"/>
      <w:pPr>
        <w:tabs>
          <w:tab w:val="num" w:pos="0"/>
        </w:tabs>
        <w:ind w:left="720" w:hanging="540"/>
      </w:pPr>
      <w:rPr>
        <w:rFonts w:hint="default"/>
      </w:rPr>
    </w:lvl>
    <w:lvl w:ilvl="2">
      <w:start w:val="1"/>
      <w:numFmt w:val="decimal"/>
      <w:lvlText w:val="%1.%2.%3"/>
      <w:lvlJc w:val="left"/>
      <w:pPr>
        <w:tabs>
          <w:tab w:val="num" w:pos="0"/>
        </w:tabs>
        <w:ind w:left="1080" w:hanging="720"/>
      </w:pPr>
      <w:rPr>
        <w:rFonts w:hint="default"/>
      </w:rPr>
    </w:lvl>
    <w:lvl w:ilvl="3">
      <w:start w:val="1"/>
      <w:numFmt w:val="decimal"/>
      <w:lvlText w:val="%1.%2.%3.%4"/>
      <w:lvlJc w:val="left"/>
      <w:pPr>
        <w:tabs>
          <w:tab w:val="num" w:pos="0"/>
        </w:tabs>
        <w:ind w:left="1260" w:hanging="720"/>
      </w:pPr>
      <w:rPr>
        <w:rFonts w:hint="default"/>
      </w:rPr>
    </w:lvl>
    <w:lvl w:ilvl="4">
      <w:start w:val="1"/>
      <w:numFmt w:val="decimal"/>
      <w:lvlText w:val="%1.%2.%3.%4.%5"/>
      <w:lvlJc w:val="left"/>
      <w:pPr>
        <w:tabs>
          <w:tab w:val="num" w:pos="0"/>
        </w:tabs>
        <w:ind w:left="1800" w:hanging="1080"/>
      </w:pPr>
      <w:rPr>
        <w:rFonts w:hint="default"/>
      </w:rPr>
    </w:lvl>
    <w:lvl w:ilvl="5">
      <w:start w:val="1"/>
      <w:numFmt w:val="decimal"/>
      <w:lvlText w:val="%1.%2.%3.%4.%5.%6"/>
      <w:lvlJc w:val="left"/>
      <w:pPr>
        <w:tabs>
          <w:tab w:val="num" w:pos="0"/>
        </w:tabs>
        <w:ind w:left="1980" w:hanging="1080"/>
      </w:pPr>
      <w:rPr>
        <w:rFonts w:hint="default"/>
      </w:rPr>
    </w:lvl>
    <w:lvl w:ilvl="6">
      <w:start w:val="1"/>
      <w:numFmt w:val="decimal"/>
      <w:lvlText w:val="%1.%2.%3.%4.%5.%6.%7"/>
      <w:lvlJc w:val="left"/>
      <w:pPr>
        <w:tabs>
          <w:tab w:val="num" w:pos="0"/>
        </w:tabs>
        <w:ind w:left="2520" w:hanging="1440"/>
      </w:pPr>
      <w:rPr>
        <w:rFonts w:hint="default"/>
      </w:rPr>
    </w:lvl>
    <w:lvl w:ilvl="7">
      <w:start w:val="1"/>
      <w:numFmt w:val="decimal"/>
      <w:lvlText w:val="%1.%2.%3.%4.%5.%6.%7.%8"/>
      <w:lvlJc w:val="left"/>
      <w:pPr>
        <w:tabs>
          <w:tab w:val="num" w:pos="0"/>
        </w:tabs>
        <w:ind w:left="2700" w:hanging="1440"/>
      </w:pPr>
      <w:rPr>
        <w:rFonts w:hint="default"/>
      </w:rPr>
    </w:lvl>
    <w:lvl w:ilvl="8">
      <w:start w:val="1"/>
      <w:numFmt w:val="decimal"/>
      <w:lvlText w:val="%1.%2.%3.%4.%5.%6.%7.%8.%9"/>
      <w:lvlJc w:val="left"/>
      <w:pPr>
        <w:tabs>
          <w:tab w:val="num" w:pos="0"/>
        </w:tabs>
        <w:ind w:left="3240" w:hanging="1800"/>
      </w:pPr>
      <w:rPr>
        <w:rFonts w:hint="default"/>
      </w:rPr>
    </w:lvl>
  </w:abstractNum>
  <w:abstractNum w:abstractNumId="8">
    <w:nsid w:val="0000000A"/>
    <w:multiLevelType w:val="singleLevel"/>
    <w:tmpl w:val="0000000A"/>
    <w:name w:val="WW8Num12"/>
    <w:lvl w:ilvl="0">
      <w:start w:val="1"/>
      <w:numFmt w:val="bullet"/>
      <w:lvlText w:val=""/>
      <w:lvlJc w:val="left"/>
      <w:pPr>
        <w:tabs>
          <w:tab w:val="num" w:pos="360"/>
        </w:tabs>
        <w:ind w:left="360" w:hanging="360"/>
      </w:pPr>
      <w:rPr>
        <w:rFonts w:ascii="Symbol" w:hAnsi="Symbol" w:cs="Symbol" w:hint="default"/>
        <w:color w:val="auto"/>
      </w:rPr>
    </w:lvl>
  </w:abstractNum>
  <w:abstractNum w:abstractNumId="9">
    <w:nsid w:val="0000000B"/>
    <w:multiLevelType w:val="singleLevel"/>
    <w:tmpl w:val="0000000B"/>
    <w:name w:val="WW8Num13"/>
    <w:lvl w:ilvl="0">
      <w:start w:val="1"/>
      <w:numFmt w:val="bullet"/>
      <w:lvlText w:val=""/>
      <w:lvlJc w:val="left"/>
      <w:pPr>
        <w:tabs>
          <w:tab w:val="num" w:pos="0"/>
        </w:tabs>
        <w:ind w:left="1296" w:hanging="360"/>
      </w:pPr>
      <w:rPr>
        <w:rFonts w:ascii="Symbol" w:hAnsi="Symbol" w:cs="Symbol" w:hint="default"/>
        <w:color w:val="000000"/>
      </w:rPr>
    </w:lvl>
  </w:abstractNum>
  <w:abstractNum w:abstractNumId="10">
    <w:nsid w:val="0000000C"/>
    <w:multiLevelType w:val="multilevel"/>
    <w:tmpl w:val="156C4B18"/>
    <w:name w:val="WW8Num14"/>
    <w:lvl w:ilvl="0">
      <w:start w:val="4"/>
      <w:numFmt w:val="decimal"/>
      <w:lvlText w:val="%1"/>
      <w:lvlJc w:val="left"/>
      <w:pPr>
        <w:tabs>
          <w:tab w:val="num" w:pos="0"/>
        </w:tabs>
        <w:ind w:left="435" w:hanging="435"/>
      </w:pPr>
      <w:rPr>
        <w:rFonts w:hint="default"/>
      </w:rPr>
    </w:lvl>
    <w:lvl w:ilvl="1">
      <w:start w:val="5"/>
      <w:numFmt w:val="decimal"/>
      <w:lvlText w:val="%1.%2"/>
      <w:lvlJc w:val="left"/>
      <w:pPr>
        <w:tabs>
          <w:tab w:val="num" w:pos="0"/>
        </w:tabs>
        <w:ind w:left="652" w:hanging="435"/>
      </w:pPr>
      <w:rPr>
        <w:rFonts w:hint="default"/>
      </w:rPr>
    </w:lvl>
    <w:lvl w:ilvl="2">
      <w:start w:val="1"/>
      <w:numFmt w:val="decimal"/>
      <w:lvlText w:val="%1.%2.%3"/>
      <w:lvlJc w:val="left"/>
      <w:pPr>
        <w:tabs>
          <w:tab w:val="num" w:pos="360"/>
        </w:tabs>
        <w:ind w:left="1154" w:hanging="720"/>
      </w:pPr>
      <w:rPr>
        <w:rFonts w:hint="default"/>
        <w:b/>
        <w:i/>
        <w:iCs/>
        <w:lang w:val="en-GB"/>
      </w:rPr>
    </w:lvl>
    <w:lvl w:ilvl="3">
      <w:start w:val="1"/>
      <w:numFmt w:val="decimal"/>
      <w:lvlText w:val="%1.%2.%3.%4"/>
      <w:lvlJc w:val="left"/>
      <w:pPr>
        <w:tabs>
          <w:tab w:val="num" w:pos="0"/>
        </w:tabs>
        <w:ind w:left="1371" w:hanging="720"/>
      </w:pPr>
      <w:rPr>
        <w:rFonts w:hint="default"/>
      </w:rPr>
    </w:lvl>
    <w:lvl w:ilvl="4">
      <w:start w:val="1"/>
      <w:numFmt w:val="decimal"/>
      <w:lvlText w:val="%1.%2.%3.%4.%5"/>
      <w:lvlJc w:val="left"/>
      <w:pPr>
        <w:tabs>
          <w:tab w:val="num" w:pos="0"/>
        </w:tabs>
        <w:ind w:left="1948" w:hanging="1080"/>
      </w:pPr>
      <w:rPr>
        <w:rFonts w:hint="default"/>
      </w:rPr>
    </w:lvl>
    <w:lvl w:ilvl="5">
      <w:start w:val="1"/>
      <w:numFmt w:val="decimal"/>
      <w:lvlText w:val="%1.%2.%3.%4.%5.%6"/>
      <w:lvlJc w:val="left"/>
      <w:pPr>
        <w:tabs>
          <w:tab w:val="num" w:pos="0"/>
        </w:tabs>
        <w:ind w:left="2165" w:hanging="1080"/>
      </w:pPr>
      <w:rPr>
        <w:rFonts w:hint="default"/>
      </w:rPr>
    </w:lvl>
    <w:lvl w:ilvl="6">
      <w:start w:val="1"/>
      <w:numFmt w:val="decimal"/>
      <w:lvlText w:val="%1.%2.%3.%4.%5.%6.%7"/>
      <w:lvlJc w:val="left"/>
      <w:pPr>
        <w:tabs>
          <w:tab w:val="num" w:pos="0"/>
        </w:tabs>
        <w:ind w:left="2742" w:hanging="1440"/>
      </w:pPr>
      <w:rPr>
        <w:rFonts w:hint="default"/>
      </w:rPr>
    </w:lvl>
    <w:lvl w:ilvl="7">
      <w:start w:val="1"/>
      <w:numFmt w:val="decimal"/>
      <w:lvlText w:val="%1.%2.%3.%4.%5.%6.%7.%8"/>
      <w:lvlJc w:val="left"/>
      <w:pPr>
        <w:tabs>
          <w:tab w:val="num" w:pos="0"/>
        </w:tabs>
        <w:ind w:left="2959" w:hanging="1440"/>
      </w:pPr>
      <w:rPr>
        <w:rFonts w:hint="default"/>
      </w:rPr>
    </w:lvl>
    <w:lvl w:ilvl="8">
      <w:start w:val="1"/>
      <w:numFmt w:val="decimal"/>
      <w:lvlText w:val="%1.%2.%3.%4.%5.%6.%7.%8.%9"/>
      <w:lvlJc w:val="left"/>
      <w:pPr>
        <w:tabs>
          <w:tab w:val="num" w:pos="0"/>
        </w:tabs>
        <w:ind w:left="3536" w:hanging="1800"/>
      </w:pPr>
      <w:rPr>
        <w:rFonts w:hint="default"/>
      </w:rPr>
    </w:lvl>
  </w:abstractNum>
  <w:abstractNum w:abstractNumId="11">
    <w:nsid w:val="0000000D"/>
    <w:multiLevelType w:val="multilevel"/>
    <w:tmpl w:val="0000000D"/>
    <w:name w:val="WW8Num15"/>
    <w:lvl w:ilvl="0">
      <w:start w:val="1"/>
      <w:numFmt w:val="upperLetter"/>
      <w:pStyle w:val="Appendix1"/>
      <w:suff w:val="space"/>
      <w:lvlText w:val="Appendix %1:"/>
      <w:lvlJc w:val="left"/>
      <w:pPr>
        <w:tabs>
          <w:tab w:val="num" w:pos="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E"/>
    <w:multiLevelType w:val="singleLevel"/>
    <w:tmpl w:val="0000000E"/>
    <w:name w:val="WW8Num16"/>
    <w:lvl w:ilvl="0">
      <w:start w:val="1"/>
      <w:numFmt w:val="decimal"/>
      <w:pStyle w:val="Title"/>
      <w:lvlText w:val="PART %1"/>
      <w:lvlJc w:val="left"/>
      <w:pPr>
        <w:tabs>
          <w:tab w:val="num" w:pos="0"/>
        </w:tabs>
        <w:ind w:left="720" w:hanging="360"/>
      </w:pPr>
      <w:rPr>
        <w:rFonts w:ascii="Arial" w:hAnsi="Arial" w:cs="Arial" w:hint="default"/>
        <w:b/>
        <w:i w:val="0"/>
        <w:sz w:val="28"/>
      </w:rPr>
    </w:lvl>
  </w:abstractNum>
  <w:abstractNum w:abstractNumId="13">
    <w:nsid w:val="0000000F"/>
    <w:multiLevelType w:val="singleLevel"/>
    <w:tmpl w:val="0000000F"/>
    <w:name w:val="WW8Num17"/>
    <w:lvl w:ilvl="0">
      <w:start w:val="1"/>
      <w:numFmt w:val="bullet"/>
      <w:pStyle w:val="ListBullet2"/>
      <w:lvlText w:val=""/>
      <w:lvlJc w:val="left"/>
      <w:pPr>
        <w:tabs>
          <w:tab w:val="num" w:pos="1440"/>
        </w:tabs>
        <w:ind w:left="1440" w:hanging="360"/>
      </w:pPr>
      <w:rPr>
        <w:rFonts w:ascii="Symbol" w:hAnsi="Symbol" w:cs="Symbol" w:hint="default"/>
        <w:color w:val="0000FF"/>
      </w:rPr>
    </w:lvl>
  </w:abstractNum>
  <w:abstractNum w:abstractNumId="14">
    <w:nsid w:val="00000010"/>
    <w:multiLevelType w:val="multilevel"/>
    <w:tmpl w:val="00000010"/>
    <w:name w:val="WW8Num18"/>
    <w:lvl w:ilvl="0">
      <w:start w:val="2"/>
      <w:numFmt w:val="decimal"/>
      <w:lvlText w:val="%1"/>
      <w:lvlJc w:val="left"/>
      <w:pPr>
        <w:tabs>
          <w:tab w:val="num" w:pos="0"/>
        </w:tabs>
        <w:ind w:left="360" w:hanging="360"/>
      </w:pPr>
      <w:rPr>
        <w:rFonts w:hint="default"/>
      </w:rPr>
    </w:lvl>
    <w:lvl w:ilvl="1">
      <w:start w:val="1"/>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760" w:hanging="144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15">
    <w:nsid w:val="00000011"/>
    <w:multiLevelType w:val="singleLevel"/>
    <w:tmpl w:val="00000011"/>
    <w:name w:val="WW8Num19"/>
    <w:lvl w:ilvl="0">
      <w:start w:val="1"/>
      <w:numFmt w:val="bullet"/>
      <w:lvlText w:val=""/>
      <w:lvlJc w:val="left"/>
      <w:pPr>
        <w:tabs>
          <w:tab w:val="num" w:pos="360"/>
        </w:tabs>
        <w:ind w:left="360" w:hanging="360"/>
      </w:pPr>
      <w:rPr>
        <w:rFonts w:ascii="Symbol" w:hAnsi="Symbol" w:cs="Symbol" w:hint="default"/>
        <w:color w:val="auto"/>
      </w:rPr>
    </w:lvl>
  </w:abstractNum>
  <w:abstractNum w:abstractNumId="16">
    <w:nsid w:val="00000012"/>
    <w:multiLevelType w:val="multilevel"/>
    <w:tmpl w:val="00000012"/>
    <w:name w:val="WW8Num20"/>
    <w:lvl w:ilvl="0">
      <w:start w:val="4"/>
      <w:numFmt w:val="decimal"/>
      <w:lvlText w:val="%1"/>
      <w:lvlJc w:val="left"/>
      <w:pPr>
        <w:tabs>
          <w:tab w:val="num" w:pos="0"/>
        </w:tabs>
        <w:ind w:left="435" w:hanging="435"/>
      </w:pPr>
      <w:rPr>
        <w:rFonts w:hint="default"/>
        <w:caps/>
        <w:lang w:val="en-US"/>
      </w:rPr>
    </w:lvl>
    <w:lvl w:ilvl="1">
      <w:start w:val="9"/>
      <w:numFmt w:val="decimal"/>
      <w:lvlText w:val="%1.%2"/>
      <w:lvlJc w:val="left"/>
      <w:pPr>
        <w:tabs>
          <w:tab w:val="num" w:pos="0"/>
        </w:tabs>
        <w:ind w:left="723" w:hanging="435"/>
      </w:pPr>
      <w:rPr>
        <w:rFonts w:hint="default"/>
        <w:caps/>
        <w:lang w:val="en-US"/>
      </w:rPr>
    </w:lvl>
    <w:lvl w:ilvl="2">
      <w:start w:val="1"/>
      <w:numFmt w:val="decimal"/>
      <w:lvlText w:val="%1.%2.%3"/>
      <w:lvlJc w:val="left"/>
      <w:pPr>
        <w:tabs>
          <w:tab w:val="num" w:pos="0"/>
        </w:tabs>
        <w:ind w:left="1296" w:hanging="720"/>
      </w:pPr>
      <w:rPr>
        <w:rFonts w:hint="default"/>
        <w:caps/>
        <w:lang w:val="en-US"/>
      </w:rPr>
    </w:lvl>
    <w:lvl w:ilvl="3">
      <w:start w:val="1"/>
      <w:numFmt w:val="decimal"/>
      <w:lvlText w:val="%1.%2.%3.%4"/>
      <w:lvlJc w:val="left"/>
      <w:pPr>
        <w:tabs>
          <w:tab w:val="num" w:pos="0"/>
        </w:tabs>
        <w:ind w:left="1584" w:hanging="720"/>
      </w:pPr>
      <w:rPr>
        <w:rFonts w:hint="default"/>
        <w:caps/>
        <w:lang w:val="en-US"/>
      </w:rPr>
    </w:lvl>
    <w:lvl w:ilvl="4">
      <w:start w:val="1"/>
      <w:numFmt w:val="decimal"/>
      <w:lvlText w:val="%1.%2.%3.%4.%5"/>
      <w:lvlJc w:val="left"/>
      <w:pPr>
        <w:tabs>
          <w:tab w:val="num" w:pos="0"/>
        </w:tabs>
        <w:ind w:left="2232" w:hanging="1080"/>
      </w:pPr>
      <w:rPr>
        <w:rFonts w:hint="default"/>
        <w:caps/>
        <w:lang w:val="en-US"/>
      </w:rPr>
    </w:lvl>
    <w:lvl w:ilvl="5">
      <w:start w:val="1"/>
      <w:numFmt w:val="decimal"/>
      <w:lvlText w:val="%1.%2.%3.%4.%5.%6"/>
      <w:lvlJc w:val="left"/>
      <w:pPr>
        <w:tabs>
          <w:tab w:val="num" w:pos="0"/>
        </w:tabs>
        <w:ind w:left="2520" w:hanging="1080"/>
      </w:pPr>
      <w:rPr>
        <w:rFonts w:hint="default"/>
        <w:caps/>
        <w:lang w:val="en-US"/>
      </w:rPr>
    </w:lvl>
    <w:lvl w:ilvl="6">
      <w:start w:val="1"/>
      <w:numFmt w:val="decimal"/>
      <w:lvlText w:val="%1.%2.%3.%4.%5.%6.%7"/>
      <w:lvlJc w:val="left"/>
      <w:pPr>
        <w:tabs>
          <w:tab w:val="num" w:pos="0"/>
        </w:tabs>
        <w:ind w:left="3168" w:hanging="1440"/>
      </w:pPr>
      <w:rPr>
        <w:rFonts w:hint="default"/>
        <w:caps/>
        <w:lang w:val="en-US"/>
      </w:rPr>
    </w:lvl>
    <w:lvl w:ilvl="7">
      <w:start w:val="1"/>
      <w:numFmt w:val="decimal"/>
      <w:lvlText w:val="%1.%2.%3.%4.%5.%6.%7.%8"/>
      <w:lvlJc w:val="left"/>
      <w:pPr>
        <w:tabs>
          <w:tab w:val="num" w:pos="0"/>
        </w:tabs>
        <w:ind w:left="3456" w:hanging="1440"/>
      </w:pPr>
      <w:rPr>
        <w:rFonts w:hint="default"/>
        <w:caps/>
        <w:lang w:val="en-US"/>
      </w:rPr>
    </w:lvl>
    <w:lvl w:ilvl="8">
      <w:start w:val="1"/>
      <w:numFmt w:val="decimal"/>
      <w:lvlText w:val="%1.%2.%3.%4.%5.%6.%7.%8.%9"/>
      <w:lvlJc w:val="left"/>
      <w:pPr>
        <w:tabs>
          <w:tab w:val="num" w:pos="0"/>
        </w:tabs>
        <w:ind w:left="4104" w:hanging="1800"/>
      </w:pPr>
      <w:rPr>
        <w:rFonts w:hint="default"/>
        <w:caps/>
        <w:lang w:val="en-US"/>
      </w:rPr>
    </w:lvl>
  </w:abstractNum>
  <w:abstractNum w:abstractNumId="17">
    <w:nsid w:val="00000013"/>
    <w:multiLevelType w:val="multilevel"/>
    <w:tmpl w:val="00000013"/>
    <w:name w:val="WW8Num21"/>
    <w:lvl w:ilvl="0">
      <w:start w:val="1"/>
      <w:numFmt w:val="decimal"/>
      <w:lvlText w:val="4.%1"/>
      <w:lvlJc w:val="left"/>
      <w:pPr>
        <w:tabs>
          <w:tab w:val="num" w:pos="0"/>
        </w:tabs>
        <w:ind w:left="360" w:hanging="360"/>
      </w:pPr>
      <w:rPr>
        <w:rFonts w:cs="Arial" w:hint="default"/>
        <w:caps/>
        <w:color w:val="000000"/>
        <w:sz w:val="20"/>
      </w:rPr>
    </w:lvl>
    <w:lvl w:ilvl="1">
      <w:start w:val="1"/>
      <w:numFmt w:val="decimal"/>
      <w:lvlText w:val="4.%2.1"/>
      <w:lvlJc w:val="left"/>
      <w:pPr>
        <w:tabs>
          <w:tab w:val="num" w:pos="0"/>
        </w:tabs>
        <w:ind w:left="936" w:hanging="360"/>
      </w:pPr>
      <w:rPr>
        <w:rFonts w:cs="Arial" w:hint="default"/>
        <w:caps/>
        <w:color w:val="000000"/>
        <w:sz w:val="20"/>
      </w:rPr>
    </w:lvl>
    <w:lvl w:ilvl="2">
      <w:start w:val="1"/>
      <w:numFmt w:val="decimal"/>
      <w:lvlText w:val="%1.%2.%3"/>
      <w:lvlJc w:val="left"/>
      <w:pPr>
        <w:tabs>
          <w:tab w:val="num" w:pos="0"/>
        </w:tabs>
        <w:ind w:left="1872" w:hanging="720"/>
      </w:pPr>
      <w:rPr>
        <w:rFonts w:cs="Arial" w:hint="default"/>
        <w:caps/>
        <w:color w:val="000000"/>
        <w:sz w:val="20"/>
      </w:rPr>
    </w:lvl>
    <w:lvl w:ilvl="3">
      <w:start w:val="1"/>
      <w:numFmt w:val="decimal"/>
      <w:lvlText w:val="%1.%2.%3.%4"/>
      <w:lvlJc w:val="left"/>
      <w:pPr>
        <w:tabs>
          <w:tab w:val="num" w:pos="0"/>
        </w:tabs>
        <w:ind w:left="2448" w:hanging="720"/>
      </w:pPr>
      <w:rPr>
        <w:rFonts w:cs="Arial" w:hint="default"/>
        <w:caps/>
        <w:color w:val="000000"/>
        <w:sz w:val="20"/>
      </w:rPr>
    </w:lvl>
    <w:lvl w:ilvl="4">
      <w:start w:val="1"/>
      <w:numFmt w:val="decimal"/>
      <w:lvlText w:val="%1.%2.%3.%4.%5"/>
      <w:lvlJc w:val="left"/>
      <w:pPr>
        <w:tabs>
          <w:tab w:val="num" w:pos="0"/>
        </w:tabs>
        <w:ind w:left="3384" w:hanging="1080"/>
      </w:pPr>
      <w:rPr>
        <w:rFonts w:cs="Arial" w:hint="default"/>
        <w:caps/>
        <w:color w:val="000000"/>
        <w:sz w:val="20"/>
      </w:rPr>
    </w:lvl>
    <w:lvl w:ilvl="5">
      <w:start w:val="1"/>
      <w:numFmt w:val="decimal"/>
      <w:lvlText w:val="%1.%2.%3.%4.%5.%6"/>
      <w:lvlJc w:val="left"/>
      <w:pPr>
        <w:tabs>
          <w:tab w:val="num" w:pos="0"/>
        </w:tabs>
        <w:ind w:left="3960" w:hanging="1080"/>
      </w:pPr>
      <w:rPr>
        <w:rFonts w:cs="Arial" w:hint="default"/>
        <w:caps/>
        <w:color w:val="000000"/>
        <w:sz w:val="20"/>
      </w:rPr>
    </w:lvl>
    <w:lvl w:ilvl="6">
      <w:start w:val="1"/>
      <w:numFmt w:val="decimal"/>
      <w:lvlText w:val="%1.%2.%3.%4.%5.%6.%7"/>
      <w:lvlJc w:val="left"/>
      <w:pPr>
        <w:tabs>
          <w:tab w:val="num" w:pos="0"/>
        </w:tabs>
        <w:ind w:left="4896" w:hanging="1440"/>
      </w:pPr>
      <w:rPr>
        <w:rFonts w:cs="Arial" w:hint="default"/>
        <w:caps/>
        <w:color w:val="000000"/>
        <w:sz w:val="20"/>
      </w:rPr>
    </w:lvl>
    <w:lvl w:ilvl="7">
      <w:start w:val="1"/>
      <w:numFmt w:val="decimal"/>
      <w:lvlText w:val="%1.%2.%3.%4.%5.%6.%7.%8"/>
      <w:lvlJc w:val="left"/>
      <w:pPr>
        <w:tabs>
          <w:tab w:val="num" w:pos="0"/>
        </w:tabs>
        <w:ind w:left="5472" w:hanging="1440"/>
      </w:pPr>
      <w:rPr>
        <w:rFonts w:cs="Arial" w:hint="default"/>
        <w:caps/>
        <w:color w:val="000000"/>
        <w:sz w:val="20"/>
      </w:rPr>
    </w:lvl>
    <w:lvl w:ilvl="8">
      <w:start w:val="1"/>
      <w:numFmt w:val="decimal"/>
      <w:lvlText w:val="%1.%2.%3.%4.%5.%6.%7.%8.%9"/>
      <w:lvlJc w:val="left"/>
      <w:pPr>
        <w:tabs>
          <w:tab w:val="num" w:pos="0"/>
        </w:tabs>
        <w:ind w:left="6408" w:hanging="1800"/>
      </w:pPr>
      <w:rPr>
        <w:rFonts w:cs="Arial" w:hint="default"/>
        <w:caps/>
        <w:color w:val="000000"/>
        <w:sz w:val="20"/>
      </w:rPr>
    </w:lvl>
  </w:abstractNum>
  <w:abstractNum w:abstractNumId="18">
    <w:nsid w:val="00000014"/>
    <w:multiLevelType w:val="singleLevel"/>
    <w:tmpl w:val="00000014"/>
    <w:name w:val="WW8Num22"/>
    <w:lvl w:ilvl="0">
      <w:start w:val="1"/>
      <w:numFmt w:val="lowerLetter"/>
      <w:pStyle w:val="List3"/>
      <w:lvlText w:val="%1."/>
      <w:lvlJc w:val="left"/>
      <w:pPr>
        <w:tabs>
          <w:tab w:val="num" w:pos="1800"/>
        </w:tabs>
        <w:ind w:left="1800" w:hanging="360"/>
      </w:pPr>
      <w:rPr>
        <w:rFonts w:ascii="Arial" w:hAnsi="Arial" w:cs="Arial" w:hint="default"/>
        <w:b w:val="0"/>
        <w:i w:val="0"/>
        <w:sz w:val="22"/>
      </w:rPr>
    </w:lvl>
  </w:abstractNum>
  <w:abstractNum w:abstractNumId="19">
    <w:nsid w:val="00000015"/>
    <w:multiLevelType w:val="multilevel"/>
    <w:tmpl w:val="00000015"/>
    <w:name w:val="WW8Num23"/>
    <w:lvl w:ilvl="0">
      <w:start w:val="4"/>
      <w:numFmt w:val="decimal"/>
      <w:lvlText w:val="%1"/>
      <w:lvlJc w:val="left"/>
      <w:pPr>
        <w:tabs>
          <w:tab w:val="num" w:pos="0"/>
        </w:tabs>
        <w:ind w:left="435" w:hanging="435"/>
      </w:pPr>
      <w:rPr>
        <w:rFonts w:hint="default"/>
      </w:rPr>
    </w:lvl>
    <w:lvl w:ilvl="1">
      <w:start w:val="7"/>
      <w:numFmt w:val="decimal"/>
      <w:lvlText w:val="%1.%2"/>
      <w:lvlJc w:val="left"/>
      <w:pPr>
        <w:tabs>
          <w:tab w:val="num" w:pos="0"/>
        </w:tabs>
        <w:ind w:left="795" w:hanging="435"/>
      </w:pPr>
      <w:rPr>
        <w:rFonts w:hint="default"/>
        <w:sz w:val="20"/>
        <w:szCs w:val="20"/>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1800" w:hanging="720"/>
      </w:pPr>
      <w:rPr>
        <w:rFonts w:hint="default"/>
      </w:rPr>
    </w:lvl>
    <w:lvl w:ilvl="4">
      <w:start w:val="1"/>
      <w:numFmt w:val="decimal"/>
      <w:lvlText w:val="%1.%2.%3.%4.%5"/>
      <w:lvlJc w:val="left"/>
      <w:pPr>
        <w:tabs>
          <w:tab w:val="num" w:pos="0"/>
        </w:tabs>
        <w:ind w:left="2520" w:hanging="1080"/>
      </w:pPr>
      <w:rPr>
        <w:rFonts w:hint="default"/>
      </w:rPr>
    </w:lvl>
    <w:lvl w:ilvl="5">
      <w:start w:val="1"/>
      <w:numFmt w:val="decimal"/>
      <w:lvlText w:val="%1.%2.%3.%4.%5.%6"/>
      <w:lvlJc w:val="left"/>
      <w:pPr>
        <w:tabs>
          <w:tab w:val="num" w:pos="0"/>
        </w:tabs>
        <w:ind w:left="2880" w:hanging="1080"/>
      </w:pPr>
      <w:rPr>
        <w:rFonts w:hint="default"/>
      </w:rPr>
    </w:lvl>
    <w:lvl w:ilvl="6">
      <w:start w:val="1"/>
      <w:numFmt w:val="decimal"/>
      <w:lvlText w:val="%1.%2.%3.%4.%5.%6.%7"/>
      <w:lvlJc w:val="left"/>
      <w:pPr>
        <w:tabs>
          <w:tab w:val="num" w:pos="0"/>
        </w:tabs>
        <w:ind w:left="3600" w:hanging="1440"/>
      </w:pPr>
      <w:rPr>
        <w:rFonts w:hint="default"/>
      </w:rPr>
    </w:lvl>
    <w:lvl w:ilvl="7">
      <w:start w:val="1"/>
      <w:numFmt w:val="decimal"/>
      <w:lvlText w:val="%1.%2.%3.%4.%5.%6.%7.%8"/>
      <w:lvlJc w:val="left"/>
      <w:pPr>
        <w:tabs>
          <w:tab w:val="num" w:pos="0"/>
        </w:tabs>
        <w:ind w:left="3960" w:hanging="1440"/>
      </w:pPr>
      <w:rPr>
        <w:rFonts w:hint="default"/>
      </w:rPr>
    </w:lvl>
    <w:lvl w:ilvl="8">
      <w:start w:val="1"/>
      <w:numFmt w:val="decimal"/>
      <w:lvlText w:val="%1.%2.%3.%4.%5.%6.%7.%8.%9"/>
      <w:lvlJc w:val="left"/>
      <w:pPr>
        <w:tabs>
          <w:tab w:val="num" w:pos="0"/>
        </w:tabs>
        <w:ind w:left="4680" w:hanging="1800"/>
      </w:pPr>
      <w:rPr>
        <w:rFonts w:hint="default"/>
      </w:rPr>
    </w:lvl>
  </w:abstractNum>
  <w:abstractNum w:abstractNumId="20">
    <w:nsid w:val="00000016"/>
    <w:multiLevelType w:val="multilevel"/>
    <w:tmpl w:val="00000016"/>
    <w:name w:val="WW8Num24"/>
    <w:lvl w:ilvl="0">
      <w:start w:val="1"/>
      <w:numFmt w:val="decimal"/>
      <w:lvlText w:val="3.%1"/>
      <w:lvlJc w:val="left"/>
      <w:pPr>
        <w:tabs>
          <w:tab w:val="num" w:pos="0"/>
        </w:tabs>
        <w:ind w:left="907" w:hanging="360"/>
      </w:pPr>
      <w:rPr>
        <w:rFonts w:ascii="Arial" w:hAnsi="Arial" w:cs="Arial" w:hint="default"/>
        <w:b/>
        <w:i w:val="0"/>
        <w:sz w:val="20"/>
        <w:szCs w:val="22"/>
      </w:rPr>
    </w:lvl>
    <w:lvl w:ilvl="1">
      <w:start w:val="1"/>
      <w:numFmt w:val="decimal"/>
      <w:lvlText w:val="3.%2"/>
      <w:lvlJc w:val="left"/>
      <w:pPr>
        <w:tabs>
          <w:tab w:val="num" w:pos="0"/>
        </w:tabs>
        <w:ind w:left="1807" w:hanging="360"/>
      </w:pPr>
      <w:rPr>
        <w:rFonts w:ascii="Arial" w:hAnsi="Arial" w:cs="Arial" w:hint="default"/>
        <w:b w:val="0"/>
        <w:i w:val="0"/>
        <w:sz w:val="20"/>
      </w:rPr>
    </w:lvl>
    <w:lvl w:ilvl="2">
      <w:start w:val="1"/>
      <w:numFmt w:val="decimal"/>
      <w:lvlText w:val="%1.%2.%3"/>
      <w:lvlJc w:val="left"/>
      <w:pPr>
        <w:tabs>
          <w:tab w:val="num" w:pos="0"/>
        </w:tabs>
        <w:ind w:left="2707" w:hanging="720"/>
      </w:pPr>
      <w:rPr>
        <w:rFonts w:hint="default"/>
      </w:rPr>
    </w:lvl>
    <w:lvl w:ilvl="3">
      <w:start w:val="1"/>
      <w:numFmt w:val="decimal"/>
      <w:lvlText w:val="%1.%2.%3.%4"/>
      <w:lvlJc w:val="left"/>
      <w:pPr>
        <w:tabs>
          <w:tab w:val="num" w:pos="0"/>
        </w:tabs>
        <w:ind w:left="3427" w:hanging="720"/>
      </w:pPr>
      <w:rPr>
        <w:rFonts w:hint="default"/>
      </w:rPr>
    </w:lvl>
    <w:lvl w:ilvl="4">
      <w:start w:val="1"/>
      <w:numFmt w:val="decimal"/>
      <w:lvlText w:val="%1.%2.%3.%4.%5"/>
      <w:lvlJc w:val="left"/>
      <w:pPr>
        <w:tabs>
          <w:tab w:val="num" w:pos="0"/>
        </w:tabs>
        <w:ind w:left="4507" w:hanging="1080"/>
      </w:pPr>
      <w:rPr>
        <w:rFonts w:hint="default"/>
      </w:rPr>
    </w:lvl>
    <w:lvl w:ilvl="5">
      <w:start w:val="1"/>
      <w:numFmt w:val="decimal"/>
      <w:lvlText w:val="%1.%2.%3.%4.%5.%6"/>
      <w:lvlJc w:val="left"/>
      <w:pPr>
        <w:tabs>
          <w:tab w:val="num" w:pos="0"/>
        </w:tabs>
        <w:ind w:left="5227" w:hanging="1080"/>
      </w:pPr>
      <w:rPr>
        <w:rFonts w:hint="default"/>
      </w:rPr>
    </w:lvl>
    <w:lvl w:ilvl="6">
      <w:start w:val="1"/>
      <w:numFmt w:val="decimal"/>
      <w:lvlText w:val="%1.%2.%3.%4.%5.%6.%7"/>
      <w:lvlJc w:val="left"/>
      <w:pPr>
        <w:tabs>
          <w:tab w:val="num" w:pos="0"/>
        </w:tabs>
        <w:ind w:left="6307" w:hanging="1440"/>
      </w:pPr>
      <w:rPr>
        <w:rFonts w:hint="default"/>
      </w:rPr>
    </w:lvl>
    <w:lvl w:ilvl="7">
      <w:start w:val="1"/>
      <w:numFmt w:val="decimal"/>
      <w:lvlText w:val="%1.%2.%3.%4.%5.%6.%7.%8"/>
      <w:lvlJc w:val="left"/>
      <w:pPr>
        <w:tabs>
          <w:tab w:val="num" w:pos="0"/>
        </w:tabs>
        <w:ind w:left="7027" w:hanging="1440"/>
      </w:pPr>
      <w:rPr>
        <w:rFonts w:hint="default"/>
      </w:rPr>
    </w:lvl>
    <w:lvl w:ilvl="8">
      <w:start w:val="1"/>
      <w:numFmt w:val="decimal"/>
      <w:lvlText w:val="%1.%2.%3.%4.%5.%6.%7.%8.%9"/>
      <w:lvlJc w:val="left"/>
      <w:pPr>
        <w:tabs>
          <w:tab w:val="num" w:pos="0"/>
        </w:tabs>
        <w:ind w:left="7747" w:hanging="1440"/>
      </w:pPr>
      <w:rPr>
        <w:rFonts w:hint="default"/>
      </w:rPr>
    </w:lvl>
  </w:abstractNum>
  <w:abstractNum w:abstractNumId="21">
    <w:nsid w:val="00000017"/>
    <w:multiLevelType w:val="singleLevel"/>
    <w:tmpl w:val="00000017"/>
    <w:name w:val="WW8Num27"/>
    <w:lvl w:ilvl="0">
      <w:start w:val="1"/>
      <w:numFmt w:val="decimal"/>
      <w:lvlText w:val="%1."/>
      <w:lvlJc w:val="left"/>
      <w:pPr>
        <w:tabs>
          <w:tab w:val="num" w:pos="0"/>
        </w:tabs>
        <w:ind w:left="1440" w:hanging="360"/>
      </w:pPr>
      <w:rPr>
        <w:i/>
        <w:color w:val="0000FF"/>
      </w:rPr>
    </w:lvl>
  </w:abstractNum>
  <w:abstractNum w:abstractNumId="22">
    <w:nsid w:val="00000018"/>
    <w:multiLevelType w:val="singleLevel"/>
    <w:tmpl w:val="00000018"/>
    <w:name w:val="WW8Num28"/>
    <w:lvl w:ilvl="0">
      <w:start w:val="1"/>
      <w:numFmt w:val="decimal"/>
      <w:pStyle w:val="Heading9"/>
      <w:lvlText w:val="PART %1"/>
      <w:lvlJc w:val="left"/>
      <w:pPr>
        <w:tabs>
          <w:tab w:val="num" w:pos="360"/>
        </w:tabs>
        <w:ind w:left="720" w:hanging="360"/>
      </w:pPr>
      <w:rPr>
        <w:rFonts w:ascii="Arial" w:hAnsi="Arial" w:cs="Arial" w:hint="default"/>
        <w:b/>
        <w:i w:val="0"/>
        <w:sz w:val="28"/>
      </w:rPr>
    </w:lvl>
  </w:abstractNum>
  <w:abstractNum w:abstractNumId="23">
    <w:nsid w:val="00000019"/>
    <w:multiLevelType w:val="singleLevel"/>
    <w:tmpl w:val="00000019"/>
    <w:name w:val="WW8Num31"/>
    <w:lvl w:ilvl="0">
      <w:start w:val="1"/>
      <w:numFmt w:val="decimal"/>
      <w:lvlText w:val="%1."/>
      <w:lvlJc w:val="left"/>
      <w:pPr>
        <w:tabs>
          <w:tab w:val="num" w:pos="360"/>
        </w:tabs>
        <w:ind w:left="540" w:hanging="360"/>
      </w:pPr>
      <w:rPr>
        <w:rFonts w:hint="default"/>
        <w:color w:val="4A442A"/>
      </w:rPr>
    </w:lvl>
  </w:abstractNum>
  <w:abstractNum w:abstractNumId="24">
    <w:nsid w:val="0000001A"/>
    <w:multiLevelType w:val="singleLevel"/>
    <w:tmpl w:val="0000001A"/>
    <w:name w:val="WW8Num33"/>
    <w:lvl w:ilvl="0">
      <w:start w:val="1"/>
      <w:numFmt w:val="bullet"/>
      <w:lvlText w:val=""/>
      <w:lvlJc w:val="left"/>
      <w:pPr>
        <w:tabs>
          <w:tab w:val="num" w:pos="360"/>
        </w:tabs>
        <w:ind w:left="360" w:hanging="360"/>
      </w:pPr>
      <w:rPr>
        <w:rFonts w:ascii="Symbol" w:hAnsi="Symbol" w:cs="Symbol" w:hint="default"/>
        <w:color w:val="auto"/>
      </w:rPr>
    </w:lvl>
  </w:abstractNum>
  <w:abstractNum w:abstractNumId="25">
    <w:nsid w:val="0000001B"/>
    <w:multiLevelType w:val="singleLevel"/>
    <w:tmpl w:val="0000001B"/>
    <w:name w:val="WW8Num34"/>
    <w:lvl w:ilvl="0">
      <w:start w:val="1"/>
      <w:numFmt w:val="decimal"/>
      <w:lvlText w:val="%1."/>
      <w:lvlJc w:val="left"/>
      <w:pPr>
        <w:tabs>
          <w:tab w:val="num" w:pos="0"/>
        </w:tabs>
        <w:ind w:left="720" w:hanging="663"/>
      </w:pPr>
      <w:rPr>
        <w:rFonts w:hint="default"/>
      </w:rPr>
    </w:lvl>
  </w:abstractNum>
  <w:abstractNum w:abstractNumId="26">
    <w:nsid w:val="0000001C"/>
    <w:multiLevelType w:val="multilevel"/>
    <w:tmpl w:val="0000001C"/>
    <w:name w:val="WW8Num35"/>
    <w:lvl w:ilvl="0">
      <w:start w:val="4"/>
      <w:numFmt w:val="decimal"/>
      <w:lvlText w:val="%1"/>
      <w:lvlJc w:val="left"/>
      <w:pPr>
        <w:tabs>
          <w:tab w:val="num" w:pos="0"/>
        </w:tabs>
        <w:ind w:left="360" w:hanging="360"/>
      </w:pPr>
      <w:rPr>
        <w:rFonts w:hint="default"/>
        <w:i w:val="0"/>
        <w:color w:val="auto"/>
      </w:rPr>
    </w:lvl>
    <w:lvl w:ilvl="1">
      <w:start w:val="5"/>
      <w:numFmt w:val="decimal"/>
      <w:lvlText w:val="%1.%2"/>
      <w:lvlJc w:val="left"/>
      <w:pPr>
        <w:tabs>
          <w:tab w:val="num" w:pos="0"/>
        </w:tabs>
        <w:ind w:left="360" w:hanging="360"/>
      </w:pPr>
      <w:rPr>
        <w:rFonts w:hint="default"/>
        <w:i w:val="0"/>
        <w:color w:val="auto"/>
      </w:rPr>
    </w:lvl>
    <w:lvl w:ilvl="2">
      <w:start w:val="1"/>
      <w:numFmt w:val="decimal"/>
      <w:lvlText w:val="%1.%2.%3"/>
      <w:lvlJc w:val="left"/>
      <w:pPr>
        <w:tabs>
          <w:tab w:val="num" w:pos="0"/>
        </w:tabs>
        <w:ind w:left="720" w:hanging="720"/>
      </w:pPr>
      <w:rPr>
        <w:rFonts w:hint="default"/>
        <w:i w:val="0"/>
        <w:color w:val="auto"/>
      </w:rPr>
    </w:lvl>
    <w:lvl w:ilvl="3">
      <w:start w:val="1"/>
      <w:numFmt w:val="decimal"/>
      <w:lvlText w:val="%1.%2.%3.%4"/>
      <w:lvlJc w:val="left"/>
      <w:pPr>
        <w:tabs>
          <w:tab w:val="num" w:pos="0"/>
        </w:tabs>
        <w:ind w:left="720" w:hanging="720"/>
      </w:pPr>
      <w:rPr>
        <w:rFonts w:hint="default"/>
        <w:i w:val="0"/>
        <w:color w:val="auto"/>
      </w:rPr>
    </w:lvl>
    <w:lvl w:ilvl="4">
      <w:start w:val="1"/>
      <w:numFmt w:val="decimal"/>
      <w:lvlText w:val="%1.%2.%3.%4.%5"/>
      <w:lvlJc w:val="left"/>
      <w:pPr>
        <w:tabs>
          <w:tab w:val="num" w:pos="0"/>
        </w:tabs>
        <w:ind w:left="1080" w:hanging="1080"/>
      </w:pPr>
      <w:rPr>
        <w:rFonts w:hint="default"/>
        <w:i w:val="0"/>
        <w:color w:val="auto"/>
      </w:rPr>
    </w:lvl>
    <w:lvl w:ilvl="5">
      <w:start w:val="1"/>
      <w:numFmt w:val="decimal"/>
      <w:lvlText w:val="%1.%2.%3.%4.%5.%6"/>
      <w:lvlJc w:val="left"/>
      <w:pPr>
        <w:tabs>
          <w:tab w:val="num" w:pos="0"/>
        </w:tabs>
        <w:ind w:left="1080" w:hanging="1080"/>
      </w:pPr>
      <w:rPr>
        <w:rFonts w:hint="default"/>
        <w:i w:val="0"/>
        <w:color w:val="auto"/>
      </w:rPr>
    </w:lvl>
    <w:lvl w:ilvl="6">
      <w:start w:val="1"/>
      <w:numFmt w:val="decimal"/>
      <w:lvlText w:val="%1.%2.%3.%4.%5.%6.%7"/>
      <w:lvlJc w:val="left"/>
      <w:pPr>
        <w:tabs>
          <w:tab w:val="num" w:pos="0"/>
        </w:tabs>
        <w:ind w:left="1440" w:hanging="1440"/>
      </w:pPr>
      <w:rPr>
        <w:rFonts w:hint="default"/>
        <w:i w:val="0"/>
        <w:color w:val="auto"/>
      </w:rPr>
    </w:lvl>
    <w:lvl w:ilvl="7">
      <w:start w:val="1"/>
      <w:numFmt w:val="decimal"/>
      <w:lvlText w:val="%1.%2.%3.%4.%5.%6.%7.%8"/>
      <w:lvlJc w:val="left"/>
      <w:pPr>
        <w:tabs>
          <w:tab w:val="num" w:pos="0"/>
        </w:tabs>
        <w:ind w:left="1440" w:hanging="1440"/>
      </w:pPr>
      <w:rPr>
        <w:rFonts w:hint="default"/>
        <w:i w:val="0"/>
        <w:color w:val="auto"/>
      </w:rPr>
    </w:lvl>
    <w:lvl w:ilvl="8">
      <w:start w:val="1"/>
      <w:numFmt w:val="decimal"/>
      <w:lvlText w:val="%1.%2.%3.%4.%5.%6.%7.%8.%9"/>
      <w:lvlJc w:val="left"/>
      <w:pPr>
        <w:tabs>
          <w:tab w:val="num" w:pos="0"/>
        </w:tabs>
        <w:ind w:left="1800" w:hanging="1800"/>
      </w:pPr>
      <w:rPr>
        <w:rFonts w:hint="default"/>
        <w:i w:val="0"/>
        <w:color w:val="auto"/>
      </w:rPr>
    </w:lvl>
  </w:abstractNum>
  <w:abstractNum w:abstractNumId="27">
    <w:nsid w:val="0000001D"/>
    <w:multiLevelType w:val="multilevel"/>
    <w:tmpl w:val="0000001D"/>
    <w:name w:val="WW8Num36"/>
    <w:lvl w:ilvl="0">
      <w:start w:val="4"/>
      <w:numFmt w:val="decimal"/>
      <w:lvlText w:val="%1"/>
      <w:lvlJc w:val="left"/>
      <w:pPr>
        <w:tabs>
          <w:tab w:val="num" w:pos="0"/>
        </w:tabs>
        <w:ind w:left="360" w:hanging="360"/>
      </w:pPr>
      <w:rPr>
        <w:rFonts w:hint="default"/>
        <w:i w:val="0"/>
        <w:iCs/>
        <w:color w:val="auto"/>
      </w:rPr>
    </w:lvl>
    <w:lvl w:ilvl="1">
      <w:start w:val="5"/>
      <w:numFmt w:val="decimal"/>
      <w:lvlText w:val="%1.%2"/>
      <w:lvlJc w:val="left"/>
      <w:pPr>
        <w:tabs>
          <w:tab w:val="num" w:pos="0"/>
        </w:tabs>
        <w:ind w:left="795" w:hanging="360"/>
      </w:pPr>
      <w:rPr>
        <w:rFonts w:hint="default"/>
        <w:i w:val="0"/>
        <w:iCs/>
        <w:color w:val="auto"/>
      </w:rPr>
    </w:lvl>
    <w:lvl w:ilvl="2">
      <w:start w:val="1"/>
      <w:numFmt w:val="decimal"/>
      <w:lvlText w:val="%1.%2.%3"/>
      <w:lvlJc w:val="left"/>
      <w:pPr>
        <w:tabs>
          <w:tab w:val="num" w:pos="0"/>
        </w:tabs>
        <w:ind w:left="1590" w:hanging="720"/>
      </w:pPr>
      <w:rPr>
        <w:rFonts w:hint="default"/>
        <w:i w:val="0"/>
        <w:iCs/>
        <w:color w:val="auto"/>
      </w:rPr>
    </w:lvl>
    <w:lvl w:ilvl="3">
      <w:start w:val="1"/>
      <w:numFmt w:val="decimal"/>
      <w:lvlText w:val="%1.%2.%3.%4"/>
      <w:lvlJc w:val="left"/>
      <w:pPr>
        <w:tabs>
          <w:tab w:val="num" w:pos="0"/>
        </w:tabs>
        <w:ind w:left="2025" w:hanging="720"/>
      </w:pPr>
      <w:rPr>
        <w:rFonts w:hint="default"/>
        <w:i w:val="0"/>
        <w:iCs/>
        <w:color w:val="auto"/>
      </w:rPr>
    </w:lvl>
    <w:lvl w:ilvl="4">
      <w:start w:val="1"/>
      <w:numFmt w:val="decimal"/>
      <w:lvlText w:val="%1.%2.%3.%4.%5"/>
      <w:lvlJc w:val="left"/>
      <w:pPr>
        <w:tabs>
          <w:tab w:val="num" w:pos="0"/>
        </w:tabs>
        <w:ind w:left="2820" w:hanging="1080"/>
      </w:pPr>
      <w:rPr>
        <w:rFonts w:hint="default"/>
        <w:i w:val="0"/>
        <w:iCs/>
        <w:color w:val="auto"/>
      </w:rPr>
    </w:lvl>
    <w:lvl w:ilvl="5">
      <w:start w:val="1"/>
      <w:numFmt w:val="decimal"/>
      <w:lvlText w:val="%1.%2.%3.%4.%5.%6"/>
      <w:lvlJc w:val="left"/>
      <w:pPr>
        <w:tabs>
          <w:tab w:val="num" w:pos="0"/>
        </w:tabs>
        <w:ind w:left="3255" w:hanging="1080"/>
      </w:pPr>
      <w:rPr>
        <w:rFonts w:hint="default"/>
        <w:i w:val="0"/>
        <w:iCs/>
        <w:color w:val="auto"/>
      </w:rPr>
    </w:lvl>
    <w:lvl w:ilvl="6">
      <w:start w:val="1"/>
      <w:numFmt w:val="decimal"/>
      <w:lvlText w:val="%1.%2.%3.%4.%5.%6.%7"/>
      <w:lvlJc w:val="left"/>
      <w:pPr>
        <w:tabs>
          <w:tab w:val="num" w:pos="0"/>
        </w:tabs>
        <w:ind w:left="4050" w:hanging="1440"/>
      </w:pPr>
      <w:rPr>
        <w:rFonts w:hint="default"/>
        <w:i w:val="0"/>
        <w:iCs/>
        <w:color w:val="auto"/>
      </w:rPr>
    </w:lvl>
    <w:lvl w:ilvl="7">
      <w:start w:val="1"/>
      <w:numFmt w:val="decimal"/>
      <w:lvlText w:val="%1.%2.%3.%4.%5.%6.%7.%8"/>
      <w:lvlJc w:val="left"/>
      <w:pPr>
        <w:tabs>
          <w:tab w:val="num" w:pos="0"/>
        </w:tabs>
        <w:ind w:left="4485" w:hanging="1440"/>
      </w:pPr>
      <w:rPr>
        <w:rFonts w:hint="default"/>
        <w:i w:val="0"/>
        <w:iCs/>
        <w:color w:val="auto"/>
      </w:rPr>
    </w:lvl>
    <w:lvl w:ilvl="8">
      <w:start w:val="1"/>
      <w:numFmt w:val="decimal"/>
      <w:lvlText w:val="%1.%2.%3.%4.%5.%6.%7.%8.%9"/>
      <w:lvlJc w:val="left"/>
      <w:pPr>
        <w:tabs>
          <w:tab w:val="num" w:pos="0"/>
        </w:tabs>
        <w:ind w:left="5280" w:hanging="1800"/>
      </w:pPr>
      <w:rPr>
        <w:rFonts w:hint="default"/>
        <w:i w:val="0"/>
        <w:iCs/>
        <w:color w:val="auto"/>
      </w:rPr>
    </w:lvl>
  </w:abstractNum>
  <w:abstractNum w:abstractNumId="28">
    <w:nsid w:val="0000001E"/>
    <w:multiLevelType w:val="singleLevel"/>
    <w:tmpl w:val="0000001E"/>
    <w:name w:val="WW8Num39"/>
    <w:lvl w:ilvl="0">
      <w:start w:val="1"/>
      <w:numFmt w:val="bullet"/>
      <w:lvlText w:val=""/>
      <w:lvlJc w:val="left"/>
      <w:pPr>
        <w:tabs>
          <w:tab w:val="num" w:pos="0"/>
        </w:tabs>
        <w:ind w:left="1080" w:hanging="360"/>
      </w:pPr>
      <w:rPr>
        <w:rFonts w:ascii="Symbol" w:hAnsi="Symbol" w:cs="Symbol" w:hint="default"/>
      </w:rPr>
    </w:lvl>
  </w:abstractNum>
  <w:abstractNum w:abstractNumId="29">
    <w:nsid w:val="0000001F"/>
    <w:multiLevelType w:val="multilevel"/>
    <w:tmpl w:val="0000001F"/>
    <w:name w:val="WW8Num40"/>
    <w:lvl w:ilvl="0">
      <w:start w:val="4"/>
      <w:numFmt w:val="decimal"/>
      <w:lvlText w:val="%1"/>
      <w:lvlJc w:val="left"/>
      <w:pPr>
        <w:tabs>
          <w:tab w:val="num" w:pos="0"/>
        </w:tabs>
        <w:ind w:left="360" w:hanging="360"/>
      </w:pPr>
      <w:rPr>
        <w:rFonts w:hint="default"/>
        <w:i w:val="0"/>
        <w:color w:val="auto"/>
        <w:lang w:val="en-US"/>
      </w:rPr>
    </w:lvl>
    <w:lvl w:ilvl="1">
      <w:start w:val="4"/>
      <w:numFmt w:val="decimal"/>
      <w:lvlText w:val="%1.%2"/>
      <w:lvlJc w:val="left"/>
      <w:pPr>
        <w:tabs>
          <w:tab w:val="num" w:pos="0"/>
        </w:tabs>
        <w:ind w:left="360" w:hanging="360"/>
      </w:pPr>
      <w:rPr>
        <w:rFonts w:hint="default"/>
        <w:i w:val="0"/>
        <w:color w:val="auto"/>
        <w:lang w:val="en-US"/>
      </w:rPr>
    </w:lvl>
    <w:lvl w:ilvl="2">
      <w:start w:val="1"/>
      <w:numFmt w:val="decimal"/>
      <w:lvlText w:val="%1.%2.%3"/>
      <w:lvlJc w:val="left"/>
      <w:pPr>
        <w:tabs>
          <w:tab w:val="num" w:pos="0"/>
        </w:tabs>
        <w:ind w:left="720" w:hanging="720"/>
      </w:pPr>
      <w:rPr>
        <w:rFonts w:hint="default"/>
        <w:i w:val="0"/>
        <w:color w:val="auto"/>
        <w:lang w:val="en-US"/>
      </w:rPr>
    </w:lvl>
    <w:lvl w:ilvl="3">
      <w:start w:val="1"/>
      <w:numFmt w:val="decimal"/>
      <w:lvlText w:val="%1.%2.%3.%4"/>
      <w:lvlJc w:val="left"/>
      <w:pPr>
        <w:tabs>
          <w:tab w:val="num" w:pos="0"/>
        </w:tabs>
        <w:ind w:left="720" w:hanging="720"/>
      </w:pPr>
      <w:rPr>
        <w:rFonts w:hint="default"/>
        <w:i w:val="0"/>
        <w:color w:val="auto"/>
        <w:lang w:val="en-US"/>
      </w:rPr>
    </w:lvl>
    <w:lvl w:ilvl="4">
      <w:start w:val="1"/>
      <w:numFmt w:val="decimal"/>
      <w:lvlText w:val="%1.%2.%3.%4.%5"/>
      <w:lvlJc w:val="left"/>
      <w:pPr>
        <w:tabs>
          <w:tab w:val="num" w:pos="0"/>
        </w:tabs>
        <w:ind w:left="1080" w:hanging="1080"/>
      </w:pPr>
      <w:rPr>
        <w:rFonts w:hint="default"/>
        <w:i w:val="0"/>
        <w:color w:val="auto"/>
        <w:lang w:val="en-US"/>
      </w:rPr>
    </w:lvl>
    <w:lvl w:ilvl="5">
      <w:start w:val="1"/>
      <w:numFmt w:val="decimal"/>
      <w:lvlText w:val="%1.%2.%3.%4.%5.%6"/>
      <w:lvlJc w:val="left"/>
      <w:pPr>
        <w:tabs>
          <w:tab w:val="num" w:pos="0"/>
        </w:tabs>
        <w:ind w:left="1080" w:hanging="1080"/>
      </w:pPr>
      <w:rPr>
        <w:rFonts w:hint="default"/>
        <w:i w:val="0"/>
        <w:color w:val="auto"/>
        <w:lang w:val="en-US"/>
      </w:rPr>
    </w:lvl>
    <w:lvl w:ilvl="6">
      <w:start w:val="1"/>
      <w:numFmt w:val="decimal"/>
      <w:lvlText w:val="%1.%2.%3.%4.%5.%6.%7"/>
      <w:lvlJc w:val="left"/>
      <w:pPr>
        <w:tabs>
          <w:tab w:val="num" w:pos="0"/>
        </w:tabs>
        <w:ind w:left="1440" w:hanging="1440"/>
      </w:pPr>
      <w:rPr>
        <w:rFonts w:hint="default"/>
        <w:i w:val="0"/>
        <w:color w:val="auto"/>
        <w:lang w:val="en-US"/>
      </w:rPr>
    </w:lvl>
    <w:lvl w:ilvl="7">
      <w:start w:val="1"/>
      <w:numFmt w:val="decimal"/>
      <w:lvlText w:val="%1.%2.%3.%4.%5.%6.%7.%8"/>
      <w:lvlJc w:val="left"/>
      <w:pPr>
        <w:tabs>
          <w:tab w:val="num" w:pos="0"/>
        </w:tabs>
        <w:ind w:left="1440" w:hanging="1440"/>
      </w:pPr>
      <w:rPr>
        <w:rFonts w:hint="default"/>
        <w:i w:val="0"/>
        <w:color w:val="auto"/>
        <w:lang w:val="en-US"/>
      </w:rPr>
    </w:lvl>
    <w:lvl w:ilvl="8">
      <w:start w:val="1"/>
      <w:numFmt w:val="decimal"/>
      <w:lvlText w:val="%1.%2.%3.%4.%5.%6.%7.%8.%9"/>
      <w:lvlJc w:val="left"/>
      <w:pPr>
        <w:tabs>
          <w:tab w:val="num" w:pos="0"/>
        </w:tabs>
        <w:ind w:left="1800" w:hanging="1800"/>
      </w:pPr>
      <w:rPr>
        <w:rFonts w:hint="default"/>
        <w:i w:val="0"/>
        <w:color w:val="auto"/>
        <w:lang w:val="en-US"/>
      </w:rPr>
    </w:lvl>
  </w:abstractNum>
  <w:abstractNum w:abstractNumId="30">
    <w:nsid w:val="04F9691F"/>
    <w:multiLevelType w:val="multilevel"/>
    <w:tmpl w:val="0D76A28E"/>
    <w:lvl w:ilvl="0">
      <w:start w:val="4"/>
      <w:numFmt w:val="decimal"/>
      <w:lvlText w:val="%1"/>
      <w:lvlJc w:val="left"/>
      <w:pPr>
        <w:ind w:left="435" w:hanging="435"/>
      </w:pPr>
      <w:rPr>
        <w:rFonts w:hint="default"/>
      </w:rPr>
    </w:lvl>
    <w:lvl w:ilvl="1">
      <w:start w:val="8"/>
      <w:numFmt w:val="decimal"/>
      <w:lvlText w:val="%1.%2"/>
      <w:lvlJc w:val="left"/>
      <w:pPr>
        <w:ind w:left="723" w:hanging="43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31">
    <w:nsid w:val="26844FBA"/>
    <w:multiLevelType w:val="multilevel"/>
    <w:tmpl w:val="8A3E1824"/>
    <w:lvl w:ilvl="0">
      <w:start w:val="4"/>
      <w:numFmt w:val="decimal"/>
      <w:lvlText w:val="%1"/>
      <w:lvlJc w:val="left"/>
      <w:pPr>
        <w:ind w:left="435" w:hanging="435"/>
      </w:pPr>
    </w:lvl>
    <w:lvl w:ilvl="1">
      <w:start w:val="7"/>
      <w:numFmt w:val="decimal"/>
      <w:lvlText w:val="%1.%2"/>
      <w:lvlJc w:val="left"/>
      <w:pPr>
        <w:ind w:left="652" w:hanging="435"/>
      </w:pPr>
    </w:lvl>
    <w:lvl w:ilvl="2">
      <w:start w:val="1"/>
      <w:numFmt w:val="decimal"/>
      <w:lvlText w:val="%1.%2.%3"/>
      <w:lvlJc w:val="left"/>
      <w:pPr>
        <w:ind w:left="1154" w:hanging="720"/>
      </w:pPr>
      <w:rPr>
        <w:b/>
      </w:rPr>
    </w:lvl>
    <w:lvl w:ilvl="3">
      <w:start w:val="1"/>
      <w:numFmt w:val="decimal"/>
      <w:lvlText w:val="%1.%2.%3.%4"/>
      <w:lvlJc w:val="left"/>
      <w:pPr>
        <w:ind w:left="1371" w:hanging="720"/>
      </w:pPr>
    </w:lvl>
    <w:lvl w:ilvl="4">
      <w:start w:val="1"/>
      <w:numFmt w:val="decimal"/>
      <w:lvlText w:val="%1.%2.%3.%4.%5"/>
      <w:lvlJc w:val="left"/>
      <w:pPr>
        <w:ind w:left="1948" w:hanging="1080"/>
      </w:pPr>
    </w:lvl>
    <w:lvl w:ilvl="5">
      <w:start w:val="1"/>
      <w:numFmt w:val="decimal"/>
      <w:lvlText w:val="%1.%2.%3.%4.%5.%6"/>
      <w:lvlJc w:val="left"/>
      <w:pPr>
        <w:ind w:left="2165" w:hanging="1080"/>
      </w:pPr>
    </w:lvl>
    <w:lvl w:ilvl="6">
      <w:start w:val="1"/>
      <w:numFmt w:val="decimal"/>
      <w:lvlText w:val="%1.%2.%3.%4.%5.%6.%7"/>
      <w:lvlJc w:val="left"/>
      <w:pPr>
        <w:ind w:left="2742" w:hanging="1440"/>
      </w:pPr>
    </w:lvl>
    <w:lvl w:ilvl="7">
      <w:start w:val="1"/>
      <w:numFmt w:val="decimal"/>
      <w:lvlText w:val="%1.%2.%3.%4.%5.%6.%7.%8"/>
      <w:lvlJc w:val="left"/>
      <w:pPr>
        <w:ind w:left="2959" w:hanging="1440"/>
      </w:pPr>
    </w:lvl>
    <w:lvl w:ilvl="8">
      <w:start w:val="1"/>
      <w:numFmt w:val="decimal"/>
      <w:lvlText w:val="%1.%2.%3.%4.%5.%6.%7.%8.%9"/>
      <w:lvlJc w:val="left"/>
      <w:pPr>
        <w:ind w:left="3536" w:hanging="1800"/>
      </w:pPr>
    </w:lvl>
  </w:abstractNum>
  <w:abstractNum w:abstractNumId="32">
    <w:nsid w:val="2EEC41BE"/>
    <w:multiLevelType w:val="hybridMultilevel"/>
    <w:tmpl w:val="5D3EB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2607A6"/>
    <w:multiLevelType w:val="hybridMultilevel"/>
    <w:tmpl w:val="9DA08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F368B8"/>
    <w:multiLevelType w:val="multilevel"/>
    <w:tmpl w:val="3C3E7FDE"/>
    <w:lvl w:ilvl="0">
      <w:start w:val="4"/>
      <w:numFmt w:val="decimal"/>
      <w:lvlText w:val="%1"/>
      <w:lvlJc w:val="left"/>
      <w:pPr>
        <w:ind w:left="435" w:hanging="435"/>
      </w:pPr>
      <w:rPr>
        <w:rFonts w:hint="default"/>
      </w:rPr>
    </w:lvl>
    <w:lvl w:ilvl="1">
      <w:start w:val="7"/>
      <w:numFmt w:val="decimal"/>
      <w:lvlText w:val="%1.%2"/>
      <w:lvlJc w:val="left"/>
      <w:pPr>
        <w:ind w:left="780" w:hanging="43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35">
    <w:nsid w:val="4A8A587A"/>
    <w:multiLevelType w:val="multilevel"/>
    <w:tmpl w:val="303E30FC"/>
    <w:lvl w:ilvl="0">
      <w:start w:val="4"/>
      <w:numFmt w:val="decimal"/>
      <w:lvlText w:val="%1"/>
      <w:lvlJc w:val="left"/>
      <w:pPr>
        <w:ind w:left="435" w:hanging="435"/>
      </w:pPr>
    </w:lvl>
    <w:lvl w:ilvl="1">
      <w:start w:val="8"/>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nsid w:val="4D2A0CAD"/>
    <w:multiLevelType w:val="multilevel"/>
    <w:tmpl w:val="35FC84F0"/>
    <w:name w:val="WW8Num62"/>
    <w:lvl w:ilvl="0">
      <w:start w:val="1"/>
      <w:numFmt w:val="decimal"/>
      <w:lvlText w:val="%1."/>
      <w:lvlJc w:val="left"/>
      <w:pPr>
        <w:tabs>
          <w:tab w:val="num" w:pos="360"/>
        </w:tabs>
        <w:ind w:left="432" w:hanging="72"/>
      </w:pPr>
      <w:rPr>
        <w:rFonts w:hint="default"/>
      </w:rPr>
    </w:lvl>
    <w:lvl w:ilvl="1">
      <w:start w:val="1"/>
      <w:numFmt w:val="decimal"/>
      <w:lvlText w:val="%1.%2"/>
      <w:lvlJc w:val="left"/>
      <w:pPr>
        <w:ind w:left="1152" w:hanging="72"/>
      </w:pPr>
      <w:rPr>
        <w:rFonts w:hint="default"/>
        <w:bCs/>
      </w:rPr>
    </w:lvl>
    <w:lvl w:ilvl="2">
      <w:start w:val="1"/>
      <w:numFmt w:val="decimal"/>
      <w:lvlText w:val="%1.%2.%3."/>
      <w:lvlJc w:val="left"/>
      <w:pPr>
        <w:tabs>
          <w:tab w:val="num" w:pos="1800"/>
        </w:tabs>
        <w:ind w:left="1872" w:hanging="72"/>
      </w:pPr>
      <w:rPr>
        <w:rFonts w:cs="Arial" w:hint="default"/>
        <w:lang w:val="en-GB"/>
      </w:rPr>
    </w:lvl>
    <w:lvl w:ilvl="3">
      <w:start w:val="1"/>
      <w:numFmt w:val="decimal"/>
      <w:lvlText w:val="%1.%2.%3.%4."/>
      <w:lvlJc w:val="left"/>
      <w:pPr>
        <w:tabs>
          <w:tab w:val="num" w:pos="2520"/>
        </w:tabs>
        <w:ind w:left="2592" w:hanging="72"/>
      </w:pPr>
      <w:rPr>
        <w:rFonts w:hint="default"/>
      </w:rPr>
    </w:lvl>
    <w:lvl w:ilvl="4">
      <w:start w:val="1"/>
      <w:numFmt w:val="decimal"/>
      <w:lvlText w:val="%1.%2.%3.%4.%5."/>
      <w:lvlJc w:val="left"/>
      <w:pPr>
        <w:tabs>
          <w:tab w:val="num" w:pos="3240"/>
        </w:tabs>
        <w:ind w:left="3312" w:hanging="72"/>
      </w:pPr>
      <w:rPr>
        <w:rFonts w:hint="default"/>
      </w:rPr>
    </w:lvl>
    <w:lvl w:ilvl="5">
      <w:start w:val="1"/>
      <w:numFmt w:val="decimal"/>
      <w:lvlText w:val="%1.%2.%3.%4.%5.%6."/>
      <w:lvlJc w:val="left"/>
      <w:pPr>
        <w:tabs>
          <w:tab w:val="num" w:pos="3960"/>
        </w:tabs>
        <w:ind w:left="4032" w:hanging="72"/>
      </w:pPr>
      <w:rPr>
        <w:rFonts w:hint="default"/>
      </w:rPr>
    </w:lvl>
    <w:lvl w:ilvl="6">
      <w:start w:val="1"/>
      <w:numFmt w:val="decimal"/>
      <w:lvlText w:val="%1.%2.%3.%4.%5.%6.%7."/>
      <w:lvlJc w:val="left"/>
      <w:pPr>
        <w:tabs>
          <w:tab w:val="num" w:pos="4680"/>
        </w:tabs>
        <w:ind w:left="4752" w:hanging="72"/>
      </w:pPr>
      <w:rPr>
        <w:rFonts w:hint="default"/>
      </w:rPr>
    </w:lvl>
    <w:lvl w:ilvl="7">
      <w:start w:val="1"/>
      <w:numFmt w:val="decimal"/>
      <w:lvlText w:val="%1.%2.%3.%4.%5.%6.%7.%8."/>
      <w:lvlJc w:val="left"/>
      <w:pPr>
        <w:tabs>
          <w:tab w:val="num" w:pos="5400"/>
        </w:tabs>
        <w:ind w:left="5472" w:hanging="72"/>
      </w:pPr>
      <w:rPr>
        <w:rFonts w:hint="default"/>
      </w:rPr>
    </w:lvl>
    <w:lvl w:ilvl="8">
      <w:start w:val="1"/>
      <w:numFmt w:val="decimal"/>
      <w:lvlText w:val="%1.%2.%3.%4.%5.%6.%7.%8.%9."/>
      <w:lvlJc w:val="left"/>
      <w:pPr>
        <w:tabs>
          <w:tab w:val="num" w:pos="6120"/>
        </w:tabs>
        <w:ind w:left="6192" w:hanging="72"/>
      </w:pPr>
      <w:rPr>
        <w:rFonts w:hint="default"/>
      </w:rPr>
    </w:lvl>
  </w:abstractNum>
  <w:abstractNum w:abstractNumId="37">
    <w:nsid w:val="4D65598C"/>
    <w:multiLevelType w:val="hybridMultilevel"/>
    <w:tmpl w:val="6BD681CE"/>
    <w:lvl w:ilvl="0" w:tplc="820689AE">
      <w:start w:val="1"/>
      <w:numFmt w:val="decimal"/>
      <w:lvlText w:val="%1."/>
      <w:lvlJc w:val="left"/>
      <w:pPr>
        <w:ind w:left="1080" w:hanging="360"/>
      </w:p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abstractNum w:abstractNumId="38">
    <w:nsid w:val="518822B3"/>
    <w:multiLevelType w:val="hybridMultilevel"/>
    <w:tmpl w:val="C3FC10D4"/>
    <w:lvl w:ilvl="0" w:tplc="4A5AED3E">
      <w:start w:val="1"/>
      <w:numFmt w:val="decimal"/>
      <w:lvlText w:val="%1."/>
      <w:lvlJc w:val="left"/>
      <w:pPr>
        <w:tabs>
          <w:tab w:val="num" w:pos="417"/>
        </w:tabs>
        <w:ind w:left="417"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52990007"/>
    <w:multiLevelType w:val="hybridMultilevel"/>
    <w:tmpl w:val="518A890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591C51F6"/>
    <w:multiLevelType w:val="hybridMultilevel"/>
    <w:tmpl w:val="C0C278F6"/>
    <w:lvl w:ilvl="0" w:tplc="DF2641CC">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9778FA"/>
    <w:multiLevelType w:val="hybridMultilevel"/>
    <w:tmpl w:val="E228C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4071F1B"/>
    <w:multiLevelType w:val="multilevel"/>
    <w:tmpl w:val="07A231E2"/>
    <w:lvl w:ilvl="0">
      <w:start w:val="4"/>
      <w:numFmt w:val="decimal"/>
      <w:lvlText w:val="%1"/>
      <w:lvlJc w:val="left"/>
      <w:pPr>
        <w:ind w:left="360" w:hanging="360"/>
      </w:pPr>
      <w:rPr>
        <w:rFonts w:hint="default"/>
        <w:i w:val="0"/>
        <w:color w:val="auto"/>
      </w:rPr>
    </w:lvl>
    <w:lvl w:ilvl="1">
      <w:start w:val="4"/>
      <w:numFmt w:val="decimal"/>
      <w:lvlText w:val="%1.%2"/>
      <w:lvlJc w:val="left"/>
      <w:pPr>
        <w:ind w:left="360" w:hanging="360"/>
      </w:pPr>
      <w:rPr>
        <w:rFonts w:hint="default"/>
        <w:i w:val="0"/>
        <w:color w:val="auto"/>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720" w:hanging="720"/>
      </w:pPr>
      <w:rPr>
        <w:rFonts w:hint="default"/>
        <w:i w:val="0"/>
        <w:color w:val="auto"/>
      </w:rPr>
    </w:lvl>
    <w:lvl w:ilvl="4">
      <w:start w:val="1"/>
      <w:numFmt w:val="decimal"/>
      <w:lvlText w:val="%1.%2.%3.%4.%5"/>
      <w:lvlJc w:val="left"/>
      <w:pPr>
        <w:ind w:left="1080" w:hanging="1080"/>
      </w:pPr>
      <w:rPr>
        <w:rFonts w:hint="default"/>
        <w:i w:val="0"/>
        <w:color w:val="auto"/>
      </w:rPr>
    </w:lvl>
    <w:lvl w:ilvl="5">
      <w:start w:val="1"/>
      <w:numFmt w:val="decimal"/>
      <w:lvlText w:val="%1.%2.%3.%4.%5.%6"/>
      <w:lvlJc w:val="left"/>
      <w:pPr>
        <w:ind w:left="1080" w:hanging="1080"/>
      </w:pPr>
      <w:rPr>
        <w:rFonts w:hint="default"/>
        <w:i w:val="0"/>
        <w:color w:val="auto"/>
      </w:rPr>
    </w:lvl>
    <w:lvl w:ilvl="6">
      <w:start w:val="1"/>
      <w:numFmt w:val="decimal"/>
      <w:lvlText w:val="%1.%2.%3.%4.%5.%6.%7"/>
      <w:lvlJc w:val="left"/>
      <w:pPr>
        <w:ind w:left="1440" w:hanging="1440"/>
      </w:pPr>
      <w:rPr>
        <w:rFonts w:hint="default"/>
        <w:i w:val="0"/>
        <w:color w:val="auto"/>
      </w:rPr>
    </w:lvl>
    <w:lvl w:ilvl="7">
      <w:start w:val="1"/>
      <w:numFmt w:val="decimal"/>
      <w:lvlText w:val="%1.%2.%3.%4.%5.%6.%7.%8"/>
      <w:lvlJc w:val="left"/>
      <w:pPr>
        <w:ind w:left="1440" w:hanging="1440"/>
      </w:pPr>
      <w:rPr>
        <w:rFonts w:hint="default"/>
        <w:i w:val="0"/>
        <w:color w:val="auto"/>
      </w:rPr>
    </w:lvl>
    <w:lvl w:ilvl="8">
      <w:start w:val="1"/>
      <w:numFmt w:val="decimal"/>
      <w:lvlText w:val="%1.%2.%3.%4.%5.%6.%7.%8.%9"/>
      <w:lvlJc w:val="left"/>
      <w:pPr>
        <w:ind w:left="1800" w:hanging="1800"/>
      </w:pPr>
      <w:rPr>
        <w:rFonts w:hint="default"/>
        <w:i w:val="0"/>
        <w:color w:val="auto"/>
      </w:rPr>
    </w:lvl>
  </w:abstractNum>
  <w:abstractNum w:abstractNumId="43">
    <w:nsid w:val="766A14CD"/>
    <w:multiLevelType w:val="hybridMultilevel"/>
    <w:tmpl w:val="518A890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E3A3E04"/>
    <w:multiLevelType w:val="hybridMultilevel"/>
    <w:tmpl w:val="391E9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7"/>
  </w:num>
  <w:num w:numId="15">
    <w:abstractNumId w:val="18"/>
  </w:num>
  <w:num w:numId="16">
    <w:abstractNumId w:val="20"/>
  </w:num>
  <w:num w:numId="17">
    <w:abstractNumId w:val="22"/>
  </w:num>
  <w:num w:numId="18">
    <w:abstractNumId w:val="23"/>
  </w:num>
  <w:num w:numId="19">
    <w:abstractNumId w:val="25"/>
  </w:num>
  <w:num w:numId="20">
    <w:abstractNumId w:val="28"/>
  </w:num>
  <w:num w:numId="21">
    <w:abstractNumId w:val="40"/>
  </w:num>
  <w:num w:numId="22">
    <w:abstractNumId w:val="44"/>
  </w:num>
  <w:num w:numId="23">
    <w:abstractNumId w:val="42"/>
  </w:num>
  <w:num w:numId="24">
    <w:abstractNumId w:val="34"/>
  </w:num>
  <w:num w:numId="25">
    <w:abstractNumId w:val="30"/>
  </w:num>
  <w:num w:numId="26">
    <w:abstractNumId w:val="33"/>
  </w:num>
  <w:num w:numId="27">
    <w:abstractNumId w:val="43"/>
  </w:num>
  <w:num w:numId="28">
    <w:abstractNumId w:val="32"/>
  </w:num>
  <w:num w:numId="29">
    <w:abstractNumId w:val="36"/>
  </w:num>
  <w:num w:numId="30">
    <w:abstractNumId w:val="31"/>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1"/>
  </w:num>
  <w:num w:numId="35">
    <w:abstractNumId w:val="39"/>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shant Chauhan">
    <w15:presenceInfo w15:providerId="AD" w15:userId="S-1-5-21-531195880-3687168959-1048678610-59824"/>
  </w15:person>
  <w15:person w15:author="Prashant Chauhan [2]">
    <w15:presenceInfo w15:providerId="None" w15:userId="Prashant Chau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36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BF5"/>
    <w:rsid w:val="00001B21"/>
    <w:rsid w:val="00004B5C"/>
    <w:rsid w:val="00014D5A"/>
    <w:rsid w:val="000154A1"/>
    <w:rsid w:val="00023673"/>
    <w:rsid w:val="00042DE1"/>
    <w:rsid w:val="00060029"/>
    <w:rsid w:val="0007667F"/>
    <w:rsid w:val="000803EA"/>
    <w:rsid w:val="00085D5E"/>
    <w:rsid w:val="0008655E"/>
    <w:rsid w:val="000A1D8D"/>
    <w:rsid w:val="000A53F0"/>
    <w:rsid w:val="000B3B42"/>
    <w:rsid w:val="000B76D1"/>
    <w:rsid w:val="000C057C"/>
    <w:rsid w:val="000C73A7"/>
    <w:rsid w:val="000D2060"/>
    <w:rsid w:val="000D4129"/>
    <w:rsid w:val="00102ED0"/>
    <w:rsid w:val="00116A62"/>
    <w:rsid w:val="0011708E"/>
    <w:rsid w:val="00117C32"/>
    <w:rsid w:val="00121F2B"/>
    <w:rsid w:val="00144F4F"/>
    <w:rsid w:val="0015076A"/>
    <w:rsid w:val="00153A37"/>
    <w:rsid w:val="00156EBD"/>
    <w:rsid w:val="00160FEE"/>
    <w:rsid w:val="001711F9"/>
    <w:rsid w:val="001739E2"/>
    <w:rsid w:val="00173AB7"/>
    <w:rsid w:val="00196130"/>
    <w:rsid w:val="001B21D8"/>
    <w:rsid w:val="001B4470"/>
    <w:rsid w:val="001C55FE"/>
    <w:rsid w:val="001E56F6"/>
    <w:rsid w:val="001F64F5"/>
    <w:rsid w:val="002079C3"/>
    <w:rsid w:val="00212777"/>
    <w:rsid w:val="002138F8"/>
    <w:rsid w:val="00213CA0"/>
    <w:rsid w:val="0021592D"/>
    <w:rsid w:val="00237BF1"/>
    <w:rsid w:val="002416C4"/>
    <w:rsid w:val="00243D10"/>
    <w:rsid w:val="00243ED7"/>
    <w:rsid w:val="00255127"/>
    <w:rsid w:val="00263F53"/>
    <w:rsid w:val="00265EE0"/>
    <w:rsid w:val="002778E6"/>
    <w:rsid w:val="002855EE"/>
    <w:rsid w:val="00286B31"/>
    <w:rsid w:val="002923F3"/>
    <w:rsid w:val="002A2A1F"/>
    <w:rsid w:val="002A57F5"/>
    <w:rsid w:val="002C40D2"/>
    <w:rsid w:val="003048B9"/>
    <w:rsid w:val="00311A59"/>
    <w:rsid w:val="00320BE6"/>
    <w:rsid w:val="003241DE"/>
    <w:rsid w:val="003261A6"/>
    <w:rsid w:val="00327169"/>
    <w:rsid w:val="0032728F"/>
    <w:rsid w:val="003320DA"/>
    <w:rsid w:val="0035097D"/>
    <w:rsid w:val="0036076B"/>
    <w:rsid w:val="0036726F"/>
    <w:rsid w:val="00367D4B"/>
    <w:rsid w:val="00376C76"/>
    <w:rsid w:val="00382ABA"/>
    <w:rsid w:val="00387354"/>
    <w:rsid w:val="003930D6"/>
    <w:rsid w:val="00396B5C"/>
    <w:rsid w:val="003E211D"/>
    <w:rsid w:val="003F0D06"/>
    <w:rsid w:val="00424457"/>
    <w:rsid w:val="00432898"/>
    <w:rsid w:val="00454121"/>
    <w:rsid w:val="00460FA0"/>
    <w:rsid w:val="00476524"/>
    <w:rsid w:val="0048128F"/>
    <w:rsid w:val="0048739E"/>
    <w:rsid w:val="00487E50"/>
    <w:rsid w:val="0049298F"/>
    <w:rsid w:val="004A36E4"/>
    <w:rsid w:val="004A374F"/>
    <w:rsid w:val="004B3A66"/>
    <w:rsid w:val="004C1E37"/>
    <w:rsid w:val="004C3A2B"/>
    <w:rsid w:val="004C42F4"/>
    <w:rsid w:val="004E35B4"/>
    <w:rsid w:val="004E7B92"/>
    <w:rsid w:val="00500512"/>
    <w:rsid w:val="00502434"/>
    <w:rsid w:val="00504DF6"/>
    <w:rsid w:val="00524C1F"/>
    <w:rsid w:val="00524C3C"/>
    <w:rsid w:val="005257BB"/>
    <w:rsid w:val="00527E3F"/>
    <w:rsid w:val="005315E0"/>
    <w:rsid w:val="00536BAE"/>
    <w:rsid w:val="00540168"/>
    <w:rsid w:val="00540997"/>
    <w:rsid w:val="00547E73"/>
    <w:rsid w:val="00566759"/>
    <w:rsid w:val="00570B1D"/>
    <w:rsid w:val="00580655"/>
    <w:rsid w:val="0058577F"/>
    <w:rsid w:val="005A37D2"/>
    <w:rsid w:val="005B58F9"/>
    <w:rsid w:val="005C0A83"/>
    <w:rsid w:val="005C0FF4"/>
    <w:rsid w:val="005D6C69"/>
    <w:rsid w:val="005E4DED"/>
    <w:rsid w:val="005F0E88"/>
    <w:rsid w:val="005F14D7"/>
    <w:rsid w:val="005F32ED"/>
    <w:rsid w:val="0060416B"/>
    <w:rsid w:val="006101C8"/>
    <w:rsid w:val="006114AA"/>
    <w:rsid w:val="0062669C"/>
    <w:rsid w:val="00632F01"/>
    <w:rsid w:val="00640041"/>
    <w:rsid w:val="00653704"/>
    <w:rsid w:val="00671DB9"/>
    <w:rsid w:val="00684C92"/>
    <w:rsid w:val="00687161"/>
    <w:rsid w:val="006A6F19"/>
    <w:rsid w:val="006B0A84"/>
    <w:rsid w:val="006B13F4"/>
    <w:rsid w:val="006C5F7D"/>
    <w:rsid w:val="006E0998"/>
    <w:rsid w:val="006E574C"/>
    <w:rsid w:val="006F55CD"/>
    <w:rsid w:val="007044BD"/>
    <w:rsid w:val="00704A9B"/>
    <w:rsid w:val="007068C9"/>
    <w:rsid w:val="00720ADE"/>
    <w:rsid w:val="00730302"/>
    <w:rsid w:val="00735A97"/>
    <w:rsid w:val="00744C70"/>
    <w:rsid w:val="0075053D"/>
    <w:rsid w:val="0076413F"/>
    <w:rsid w:val="0077473D"/>
    <w:rsid w:val="00781486"/>
    <w:rsid w:val="00783435"/>
    <w:rsid w:val="00787DA2"/>
    <w:rsid w:val="0079341F"/>
    <w:rsid w:val="007A0863"/>
    <w:rsid w:val="007A42BB"/>
    <w:rsid w:val="007A5580"/>
    <w:rsid w:val="007A6BE9"/>
    <w:rsid w:val="007B796B"/>
    <w:rsid w:val="007C3EEE"/>
    <w:rsid w:val="007C5279"/>
    <w:rsid w:val="007D021A"/>
    <w:rsid w:val="007E41F9"/>
    <w:rsid w:val="007E5BB8"/>
    <w:rsid w:val="007E698B"/>
    <w:rsid w:val="007F0B5E"/>
    <w:rsid w:val="007F1D79"/>
    <w:rsid w:val="008027DD"/>
    <w:rsid w:val="008032FB"/>
    <w:rsid w:val="00833732"/>
    <w:rsid w:val="008344FC"/>
    <w:rsid w:val="00835FD2"/>
    <w:rsid w:val="00851699"/>
    <w:rsid w:val="00851747"/>
    <w:rsid w:val="008660A6"/>
    <w:rsid w:val="008728AF"/>
    <w:rsid w:val="00887674"/>
    <w:rsid w:val="00894CB5"/>
    <w:rsid w:val="008A6F35"/>
    <w:rsid w:val="008B122F"/>
    <w:rsid w:val="008B2852"/>
    <w:rsid w:val="008B6099"/>
    <w:rsid w:val="008C5895"/>
    <w:rsid w:val="008C7A95"/>
    <w:rsid w:val="008D5896"/>
    <w:rsid w:val="008E298D"/>
    <w:rsid w:val="00902445"/>
    <w:rsid w:val="00941970"/>
    <w:rsid w:val="00952CA8"/>
    <w:rsid w:val="0095373B"/>
    <w:rsid w:val="009628E7"/>
    <w:rsid w:val="00967D79"/>
    <w:rsid w:val="009717BA"/>
    <w:rsid w:val="00990373"/>
    <w:rsid w:val="009905DF"/>
    <w:rsid w:val="009A6BF5"/>
    <w:rsid w:val="009A759F"/>
    <w:rsid w:val="009C136D"/>
    <w:rsid w:val="009C49CB"/>
    <w:rsid w:val="009D5721"/>
    <w:rsid w:val="009E0BF6"/>
    <w:rsid w:val="009E2CEC"/>
    <w:rsid w:val="009E6A6B"/>
    <w:rsid w:val="009F2401"/>
    <w:rsid w:val="009F3077"/>
    <w:rsid w:val="00A00372"/>
    <w:rsid w:val="00A00740"/>
    <w:rsid w:val="00A059AE"/>
    <w:rsid w:val="00A05AC9"/>
    <w:rsid w:val="00A231B8"/>
    <w:rsid w:val="00A271D8"/>
    <w:rsid w:val="00A31BE6"/>
    <w:rsid w:val="00A31F3C"/>
    <w:rsid w:val="00A33410"/>
    <w:rsid w:val="00A44F31"/>
    <w:rsid w:val="00A514DE"/>
    <w:rsid w:val="00A52344"/>
    <w:rsid w:val="00A52474"/>
    <w:rsid w:val="00A52927"/>
    <w:rsid w:val="00A57D04"/>
    <w:rsid w:val="00A61D9B"/>
    <w:rsid w:val="00A70C6A"/>
    <w:rsid w:val="00A91875"/>
    <w:rsid w:val="00AA2B3C"/>
    <w:rsid w:val="00AA793C"/>
    <w:rsid w:val="00AC73AA"/>
    <w:rsid w:val="00AD09CD"/>
    <w:rsid w:val="00AD5153"/>
    <w:rsid w:val="00AF1A6D"/>
    <w:rsid w:val="00AF2790"/>
    <w:rsid w:val="00B07E2D"/>
    <w:rsid w:val="00B120C5"/>
    <w:rsid w:val="00B204BA"/>
    <w:rsid w:val="00B273A2"/>
    <w:rsid w:val="00B27C98"/>
    <w:rsid w:val="00B33F81"/>
    <w:rsid w:val="00B35BBB"/>
    <w:rsid w:val="00B47D6A"/>
    <w:rsid w:val="00B85B7F"/>
    <w:rsid w:val="00B95D0C"/>
    <w:rsid w:val="00BA120D"/>
    <w:rsid w:val="00BA6F9C"/>
    <w:rsid w:val="00BB081A"/>
    <w:rsid w:val="00BB2CCF"/>
    <w:rsid w:val="00BD6679"/>
    <w:rsid w:val="00BE267E"/>
    <w:rsid w:val="00BF04F1"/>
    <w:rsid w:val="00BF32BC"/>
    <w:rsid w:val="00BF6D4C"/>
    <w:rsid w:val="00C15626"/>
    <w:rsid w:val="00C27DBB"/>
    <w:rsid w:val="00C311FB"/>
    <w:rsid w:val="00C33169"/>
    <w:rsid w:val="00C33E04"/>
    <w:rsid w:val="00C42D54"/>
    <w:rsid w:val="00C46875"/>
    <w:rsid w:val="00C5480F"/>
    <w:rsid w:val="00C650ED"/>
    <w:rsid w:val="00C72024"/>
    <w:rsid w:val="00C81048"/>
    <w:rsid w:val="00C83EB2"/>
    <w:rsid w:val="00C9683E"/>
    <w:rsid w:val="00CC4237"/>
    <w:rsid w:val="00CE2D9F"/>
    <w:rsid w:val="00CE36FC"/>
    <w:rsid w:val="00CF2BCA"/>
    <w:rsid w:val="00D04D50"/>
    <w:rsid w:val="00D0574D"/>
    <w:rsid w:val="00D109FB"/>
    <w:rsid w:val="00D222EF"/>
    <w:rsid w:val="00D3610F"/>
    <w:rsid w:val="00D36807"/>
    <w:rsid w:val="00D41EB5"/>
    <w:rsid w:val="00D44138"/>
    <w:rsid w:val="00D5195B"/>
    <w:rsid w:val="00D57218"/>
    <w:rsid w:val="00D663B3"/>
    <w:rsid w:val="00D776F9"/>
    <w:rsid w:val="00D81599"/>
    <w:rsid w:val="00D90BF6"/>
    <w:rsid w:val="00D97B19"/>
    <w:rsid w:val="00DA1BBD"/>
    <w:rsid w:val="00DA1E1D"/>
    <w:rsid w:val="00DA5810"/>
    <w:rsid w:val="00DB3770"/>
    <w:rsid w:val="00DB4608"/>
    <w:rsid w:val="00DC0595"/>
    <w:rsid w:val="00DD6CED"/>
    <w:rsid w:val="00DF71B8"/>
    <w:rsid w:val="00E167A4"/>
    <w:rsid w:val="00E20068"/>
    <w:rsid w:val="00E27790"/>
    <w:rsid w:val="00E55A1B"/>
    <w:rsid w:val="00E6077B"/>
    <w:rsid w:val="00E67D20"/>
    <w:rsid w:val="00E75310"/>
    <w:rsid w:val="00E83BC6"/>
    <w:rsid w:val="00E9744B"/>
    <w:rsid w:val="00E97BA4"/>
    <w:rsid w:val="00EA5EEC"/>
    <w:rsid w:val="00EC285C"/>
    <w:rsid w:val="00EC71FF"/>
    <w:rsid w:val="00ED7A8A"/>
    <w:rsid w:val="00ED7DFD"/>
    <w:rsid w:val="00EE1CFF"/>
    <w:rsid w:val="00EE402C"/>
    <w:rsid w:val="00EE4DD8"/>
    <w:rsid w:val="00EE5351"/>
    <w:rsid w:val="00EF03D6"/>
    <w:rsid w:val="00EF6D2C"/>
    <w:rsid w:val="00EF70D1"/>
    <w:rsid w:val="00F0009A"/>
    <w:rsid w:val="00F07E79"/>
    <w:rsid w:val="00F10D91"/>
    <w:rsid w:val="00F244EF"/>
    <w:rsid w:val="00F2694A"/>
    <w:rsid w:val="00F4138E"/>
    <w:rsid w:val="00F4758B"/>
    <w:rsid w:val="00F57B36"/>
    <w:rsid w:val="00F71CE1"/>
    <w:rsid w:val="00F73A3B"/>
    <w:rsid w:val="00F740FC"/>
    <w:rsid w:val="00F83E2E"/>
    <w:rsid w:val="00F85E62"/>
    <w:rsid w:val="00FA2D55"/>
    <w:rsid w:val="00FB4A93"/>
    <w:rsid w:val="00FB79D3"/>
    <w:rsid w:val="00FC2B4D"/>
    <w:rsid w:val="00FE21B9"/>
    <w:rsid w:val="00FE46AA"/>
    <w:rsid w:val="00FF0C85"/>
    <w:rsid w:val="00FF4E9A"/>
    <w:rsid w:val="0393DDEE"/>
    <w:rsid w:val="09C9325A"/>
    <w:rsid w:val="1B403F19"/>
    <w:rsid w:val="200EF2F6"/>
    <w:rsid w:val="37836435"/>
    <w:rsid w:val="3FCC9848"/>
    <w:rsid w:val="49CC5493"/>
    <w:rsid w:val="58E322C2"/>
    <w:rsid w:val="5F1B87D3"/>
    <w:rsid w:val="62EDCD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AE7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overflowPunct w:val="0"/>
      <w:autoSpaceDE w:val="0"/>
      <w:spacing w:before="120"/>
      <w:ind w:left="576" w:right="576"/>
      <w:textAlignment w:val="baseline"/>
    </w:pPr>
    <w:rPr>
      <w:rFonts w:ascii="Arial" w:hAnsi="Arial" w:cs="Arial"/>
      <w:lang w:eastAsia="ar-SA"/>
    </w:rPr>
  </w:style>
  <w:style w:type="paragraph" w:styleId="Heading1">
    <w:name w:val="heading 1"/>
    <w:basedOn w:val="Normal"/>
    <w:next w:val="Normal"/>
    <w:qFormat/>
    <w:pPr>
      <w:keepNext/>
      <w:ind w:hanging="576"/>
      <w:outlineLvl w:val="0"/>
    </w:pPr>
    <w:rPr>
      <w:b/>
      <w:sz w:val="24"/>
      <w:lang w:val="en-GB"/>
    </w:rPr>
  </w:style>
  <w:style w:type="paragraph" w:styleId="Heading2">
    <w:name w:val="heading 2"/>
    <w:basedOn w:val="Normal"/>
    <w:next w:val="BodyText"/>
    <w:qFormat/>
    <w:pPr>
      <w:keepNext/>
      <w:tabs>
        <w:tab w:val="left" w:pos="720"/>
      </w:tabs>
      <w:overflowPunct/>
      <w:autoSpaceDE/>
      <w:spacing w:before="240"/>
      <w:ind w:left="720" w:right="0" w:hanging="720"/>
      <w:textAlignment w:val="auto"/>
      <w:outlineLvl w:val="1"/>
    </w:pPr>
    <w:rPr>
      <w:b/>
    </w:rPr>
  </w:style>
  <w:style w:type="paragraph" w:styleId="Heading3">
    <w:name w:val="heading 3"/>
    <w:basedOn w:val="Normal"/>
    <w:next w:val="BodyText"/>
    <w:qFormat/>
    <w:pPr>
      <w:keepNext/>
      <w:ind w:right="342"/>
      <w:jc w:val="both"/>
      <w:outlineLvl w:val="2"/>
    </w:pPr>
    <w:rPr>
      <w:b/>
    </w:rPr>
  </w:style>
  <w:style w:type="paragraph" w:styleId="Heading4">
    <w:name w:val="heading 4"/>
    <w:basedOn w:val="Normal"/>
    <w:next w:val="BodyText"/>
    <w:qFormat/>
    <w:pPr>
      <w:keepNext/>
      <w:ind w:right="342"/>
      <w:jc w:val="both"/>
      <w:outlineLvl w:val="3"/>
    </w:pPr>
    <w:rPr>
      <w:b/>
      <w:sz w:val="24"/>
    </w:rPr>
  </w:style>
  <w:style w:type="paragraph" w:styleId="Heading5">
    <w:name w:val="heading 5"/>
    <w:basedOn w:val="Normal"/>
    <w:next w:val="BodyText"/>
    <w:qFormat/>
    <w:pPr>
      <w:keepNext/>
      <w:ind w:right="346"/>
      <w:jc w:val="both"/>
      <w:outlineLvl w:val="4"/>
    </w:pPr>
    <w:rPr>
      <w:b/>
      <w:sz w:val="24"/>
    </w:rPr>
  </w:style>
  <w:style w:type="paragraph" w:styleId="Heading6">
    <w:name w:val="heading 6"/>
    <w:basedOn w:val="Normal"/>
    <w:next w:val="BodyText"/>
    <w:qFormat/>
    <w:pPr>
      <w:keepNext/>
      <w:jc w:val="both"/>
      <w:outlineLvl w:val="5"/>
    </w:pPr>
    <w:rPr>
      <w:sz w:val="24"/>
    </w:rPr>
  </w:style>
  <w:style w:type="paragraph" w:styleId="Heading7">
    <w:name w:val="heading 7"/>
    <w:basedOn w:val="Normal"/>
    <w:next w:val="BodyText"/>
    <w:qFormat/>
    <w:pPr>
      <w:keepNext/>
      <w:jc w:val="both"/>
      <w:outlineLvl w:val="6"/>
    </w:pPr>
    <w:rPr>
      <w:b/>
      <w:sz w:val="24"/>
    </w:rPr>
  </w:style>
  <w:style w:type="paragraph" w:styleId="Heading8">
    <w:name w:val="heading 8"/>
    <w:basedOn w:val="Normal"/>
    <w:next w:val="BodyText"/>
    <w:qFormat/>
    <w:pPr>
      <w:keepNext/>
      <w:ind w:left="0"/>
      <w:outlineLvl w:val="7"/>
    </w:pPr>
    <w:rPr>
      <w:b/>
      <w:caps/>
    </w:rPr>
  </w:style>
  <w:style w:type="paragraph" w:styleId="Heading9">
    <w:name w:val="heading 9"/>
    <w:basedOn w:val="Normal"/>
    <w:next w:val="BodyText"/>
    <w:qFormat/>
    <w:pPr>
      <w:keepNext/>
      <w:numPr>
        <w:numId w:val="17"/>
      </w:num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val="0"/>
      <w:i w:val="0"/>
      <w:sz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Arial"/>
      <w:b/>
      <w:bCs/>
      <w:lang w:val="en-US"/>
    </w:rPr>
  </w:style>
  <w:style w:type="character" w:customStyle="1" w:styleId="WW8Num4z0">
    <w:name w:val="WW8Num4z0"/>
    <w:rPr>
      <w:rFonts w:ascii="Symbol" w:hAnsi="Symbol" w:cs="Symbol" w:hint="default"/>
      <w:lang w:val="en-GB"/>
    </w:rPr>
  </w:style>
  <w:style w:type="character" w:customStyle="1" w:styleId="WW8Num5z0">
    <w:name w:val="WW8Num5z0"/>
    <w:rPr>
      <w:rFonts w:ascii="Symbol" w:hAnsi="Symbol" w:cs="Symbol" w:hint="default"/>
      <w:lang w:val="en-GB"/>
    </w:rPr>
  </w:style>
  <w:style w:type="character" w:customStyle="1" w:styleId="WW8Num6z0">
    <w:name w:val="WW8Num6z0"/>
  </w:style>
  <w:style w:type="character" w:customStyle="1" w:styleId="WW8Num6z1">
    <w:name w:val="WW8Num6z1"/>
    <w:rPr>
      <w:bCs/>
    </w:rPr>
  </w:style>
  <w:style w:type="character" w:customStyle="1" w:styleId="WW8Num6z2">
    <w:name w:val="WW8Num6z2"/>
    <w:rPr>
      <w:rFonts w:cs="Arial"/>
      <w:lang w:val="en-GB"/>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8z0">
    <w:name w:val="WW8Num8z0"/>
    <w:rPr>
      <w:rFonts w:ascii="Symbol" w:hAnsi="Symbol" w:cs="Symbol" w:hint="default"/>
      <w:color w:val="auto"/>
    </w:rPr>
  </w:style>
  <w:style w:type="character" w:customStyle="1" w:styleId="WW8Num9z0">
    <w:name w:val="WW8Num9z0"/>
    <w:rPr>
      <w:rFonts w:hint="default"/>
      <w:i/>
      <w:iCs/>
      <w:color w:val="0000FF"/>
    </w:rPr>
  </w:style>
  <w:style w:type="character" w:customStyle="1" w:styleId="WW8Num10z0">
    <w:name w:val="WW8Num10z0"/>
    <w:rPr>
      <w:rFonts w:hint="default"/>
    </w:rPr>
  </w:style>
  <w:style w:type="character" w:customStyle="1" w:styleId="WW8Num11z0">
    <w:name w:val="WW8Num11z0"/>
    <w:rPr>
      <w:rFonts w:ascii="Symbol" w:hAnsi="Symbol" w:cs="Symbol" w:hint="default"/>
      <w:lang w:val="en-MY"/>
    </w:rPr>
  </w:style>
  <w:style w:type="character" w:customStyle="1" w:styleId="WW8Num12z0">
    <w:name w:val="WW8Num12z0"/>
    <w:rPr>
      <w:rFonts w:ascii="Symbol" w:hAnsi="Symbol" w:cs="Symbol" w:hint="default"/>
      <w:color w:val="auto"/>
    </w:rPr>
  </w:style>
  <w:style w:type="character" w:customStyle="1" w:styleId="WW8Num13z0">
    <w:name w:val="WW8Num13z0"/>
    <w:rPr>
      <w:rFonts w:ascii="Symbol" w:hAnsi="Symbol" w:cs="Symbol" w:hint="default"/>
      <w:color w:val="000000"/>
    </w:rPr>
  </w:style>
  <w:style w:type="character" w:customStyle="1" w:styleId="WW8Num14z0">
    <w:name w:val="WW8Num14z0"/>
    <w:rPr>
      <w:rFonts w:hint="default"/>
    </w:rPr>
  </w:style>
  <w:style w:type="character" w:customStyle="1" w:styleId="WW8Num14z2">
    <w:name w:val="WW8Num14z2"/>
    <w:rPr>
      <w:rFonts w:hint="default"/>
      <w:b/>
      <w:i/>
      <w:iCs/>
      <w:lang w:val="en-GB"/>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hint="default"/>
      <w:b/>
      <w:i w:val="0"/>
      <w:sz w:val="28"/>
    </w:rPr>
  </w:style>
  <w:style w:type="character" w:customStyle="1" w:styleId="WW8Num17z0">
    <w:name w:val="WW8Num17z0"/>
    <w:rPr>
      <w:rFonts w:ascii="Symbol" w:hAnsi="Symbol" w:cs="Symbol" w:hint="default"/>
      <w:color w:val="0000FF"/>
    </w:rPr>
  </w:style>
  <w:style w:type="character" w:customStyle="1" w:styleId="WW8Num18z0">
    <w:name w:val="WW8Num18z0"/>
    <w:rPr>
      <w:rFont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hint="default"/>
      <w:caps/>
      <w:lang w:val="en-US"/>
    </w:rPr>
  </w:style>
  <w:style w:type="character" w:customStyle="1" w:styleId="WW8Num21z0">
    <w:name w:val="WW8Num21z0"/>
    <w:rPr>
      <w:rFonts w:cs="Arial" w:hint="default"/>
      <w:caps/>
      <w:color w:val="000000"/>
      <w:sz w:val="20"/>
    </w:rPr>
  </w:style>
  <w:style w:type="character" w:customStyle="1" w:styleId="WW8Num22z0">
    <w:name w:val="WW8Num22z0"/>
    <w:rPr>
      <w:rFonts w:ascii="Arial" w:hAnsi="Arial" w:cs="Arial" w:hint="default"/>
      <w:b w:val="0"/>
      <w:i w:val="0"/>
      <w:sz w:val="22"/>
    </w:rPr>
  </w:style>
  <w:style w:type="character" w:customStyle="1" w:styleId="WW8Num23z0">
    <w:name w:val="WW8Num23z0"/>
    <w:rPr>
      <w:rFonts w:hint="default"/>
    </w:rPr>
  </w:style>
  <w:style w:type="character" w:customStyle="1" w:styleId="WW8Num23z1">
    <w:name w:val="WW8Num23z1"/>
    <w:rPr>
      <w:rFonts w:hint="default"/>
      <w:sz w:val="20"/>
      <w:szCs w:val="20"/>
    </w:rPr>
  </w:style>
  <w:style w:type="character" w:customStyle="1" w:styleId="WW8Num24z0">
    <w:name w:val="WW8Num24z0"/>
    <w:rPr>
      <w:rFonts w:ascii="Arial" w:hAnsi="Arial" w:cs="Arial" w:hint="default"/>
      <w:b/>
      <w:i w:val="0"/>
      <w:sz w:val="20"/>
      <w:szCs w:val="22"/>
    </w:rPr>
  </w:style>
  <w:style w:type="character" w:customStyle="1" w:styleId="WW8Num24z1">
    <w:name w:val="WW8Num24z1"/>
    <w:rPr>
      <w:rFonts w:ascii="Arial" w:hAnsi="Arial" w:cs="Arial" w:hint="default"/>
      <w:b w:val="0"/>
      <w:i w:val="0"/>
      <w:sz w:val="20"/>
    </w:rPr>
  </w:style>
  <w:style w:type="character" w:customStyle="1" w:styleId="WW8Num24z2">
    <w:name w:val="WW8Num24z2"/>
    <w:rPr>
      <w:rFonts w:hint="default"/>
    </w:rPr>
  </w:style>
  <w:style w:type="character" w:customStyle="1" w:styleId="WW8Num25z0">
    <w:name w:val="WW8Num25z0"/>
    <w:rPr>
      <w:rFonts w:hint="default"/>
      <w:sz w:val="20"/>
      <w:lang w:val="en-US"/>
    </w:rPr>
  </w:style>
  <w:style w:type="character" w:customStyle="1" w:styleId="WW8Num26z0">
    <w:name w:val="WW8Num26z0"/>
    <w:rPr>
      <w:rFonts w:hint="default"/>
      <w:color w:val="auto"/>
    </w:rPr>
  </w:style>
  <w:style w:type="character" w:customStyle="1" w:styleId="WW8Num27z0">
    <w:name w:val="WW8Num27z0"/>
    <w:rPr>
      <w:i/>
      <w:color w:val="0000FF"/>
    </w:rPr>
  </w:style>
  <w:style w:type="character" w:customStyle="1" w:styleId="WW8Num28z0">
    <w:name w:val="WW8Num28z0"/>
    <w:rPr>
      <w:rFonts w:ascii="Arial" w:hAnsi="Arial" w:cs="Arial" w:hint="default"/>
      <w:b/>
      <w:i w:val="0"/>
      <w:sz w:val="28"/>
    </w:rPr>
  </w:style>
  <w:style w:type="character" w:customStyle="1" w:styleId="WW8Num29z0">
    <w:name w:val="WW8Num29z0"/>
    <w:rPr>
      <w:rFonts w:hint="default"/>
    </w:rPr>
  </w:style>
  <w:style w:type="character" w:customStyle="1" w:styleId="WW8Num30z0">
    <w:name w:val="WW8Num30z0"/>
    <w:rPr>
      <w:rFonts w:hint="default"/>
      <w:u w:val="none"/>
    </w:rPr>
  </w:style>
  <w:style w:type="character" w:customStyle="1" w:styleId="WW8Num31z0">
    <w:name w:val="WW8Num31z0"/>
    <w:rPr>
      <w:rFonts w:hint="default"/>
      <w:color w:val="4A442A"/>
    </w:rPr>
  </w:style>
  <w:style w:type="character" w:customStyle="1" w:styleId="WW8Num32z0">
    <w:name w:val="WW8Num32z0"/>
    <w:rPr>
      <w:rFonts w:hint="default"/>
      <w:caps/>
    </w:rPr>
  </w:style>
  <w:style w:type="character" w:customStyle="1" w:styleId="WW8Num33z0">
    <w:name w:val="WW8Num33z0"/>
    <w:rPr>
      <w:rFonts w:ascii="Symbol" w:hAnsi="Symbol" w:cs="Symbol" w:hint="default"/>
      <w:color w:val="auto"/>
    </w:rPr>
  </w:style>
  <w:style w:type="character" w:customStyle="1" w:styleId="WW8Num34z0">
    <w:name w:val="WW8Num34z0"/>
    <w:rPr>
      <w:rFonts w:hint="default"/>
    </w:rPr>
  </w:style>
  <w:style w:type="character" w:customStyle="1" w:styleId="WW8Num35z0">
    <w:name w:val="WW8Num35z0"/>
    <w:rPr>
      <w:rFonts w:hint="default"/>
      <w:i w:val="0"/>
      <w:color w:val="auto"/>
    </w:rPr>
  </w:style>
  <w:style w:type="character" w:customStyle="1" w:styleId="WW8Num36z0">
    <w:name w:val="WW8Num36z0"/>
    <w:rPr>
      <w:rFonts w:hint="default"/>
      <w:i w:val="0"/>
      <w:iCs/>
      <w:color w:val="auto"/>
    </w:rPr>
  </w:style>
  <w:style w:type="character" w:customStyle="1" w:styleId="WW8Num37z0">
    <w:name w:val="WW8Num37z0"/>
    <w:rPr>
      <w:rFonts w:hint="default"/>
    </w:rPr>
  </w:style>
  <w:style w:type="character" w:customStyle="1" w:styleId="WW8Num38z0">
    <w:name w:val="WW8Num38z0"/>
    <w:rPr>
      <w:rFonts w:hint="default"/>
      <w:sz w:val="20"/>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hint="default"/>
      <w:i w:val="0"/>
      <w:color w:val="auto"/>
      <w:lang w:val="en-US"/>
    </w:rPr>
  </w:style>
  <w:style w:type="character" w:customStyle="1" w:styleId="WW8Num41z0">
    <w:name w:val="WW8Num41z0"/>
    <w:rPr>
      <w:rFonts w:hint="default"/>
      <w:sz w:val="20"/>
    </w:rPr>
  </w:style>
  <w:style w:type="character" w:customStyle="1" w:styleId="WW8Num42z0">
    <w:name w:val="WW8Num42z0"/>
    <w:rPr>
      <w:rFonts w:hint="default"/>
      <w:i w:val="0"/>
      <w:color w:val="auto"/>
    </w:rPr>
  </w:style>
  <w:style w:type="character" w:customStyle="1" w:styleId="DefaultParagraphFont0">
    <w:name w:val="Default Paragraph Font0"/>
  </w:style>
  <w:style w:type="character" w:customStyle="1" w:styleId="WW8Num3z1">
    <w:name w:val="WW8Num3z1"/>
    <w:rPr>
      <w:rFonts w:ascii="OpenSymbol" w:hAnsi="OpenSymbol" w:cs="OpenSymbol"/>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hint="default"/>
      <w:color w:val="auto"/>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DefaultParagraphFont">
    <w:name w:val="WW-Default Paragraph Font"/>
  </w:style>
  <w:style w:type="character" w:styleId="PageNumber">
    <w:name w:val="page number"/>
    <w:rPr>
      <w:rFonts w:ascii="Times New Roman" w:hAnsi="Times New Roman" w:cs="Times New Roman"/>
      <w:color w:val="auto"/>
      <w:spacing w:val="0"/>
      <w:sz w:val="24"/>
    </w:rPr>
  </w:style>
  <w:style w:type="character" w:customStyle="1" w:styleId="DefaultParagraphFont1">
    <w:name w:val="Default Paragraph Font1"/>
    <w:rPr>
      <w:rFonts w:ascii="Times New Roman" w:hAnsi="Times New Roman" w:cs="Times New Roman"/>
      <w:color w:val="auto"/>
      <w:spacing w:val="0"/>
      <w:sz w:val="24"/>
    </w:rPr>
  </w:style>
  <w:style w:type="character" w:styleId="Hyperlink">
    <w:name w:val="Hyperlink"/>
    <w:uiPriority w:val="99"/>
    <w:rPr>
      <w:color w:val="0000FF"/>
      <w:u w:val="single"/>
    </w:rPr>
  </w:style>
  <w:style w:type="character" w:customStyle="1" w:styleId="HeaderChar">
    <w:name w:val="Header Char"/>
    <w:basedOn w:val="WW-DefaultParagraphFont"/>
  </w:style>
  <w:style w:type="character" w:customStyle="1" w:styleId="FooterChar">
    <w:name w:val="Footer Char"/>
    <w:rPr>
      <w:rFonts w:ascii="Arial" w:hAnsi="Arial" w:cs="Arial"/>
      <w:bCs/>
      <w:lang w:val="en-GB"/>
    </w:rPr>
  </w:style>
  <w:style w:type="character" w:styleId="Emphasis">
    <w:name w:val="Emphasis"/>
    <w:qFormat/>
    <w:rPr>
      <w:i/>
      <w:iCs/>
    </w:rPr>
  </w:style>
  <w:style w:type="character" w:customStyle="1" w:styleId="BodyTextChar">
    <w:name w:val="Body Text Char"/>
    <w:rPr>
      <w:rFonts w:ascii="Arial" w:hAnsi="Arial" w:cs="Arial"/>
      <w:sz w:val="24"/>
    </w:rPr>
  </w:style>
  <w:style w:type="character" w:customStyle="1" w:styleId="apple-converted-space">
    <w:name w:val="apple-converted-space"/>
    <w:basedOn w:val="WW-DefaultParagraphFont"/>
  </w:style>
  <w:style w:type="character" w:customStyle="1" w:styleId="CommentTextChar">
    <w:name w:val="Comment Text Char"/>
    <w:rPr>
      <w:lang w:val="en-US"/>
    </w:rPr>
  </w:style>
  <w:style w:type="character" w:customStyle="1" w:styleId="IBMBodyCharCharCharCharCharCharChar">
    <w:name w:val="IBM Body Char Char Char Char Char Char Char"/>
    <w:rPr>
      <w:rFonts w:ascii="Arial" w:hAnsi="Arial" w:cs="Arial"/>
      <w:bCs/>
      <w:sz w:val="22"/>
      <w:lang w:val="en-GB"/>
    </w:rPr>
  </w:style>
  <w:style w:type="character" w:styleId="CommentReference">
    <w:name w:val="annotation reference"/>
    <w:rPr>
      <w:sz w:val="16"/>
      <w:szCs w:val="16"/>
    </w:rPr>
  </w:style>
  <w:style w:type="character" w:customStyle="1" w:styleId="CommentSubjectChar">
    <w:name w:val="Comment Subject Char"/>
    <w:rPr>
      <w:rFonts w:ascii="Arial" w:hAnsi="Arial" w:cs="Arial"/>
      <w:b/>
      <w:bCs/>
      <w:lang w:val="en-US"/>
    </w:rPr>
  </w:style>
  <w:style w:type="character" w:customStyle="1" w:styleId="TitleChar">
    <w:name w:val="Title Char"/>
    <w:rPr>
      <w:rFonts w:ascii="Arial" w:hAnsi="Arial" w:cs="Arial"/>
      <w:b/>
      <w:sz w:val="28"/>
      <w:lang w:val="en-GB"/>
    </w:rPr>
  </w:style>
  <w:style w:type="character" w:customStyle="1" w:styleId="IndexLink">
    <w:name w:val="Index Link"/>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rPr>
      <w:sz w:val="24"/>
      <w:lang w:val="x-none"/>
    </w:rPr>
  </w:style>
  <w:style w:type="paragraph" w:styleId="List">
    <w:name w:val="List"/>
    <w:basedOn w:val="BodyText"/>
  </w:style>
  <w:style w:type="paragraph" w:styleId="Caption">
    <w:name w:val="caption"/>
    <w:basedOn w:val="Normal"/>
    <w:qFormat/>
    <w:pPr>
      <w:suppressLineNumbers/>
      <w:overflowPunct/>
      <w:autoSpaceDE/>
      <w:spacing w:after="120"/>
      <w:ind w:left="0" w:right="0"/>
      <w:textAlignment w:val="auto"/>
    </w:pPr>
    <w:rPr>
      <w:rFonts w:ascii="Book Antiqua" w:hAnsi="Book Antiqua" w:cs="Tahoma"/>
      <w:i/>
      <w:iCs/>
    </w:rPr>
  </w:style>
  <w:style w:type="paragraph" w:customStyle="1" w:styleId="Index">
    <w:name w:val="Index"/>
    <w:basedOn w:val="Normal"/>
    <w:pPr>
      <w:suppressLineNumbers/>
    </w:pPr>
  </w:style>
  <w:style w:type="paragraph" w:styleId="Header">
    <w:name w:val="header"/>
    <w:basedOn w:val="Normal"/>
  </w:style>
  <w:style w:type="paragraph" w:styleId="Footer">
    <w:name w:val="footer"/>
    <w:basedOn w:val="Normal"/>
    <w:rPr>
      <w:bCs/>
      <w:lang w:val="en-GB"/>
    </w:rPr>
  </w:style>
  <w:style w:type="paragraph" w:styleId="BodyTextIndent">
    <w:name w:val="Body Text Indent"/>
    <w:basedOn w:val="Normal"/>
    <w:pPr>
      <w:ind w:left="432" w:hanging="432"/>
      <w:jc w:val="both"/>
    </w:pPr>
    <w:rPr>
      <w:sz w:val="24"/>
    </w:rPr>
  </w:style>
  <w:style w:type="paragraph" w:customStyle="1" w:styleId="Heading21">
    <w:name w:val="Heading 21"/>
    <w:basedOn w:val="Normal"/>
    <w:pPr>
      <w:keepNext/>
    </w:pPr>
    <w:rPr>
      <w:rFonts w:ascii="Arial Narrow" w:hAnsi="Arial Narrow" w:cs="Arial Narrow"/>
      <w:sz w:val="24"/>
    </w:rPr>
  </w:style>
  <w:style w:type="paragraph" w:customStyle="1" w:styleId="Heading91">
    <w:name w:val="Heading 91"/>
    <w:basedOn w:val="Normal"/>
    <w:pPr>
      <w:keepNext/>
      <w:jc w:val="center"/>
    </w:pPr>
    <w:rPr>
      <w:b/>
      <w:sz w:val="18"/>
    </w:rPr>
  </w:style>
  <w:style w:type="paragraph" w:customStyle="1" w:styleId="Heading61">
    <w:name w:val="Heading 61"/>
    <w:basedOn w:val="Normal"/>
    <w:pPr>
      <w:keepNext/>
      <w:jc w:val="both"/>
    </w:pPr>
    <w:rPr>
      <w:sz w:val="24"/>
    </w:rPr>
  </w:style>
  <w:style w:type="paragraph" w:customStyle="1" w:styleId="Heading71">
    <w:name w:val="Heading 71"/>
    <w:basedOn w:val="Normal"/>
    <w:pPr>
      <w:keepNext/>
      <w:jc w:val="center"/>
    </w:pPr>
    <w:rPr>
      <w:sz w:val="24"/>
    </w:rPr>
  </w:style>
  <w:style w:type="paragraph" w:customStyle="1" w:styleId="Heading51">
    <w:name w:val="Heading 51"/>
    <w:basedOn w:val="Normal"/>
    <w:pPr>
      <w:keepNext/>
      <w:jc w:val="both"/>
    </w:pPr>
    <w:rPr>
      <w:b/>
      <w:sz w:val="24"/>
    </w:rPr>
  </w:style>
  <w:style w:type="paragraph" w:customStyle="1" w:styleId="Heading31">
    <w:name w:val="Heading 31"/>
    <w:basedOn w:val="Normal"/>
    <w:pPr>
      <w:keepNext/>
      <w:ind w:left="1350"/>
      <w:jc w:val="both"/>
    </w:pPr>
    <w:rPr>
      <w:sz w:val="24"/>
    </w:rPr>
  </w:style>
  <w:style w:type="paragraph" w:customStyle="1" w:styleId="Heading41">
    <w:name w:val="Heading 41"/>
    <w:basedOn w:val="Normal"/>
    <w:pPr>
      <w:keepNext/>
      <w:ind w:left="720"/>
      <w:jc w:val="both"/>
    </w:pPr>
    <w:rPr>
      <w:sz w:val="24"/>
    </w:rPr>
  </w:style>
  <w:style w:type="paragraph" w:customStyle="1" w:styleId="Heading81">
    <w:name w:val="Heading 81"/>
    <w:basedOn w:val="Normal"/>
    <w:pPr>
      <w:keepNext/>
      <w:jc w:val="center"/>
    </w:pPr>
    <w:rPr>
      <w:b/>
      <w:sz w:val="22"/>
    </w:rPr>
  </w:style>
  <w:style w:type="paragraph" w:customStyle="1" w:styleId="Header1">
    <w:name w:val="Header1"/>
    <w:basedOn w:val="Normal"/>
  </w:style>
  <w:style w:type="paragraph" w:customStyle="1" w:styleId="Heading11">
    <w:name w:val="Heading 11"/>
    <w:basedOn w:val="Normal"/>
    <w:pPr>
      <w:keepNext/>
      <w:spacing w:line="360" w:lineRule="auto"/>
      <w:jc w:val="center"/>
    </w:pPr>
    <w:rPr>
      <w:b/>
    </w:rPr>
  </w:style>
  <w:style w:type="paragraph" w:customStyle="1" w:styleId="DefaultText1">
    <w:name w:val="Default Text:1"/>
    <w:basedOn w:val="Normal"/>
    <w:rPr>
      <w:sz w:val="24"/>
    </w:rPr>
  </w:style>
  <w:style w:type="paragraph" w:styleId="BodyText3">
    <w:name w:val="Body Text 3"/>
    <w:basedOn w:val="Normal"/>
    <w:pPr>
      <w:ind w:right="702"/>
      <w:jc w:val="both"/>
    </w:pPr>
    <w:rPr>
      <w:sz w:val="24"/>
    </w:rPr>
  </w:style>
  <w:style w:type="paragraph" w:styleId="BodyTextIndent3">
    <w:name w:val="Body Text Indent 3"/>
    <w:basedOn w:val="Normal"/>
    <w:pPr>
      <w:ind w:left="2052" w:hanging="2052"/>
      <w:jc w:val="both"/>
    </w:pPr>
    <w:rPr>
      <w:sz w:val="24"/>
    </w:rPr>
  </w:style>
  <w:style w:type="paragraph" w:styleId="BodyTextIndent2">
    <w:name w:val="Body Text Indent 2"/>
    <w:basedOn w:val="Normal"/>
    <w:pPr>
      <w:ind w:left="522"/>
      <w:jc w:val="both"/>
    </w:pPr>
    <w:rPr>
      <w:sz w:val="24"/>
    </w:rPr>
  </w:style>
  <w:style w:type="paragraph" w:styleId="BlockText">
    <w:name w:val="Block Text"/>
    <w:basedOn w:val="Normal"/>
    <w:pPr>
      <w:ind w:left="720" w:right="72" w:hanging="18"/>
      <w:jc w:val="both"/>
    </w:pPr>
    <w:rPr>
      <w:sz w:val="24"/>
    </w:rPr>
  </w:style>
  <w:style w:type="paragraph" w:styleId="BodyText2">
    <w:name w:val="Body Text 2"/>
    <w:basedOn w:val="Normal"/>
    <w:pPr>
      <w:jc w:val="both"/>
    </w:pPr>
    <w:rPr>
      <w:sz w:val="24"/>
    </w:rPr>
  </w:style>
  <w:style w:type="paragraph" w:customStyle="1" w:styleId="DefaultText">
    <w:name w:val="Default Text"/>
    <w:basedOn w:val="Normal"/>
    <w:rPr>
      <w:sz w:val="24"/>
    </w:rPr>
  </w:style>
  <w:style w:type="paragraph" w:styleId="Title">
    <w:name w:val="Title"/>
    <w:basedOn w:val="Normal"/>
    <w:next w:val="Subtitle"/>
    <w:qFormat/>
    <w:pPr>
      <w:numPr>
        <w:numId w:val="11"/>
      </w:numPr>
      <w:overflowPunct/>
      <w:autoSpaceDE/>
      <w:jc w:val="center"/>
      <w:textAlignment w:val="auto"/>
    </w:pPr>
    <w:rPr>
      <w:b/>
      <w:sz w:val="28"/>
      <w:lang w:val="en-GB"/>
    </w:rPr>
  </w:style>
  <w:style w:type="paragraph" w:styleId="Subtitle">
    <w:name w:val="Subtitle"/>
    <w:basedOn w:val="Heading"/>
    <w:next w:val="BodyText"/>
    <w:qFormat/>
    <w:pPr>
      <w:jc w:val="center"/>
    </w:pPr>
    <w:rPr>
      <w:i/>
      <w:iCs/>
    </w:rPr>
  </w:style>
  <w:style w:type="paragraph" w:customStyle="1" w:styleId="BodySingle">
    <w:name w:val="Body Single"/>
    <w:basedOn w:val="Normal"/>
    <w:pPr>
      <w:overflowPunct/>
      <w:autoSpaceDE/>
      <w:textAlignment w:val="auto"/>
    </w:pPr>
    <w:rPr>
      <w:sz w:val="22"/>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rPr>
      <w:rFonts w:ascii="Tahoma" w:hAnsi="Tahoma" w:cs="Tahoma"/>
      <w:sz w:val="16"/>
      <w:szCs w:val="16"/>
    </w:rPr>
  </w:style>
  <w:style w:type="paragraph" w:styleId="TOC1">
    <w:name w:val="toc 1"/>
    <w:basedOn w:val="Normal"/>
    <w:next w:val="Normal"/>
    <w:uiPriority w:val="39"/>
    <w:pPr>
      <w:ind w:left="58"/>
      <w:jc w:val="both"/>
    </w:pPr>
    <w:rPr>
      <w:b/>
      <w:bCs/>
      <w:lang w:val="en-GB"/>
    </w:rPr>
  </w:style>
  <w:style w:type="paragraph" w:styleId="TOC2">
    <w:name w:val="toc 2"/>
    <w:basedOn w:val="Normal"/>
    <w:next w:val="Normal"/>
    <w:uiPriority w:val="39"/>
    <w:pPr>
      <w:ind w:left="612" w:right="-115"/>
    </w:pPr>
  </w:style>
  <w:style w:type="paragraph" w:styleId="TOC3">
    <w:name w:val="toc 3"/>
    <w:basedOn w:val="Normal"/>
    <w:next w:val="Normal"/>
    <w:uiPriority w:val="39"/>
    <w:pPr>
      <w:ind w:left="1242" w:right="-115"/>
    </w:pPr>
  </w:style>
  <w:style w:type="paragraph" w:styleId="NormalWeb">
    <w:name w:val="Normal (Web)"/>
    <w:basedOn w:val="Normal"/>
    <w:uiPriority w:val="99"/>
    <w:pPr>
      <w:overflowPunct/>
      <w:autoSpaceDE/>
      <w:spacing w:before="280" w:after="280"/>
      <w:textAlignment w:val="auto"/>
    </w:pPr>
    <w:rPr>
      <w:rFonts w:ascii="Verdana" w:hAnsi="Verdana" w:cs="Verdana"/>
      <w:color w:val="FFFFFF"/>
      <w:sz w:val="22"/>
      <w:szCs w:val="22"/>
    </w:rPr>
  </w:style>
  <w:style w:type="paragraph" w:styleId="ListParagraph">
    <w:name w:val="List Paragraph"/>
    <w:basedOn w:val="Normal"/>
    <w:qFormat/>
    <w:pPr>
      <w:overflowPunct/>
      <w:autoSpaceDE/>
      <w:spacing w:before="0"/>
      <w:ind w:left="540" w:right="0"/>
      <w:textAlignment w:val="auto"/>
    </w:pPr>
  </w:style>
  <w:style w:type="paragraph" w:styleId="TOC5">
    <w:name w:val="toc 5"/>
    <w:basedOn w:val="Normal"/>
    <w:next w:val="Normal"/>
    <w:pPr>
      <w:ind w:left="800"/>
    </w:pPr>
  </w:style>
  <w:style w:type="paragraph" w:styleId="TOC9">
    <w:name w:val="toc 9"/>
    <w:basedOn w:val="Normal"/>
    <w:next w:val="Normal"/>
    <w:pPr>
      <w:ind w:left="54" w:right="432"/>
    </w:pPr>
    <w:rPr>
      <w:b/>
    </w:rPr>
  </w:style>
  <w:style w:type="paragraph" w:styleId="TOC8">
    <w:name w:val="toc 8"/>
    <w:basedOn w:val="Normal"/>
    <w:next w:val="Normal"/>
    <w:pPr>
      <w:ind w:left="54"/>
    </w:pPr>
    <w:rPr>
      <w:b/>
      <w:lang w:val="en-GB"/>
    </w:rPr>
  </w:style>
  <w:style w:type="paragraph" w:customStyle="1" w:styleId="BodyTextIndent4">
    <w:name w:val="Body Text Indent 4"/>
    <w:pPr>
      <w:tabs>
        <w:tab w:val="left" w:pos="2664"/>
      </w:tabs>
      <w:suppressAutoHyphens/>
      <w:spacing w:before="120"/>
      <w:ind w:left="2664"/>
      <w:jc w:val="both"/>
    </w:pPr>
    <w:rPr>
      <w:rFonts w:ascii="Arial" w:hAnsi="Arial" w:cs="Arial"/>
      <w:sz w:val="22"/>
      <w:lang w:eastAsia="ar-SA"/>
    </w:rPr>
  </w:style>
  <w:style w:type="paragraph" w:styleId="ListBullet2">
    <w:name w:val="List Bullet 2"/>
    <w:pPr>
      <w:numPr>
        <w:numId w:val="12"/>
      </w:numPr>
      <w:suppressAutoHyphens/>
      <w:spacing w:before="120"/>
    </w:pPr>
    <w:rPr>
      <w:rFonts w:ascii="Arial" w:hAnsi="Arial" w:cs="Arial"/>
      <w:i/>
      <w:color w:val="0000FF"/>
      <w:sz w:val="22"/>
      <w:lang w:eastAsia="ar-SA"/>
    </w:rPr>
  </w:style>
  <w:style w:type="paragraph" w:styleId="List3">
    <w:name w:val="List 3"/>
    <w:pPr>
      <w:numPr>
        <w:numId w:val="15"/>
      </w:numPr>
      <w:suppressAutoHyphens/>
      <w:spacing w:before="120"/>
      <w:jc w:val="both"/>
    </w:pPr>
    <w:rPr>
      <w:rFonts w:ascii="Arial" w:hAnsi="Arial" w:cs="Arial"/>
      <w:sz w:val="22"/>
      <w:lang w:eastAsia="ar-SA"/>
    </w:rPr>
  </w:style>
  <w:style w:type="paragraph" w:customStyle="1" w:styleId="TableText">
    <w:name w:val="Table Text"/>
    <w:basedOn w:val="Normal"/>
    <w:pPr>
      <w:overflowPunct/>
      <w:spacing w:before="0"/>
      <w:ind w:left="0" w:right="0"/>
      <w:textAlignment w:val="auto"/>
    </w:pPr>
    <w:rPr>
      <w:sz w:val="22"/>
      <w:szCs w:val="22"/>
    </w:rPr>
  </w:style>
  <w:style w:type="paragraph" w:customStyle="1" w:styleId="Bullet1">
    <w:name w:val="Bullet 1"/>
    <w:basedOn w:val="Normal"/>
    <w:pPr>
      <w:widowControl w:val="0"/>
      <w:numPr>
        <w:numId w:val="4"/>
      </w:numPr>
      <w:overflowPunct/>
      <w:spacing w:before="0" w:after="110"/>
      <w:ind w:left="576" w:right="0" w:firstLine="0"/>
      <w:textAlignment w:val="auto"/>
    </w:pPr>
    <w:rPr>
      <w:rFonts w:cs="Angsana New"/>
      <w:szCs w:val="22"/>
    </w:rPr>
  </w:style>
  <w:style w:type="paragraph" w:styleId="ListNumber4">
    <w:name w:val="List Number 4"/>
    <w:pPr>
      <w:numPr>
        <w:numId w:val="1"/>
      </w:numPr>
      <w:tabs>
        <w:tab w:val="left" w:pos="2664"/>
      </w:tabs>
      <w:suppressAutoHyphens/>
      <w:spacing w:before="120"/>
      <w:jc w:val="both"/>
    </w:pPr>
    <w:rPr>
      <w:rFonts w:ascii="Arial" w:hAnsi="Arial" w:cs="Arial"/>
      <w:sz w:val="22"/>
      <w:lang w:eastAsia="ar-SA"/>
    </w:rPr>
  </w:style>
  <w:style w:type="paragraph" w:styleId="CommentText">
    <w:name w:val="annotation text"/>
    <w:basedOn w:val="Normal"/>
    <w:pPr>
      <w:overflowPunct/>
      <w:autoSpaceDE/>
      <w:spacing w:before="0"/>
      <w:ind w:left="0" w:right="0"/>
      <w:textAlignment w:val="auto"/>
    </w:pPr>
    <w:rPr>
      <w:rFonts w:ascii="Times New Roman" w:hAnsi="Times New Roman" w:cs="Times New Roman"/>
    </w:rPr>
  </w:style>
  <w:style w:type="paragraph" w:customStyle="1" w:styleId="IBMBodyCharCharCharCharCharChar">
    <w:name w:val="IBM Body Char Char Char Char Char Char"/>
    <w:basedOn w:val="Normal"/>
    <w:pPr>
      <w:overflowPunct/>
      <w:spacing w:before="0" w:after="120"/>
      <w:ind w:left="0" w:right="0"/>
      <w:jc w:val="both"/>
      <w:textAlignment w:val="auto"/>
    </w:pPr>
    <w:rPr>
      <w:bCs/>
      <w:sz w:val="22"/>
      <w:lang w:val="en-GB"/>
    </w:rPr>
  </w:style>
  <w:style w:type="paragraph" w:styleId="ListNumber">
    <w:name w:val="List Number"/>
    <w:basedOn w:val="Normal"/>
    <w:pPr>
      <w:numPr>
        <w:numId w:val="2"/>
      </w:numPr>
    </w:pPr>
  </w:style>
  <w:style w:type="paragraph" w:styleId="TOCHeading">
    <w:name w:val="TOC Heading"/>
    <w:basedOn w:val="Heading1"/>
    <w:next w:val="Normal"/>
    <w:qFormat/>
    <w:pPr>
      <w:spacing w:before="240" w:after="60"/>
      <w:ind w:firstLine="0"/>
    </w:pPr>
    <w:rPr>
      <w:rFonts w:ascii="Cambria" w:hAnsi="Cambria" w:cs="Times New Roman"/>
      <w:bCs/>
      <w:kern w:val="1"/>
      <w:sz w:val="32"/>
      <w:szCs w:val="32"/>
      <w:lang w:val="en-US"/>
    </w:rPr>
  </w:style>
  <w:style w:type="paragraph" w:customStyle="1" w:styleId="WW-Default">
    <w:name w:val="WW-Default"/>
    <w:pPr>
      <w:suppressAutoHyphens/>
      <w:autoSpaceDE w:val="0"/>
    </w:pPr>
    <w:rPr>
      <w:color w:val="000000"/>
      <w:sz w:val="24"/>
      <w:szCs w:val="24"/>
      <w:lang w:val="en-MY" w:eastAsia="ar-SA"/>
    </w:rPr>
  </w:style>
  <w:style w:type="paragraph" w:styleId="CommentSubject">
    <w:name w:val="annotation subject"/>
    <w:basedOn w:val="CommentText"/>
    <w:next w:val="CommentText"/>
    <w:pPr>
      <w:overflowPunct w:val="0"/>
      <w:autoSpaceDE w:val="0"/>
      <w:spacing w:before="120"/>
      <w:ind w:left="576" w:right="576"/>
      <w:textAlignment w:val="baseline"/>
    </w:pPr>
    <w:rPr>
      <w:rFonts w:ascii="Arial" w:hAnsi="Arial" w:cs="Arial"/>
      <w:b/>
      <w:bCs/>
    </w:rPr>
  </w:style>
  <w:style w:type="paragraph" w:customStyle="1" w:styleId="Bullet">
    <w:name w:val="Bullet"/>
    <w:basedOn w:val="Normal"/>
    <w:pPr>
      <w:overflowPunct/>
      <w:autoSpaceDE/>
      <w:spacing w:before="0" w:after="110"/>
      <w:ind w:left="0" w:right="0"/>
      <w:textAlignment w:val="auto"/>
    </w:pPr>
    <w:rPr>
      <w:sz w:val="22"/>
      <w:lang w:val="en-GB"/>
    </w:rPr>
  </w:style>
  <w:style w:type="paragraph" w:styleId="Revision">
    <w:name w:val="Revision"/>
    <w:pPr>
      <w:suppressAutoHyphens/>
    </w:pPr>
    <w:rPr>
      <w:rFonts w:ascii="Arial" w:hAnsi="Arial" w:cs="Arial"/>
      <w:lang w:eastAsia="ar-SA"/>
    </w:rPr>
  </w:style>
  <w:style w:type="paragraph" w:customStyle="1" w:styleId="Appendix1">
    <w:name w:val="Appendix 1"/>
    <w:basedOn w:val="Normal"/>
    <w:pPr>
      <w:numPr>
        <w:numId w:val="10"/>
      </w:numPr>
    </w:pPr>
  </w:style>
  <w:style w:type="paragraph" w:customStyle="1" w:styleId="Appendix2">
    <w:name w:val="Appendix 2"/>
    <w:basedOn w:val="Normal"/>
    <w:pPr>
      <w:tabs>
        <w:tab w:val="num" w:pos="0"/>
      </w:tabs>
      <w:ind w:left="360" w:hanging="360"/>
    </w:pPr>
  </w:style>
  <w:style w:type="paragraph" w:customStyle="1" w:styleId="Appendix3">
    <w:name w:val="Appendix 3"/>
    <w:basedOn w:val="Normal"/>
    <w:pPr>
      <w:tabs>
        <w:tab w:val="num" w:pos="0"/>
      </w:tabs>
      <w:ind w:left="360" w:hanging="360"/>
    </w:pPr>
  </w:style>
  <w:style w:type="paragraph" w:customStyle="1" w:styleId="BodyNumber4CharCharChar">
    <w:name w:val="Body Number 4 Char Char Char"/>
    <w:basedOn w:val="Normal"/>
    <w:pPr>
      <w:numPr>
        <w:numId w:val="6"/>
      </w:numPr>
      <w:overflowPunct/>
      <w:autoSpaceDE/>
      <w:spacing w:before="0"/>
      <w:ind w:left="576" w:right="0" w:firstLine="0"/>
      <w:textAlignment w:val="auto"/>
    </w:pPr>
    <w:rPr>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right="0"/>
    </w:pPr>
  </w:style>
  <w:style w:type="paragraph" w:styleId="TOC6">
    <w:name w:val="toc 6"/>
    <w:basedOn w:val="Index"/>
    <w:pPr>
      <w:tabs>
        <w:tab w:val="right" w:leader="dot" w:pos="8557"/>
      </w:tabs>
      <w:ind w:left="1415" w:right="0"/>
    </w:pPr>
  </w:style>
  <w:style w:type="paragraph" w:styleId="TOC7">
    <w:name w:val="toc 7"/>
    <w:basedOn w:val="Index"/>
    <w:pPr>
      <w:tabs>
        <w:tab w:val="right" w:leader="dot" w:pos="8274"/>
      </w:tabs>
      <w:ind w:left="1698" w:right="0"/>
    </w:pPr>
  </w:style>
  <w:style w:type="paragraph" w:customStyle="1" w:styleId="Contents10">
    <w:name w:val="Contents 10"/>
    <w:basedOn w:val="Index"/>
    <w:pPr>
      <w:tabs>
        <w:tab w:val="right" w:leader="dot" w:pos="7425"/>
      </w:tabs>
      <w:ind w:left="2547" w:right="0"/>
    </w:pPr>
  </w:style>
  <w:style w:type="paragraph" w:styleId="TableofFigures">
    <w:name w:val="table of figures"/>
    <w:basedOn w:val="Normal"/>
    <w:next w:val="Normal"/>
    <w:uiPriority w:val="99"/>
    <w:unhideWhenUsed/>
    <w:rsid w:val="00A52474"/>
    <w:pPr>
      <w:ind w:left="0"/>
    </w:pPr>
  </w:style>
  <w:style w:type="paragraph" w:customStyle="1" w:styleId="TableGuidanceText">
    <w:name w:val="Table Guidance Text"/>
    <w:basedOn w:val="Normal"/>
    <w:link w:val="TableGuidanceTextChar"/>
    <w:qFormat/>
    <w:rsid w:val="005315E0"/>
    <w:pPr>
      <w:suppressAutoHyphens w:val="0"/>
      <w:overflowPunct/>
      <w:autoSpaceDE/>
      <w:spacing w:before="0" w:line="276" w:lineRule="auto"/>
      <w:ind w:left="0" w:right="0"/>
      <w:textAlignment w:val="auto"/>
    </w:pPr>
    <w:rPr>
      <w:i/>
      <w:color w:val="3136F7"/>
      <w:lang w:val="en-MY" w:eastAsia="en-MY" w:bidi="en-US"/>
    </w:rPr>
  </w:style>
  <w:style w:type="character" w:customStyle="1" w:styleId="TableGuidanceTextChar">
    <w:name w:val="Table Guidance Text Char"/>
    <w:link w:val="TableGuidanceText"/>
    <w:rsid w:val="005315E0"/>
    <w:rPr>
      <w:rFonts w:ascii="Arial" w:hAnsi="Arial" w:cs="Arial"/>
      <w:i/>
      <w:color w:val="3136F7"/>
      <w:lang w:val="en-MY" w:eastAsia="en-MY" w:bidi="en-US"/>
    </w:rPr>
  </w:style>
  <w:style w:type="character" w:customStyle="1" w:styleId="contentline-83">
    <w:name w:val="contentline-83"/>
    <w:rsid w:val="003930D6"/>
  </w:style>
  <w:style w:type="character" w:styleId="FollowedHyperlink">
    <w:name w:val="FollowedHyperlink"/>
    <w:uiPriority w:val="99"/>
    <w:semiHidden/>
    <w:unhideWhenUsed/>
    <w:rsid w:val="00BF32BC"/>
    <w:rPr>
      <w:color w:val="954F72"/>
      <w:u w:val="single"/>
    </w:rPr>
  </w:style>
  <w:style w:type="character" w:customStyle="1" w:styleId="UnresolvedMention">
    <w:name w:val="Unresolved Mention"/>
    <w:uiPriority w:val="99"/>
    <w:semiHidden/>
    <w:unhideWhenUsed/>
    <w:rsid w:val="00524C3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overflowPunct w:val="0"/>
      <w:autoSpaceDE w:val="0"/>
      <w:spacing w:before="120"/>
      <w:ind w:left="576" w:right="576"/>
      <w:textAlignment w:val="baseline"/>
    </w:pPr>
    <w:rPr>
      <w:rFonts w:ascii="Arial" w:hAnsi="Arial" w:cs="Arial"/>
      <w:lang w:eastAsia="ar-SA"/>
    </w:rPr>
  </w:style>
  <w:style w:type="paragraph" w:styleId="Heading1">
    <w:name w:val="heading 1"/>
    <w:basedOn w:val="Normal"/>
    <w:next w:val="Normal"/>
    <w:qFormat/>
    <w:pPr>
      <w:keepNext/>
      <w:ind w:hanging="576"/>
      <w:outlineLvl w:val="0"/>
    </w:pPr>
    <w:rPr>
      <w:b/>
      <w:sz w:val="24"/>
      <w:lang w:val="en-GB"/>
    </w:rPr>
  </w:style>
  <w:style w:type="paragraph" w:styleId="Heading2">
    <w:name w:val="heading 2"/>
    <w:basedOn w:val="Normal"/>
    <w:next w:val="BodyText"/>
    <w:qFormat/>
    <w:pPr>
      <w:keepNext/>
      <w:tabs>
        <w:tab w:val="left" w:pos="720"/>
      </w:tabs>
      <w:overflowPunct/>
      <w:autoSpaceDE/>
      <w:spacing w:before="240"/>
      <w:ind w:left="720" w:right="0" w:hanging="720"/>
      <w:textAlignment w:val="auto"/>
      <w:outlineLvl w:val="1"/>
    </w:pPr>
    <w:rPr>
      <w:b/>
    </w:rPr>
  </w:style>
  <w:style w:type="paragraph" w:styleId="Heading3">
    <w:name w:val="heading 3"/>
    <w:basedOn w:val="Normal"/>
    <w:next w:val="BodyText"/>
    <w:qFormat/>
    <w:pPr>
      <w:keepNext/>
      <w:ind w:right="342"/>
      <w:jc w:val="both"/>
      <w:outlineLvl w:val="2"/>
    </w:pPr>
    <w:rPr>
      <w:b/>
    </w:rPr>
  </w:style>
  <w:style w:type="paragraph" w:styleId="Heading4">
    <w:name w:val="heading 4"/>
    <w:basedOn w:val="Normal"/>
    <w:next w:val="BodyText"/>
    <w:qFormat/>
    <w:pPr>
      <w:keepNext/>
      <w:ind w:right="342"/>
      <w:jc w:val="both"/>
      <w:outlineLvl w:val="3"/>
    </w:pPr>
    <w:rPr>
      <w:b/>
      <w:sz w:val="24"/>
    </w:rPr>
  </w:style>
  <w:style w:type="paragraph" w:styleId="Heading5">
    <w:name w:val="heading 5"/>
    <w:basedOn w:val="Normal"/>
    <w:next w:val="BodyText"/>
    <w:qFormat/>
    <w:pPr>
      <w:keepNext/>
      <w:ind w:right="346"/>
      <w:jc w:val="both"/>
      <w:outlineLvl w:val="4"/>
    </w:pPr>
    <w:rPr>
      <w:b/>
      <w:sz w:val="24"/>
    </w:rPr>
  </w:style>
  <w:style w:type="paragraph" w:styleId="Heading6">
    <w:name w:val="heading 6"/>
    <w:basedOn w:val="Normal"/>
    <w:next w:val="BodyText"/>
    <w:qFormat/>
    <w:pPr>
      <w:keepNext/>
      <w:jc w:val="both"/>
      <w:outlineLvl w:val="5"/>
    </w:pPr>
    <w:rPr>
      <w:sz w:val="24"/>
    </w:rPr>
  </w:style>
  <w:style w:type="paragraph" w:styleId="Heading7">
    <w:name w:val="heading 7"/>
    <w:basedOn w:val="Normal"/>
    <w:next w:val="BodyText"/>
    <w:qFormat/>
    <w:pPr>
      <w:keepNext/>
      <w:jc w:val="both"/>
      <w:outlineLvl w:val="6"/>
    </w:pPr>
    <w:rPr>
      <w:b/>
      <w:sz w:val="24"/>
    </w:rPr>
  </w:style>
  <w:style w:type="paragraph" w:styleId="Heading8">
    <w:name w:val="heading 8"/>
    <w:basedOn w:val="Normal"/>
    <w:next w:val="BodyText"/>
    <w:qFormat/>
    <w:pPr>
      <w:keepNext/>
      <w:ind w:left="0"/>
      <w:outlineLvl w:val="7"/>
    </w:pPr>
    <w:rPr>
      <w:b/>
      <w:caps/>
    </w:rPr>
  </w:style>
  <w:style w:type="paragraph" w:styleId="Heading9">
    <w:name w:val="heading 9"/>
    <w:basedOn w:val="Normal"/>
    <w:next w:val="BodyText"/>
    <w:qFormat/>
    <w:pPr>
      <w:keepNext/>
      <w:numPr>
        <w:numId w:val="17"/>
      </w:numPr>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val="0"/>
      <w:i w:val="0"/>
      <w:sz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Arial"/>
      <w:b/>
      <w:bCs/>
      <w:lang w:val="en-US"/>
    </w:rPr>
  </w:style>
  <w:style w:type="character" w:customStyle="1" w:styleId="WW8Num4z0">
    <w:name w:val="WW8Num4z0"/>
    <w:rPr>
      <w:rFonts w:ascii="Symbol" w:hAnsi="Symbol" w:cs="Symbol" w:hint="default"/>
      <w:lang w:val="en-GB"/>
    </w:rPr>
  </w:style>
  <w:style w:type="character" w:customStyle="1" w:styleId="WW8Num5z0">
    <w:name w:val="WW8Num5z0"/>
    <w:rPr>
      <w:rFonts w:ascii="Symbol" w:hAnsi="Symbol" w:cs="Symbol" w:hint="default"/>
      <w:lang w:val="en-GB"/>
    </w:rPr>
  </w:style>
  <w:style w:type="character" w:customStyle="1" w:styleId="WW8Num6z0">
    <w:name w:val="WW8Num6z0"/>
  </w:style>
  <w:style w:type="character" w:customStyle="1" w:styleId="WW8Num6z1">
    <w:name w:val="WW8Num6z1"/>
    <w:rPr>
      <w:bCs/>
    </w:rPr>
  </w:style>
  <w:style w:type="character" w:customStyle="1" w:styleId="WW8Num6z2">
    <w:name w:val="WW8Num6z2"/>
    <w:rPr>
      <w:rFonts w:cs="Arial"/>
      <w:lang w:val="en-GB"/>
    </w:rPr>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8z0">
    <w:name w:val="WW8Num8z0"/>
    <w:rPr>
      <w:rFonts w:ascii="Symbol" w:hAnsi="Symbol" w:cs="Symbol" w:hint="default"/>
      <w:color w:val="auto"/>
    </w:rPr>
  </w:style>
  <w:style w:type="character" w:customStyle="1" w:styleId="WW8Num9z0">
    <w:name w:val="WW8Num9z0"/>
    <w:rPr>
      <w:rFonts w:hint="default"/>
      <w:i/>
      <w:iCs/>
      <w:color w:val="0000FF"/>
    </w:rPr>
  </w:style>
  <w:style w:type="character" w:customStyle="1" w:styleId="WW8Num10z0">
    <w:name w:val="WW8Num10z0"/>
    <w:rPr>
      <w:rFonts w:hint="default"/>
    </w:rPr>
  </w:style>
  <w:style w:type="character" w:customStyle="1" w:styleId="WW8Num11z0">
    <w:name w:val="WW8Num11z0"/>
    <w:rPr>
      <w:rFonts w:ascii="Symbol" w:hAnsi="Symbol" w:cs="Symbol" w:hint="default"/>
      <w:lang w:val="en-MY"/>
    </w:rPr>
  </w:style>
  <w:style w:type="character" w:customStyle="1" w:styleId="WW8Num12z0">
    <w:name w:val="WW8Num12z0"/>
    <w:rPr>
      <w:rFonts w:ascii="Symbol" w:hAnsi="Symbol" w:cs="Symbol" w:hint="default"/>
      <w:color w:val="auto"/>
    </w:rPr>
  </w:style>
  <w:style w:type="character" w:customStyle="1" w:styleId="WW8Num13z0">
    <w:name w:val="WW8Num13z0"/>
    <w:rPr>
      <w:rFonts w:ascii="Symbol" w:hAnsi="Symbol" w:cs="Symbol" w:hint="default"/>
      <w:color w:val="000000"/>
    </w:rPr>
  </w:style>
  <w:style w:type="character" w:customStyle="1" w:styleId="WW8Num14z0">
    <w:name w:val="WW8Num14z0"/>
    <w:rPr>
      <w:rFonts w:hint="default"/>
    </w:rPr>
  </w:style>
  <w:style w:type="character" w:customStyle="1" w:styleId="WW8Num14z2">
    <w:name w:val="WW8Num14z2"/>
    <w:rPr>
      <w:rFonts w:hint="default"/>
      <w:b/>
      <w:i/>
      <w:iCs/>
      <w:lang w:val="en-GB"/>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hint="default"/>
      <w:b/>
      <w:i w:val="0"/>
      <w:sz w:val="28"/>
    </w:rPr>
  </w:style>
  <w:style w:type="character" w:customStyle="1" w:styleId="WW8Num17z0">
    <w:name w:val="WW8Num17z0"/>
    <w:rPr>
      <w:rFonts w:ascii="Symbol" w:hAnsi="Symbol" w:cs="Symbol" w:hint="default"/>
      <w:color w:val="0000FF"/>
    </w:rPr>
  </w:style>
  <w:style w:type="character" w:customStyle="1" w:styleId="WW8Num18z0">
    <w:name w:val="WW8Num18z0"/>
    <w:rPr>
      <w:rFont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hint="default"/>
      <w:caps/>
      <w:lang w:val="en-US"/>
    </w:rPr>
  </w:style>
  <w:style w:type="character" w:customStyle="1" w:styleId="WW8Num21z0">
    <w:name w:val="WW8Num21z0"/>
    <w:rPr>
      <w:rFonts w:cs="Arial" w:hint="default"/>
      <w:caps/>
      <w:color w:val="000000"/>
      <w:sz w:val="20"/>
    </w:rPr>
  </w:style>
  <w:style w:type="character" w:customStyle="1" w:styleId="WW8Num22z0">
    <w:name w:val="WW8Num22z0"/>
    <w:rPr>
      <w:rFonts w:ascii="Arial" w:hAnsi="Arial" w:cs="Arial" w:hint="default"/>
      <w:b w:val="0"/>
      <w:i w:val="0"/>
      <w:sz w:val="22"/>
    </w:rPr>
  </w:style>
  <w:style w:type="character" w:customStyle="1" w:styleId="WW8Num23z0">
    <w:name w:val="WW8Num23z0"/>
    <w:rPr>
      <w:rFonts w:hint="default"/>
    </w:rPr>
  </w:style>
  <w:style w:type="character" w:customStyle="1" w:styleId="WW8Num23z1">
    <w:name w:val="WW8Num23z1"/>
    <w:rPr>
      <w:rFonts w:hint="default"/>
      <w:sz w:val="20"/>
      <w:szCs w:val="20"/>
    </w:rPr>
  </w:style>
  <w:style w:type="character" w:customStyle="1" w:styleId="WW8Num24z0">
    <w:name w:val="WW8Num24z0"/>
    <w:rPr>
      <w:rFonts w:ascii="Arial" w:hAnsi="Arial" w:cs="Arial" w:hint="default"/>
      <w:b/>
      <w:i w:val="0"/>
      <w:sz w:val="20"/>
      <w:szCs w:val="22"/>
    </w:rPr>
  </w:style>
  <w:style w:type="character" w:customStyle="1" w:styleId="WW8Num24z1">
    <w:name w:val="WW8Num24z1"/>
    <w:rPr>
      <w:rFonts w:ascii="Arial" w:hAnsi="Arial" w:cs="Arial" w:hint="default"/>
      <w:b w:val="0"/>
      <w:i w:val="0"/>
      <w:sz w:val="20"/>
    </w:rPr>
  </w:style>
  <w:style w:type="character" w:customStyle="1" w:styleId="WW8Num24z2">
    <w:name w:val="WW8Num24z2"/>
    <w:rPr>
      <w:rFonts w:hint="default"/>
    </w:rPr>
  </w:style>
  <w:style w:type="character" w:customStyle="1" w:styleId="WW8Num25z0">
    <w:name w:val="WW8Num25z0"/>
    <w:rPr>
      <w:rFonts w:hint="default"/>
      <w:sz w:val="20"/>
      <w:lang w:val="en-US"/>
    </w:rPr>
  </w:style>
  <w:style w:type="character" w:customStyle="1" w:styleId="WW8Num26z0">
    <w:name w:val="WW8Num26z0"/>
    <w:rPr>
      <w:rFonts w:hint="default"/>
      <w:color w:val="auto"/>
    </w:rPr>
  </w:style>
  <w:style w:type="character" w:customStyle="1" w:styleId="WW8Num27z0">
    <w:name w:val="WW8Num27z0"/>
    <w:rPr>
      <w:i/>
      <w:color w:val="0000FF"/>
    </w:rPr>
  </w:style>
  <w:style w:type="character" w:customStyle="1" w:styleId="WW8Num28z0">
    <w:name w:val="WW8Num28z0"/>
    <w:rPr>
      <w:rFonts w:ascii="Arial" w:hAnsi="Arial" w:cs="Arial" w:hint="default"/>
      <w:b/>
      <w:i w:val="0"/>
      <w:sz w:val="28"/>
    </w:rPr>
  </w:style>
  <w:style w:type="character" w:customStyle="1" w:styleId="WW8Num29z0">
    <w:name w:val="WW8Num29z0"/>
    <w:rPr>
      <w:rFonts w:hint="default"/>
    </w:rPr>
  </w:style>
  <w:style w:type="character" w:customStyle="1" w:styleId="WW8Num30z0">
    <w:name w:val="WW8Num30z0"/>
    <w:rPr>
      <w:rFonts w:hint="default"/>
      <w:u w:val="none"/>
    </w:rPr>
  </w:style>
  <w:style w:type="character" w:customStyle="1" w:styleId="WW8Num31z0">
    <w:name w:val="WW8Num31z0"/>
    <w:rPr>
      <w:rFonts w:hint="default"/>
      <w:color w:val="4A442A"/>
    </w:rPr>
  </w:style>
  <w:style w:type="character" w:customStyle="1" w:styleId="WW8Num32z0">
    <w:name w:val="WW8Num32z0"/>
    <w:rPr>
      <w:rFonts w:hint="default"/>
      <w:caps/>
    </w:rPr>
  </w:style>
  <w:style w:type="character" w:customStyle="1" w:styleId="WW8Num33z0">
    <w:name w:val="WW8Num33z0"/>
    <w:rPr>
      <w:rFonts w:ascii="Symbol" w:hAnsi="Symbol" w:cs="Symbol" w:hint="default"/>
      <w:color w:val="auto"/>
    </w:rPr>
  </w:style>
  <w:style w:type="character" w:customStyle="1" w:styleId="WW8Num34z0">
    <w:name w:val="WW8Num34z0"/>
    <w:rPr>
      <w:rFonts w:hint="default"/>
    </w:rPr>
  </w:style>
  <w:style w:type="character" w:customStyle="1" w:styleId="WW8Num35z0">
    <w:name w:val="WW8Num35z0"/>
    <w:rPr>
      <w:rFonts w:hint="default"/>
      <w:i w:val="0"/>
      <w:color w:val="auto"/>
    </w:rPr>
  </w:style>
  <w:style w:type="character" w:customStyle="1" w:styleId="WW8Num36z0">
    <w:name w:val="WW8Num36z0"/>
    <w:rPr>
      <w:rFonts w:hint="default"/>
      <w:i w:val="0"/>
      <w:iCs/>
      <w:color w:val="auto"/>
    </w:rPr>
  </w:style>
  <w:style w:type="character" w:customStyle="1" w:styleId="WW8Num37z0">
    <w:name w:val="WW8Num37z0"/>
    <w:rPr>
      <w:rFonts w:hint="default"/>
    </w:rPr>
  </w:style>
  <w:style w:type="character" w:customStyle="1" w:styleId="WW8Num38z0">
    <w:name w:val="WW8Num38z0"/>
    <w:rPr>
      <w:rFonts w:hint="default"/>
      <w:sz w:val="20"/>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hint="default"/>
      <w:i w:val="0"/>
      <w:color w:val="auto"/>
      <w:lang w:val="en-US"/>
    </w:rPr>
  </w:style>
  <w:style w:type="character" w:customStyle="1" w:styleId="WW8Num41z0">
    <w:name w:val="WW8Num41z0"/>
    <w:rPr>
      <w:rFonts w:hint="default"/>
      <w:sz w:val="20"/>
    </w:rPr>
  </w:style>
  <w:style w:type="character" w:customStyle="1" w:styleId="WW8Num42z0">
    <w:name w:val="WW8Num42z0"/>
    <w:rPr>
      <w:rFonts w:hint="default"/>
      <w:i w:val="0"/>
      <w:color w:val="auto"/>
    </w:rPr>
  </w:style>
  <w:style w:type="character" w:customStyle="1" w:styleId="DefaultParagraphFont0">
    <w:name w:val="Default Paragraph Font0"/>
  </w:style>
  <w:style w:type="character" w:customStyle="1" w:styleId="WW8Num3z1">
    <w:name w:val="WW8Num3z1"/>
    <w:rPr>
      <w:rFonts w:ascii="OpenSymbol" w:hAnsi="OpenSymbol" w:cs="OpenSymbol"/>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hint="default"/>
      <w:color w:val="auto"/>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8z4">
    <w:name w:val="WW8Num8z4"/>
    <w:rPr>
      <w:rFonts w:ascii="Courier New" w:hAnsi="Courier New" w:cs="Courier New"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DefaultParagraphFont">
    <w:name w:val="WW-Default Paragraph Font"/>
  </w:style>
  <w:style w:type="character" w:styleId="PageNumber">
    <w:name w:val="page number"/>
    <w:rPr>
      <w:rFonts w:ascii="Times New Roman" w:hAnsi="Times New Roman" w:cs="Times New Roman"/>
      <w:color w:val="auto"/>
      <w:spacing w:val="0"/>
      <w:sz w:val="24"/>
    </w:rPr>
  </w:style>
  <w:style w:type="character" w:customStyle="1" w:styleId="DefaultParagraphFont1">
    <w:name w:val="Default Paragraph Font1"/>
    <w:rPr>
      <w:rFonts w:ascii="Times New Roman" w:hAnsi="Times New Roman" w:cs="Times New Roman"/>
      <w:color w:val="auto"/>
      <w:spacing w:val="0"/>
      <w:sz w:val="24"/>
    </w:rPr>
  </w:style>
  <w:style w:type="character" w:styleId="Hyperlink">
    <w:name w:val="Hyperlink"/>
    <w:uiPriority w:val="99"/>
    <w:rPr>
      <w:color w:val="0000FF"/>
      <w:u w:val="single"/>
    </w:rPr>
  </w:style>
  <w:style w:type="character" w:customStyle="1" w:styleId="HeaderChar">
    <w:name w:val="Header Char"/>
    <w:basedOn w:val="WW-DefaultParagraphFont"/>
  </w:style>
  <w:style w:type="character" w:customStyle="1" w:styleId="FooterChar">
    <w:name w:val="Footer Char"/>
    <w:rPr>
      <w:rFonts w:ascii="Arial" w:hAnsi="Arial" w:cs="Arial"/>
      <w:bCs/>
      <w:lang w:val="en-GB"/>
    </w:rPr>
  </w:style>
  <w:style w:type="character" w:styleId="Emphasis">
    <w:name w:val="Emphasis"/>
    <w:qFormat/>
    <w:rPr>
      <w:i/>
      <w:iCs/>
    </w:rPr>
  </w:style>
  <w:style w:type="character" w:customStyle="1" w:styleId="BodyTextChar">
    <w:name w:val="Body Text Char"/>
    <w:rPr>
      <w:rFonts w:ascii="Arial" w:hAnsi="Arial" w:cs="Arial"/>
      <w:sz w:val="24"/>
    </w:rPr>
  </w:style>
  <w:style w:type="character" w:customStyle="1" w:styleId="apple-converted-space">
    <w:name w:val="apple-converted-space"/>
    <w:basedOn w:val="WW-DefaultParagraphFont"/>
  </w:style>
  <w:style w:type="character" w:customStyle="1" w:styleId="CommentTextChar">
    <w:name w:val="Comment Text Char"/>
    <w:rPr>
      <w:lang w:val="en-US"/>
    </w:rPr>
  </w:style>
  <w:style w:type="character" w:customStyle="1" w:styleId="IBMBodyCharCharCharCharCharCharChar">
    <w:name w:val="IBM Body Char Char Char Char Char Char Char"/>
    <w:rPr>
      <w:rFonts w:ascii="Arial" w:hAnsi="Arial" w:cs="Arial"/>
      <w:bCs/>
      <w:sz w:val="22"/>
      <w:lang w:val="en-GB"/>
    </w:rPr>
  </w:style>
  <w:style w:type="character" w:styleId="CommentReference">
    <w:name w:val="annotation reference"/>
    <w:rPr>
      <w:sz w:val="16"/>
      <w:szCs w:val="16"/>
    </w:rPr>
  </w:style>
  <w:style w:type="character" w:customStyle="1" w:styleId="CommentSubjectChar">
    <w:name w:val="Comment Subject Char"/>
    <w:rPr>
      <w:rFonts w:ascii="Arial" w:hAnsi="Arial" w:cs="Arial"/>
      <w:b/>
      <w:bCs/>
      <w:lang w:val="en-US"/>
    </w:rPr>
  </w:style>
  <w:style w:type="character" w:customStyle="1" w:styleId="TitleChar">
    <w:name w:val="Title Char"/>
    <w:rPr>
      <w:rFonts w:ascii="Arial" w:hAnsi="Arial" w:cs="Arial"/>
      <w:b/>
      <w:sz w:val="28"/>
      <w:lang w:val="en-GB"/>
    </w:rPr>
  </w:style>
  <w:style w:type="character" w:customStyle="1" w:styleId="IndexLink">
    <w:name w:val="Index Link"/>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rPr>
      <w:sz w:val="24"/>
      <w:lang w:val="x-none"/>
    </w:rPr>
  </w:style>
  <w:style w:type="paragraph" w:styleId="List">
    <w:name w:val="List"/>
    <w:basedOn w:val="BodyText"/>
  </w:style>
  <w:style w:type="paragraph" w:styleId="Caption">
    <w:name w:val="caption"/>
    <w:basedOn w:val="Normal"/>
    <w:qFormat/>
    <w:pPr>
      <w:suppressLineNumbers/>
      <w:overflowPunct/>
      <w:autoSpaceDE/>
      <w:spacing w:after="120"/>
      <w:ind w:left="0" w:right="0"/>
      <w:textAlignment w:val="auto"/>
    </w:pPr>
    <w:rPr>
      <w:rFonts w:ascii="Book Antiqua" w:hAnsi="Book Antiqua" w:cs="Tahoma"/>
      <w:i/>
      <w:iCs/>
    </w:rPr>
  </w:style>
  <w:style w:type="paragraph" w:customStyle="1" w:styleId="Index">
    <w:name w:val="Index"/>
    <w:basedOn w:val="Normal"/>
    <w:pPr>
      <w:suppressLineNumbers/>
    </w:pPr>
  </w:style>
  <w:style w:type="paragraph" w:styleId="Header">
    <w:name w:val="header"/>
    <w:basedOn w:val="Normal"/>
  </w:style>
  <w:style w:type="paragraph" w:styleId="Footer">
    <w:name w:val="footer"/>
    <w:basedOn w:val="Normal"/>
    <w:rPr>
      <w:bCs/>
      <w:lang w:val="en-GB"/>
    </w:rPr>
  </w:style>
  <w:style w:type="paragraph" w:styleId="BodyTextIndent">
    <w:name w:val="Body Text Indent"/>
    <w:basedOn w:val="Normal"/>
    <w:pPr>
      <w:ind w:left="432" w:hanging="432"/>
      <w:jc w:val="both"/>
    </w:pPr>
    <w:rPr>
      <w:sz w:val="24"/>
    </w:rPr>
  </w:style>
  <w:style w:type="paragraph" w:customStyle="1" w:styleId="Heading21">
    <w:name w:val="Heading 21"/>
    <w:basedOn w:val="Normal"/>
    <w:pPr>
      <w:keepNext/>
    </w:pPr>
    <w:rPr>
      <w:rFonts w:ascii="Arial Narrow" w:hAnsi="Arial Narrow" w:cs="Arial Narrow"/>
      <w:sz w:val="24"/>
    </w:rPr>
  </w:style>
  <w:style w:type="paragraph" w:customStyle="1" w:styleId="Heading91">
    <w:name w:val="Heading 91"/>
    <w:basedOn w:val="Normal"/>
    <w:pPr>
      <w:keepNext/>
      <w:jc w:val="center"/>
    </w:pPr>
    <w:rPr>
      <w:b/>
      <w:sz w:val="18"/>
    </w:rPr>
  </w:style>
  <w:style w:type="paragraph" w:customStyle="1" w:styleId="Heading61">
    <w:name w:val="Heading 61"/>
    <w:basedOn w:val="Normal"/>
    <w:pPr>
      <w:keepNext/>
      <w:jc w:val="both"/>
    </w:pPr>
    <w:rPr>
      <w:sz w:val="24"/>
    </w:rPr>
  </w:style>
  <w:style w:type="paragraph" w:customStyle="1" w:styleId="Heading71">
    <w:name w:val="Heading 71"/>
    <w:basedOn w:val="Normal"/>
    <w:pPr>
      <w:keepNext/>
      <w:jc w:val="center"/>
    </w:pPr>
    <w:rPr>
      <w:sz w:val="24"/>
    </w:rPr>
  </w:style>
  <w:style w:type="paragraph" w:customStyle="1" w:styleId="Heading51">
    <w:name w:val="Heading 51"/>
    <w:basedOn w:val="Normal"/>
    <w:pPr>
      <w:keepNext/>
      <w:jc w:val="both"/>
    </w:pPr>
    <w:rPr>
      <w:b/>
      <w:sz w:val="24"/>
    </w:rPr>
  </w:style>
  <w:style w:type="paragraph" w:customStyle="1" w:styleId="Heading31">
    <w:name w:val="Heading 31"/>
    <w:basedOn w:val="Normal"/>
    <w:pPr>
      <w:keepNext/>
      <w:ind w:left="1350"/>
      <w:jc w:val="both"/>
    </w:pPr>
    <w:rPr>
      <w:sz w:val="24"/>
    </w:rPr>
  </w:style>
  <w:style w:type="paragraph" w:customStyle="1" w:styleId="Heading41">
    <w:name w:val="Heading 41"/>
    <w:basedOn w:val="Normal"/>
    <w:pPr>
      <w:keepNext/>
      <w:ind w:left="720"/>
      <w:jc w:val="both"/>
    </w:pPr>
    <w:rPr>
      <w:sz w:val="24"/>
    </w:rPr>
  </w:style>
  <w:style w:type="paragraph" w:customStyle="1" w:styleId="Heading81">
    <w:name w:val="Heading 81"/>
    <w:basedOn w:val="Normal"/>
    <w:pPr>
      <w:keepNext/>
      <w:jc w:val="center"/>
    </w:pPr>
    <w:rPr>
      <w:b/>
      <w:sz w:val="22"/>
    </w:rPr>
  </w:style>
  <w:style w:type="paragraph" w:customStyle="1" w:styleId="Header1">
    <w:name w:val="Header1"/>
    <w:basedOn w:val="Normal"/>
  </w:style>
  <w:style w:type="paragraph" w:customStyle="1" w:styleId="Heading11">
    <w:name w:val="Heading 11"/>
    <w:basedOn w:val="Normal"/>
    <w:pPr>
      <w:keepNext/>
      <w:spacing w:line="360" w:lineRule="auto"/>
      <w:jc w:val="center"/>
    </w:pPr>
    <w:rPr>
      <w:b/>
    </w:rPr>
  </w:style>
  <w:style w:type="paragraph" w:customStyle="1" w:styleId="DefaultText1">
    <w:name w:val="Default Text:1"/>
    <w:basedOn w:val="Normal"/>
    <w:rPr>
      <w:sz w:val="24"/>
    </w:rPr>
  </w:style>
  <w:style w:type="paragraph" w:styleId="BodyText3">
    <w:name w:val="Body Text 3"/>
    <w:basedOn w:val="Normal"/>
    <w:pPr>
      <w:ind w:right="702"/>
      <w:jc w:val="both"/>
    </w:pPr>
    <w:rPr>
      <w:sz w:val="24"/>
    </w:rPr>
  </w:style>
  <w:style w:type="paragraph" w:styleId="BodyTextIndent3">
    <w:name w:val="Body Text Indent 3"/>
    <w:basedOn w:val="Normal"/>
    <w:pPr>
      <w:ind w:left="2052" w:hanging="2052"/>
      <w:jc w:val="both"/>
    </w:pPr>
    <w:rPr>
      <w:sz w:val="24"/>
    </w:rPr>
  </w:style>
  <w:style w:type="paragraph" w:styleId="BodyTextIndent2">
    <w:name w:val="Body Text Indent 2"/>
    <w:basedOn w:val="Normal"/>
    <w:pPr>
      <w:ind w:left="522"/>
      <w:jc w:val="both"/>
    </w:pPr>
    <w:rPr>
      <w:sz w:val="24"/>
    </w:rPr>
  </w:style>
  <w:style w:type="paragraph" w:styleId="BlockText">
    <w:name w:val="Block Text"/>
    <w:basedOn w:val="Normal"/>
    <w:pPr>
      <w:ind w:left="720" w:right="72" w:hanging="18"/>
      <w:jc w:val="both"/>
    </w:pPr>
    <w:rPr>
      <w:sz w:val="24"/>
    </w:rPr>
  </w:style>
  <w:style w:type="paragraph" w:styleId="BodyText2">
    <w:name w:val="Body Text 2"/>
    <w:basedOn w:val="Normal"/>
    <w:pPr>
      <w:jc w:val="both"/>
    </w:pPr>
    <w:rPr>
      <w:sz w:val="24"/>
    </w:rPr>
  </w:style>
  <w:style w:type="paragraph" w:customStyle="1" w:styleId="DefaultText">
    <w:name w:val="Default Text"/>
    <w:basedOn w:val="Normal"/>
    <w:rPr>
      <w:sz w:val="24"/>
    </w:rPr>
  </w:style>
  <w:style w:type="paragraph" w:styleId="Title">
    <w:name w:val="Title"/>
    <w:basedOn w:val="Normal"/>
    <w:next w:val="Subtitle"/>
    <w:qFormat/>
    <w:pPr>
      <w:numPr>
        <w:numId w:val="11"/>
      </w:numPr>
      <w:overflowPunct/>
      <w:autoSpaceDE/>
      <w:jc w:val="center"/>
      <w:textAlignment w:val="auto"/>
    </w:pPr>
    <w:rPr>
      <w:b/>
      <w:sz w:val="28"/>
      <w:lang w:val="en-GB"/>
    </w:rPr>
  </w:style>
  <w:style w:type="paragraph" w:styleId="Subtitle">
    <w:name w:val="Subtitle"/>
    <w:basedOn w:val="Heading"/>
    <w:next w:val="BodyText"/>
    <w:qFormat/>
    <w:pPr>
      <w:jc w:val="center"/>
    </w:pPr>
    <w:rPr>
      <w:i/>
      <w:iCs/>
    </w:rPr>
  </w:style>
  <w:style w:type="paragraph" w:customStyle="1" w:styleId="BodySingle">
    <w:name w:val="Body Single"/>
    <w:basedOn w:val="Normal"/>
    <w:pPr>
      <w:overflowPunct/>
      <w:autoSpaceDE/>
      <w:textAlignment w:val="auto"/>
    </w:pPr>
    <w:rPr>
      <w:sz w:val="22"/>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rPr>
      <w:rFonts w:ascii="Tahoma" w:hAnsi="Tahoma" w:cs="Tahoma"/>
      <w:sz w:val="16"/>
      <w:szCs w:val="16"/>
    </w:rPr>
  </w:style>
  <w:style w:type="paragraph" w:styleId="TOC1">
    <w:name w:val="toc 1"/>
    <w:basedOn w:val="Normal"/>
    <w:next w:val="Normal"/>
    <w:uiPriority w:val="39"/>
    <w:pPr>
      <w:ind w:left="58"/>
      <w:jc w:val="both"/>
    </w:pPr>
    <w:rPr>
      <w:b/>
      <w:bCs/>
      <w:lang w:val="en-GB"/>
    </w:rPr>
  </w:style>
  <w:style w:type="paragraph" w:styleId="TOC2">
    <w:name w:val="toc 2"/>
    <w:basedOn w:val="Normal"/>
    <w:next w:val="Normal"/>
    <w:uiPriority w:val="39"/>
    <w:pPr>
      <w:ind w:left="612" w:right="-115"/>
    </w:pPr>
  </w:style>
  <w:style w:type="paragraph" w:styleId="TOC3">
    <w:name w:val="toc 3"/>
    <w:basedOn w:val="Normal"/>
    <w:next w:val="Normal"/>
    <w:uiPriority w:val="39"/>
    <w:pPr>
      <w:ind w:left="1242" w:right="-115"/>
    </w:pPr>
  </w:style>
  <w:style w:type="paragraph" w:styleId="NormalWeb">
    <w:name w:val="Normal (Web)"/>
    <w:basedOn w:val="Normal"/>
    <w:uiPriority w:val="99"/>
    <w:pPr>
      <w:overflowPunct/>
      <w:autoSpaceDE/>
      <w:spacing w:before="280" w:after="280"/>
      <w:textAlignment w:val="auto"/>
    </w:pPr>
    <w:rPr>
      <w:rFonts w:ascii="Verdana" w:hAnsi="Verdana" w:cs="Verdana"/>
      <w:color w:val="FFFFFF"/>
      <w:sz w:val="22"/>
      <w:szCs w:val="22"/>
    </w:rPr>
  </w:style>
  <w:style w:type="paragraph" w:styleId="ListParagraph">
    <w:name w:val="List Paragraph"/>
    <w:basedOn w:val="Normal"/>
    <w:qFormat/>
    <w:pPr>
      <w:overflowPunct/>
      <w:autoSpaceDE/>
      <w:spacing w:before="0"/>
      <w:ind w:left="540" w:right="0"/>
      <w:textAlignment w:val="auto"/>
    </w:pPr>
  </w:style>
  <w:style w:type="paragraph" w:styleId="TOC5">
    <w:name w:val="toc 5"/>
    <w:basedOn w:val="Normal"/>
    <w:next w:val="Normal"/>
    <w:pPr>
      <w:ind w:left="800"/>
    </w:pPr>
  </w:style>
  <w:style w:type="paragraph" w:styleId="TOC9">
    <w:name w:val="toc 9"/>
    <w:basedOn w:val="Normal"/>
    <w:next w:val="Normal"/>
    <w:pPr>
      <w:ind w:left="54" w:right="432"/>
    </w:pPr>
    <w:rPr>
      <w:b/>
    </w:rPr>
  </w:style>
  <w:style w:type="paragraph" w:styleId="TOC8">
    <w:name w:val="toc 8"/>
    <w:basedOn w:val="Normal"/>
    <w:next w:val="Normal"/>
    <w:pPr>
      <w:ind w:left="54"/>
    </w:pPr>
    <w:rPr>
      <w:b/>
      <w:lang w:val="en-GB"/>
    </w:rPr>
  </w:style>
  <w:style w:type="paragraph" w:customStyle="1" w:styleId="BodyTextIndent4">
    <w:name w:val="Body Text Indent 4"/>
    <w:pPr>
      <w:tabs>
        <w:tab w:val="left" w:pos="2664"/>
      </w:tabs>
      <w:suppressAutoHyphens/>
      <w:spacing w:before="120"/>
      <w:ind w:left="2664"/>
      <w:jc w:val="both"/>
    </w:pPr>
    <w:rPr>
      <w:rFonts w:ascii="Arial" w:hAnsi="Arial" w:cs="Arial"/>
      <w:sz w:val="22"/>
      <w:lang w:eastAsia="ar-SA"/>
    </w:rPr>
  </w:style>
  <w:style w:type="paragraph" w:styleId="ListBullet2">
    <w:name w:val="List Bullet 2"/>
    <w:pPr>
      <w:numPr>
        <w:numId w:val="12"/>
      </w:numPr>
      <w:suppressAutoHyphens/>
      <w:spacing w:before="120"/>
    </w:pPr>
    <w:rPr>
      <w:rFonts w:ascii="Arial" w:hAnsi="Arial" w:cs="Arial"/>
      <w:i/>
      <w:color w:val="0000FF"/>
      <w:sz w:val="22"/>
      <w:lang w:eastAsia="ar-SA"/>
    </w:rPr>
  </w:style>
  <w:style w:type="paragraph" w:styleId="List3">
    <w:name w:val="List 3"/>
    <w:pPr>
      <w:numPr>
        <w:numId w:val="15"/>
      </w:numPr>
      <w:suppressAutoHyphens/>
      <w:spacing w:before="120"/>
      <w:jc w:val="both"/>
    </w:pPr>
    <w:rPr>
      <w:rFonts w:ascii="Arial" w:hAnsi="Arial" w:cs="Arial"/>
      <w:sz w:val="22"/>
      <w:lang w:eastAsia="ar-SA"/>
    </w:rPr>
  </w:style>
  <w:style w:type="paragraph" w:customStyle="1" w:styleId="TableText">
    <w:name w:val="Table Text"/>
    <w:basedOn w:val="Normal"/>
    <w:pPr>
      <w:overflowPunct/>
      <w:spacing w:before="0"/>
      <w:ind w:left="0" w:right="0"/>
      <w:textAlignment w:val="auto"/>
    </w:pPr>
    <w:rPr>
      <w:sz w:val="22"/>
      <w:szCs w:val="22"/>
    </w:rPr>
  </w:style>
  <w:style w:type="paragraph" w:customStyle="1" w:styleId="Bullet1">
    <w:name w:val="Bullet 1"/>
    <w:basedOn w:val="Normal"/>
    <w:pPr>
      <w:widowControl w:val="0"/>
      <w:numPr>
        <w:numId w:val="4"/>
      </w:numPr>
      <w:overflowPunct/>
      <w:spacing w:before="0" w:after="110"/>
      <w:ind w:left="576" w:right="0" w:firstLine="0"/>
      <w:textAlignment w:val="auto"/>
    </w:pPr>
    <w:rPr>
      <w:rFonts w:cs="Angsana New"/>
      <w:szCs w:val="22"/>
    </w:rPr>
  </w:style>
  <w:style w:type="paragraph" w:styleId="ListNumber4">
    <w:name w:val="List Number 4"/>
    <w:pPr>
      <w:numPr>
        <w:numId w:val="1"/>
      </w:numPr>
      <w:tabs>
        <w:tab w:val="left" w:pos="2664"/>
      </w:tabs>
      <w:suppressAutoHyphens/>
      <w:spacing w:before="120"/>
      <w:jc w:val="both"/>
    </w:pPr>
    <w:rPr>
      <w:rFonts w:ascii="Arial" w:hAnsi="Arial" w:cs="Arial"/>
      <w:sz w:val="22"/>
      <w:lang w:eastAsia="ar-SA"/>
    </w:rPr>
  </w:style>
  <w:style w:type="paragraph" w:styleId="CommentText">
    <w:name w:val="annotation text"/>
    <w:basedOn w:val="Normal"/>
    <w:pPr>
      <w:overflowPunct/>
      <w:autoSpaceDE/>
      <w:spacing w:before="0"/>
      <w:ind w:left="0" w:right="0"/>
      <w:textAlignment w:val="auto"/>
    </w:pPr>
    <w:rPr>
      <w:rFonts w:ascii="Times New Roman" w:hAnsi="Times New Roman" w:cs="Times New Roman"/>
    </w:rPr>
  </w:style>
  <w:style w:type="paragraph" w:customStyle="1" w:styleId="IBMBodyCharCharCharCharCharChar">
    <w:name w:val="IBM Body Char Char Char Char Char Char"/>
    <w:basedOn w:val="Normal"/>
    <w:pPr>
      <w:overflowPunct/>
      <w:spacing w:before="0" w:after="120"/>
      <w:ind w:left="0" w:right="0"/>
      <w:jc w:val="both"/>
      <w:textAlignment w:val="auto"/>
    </w:pPr>
    <w:rPr>
      <w:bCs/>
      <w:sz w:val="22"/>
      <w:lang w:val="en-GB"/>
    </w:rPr>
  </w:style>
  <w:style w:type="paragraph" w:styleId="ListNumber">
    <w:name w:val="List Number"/>
    <w:basedOn w:val="Normal"/>
    <w:pPr>
      <w:numPr>
        <w:numId w:val="2"/>
      </w:numPr>
    </w:pPr>
  </w:style>
  <w:style w:type="paragraph" w:styleId="TOCHeading">
    <w:name w:val="TOC Heading"/>
    <w:basedOn w:val="Heading1"/>
    <w:next w:val="Normal"/>
    <w:qFormat/>
    <w:pPr>
      <w:spacing w:before="240" w:after="60"/>
      <w:ind w:firstLine="0"/>
    </w:pPr>
    <w:rPr>
      <w:rFonts w:ascii="Cambria" w:hAnsi="Cambria" w:cs="Times New Roman"/>
      <w:bCs/>
      <w:kern w:val="1"/>
      <w:sz w:val="32"/>
      <w:szCs w:val="32"/>
      <w:lang w:val="en-US"/>
    </w:rPr>
  </w:style>
  <w:style w:type="paragraph" w:customStyle="1" w:styleId="WW-Default">
    <w:name w:val="WW-Default"/>
    <w:pPr>
      <w:suppressAutoHyphens/>
      <w:autoSpaceDE w:val="0"/>
    </w:pPr>
    <w:rPr>
      <w:color w:val="000000"/>
      <w:sz w:val="24"/>
      <w:szCs w:val="24"/>
      <w:lang w:val="en-MY" w:eastAsia="ar-SA"/>
    </w:rPr>
  </w:style>
  <w:style w:type="paragraph" w:styleId="CommentSubject">
    <w:name w:val="annotation subject"/>
    <w:basedOn w:val="CommentText"/>
    <w:next w:val="CommentText"/>
    <w:pPr>
      <w:overflowPunct w:val="0"/>
      <w:autoSpaceDE w:val="0"/>
      <w:spacing w:before="120"/>
      <w:ind w:left="576" w:right="576"/>
      <w:textAlignment w:val="baseline"/>
    </w:pPr>
    <w:rPr>
      <w:rFonts w:ascii="Arial" w:hAnsi="Arial" w:cs="Arial"/>
      <w:b/>
      <w:bCs/>
    </w:rPr>
  </w:style>
  <w:style w:type="paragraph" w:customStyle="1" w:styleId="Bullet">
    <w:name w:val="Bullet"/>
    <w:basedOn w:val="Normal"/>
    <w:pPr>
      <w:overflowPunct/>
      <w:autoSpaceDE/>
      <w:spacing w:before="0" w:after="110"/>
      <w:ind w:left="0" w:right="0"/>
      <w:textAlignment w:val="auto"/>
    </w:pPr>
    <w:rPr>
      <w:sz w:val="22"/>
      <w:lang w:val="en-GB"/>
    </w:rPr>
  </w:style>
  <w:style w:type="paragraph" w:styleId="Revision">
    <w:name w:val="Revision"/>
    <w:pPr>
      <w:suppressAutoHyphens/>
    </w:pPr>
    <w:rPr>
      <w:rFonts w:ascii="Arial" w:hAnsi="Arial" w:cs="Arial"/>
      <w:lang w:eastAsia="ar-SA"/>
    </w:rPr>
  </w:style>
  <w:style w:type="paragraph" w:customStyle="1" w:styleId="Appendix1">
    <w:name w:val="Appendix 1"/>
    <w:basedOn w:val="Normal"/>
    <w:pPr>
      <w:numPr>
        <w:numId w:val="10"/>
      </w:numPr>
    </w:pPr>
  </w:style>
  <w:style w:type="paragraph" w:customStyle="1" w:styleId="Appendix2">
    <w:name w:val="Appendix 2"/>
    <w:basedOn w:val="Normal"/>
    <w:pPr>
      <w:tabs>
        <w:tab w:val="num" w:pos="0"/>
      </w:tabs>
      <w:ind w:left="360" w:hanging="360"/>
    </w:pPr>
  </w:style>
  <w:style w:type="paragraph" w:customStyle="1" w:styleId="Appendix3">
    <w:name w:val="Appendix 3"/>
    <w:basedOn w:val="Normal"/>
    <w:pPr>
      <w:tabs>
        <w:tab w:val="num" w:pos="0"/>
      </w:tabs>
      <w:ind w:left="360" w:hanging="360"/>
    </w:pPr>
  </w:style>
  <w:style w:type="paragraph" w:customStyle="1" w:styleId="BodyNumber4CharCharChar">
    <w:name w:val="Body Number 4 Char Char Char"/>
    <w:basedOn w:val="Normal"/>
    <w:pPr>
      <w:numPr>
        <w:numId w:val="6"/>
      </w:numPr>
      <w:overflowPunct/>
      <w:autoSpaceDE/>
      <w:spacing w:before="0"/>
      <w:ind w:left="576" w:right="0" w:firstLine="0"/>
      <w:textAlignment w:val="auto"/>
    </w:pPr>
    <w:rPr>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right="0"/>
    </w:pPr>
  </w:style>
  <w:style w:type="paragraph" w:styleId="TOC6">
    <w:name w:val="toc 6"/>
    <w:basedOn w:val="Index"/>
    <w:pPr>
      <w:tabs>
        <w:tab w:val="right" w:leader="dot" w:pos="8557"/>
      </w:tabs>
      <w:ind w:left="1415" w:right="0"/>
    </w:pPr>
  </w:style>
  <w:style w:type="paragraph" w:styleId="TOC7">
    <w:name w:val="toc 7"/>
    <w:basedOn w:val="Index"/>
    <w:pPr>
      <w:tabs>
        <w:tab w:val="right" w:leader="dot" w:pos="8274"/>
      </w:tabs>
      <w:ind w:left="1698" w:right="0"/>
    </w:pPr>
  </w:style>
  <w:style w:type="paragraph" w:customStyle="1" w:styleId="Contents10">
    <w:name w:val="Contents 10"/>
    <w:basedOn w:val="Index"/>
    <w:pPr>
      <w:tabs>
        <w:tab w:val="right" w:leader="dot" w:pos="7425"/>
      </w:tabs>
      <w:ind w:left="2547" w:right="0"/>
    </w:pPr>
  </w:style>
  <w:style w:type="paragraph" w:styleId="TableofFigures">
    <w:name w:val="table of figures"/>
    <w:basedOn w:val="Normal"/>
    <w:next w:val="Normal"/>
    <w:uiPriority w:val="99"/>
    <w:unhideWhenUsed/>
    <w:rsid w:val="00A52474"/>
    <w:pPr>
      <w:ind w:left="0"/>
    </w:pPr>
  </w:style>
  <w:style w:type="paragraph" w:customStyle="1" w:styleId="TableGuidanceText">
    <w:name w:val="Table Guidance Text"/>
    <w:basedOn w:val="Normal"/>
    <w:link w:val="TableGuidanceTextChar"/>
    <w:qFormat/>
    <w:rsid w:val="005315E0"/>
    <w:pPr>
      <w:suppressAutoHyphens w:val="0"/>
      <w:overflowPunct/>
      <w:autoSpaceDE/>
      <w:spacing w:before="0" w:line="276" w:lineRule="auto"/>
      <w:ind w:left="0" w:right="0"/>
      <w:textAlignment w:val="auto"/>
    </w:pPr>
    <w:rPr>
      <w:i/>
      <w:color w:val="3136F7"/>
      <w:lang w:val="en-MY" w:eastAsia="en-MY" w:bidi="en-US"/>
    </w:rPr>
  </w:style>
  <w:style w:type="character" w:customStyle="1" w:styleId="TableGuidanceTextChar">
    <w:name w:val="Table Guidance Text Char"/>
    <w:link w:val="TableGuidanceText"/>
    <w:rsid w:val="005315E0"/>
    <w:rPr>
      <w:rFonts w:ascii="Arial" w:hAnsi="Arial" w:cs="Arial"/>
      <w:i/>
      <w:color w:val="3136F7"/>
      <w:lang w:val="en-MY" w:eastAsia="en-MY" w:bidi="en-US"/>
    </w:rPr>
  </w:style>
  <w:style w:type="character" w:customStyle="1" w:styleId="contentline-83">
    <w:name w:val="contentline-83"/>
    <w:rsid w:val="003930D6"/>
  </w:style>
  <w:style w:type="character" w:styleId="FollowedHyperlink">
    <w:name w:val="FollowedHyperlink"/>
    <w:uiPriority w:val="99"/>
    <w:semiHidden/>
    <w:unhideWhenUsed/>
    <w:rsid w:val="00BF32BC"/>
    <w:rPr>
      <w:color w:val="954F72"/>
      <w:u w:val="single"/>
    </w:rPr>
  </w:style>
  <w:style w:type="character" w:customStyle="1" w:styleId="UnresolvedMention">
    <w:name w:val="Unresolved Mention"/>
    <w:uiPriority w:val="99"/>
    <w:semiHidden/>
    <w:unhideWhenUsed/>
    <w:rsid w:val="00524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7761">
      <w:bodyDiv w:val="1"/>
      <w:marLeft w:val="0"/>
      <w:marRight w:val="0"/>
      <w:marTop w:val="0"/>
      <w:marBottom w:val="0"/>
      <w:divBdr>
        <w:top w:val="none" w:sz="0" w:space="0" w:color="auto"/>
        <w:left w:val="none" w:sz="0" w:space="0" w:color="auto"/>
        <w:bottom w:val="none" w:sz="0" w:space="0" w:color="auto"/>
        <w:right w:val="none" w:sz="0" w:space="0" w:color="auto"/>
      </w:divBdr>
      <w:divsChild>
        <w:div w:id="466094869">
          <w:marLeft w:val="0"/>
          <w:marRight w:val="0"/>
          <w:marTop w:val="0"/>
          <w:marBottom w:val="0"/>
          <w:divBdr>
            <w:top w:val="none" w:sz="0" w:space="0" w:color="auto"/>
            <w:left w:val="none" w:sz="0" w:space="0" w:color="auto"/>
            <w:bottom w:val="none" w:sz="0" w:space="0" w:color="auto"/>
            <w:right w:val="none" w:sz="0" w:space="0" w:color="auto"/>
          </w:divBdr>
        </w:div>
      </w:divsChild>
    </w:div>
    <w:div w:id="95252032">
      <w:bodyDiv w:val="1"/>
      <w:marLeft w:val="0"/>
      <w:marRight w:val="0"/>
      <w:marTop w:val="0"/>
      <w:marBottom w:val="0"/>
      <w:divBdr>
        <w:top w:val="none" w:sz="0" w:space="0" w:color="auto"/>
        <w:left w:val="none" w:sz="0" w:space="0" w:color="auto"/>
        <w:bottom w:val="none" w:sz="0" w:space="0" w:color="auto"/>
        <w:right w:val="none" w:sz="0" w:space="0" w:color="auto"/>
      </w:divBdr>
      <w:divsChild>
        <w:div w:id="135953890">
          <w:marLeft w:val="0"/>
          <w:marRight w:val="0"/>
          <w:marTop w:val="0"/>
          <w:marBottom w:val="0"/>
          <w:divBdr>
            <w:top w:val="none" w:sz="0" w:space="0" w:color="auto"/>
            <w:left w:val="none" w:sz="0" w:space="0" w:color="auto"/>
            <w:bottom w:val="none" w:sz="0" w:space="0" w:color="auto"/>
            <w:right w:val="none" w:sz="0" w:space="0" w:color="auto"/>
          </w:divBdr>
        </w:div>
      </w:divsChild>
    </w:div>
    <w:div w:id="254291210">
      <w:bodyDiv w:val="1"/>
      <w:marLeft w:val="0"/>
      <w:marRight w:val="0"/>
      <w:marTop w:val="0"/>
      <w:marBottom w:val="0"/>
      <w:divBdr>
        <w:top w:val="none" w:sz="0" w:space="0" w:color="auto"/>
        <w:left w:val="none" w:sz="0" w:space="0" w:color="auto"/>
        <w:bottom w:val="none" w:sz="0" w:space="0" w:color="auto"/>
        <w:right w:val="none" w:sz="0" w:space="0" w:color="auto"/>
      </w:divBdr>
      <w:divsChild>
        <w:div w:id="323432635">
          <w:marLeft w:val="0"/>
          <w:marRight w:val="0"/>
          <w:marTop w:val="0"/>
          <w:marBottom w:val="0"/>
          <w:divBdr>
            <w:top w:val="none" w:sz="0" w:space="0" w:color="auto"/>
            <w:left w:val="none" w:sz="0" w:space="0" w:color="auto"/>
            <w:bottom w:val="none" w:sz="0" w:space="0" w:color="auto"/>
            <w:right w:val="none" w:sz="0" w:space="0" w:color="auto"/>
          </w:divBdr>
          <w:divsChild>
            <w:div w:id="209610249">
              <w:marLeft w:val="0"/>
              <w:marRight w:val="0"/>
              <w:marTop w:val="0"/>
              <w:marBottom w:val="0"/>
              <w:divBdr>
                <w:top w:val="none" w:sz="0" w:space="0" w:color="auto"/>
                <w:left w:val="none" w:sz="0" w:space="0" w:color="auto"/>
                <w:bottom w:val="none" w:sz="0" w:space="0" w:color="auto"/>
                <w:right w:val="none" w:sz="0" w:space="0" w:color="auto"/>
              </w:divBdr>
              <w:divsChild>
                <w:div w:id="425881378">
                  <w:marLeft w:val="0"/>
                  <w:marRight w:val="0"/>
                  <w:marTop w:val="0"/>
                  <w:marBottom w:val="0"/>
                  <w:divBdr>
                    <w:top w:val="none" w:sz="0" w:space="0" w:color="auto"/>
                    <w:left w:val="none" w:sz="0" w:space="0" w:color="auto"/>
                    <w:bottom w:val="none" w:sz="0" w:space="0" w:color="auto"/>
                    <w:right w:val="none" w:sz="0" w:space="0" w:color="auto"/>
                  </w:divBdr>
                  <w:divsChild>
                    <w:div w:id="20275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3304">
      <w:bodyDiv w:val="1"/>
      <w:marLeft w:val="0"/>
      <w:marRight w:val="0"/>
      <w:marTop w:val="0"/>
      <w:marBottom w:val="0"/>
      <w:divBdr>
        <w:top w:val="none" w:sz="0" w:space="0" w:color="auto"/>
        <w:left w:val="none" w:sz="0" w:space="0" w:color="auto"/>
        <w:bottom w:val="none" w:sz="0" w:space="0" w:color="auto"/>
        <w:right w:val="none" w:sz="0" w:space="0" w:color="auto"/>
      </w:divBdr>
      <w:divsChild>
        <w:div w:id="1139106486">
          <w:marLeft w:val="0"/>
          <w:marRight w:val="0"/>
          <w:marTop w:val="0"/>
          <w:marBottom w:val="0"/>
          <w:divBdr>
            <w:top w:val="none" w:sz="0" w:space="0" w:color="auto"/>
            <w:left w:val="none" w:sz="0" w:space="0" w:color="auto"/>
            <w:bottom w:val="none" w:sz="0" w:space="0" w:color="auto"/>
            <w:right w:val="none" w:sz="0" w:space="0" w:color="auto"/>
          </w:divBdr>
          <w:divsChild>
            <w:div w:id="979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7702">
      <w:bodyDiv w:val="1"/>
      <w:marLeft w:val="0"/>
      <w:marRight w:val="0"/>
      <w:marTop w:val="0"/>
      <w:marBottom w:val="0"/>
      <w:divBdr>
        <w:top w:val="none" w:sz="0" w:space="0" w:color="auto"/>
        <w:left w:val="none" w:sz="0" w:space="0" w:color="auto"/>
        <w:bottom w:val="none" w:sz="0" w:space="0" w:color="auto"/>
        <w:right w:val="none" w:sz="0" w:space="0" w:color="auto"/>
      </w:divBdr>
      <w:divsChild>
        <w:div w:id="45876344">
          <w:marLeft w:val="1267"/>
          <w:marRight w:val="0"/>
          <w:marTop w:val="0"/>
          <w:marBottom w:val="0"/>
          <w:divBdr>
            <w:top w:val="none" w:sz="0" w:space="0" w:color="auto"/>
            <w:left w:val="none" w:sz="0" w:space="0" w:color="auto"/>
            <w:bottom w:val="none" w:sz="0" w:space="0" w:color="auto"/>
            <w:right w:val="none" w:sz="0" w:space="0" w:color="auto"/>
          </w:divBdr>
        </w:div>
        <w:div w:id="861018467">
          <w:marLeft w:val="1267"/>
          <w:marRight w:val="0"/>
          <w:marTop w:val="0"/>
          <w:marBottom w:val="0"/>
          <w:divBdr>
            <w:top w:val="none" w:sz="0" w:space="0" w:color="auto"/>
            <w:left w:val="none" w:sz="0" w:space="0" w:color="auto"/>
            <w:bottom w:val="none" w:sz="0" w:space="0" w:color="auto"/>
            <w:right w:val="none" w:sz="0" w:space="0" w:color="auto"/>
          </w:divBdr>
        </w:div>
        <w:div w:id="880021829">
          <w:marLeft w:val="1267"/>
          <w:marRight w:val="0"/>
          <w:marTop w:val="0"/>
          <w:marBottom w:val="0"/>
          <w:divBdr>
            <w:top w:val="none" w:sz="0" w:space="0" w:color="auto"/>
            <w:left w:val="none" w:sz="0" w:space="0" w:color="auto"/>
            <w:bottom w:val="none" w:sz="0" w:space="0" w:color="auto"/>
            <w:right w:val="none" w:sz="0" w:space="0" w:color="auto"/>
          </w:divBdr>
        </w:div>
        <w:div w:id="1634826369">
          <w:marLeft w:val="1267"/>
          <w:marRight w:val="0"/>
          <w:marTop w:val="0"/>
          <w:marBottom w:val="0"/>
          <w:divBdr>
            <w:top w:val="none" w:sz="0" w:space="0" w:color="auto"/>
            <w:left w:val="none" w:sz="0" w:space="0" w:color="auto"/>
            <w:bottom w:val="none" w:sz="0" w:space="0" w:color="auto"/>
            <w:right w:val="none" w:sz="0" w:space="0" w:color="auto"/>
          </w:divBdr>
        </w:div>
        <w:div w:id="2065987300">
          <w:marLeft w:val="1267"/>
          <w:marRight w:val="0"/>
          <w:marTop w:val="0"/>
          <w:marBottom w:val="0"/>
          <w:divBdr>
            <w:top w:val="none" w:sz="0" w:space="0" w:color="auto"/>
            <w:left w:val="none" w:sz="0" w:space="0" w:color="auto"/>
            <w:bottom w:val="none" w:sz="0" w:space="0" w:color="auto"/>
            <w:right w:val="none" w:sz="0" w:space="0" w:color="auto"/>
          </w:divBdr>
        </w:div>
        <w:div w:id="2135362336">
          <w:marLeft w:val="1267"/>
          <w:marRight w:val="0"/>
          <w:marTop w:val="0"/>
          <w:marBottom w:val="0"/>
          <w:divBdr>
            <w:top w:val="none" w:sz="0" w:space="0" w:color="auto"/>
            <w:left w:val="none" w:sz="0" w:space="0" w:color="auto"/>
            <w:bottom w:val="none" w:sz="0" w:space="0" w:color="auto"/>
            <w:right w:val="none" w:sz="0" w:space="0" w:color="auto"/>
          </w:divBdr>
        </w:div>
      </w:divsChild>
    </w:div>
    <w:div w:id="370230561">
      <w:bodyDiv w:val="1"/>
      <w:marLeft w:val="0"/>
      <w:marRight w:val="0"/>
      <w:marTop w:val="0"/>
      <w:marBottom w:val="0"/>
      <w:divBdr>
        <w:top w:val="none" w:sz="0" w:space="0" w:color="auto"/>
        <w:left w:val="none" w:sz="0" w:space="0" w:color="auto"/>
        <w:bottom w:val="none" w:sz="0" w:space="0" w:color="auto"/>
        <w:right w:val="none" w:sz="0" w:space="0" w:color="auto"/>
      </w:divBdr>
      <w:divsChild>
        <w:div w:id="1179156376">
          <w:marLeft w:val="0"/>
          <w:marRight w:val="0"/>
          <w:marTop w:val="0"/>
          <w:marBottom w:val="0"/>
          <w:divBdr>
            <w:top w:val="none" w:sz="0" w:space="0" w:color="auto"/>
            <w:left w:val="none" w:sz="0" w:space="0" w:color="auto"/>
            <w:bottom w:val="none" w:sz="0" w:space="0" w:color="auto"/>
            <w:right w:val="none" w:sz="0" w:space="0" w:color="auto"/>
          </w:divBdr>
        </w:div>
      </w:divsChild>
    </w:div>
    <w:div w:id="375278325">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19513829">
      <w:bodyDiv w:val="1"/>
      <w:marLeft w:val="0"/>
      <w:marRight w:val="0"/>
      <w:marTop w:val="0"/>
      <w:marBottom w:val="0"/>
      <w:divBdr>
        <w:top w:val="none" w:sz="0" w:space="0" w:color="auto"/>
        <w:left w:val="none" w:sz="0" w:space="0" w:color="auto"/>
        <w:bottom w:val="none" w:sz="0" w:space="0" w:color="auto"/>
        <w:right w:val="none" w:sz="0" w:space="0" w:color="auto"/>
      </w:divBdr>
      <w:divsChild>
        <w:div w:id="1528300417">
          <w:marLeft w:val="0"/>
          <w:marRight w:val="0"/>
          <w:marTop w:val="0"/>
          <w:marBottom w:val="0"/>
          <w:divBdr>
            <w:top w:val="none" w:sz="0" w:space="0" w:color="auto"/>
            <w:left w:val="none" w:sz="0" w:space="0" w:color="auto"/>
            <w:bottom w:val="none" w:sz="0" w:space="0" w:color="auto"/>
            <w:right w:val="none" w:sz="0" w:space="0" w:color="auto"/>
          </w:divBdr>
        </w:div>
        <w:div w:id="1833258040">
          <w:marLeft w:val="0"/>
          <w:marRight w:val="0"/>
          <w:marTop w:val="0"/>
          <w:marBottom w:val="0"/>
          <w:divBdr>
            <w:top w:val="none" w:sz="0" w:space="0" w:color="auto"/>
            <w:left w:val="none" w:sz="0" w:space="0" w:color="auto"/>
            <w:bottom w:val="none" w:sz="0" w:space="0" w:color="auto"/>
            <w:right w:val="none" w:sz="0" w:space="0" w:color="auto"/>
          </w:divBdr>
        </w:div>
      </w:divsChild>
    </w:div>
    <w:div w:id="559747694">
      <w:bodyDiv w:val="1"/>
      <w:marLeft w:val="0"/>
      <w:marRight w:val="0"/>
      <w:marTop w:val="0"/>
      <w:marBottom w:val="0"/>
      <w:divBdr>
        <w:top w:val="none" w:sz="0" w:space="0" w:color="auto"/>
        <w:left w:val="none" w:sz="0" w:space="0" w:color="auto"/>
        <w:bottom w:val="none" w:sz="0" w:space="0" w:color="auto"/>
        <w:right w:val="none" w:sz="0" w:space="0" w:color="auto"/>
      </w:divBdr>
    </w:div>
    <w:div w:id="635260646">
      <w:bodyDiv w:val="1"/>
      <w:marLeft w:val="0"/>
      <w:marRight w:val="0"/>
      <w:marTop w:val="0"/>
      <w:marBottom w:val="0"/>
      <w:divBdr>
        <w:top w:val="none" w:sz="0" w:space="0" w:color="auto"/>
        <w:left w:val="none" w:sz="0" w:space="0" w:color="auto"/>
        <w:bottom w:val="none" w:sz="0" w:space="0" w:color="auto"/>
        <w:right w:val="none" w:sz="0" w:space="0" w:color="auto"/>
      </w:divBdr>
    </w:div>
    <w:div w:id="654846465">
      <w:bodyDiv w:val="1"/>
      <w:marLeft w:val="0"/>
      <w:marRight w:val="0"/>
      <w:marTop w:val="0"/>
      <w:marBottom w:val="0"/>
      <w:divBdr>
        <w:top w:val="none" w:sz="0" w:space="0" w:color="auto"/>
        <w:left w:val="none" w:sz="0" w:space="0" w:color="auto"/>
        <w:bottom w:val="none" w:sz="0" w:space="0" w:color="auto"/>
        <w:right w:val="none" w:sz="0" w:space="0" w:color="auto"/>
      </w:divBdr>
    </w:div>
    <w:div w:id="670110978">
      <w:bodyDiv w:val="1"/>
      <w:marLeft w:val="0"/>
      <w:marRight w:val="0"/>
      <w:marTop w:val="0"/>
      <w:marBottom w:val="0"/>
      <w:divBdr>
        <w:top w:val="none" w:sz="0" w:space="0" w:color="auto"/>
        <w:left w:val="none" w:sz="0" w:space="0" w:color="auto"/>
        <w:bottom w:val="none" w:sz="0" w:space="0" w:color="auto"/>
        <w:right w:val="none" w:sz="0" w:space="0" w:color="auto"/>
      </w:divBdr>
      <w:divsChild>
        <w:div w:id="411196293">
          <w:marLeft w:val="0"/>
          <w:marRight w:val="0"/>
          <w:marTop w:val="0"/>
          <w:marBottom w:val="0"/>
          <w:divBdr>
            <w:top w:val="none" w:sz="0" w:space="0" w:color="auto"/>
            <w:left w:val="none" w:sz="0" w:space="0" w:color="auto"/>
            <w:bottom w:val="none" w:sz="0" w:space="0" w:color="auto"/>
            <w:right w:val="none" w:sz="0" w:space="0" w:color="auto"/>
          </w:divBdr>
        </w:div>
        <w:div w:id="1017080536">
          <w:marLeft w:val="0"/>
          <w:marRight w:val="0"/>
          <w:marTop w:val="0"/>
          <w:marBottom w:val="0"/>
          <w:divBdr>
            <w:top w:val="none" w:sz="0" w:space="0" w:color="auto"/>
            <w:left w:val="none" w:sz="0" w:space="0" w:color="auto"/>
            <w:bottom w:val="none" w:sz="0" w:space="0" w:color="auto"/>
            <w:right w:val="none" w:sz="0" w:space="0" w:color="auto"/>
          </w:divBdr>
        </w:div>
      </w:divsChild>
    </w:div>
    <w:div w:id="790052826">
      <w:bodyDiv w:val="1"/>
      <w:marLeft w:val="0"/>
      <w:marRight w:val="0"/>
      <w:marTop w:val="0"/>
      <w:marBottom w:val="0"/>
      <w:divBdr>
        <w:top w:val="none" w:sz="0" w:space="0" w:color="auto"/>
        <w:left w:val="none" w:sz="0" w:space="0" w:color="auto"/>
        <w:bottom w:val="none" w:sz="0" w:space="0" w:color="auto"/>
        <w:right w:val="none" w:sz="0" w:space="0" w:color="auto"/>
      </w:divBdr>
    </w:div>
    <w:div w:id="790518623">
      <w:bodyDiv w:val="1"/>
      <w:marLeft w:val="0"/>
      <w:marRight w:val="0"/>
      <w:marTop w:val="0"/>
      <w:marBottom w:val="0"/>
      <w:divBdr>
        <w:top w:val="none" w:sz="0" w:space="0" w:color="auto"/>
        <w:left w:val="none" w:sz="0" w:space="0" w:color="auto"/>
        <w:bottom w:val="none" w:sz="0" w:space="0" w:color="auto"/>
        <w:right w:val="none" w:sz="0" w:space="0" w:color="auto"/>
      </w:divBdr>
    </w:div>
    <w:div w:id="864098397">
      <w:bodyDiv w:val="1"/>
      <w:marLeft w:val="0"/>
      <w:marRight w:val="0"/>
      <w:marTop w:val="0"/>
      <w:marBottom w:val="0"/>
      <w:divBdr>
        <w:top w:val="none" w:sz="0" w:space="0" w:color="auto"/>
        <w:left w:val="none" w:sz="0" w:space="0" w:color="auto"/>
        <w:bottom w:val="none" w:sz="0" w:space="0" w:color="auto"/>
        <w:right w:val="none" w:sz="0" w:space="0" w:color="auto"/>
      </w:divBdr>
    </w:div>
    <w:div w:id="908006589">
      <w:bodyDiv w:val="1"/>
      <w:marLeft w:val="0"/>
      <w:marRight w:val="0"/>
      <w:marTop w:val="0"/>
      <w:marBottom w:val="0"/>
      <w:divBdr>
        <w:top w:val="none" w:sz="0" w:space="0" w:color="auto"/>
        <w:left w:val="none" w:sz="0" w:space="0" w:color="auto"/>
        <w:bottom w:val="none" w:sz="0" w:space="0" w:color="auto"/>
        <w:right w:val="none" w:sz="0" w:space="0" w:color="auto"/>
      </w:divBdr>
      <w:divsChild>
        <w:div w:id="656421973">
          <w:marLeft w:val="0"/>
          <w:marRight w:val="0"/>
          <w:marTop w:val="0"/>
          <w:marBottom w:val="0"/>
          <w:divBdr>
            <w:top w:val="none" w:sz="0" w:space="0" w:color="auto"/>
            <w:left w:val="none" w:sz="0" w:space="0" w:color="auto"/>
            <w:bottom w:val="none" w:sz="0" w:space="0" w:color="auto"/>
            <w:right w:val="none" w:sz="0" w:space="0" w:color="auto"/>
          </w:divBdr>
        </w:div>
        <w:div w:id="2142767472">
          <w:marLeft w:val="0"/>
          <w:marRight w:val="0"/>
          <w:marTop w:val="0"/>
          <w:marBottom w:val="0"/>
          <w:divBdr>
            <w:top w:val="none" w:sz="0" w:space="0" w:color="auto"/>
            <w:left w:val="none" w:sz="0" w:space="0" w:color="auto"/>
            <w:bottom w:val="none" w:sz="0" w:space="0" w:color="auto"/>
            <w:right w:val="none" w:sz="0" w:space="0" w:color="auto"/>
          </w:divBdr>
        </w:div>
      </w:divsChild>
    </w:div>
    <w:div w:id="947466292">
      <w:bodyDiv w:val="1"/>
      <w:marLeft w:val="0"/>
      <w:marRight w:val="0"/>
      <w:marTop w:val="0"/>
      <w:marBottom w:val="0"/>
      <w:divBdr>
        <w:top w:val="none" w:sz="0" w:space="0" w:color="auto"/>
        <w:left w:val="none" w:sz="0" w:space="0" w:color="auto"/>
        <w:bottom w:val="none" w:sz="0" w:space="0" w:color="auto"/>
        <w:right w:val="none" w:sz="0" w:space="0" w:color="auto"/>
      </w:divBdr>
    </w:div>
    <w:div w:id="1003122091">
      <w:bodyDiv w:val="1"/>
      <w:marLeft w:val="0"/>
      <w:marRight w:val="0"/>
      <w:marTop w:val="0"/>
      <w:marBottom w:val="0"/>
      <w:divBdr>
        <w:top w:val="none" w:sz="0" w:space="0" w:color="auto"/>
        <w:left w:val="none" w:sz="0" w:space="0" w:color="auto"/>
        <w:bottom w:val="none" w:sz="0" w:space="0" w:color="auto"/>
        <w:right w:val="none" w:sz="0" w:space="0" w:color="auto"/>
      </w:divBdr>
    </w:div>
    <w:div w:id="1009794749">
      <w:bodyDiv w:val="1"/>
      <w:marLeft w:val="0"/>
      <w:marRight w:val="0"/>
      <w:marTop w:val="0"/>
      <w:marBottom w:val="0"/>
      <w:divBdr>
        <w:top w:val="none" w:sz="0" w:space="0" w:color="auto"/>
        <w:left w:val="none" w:sz="0" w:space="0" w:color="auto"/>
        <w:bottom w:val="none" w:sz="0" w:space="0" w:color="auto"/>
        <w:right w:val="none" w:sz="0" w:space="0" w:color="auto"/>
      </w:divBdr>
    </w:div>
    <w:div w:id="1016230281">
      <w:bodyDiv w:val="1"/>
      <w:marLeft w:val="0"/>
      <w:marRight w:val="0"/>
      <w:marTop w:val="0"/>
      <w:marBottom w:val="0"/>
      <w:divBdr>
        <w:top w:val="none" w:sz="0" w:space="0" w:color="auto"/>
        <w:left w:val="none" w:sz="0" w:space="0" w:color="auto"/>
        <w:bottom w:val="none" w:sz="0" w:space="0" w:color="auto"/>
        <w:right w:val="none" w:sz="0" w:space="0" w:color="auto"/>
      </w:divBdr>
    </w:div>
    <w:div w:id="1042510970">
      <w:bodyDiv w:val="1"/>
      <w:marLeft w:val="0"/>
      <w:marRight w:val="0"/>
      <w:marTop w:val="0"/>
      <w:marBottom w:val="0"/>
      <w:divBdr>
        <w:top w:val="none" w:sz="0" w:space="0" w:color="auto"/>
        <w:left w:val="none" w:sz="0" w:space="0" w:color="auto"/>
        <w:bottom w:val="none" w:sz="0" w:space="0" w:color="auto"/>
        <w:right w:val="none" w:sz="0" w:space="0" w:color="auto"/>
      </w:divBdr>
    </w:div>
    <w:div w:id="1043554412">
      <w:bodyDiv w:val="1"/>
      <w:marLeft w:val="0"/>
      <w:marRight w:val="0"/>
      <w:marTop w:val="0"/>
      <w:marBottom w:val="0"/>
      <w:divBdr>
        <w:top w:val="none" w:sz="0" w:space="0" w:color="auto"/>
        <w:left w:val="none" w:sz="0" w:space="0" w:color="auto"/>
        <w:bottom w:val="none" w:sz="0" w:space="0" w:color="auto"/>
        <w:right w:val="none" w:sz="0" w:space="0" w:color="auto"/>
      </w:divBdr>
    </w:div>
    <w:div w:id="1068771360">
      <w:bodyDiv w:val="1"/>
      <w:marLeft w:val="0"/>
      <w:marRight w:val="0"/>
      <w:marTop w:val="0"/>
      <w:marBottom w:val="0"/>
      <w:divBdr>
        <w:top w:val="none" w:sz="0" w:space="0" w:color="auto"/>
        <w:left w:val="none" w:sz="0" w:space="0" w:color="auto"/>
        <w:bottom w:val="none" w:sz="0" w:space="0" w:color="auto"/>
        <w:right w:val="none" w:sz="0" w:space="0" w:color="auto"/>
      </w:divBdr>
    </w:div>
    <w:div w:id="1072120647">
      <w:bodyDiv w:val="1"/>
      <w:marLeft w:val="0"/>
      <w:marRight w:val="0"/>
      <w:marTop w:val="0"/>
      <w:marBottom w:val="0"/>
      <w:divBdr>
        <w:top w:val="none" w:sz="0" w:space="0" w:color="auto"/>
        <w:left w:val="none" w:sz="0" w:space="0" w:color="auto"/>
        <w:bottom w:val="none" w:sz="0" w:space="0" w:color="auto"/>
        <w:right w:val="none" w:sz="0" w:space="0" w:color="auto"/>
      </w:divBdr>
    </w:div>
    <w:div w:id="1108234431">
      <w:bodyDiv w:val="1"/>
      <w:marLeft w:val="0"/>
      <w:marRight w:val="0"/>
      <w:marTop w:val="0"/>
      <w:marBottom w:val="0"/>
      <w:divBdr>
        <w:top w:val="none" w:sz="0" w:space="0" w:color="auto"/>
        <w:left w:val="none" w:sz="0" w:space="0" w:color="auto"/>
        <w:bottom w:val="none" w:sz="0" w:space="0" w:color="auto"/>
        <w:right w:val="none" w:sz="0" w:space="0" w:color="auto"/>
      </w:divBdr>
      <w:divsChild>
        <w:div w:id="369380029">
          <w:marLeft w:val="0"/>
          <w:marRight w:val="0"/>
          <w:marTop w:val="0"/>
          <w:marBottom w:val="0"/>
          <w:divBdr>
            <w:top w:val="none" w:sz="0" w:space="0" w:color="auto"/>
            <w:left w:val="none" w:sz="0" w:space="0" w:color="auto"/>
            <w:bottom w:val="none" w:sz="0" w:space="0" w:color="auto"/>
            <w:right w:val="none" w:sz="0" w:space="0" w:color="auto"/>
          </w:divBdr>
          <w:divsChild>
            <w:div w:id="1724216252">
              <w:marLeft w:val="0"/>
              <w:marRight w:val="0"/>
              <w:marTop w:val="0"/>
              <w:marBottom w:val="0"/>
              <w:divBdr>
                <w:top w:val="none" w:sz="0" w:space="0" w:color="auto"/>
                <w:left w:val="none" w:sz="0" w:space="0" w:color="auto"/>
                <w:bottom w:val="none" w:sz="0" w:space="0" w:color="auto"/>
                <w:right w:val="none" w:sz="0" w:space="0" w:color="auto"/>
              </w:divBdr>
              <w:divsChild>
                <w:div w:id="1883908178">
                  <w:marLeft w:val="0"/>
                  <w:marRight w:val="0"/>
                  <w:marTop w:val="0"/>
                  <w:marBottom w:val="0"/>
                  <w:divBdr>
                    <w:top w:val="none" w:sz="0" w:space="0" w:color="auto"/>
                    <w:left w:val="none" w:sz="0" w:space="0" w:color="auto"/>
                    <w:bottom w:val="none" w:sz="0" w:space="0" w:color="auto"/>
                    <w:right w:val="none" w:sz="0" w:space="0" w:color="auto"/>
                  </w:divBdr>
                  <w:divsChild>
                    <w:div w:id="19313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05742">
      <w:bodyDiv w:val="1"/>
      <w:marLeft w:val="0"/>
      <w:marRight w:val="0"/>
      <w:marTop w:val="0"/>
      <w:marBottom w:val="0"/>
      <w:divBdr>
        <w:top w:val="none" w:sz="0" w:space="0" w:color="auto"/>
        <w:left w:val="none" w:sz="0" w:space="0" w:color="auto"/>
        <w:bottom w:val="none" w:sz="0" w:space="0" w:color="auto"/>
        <w:right w:val="none" w:sz="0" w:space="0" w:color="auto"/>
      </w:divBdr>
    </w:div>
    <w:div w:id="1459959286">
      <w:bodyDiv w:val="1"/>
      <w:marLeft w:val="0"/>
      <w:marRight w:val="0"/>
      <w:marTop w:val="0"/>
      <w:marBottom w:val="0"/>
      <w:divBdr>
        <w:top w:val="none" w:sz="0" w:space="0" w:color="auto"/>
        <w:left w:val="none" w:sz="0" w:space="0" w:color="auto"/>
        <w:bottom w:val="none" w:sz="0" w:space="0" w:color="auto"/>
        <w:right w:val="none" w:sz="0" w:space="0" w:color="auto"/>
      </w:divBdr>
    </w:div>
    <w:div w:id="1611816130">
      <w:bodyDiv w:val="1"/>
      <w:marLeft w:val="0"/>
      <w:marRight w:val="0"/>
      <w:marTop w:val="0"/>
      <w:marBottom w:val="0"/>
      <w:divBdr>
        <w:top w:val="none" w:sz="0" w:space="0" w:color="auto"/>
        <w:left w:val="none" w:sz="0" w:space="0" w:color="auto"/>
        <w:bottom w:val="none" w:sz="0" w:space="0" w:color="auto"/>
        <w:right w:val="none" w:sz="0" w:space="0" w:color="auto"/>
      </w:divBdr>
      <w:divsChild>
        <w:div w:id="378826535">
          <w:marLeft w:val="1267"/>
          <w:marRight w:val="0"/>
          <w:marTop w:val="0"/>
          <w:marBottom w:val="0"/>
          <w:divBdr>
            <w:top w:val="none" w:sz="0" w:space="0" w:color="auto"/>
            <w:left w:val="none" w:sz="0" w:space="0" w:color="auto"/>
            <w:bottom w:val="none" w:sz="0" w:space="0" w:color="auto"/>
            <w:right w:val="none" w:sz="0" w:space="0" w:color="auto"/>
          </w:divBdr>
        </w:div>
        <w:div w:id="719863915">
          <w:marLeft w:val="1267"/>
          <w:marRight w:val="0"/>
          <w:marTop w:val="0"/>
          <w:marBottom w:val="0"/>
          <w:divBdr>
            <w:top w:val="none" w:sz="0" w:space="0" w:color="auto"/>
            <w:left w:val="none" w:sz="0" w:space="0" w:color="auto"/>
            <w:bottom w:val="none" w:sz="0" w:space="0" w:color="auto"/>
            <w:right w:val="none" w:sz="0" w:space="0" w:color="auto"/>
          </w:divBdr>
        </w:div>
        <w:div w:id="1440370359">
          <w:marLeft w:val="1267"/>
          <w:marRight w:val="0"/>
          <w:marTop w:val="0"/>
          <w:marBottom w:val="0"/>
          <w:divBdr>
            <w:top w:val="none" w:sz="0" w:space="0" w:color="auto"/>
            <w:left w:val="none" w:sz="0" w:space="0" w:color="auto"/>
            <w:bottom w:val="none" w:sz="0" w:space="0" w:color="auto"/>
            <w:right w:val="none" w:sz="0" w:space="0" w:color="auto"/>
          </w:divBdr>
        </w:div>
        <w:div w:id="1617371550">
          <w:marLeft w:val="1267"/>
          <w:marRight w:val="0"/>
          <w:marTop w:val="0"/>
          <w:marBottom w:val="0"/>
          <w:divBdr>
            <w:top w:val="none" w:sz="0" w:space="0" w:color="auto"/>
            <w:left w:val="none" w:sz="0" w:space="0" w:color="auto"/>
            <w:bottom w:val="none" w:sz="0" w:space="0" w:color="auto"/>
            <w:right w:val="none" w:sz="0" w:space="0" w:color="auto"/>
          </w:divBdr>
        </w:div>
        <w:div w:id="1889682849">
          <w:marLeft w:val="1267"/>
          <w:marRight w:val="0"/>
          <w:marTop w:val="0"/>
          <w:marBottom w:val="0"/>
          <w:divBdr>
            <w:top w:val="none" w:sz="0" w:space="0" w:color="auto"/>
            <w:left w:val="none" w:sz="0" w:space="0" w:color="auto"/>
            <w:bottom w:val="none" w:sz="0" w:space="0" w:color="auto"/>
            <w:right w:val="none" w:sz="0" w:space="0" w:color="auto"/>
          </w:divBdr>
        </w:div>
        <w:div w:id="1890800001">
          <w:marLeft w:val="1267"/>
          <w:marRight w:val="0"/>
          <w:marTop w:val="0"/>
          <w:marBottom w:val="0"/>
          <w:divBdr>
            <w:top w:val="none" w:sz="0" w:space="0" w:color="auto"/>
            <w:left w:val="none" w:sz="0" w:space="0" w:color="auto"/>
            <w:bottom w:val="none" w:sz="0" w:space="0" w:color="auto"/>
            <w:right w:val="none" w:sz="0" w:space="0" w:color="auto"/>
          </w:divBdr>
        </w:div>
      </w:divsChild>
    </w:div>
    <w:div w:id="1776317408">
      <w:bodyDiv w:val="1"/>
      <w:marLeft w:val="0"/>
      <w:marRight w:val="0"/>
      <w:marTop w:val="0"/>
      <w:marBottom w:val="0"/>
      <w:divBdr>
        <w:top w:val="none" w:sz="0" w:space="0" w:color="auto"/>
        <w:left w:val="none" w:sz="0" w:space="0" w:color="auto"/>
        <w:bottom w:val="none" w:sz="0" w:space="0" w:color="auto"/>
        <w:right w:val="none" w:sz="0" w:space="0" w:color="auto"/>
      </w:divBdr>
    </w:div>
    <w:div w:id="1783915906">
      <w:bodyDiv w:val="1"/>
      <w:marLeft w:val="0"/>
      <w:marRight w:val="0"/>
      <w:marTop w:val="0"/>
      <w:marBottom w:val="0"/>
      <w:divBdr>
        <w:top w:val="none" w:sz="0" w:space="0" w:color="auto"/>
        <w:left w:val="none" w:sz="0" w:space="0" w:color="auto"/>
        <w:bottom w:val="none" w:sz="0" w:space="0" w:color="auto"/>
        <w:right w:val="none" w:sz="0" w:space="0" w:color="auto"/>
      </w:divBdr>
    </w:div>
    <w:div w:id="1843618751">
      <w:bodyDiv w:val="1"/>
      <w:marLeft w:val="0"/>
      <w:marRight w:val="0"/>
      <w:marTop w:val="0"/>
      <w:marBottom w:val="0"/>
      <w:divBdr>
        <w:top w:val="none" w:sz="0" w:space="0" w:color="auto"/>
        <w:left w:val="none" w:sz="0" w:space="0" w:color="auto"/>
        <w:bottom w:val="none" w:sz="0" w:space="0" w:color="auto"/>
        <w:right w:val="none" w:sz="0" w:space="0" w:color="auto"/>
      </w:divBdr>
    </w:div>
    <w:div w:id="1878203930">
      <w:bodyDiv w:val="1"/>
      <w:marLeft w:val="0"/>
      <w:marRight w:val="0"/>
      <w:marTop w:val="0"/>
      <w:marBottom w:val="0"/>
      <w:divBdr>
        <w:top w:val="none" w:sz="0" w:space="0" w:color="auto"/>
        <w:left w:val="none" w:sz="0" w:space="0" w:color="auto"/>
        <w:bottom w:val="none" w:sz="0" w:space="0" w:color="auto"/>
        <w:right w:val="none" w:sz="0" w:space="0" w:color="auto"/>
      </w:divBdr>
      <w:divsChild>
        <w:div w:id="424958331">
          <w:marLeft w:val="0"/>
          <w:marRight w:val="0"/>
          <w:marTop w:val="0"/>
          <w:marBottom w:val="0"/>
          <w:divBdr>
            <w:top w:val="none" w:sz="0" w:space="0" w:color="auto"/>
            <w:left w:val="none" w:sz="0" w:space="0" w:color="auto"/>
            <w:bottom w:val="none" w:sz="0" w:space="0" w:color="auto"/>
            <w:right w:val="none" w:sz="0" w:space="0" w:color="auto"/>
          </w:divBdr>
        </w:div>
        <w:div w:id="1066105231">
          <w:marLeft w:val="0"/>
          <w:marRight w:val="0"/>
          <w:marTop w:val="0"/>
          <w:marBottom w:val="0"/>
          <w:divBdr>
            <w:top w:val="none" w:sz="0" w:space="0" w:color="auto"/>
            <w:left w:val="none" w:sz="0" w:space="0" w:color="auto"/>
            <w:bottom w:val="none" w:sz="0" w:space="0" w:color="auto"/>
            <w:right w:val="none" w:sz="0" w:space="0" w:color="auto"/>
          </w:divBdr>
        </w:div>
      </w:divsChild>
    </w:div>
    <w:div w:id="1908226800">
      <w:bodyDiv w:val="1"/>
      <w:marLeft w:val="0"/>
      <w:marRight w:val="0"/>
      <w:marTop w:val="0"/>
      <w:marBottom w:val="0"/>
      <w:divBdr>
        <w:top w:val="none" w:sz="0" w:space="0" w:color="auto"/>
        <w:left w:val="none" w:sz="0" w:space="0" w:color="auto"/>
        <w:bottom w:val="none" w:sz="0" w:space="0" w:color="auto"/>
        <w:right w:val="none" w:sz="0" w:space="0" w:color="auto"/>
      </w:divBdr>
    </w:div>
    <w:div w:id="1916085633">
      <w:bodyDiv w:val="1"/>
      <w:marLeft w:val="0"/>
      <w:marRight w:val="0"/>
      <w:marTop w:val="0"/>
      <w:marBottom w:val="0"/>
      <w:divBdr>
        <w:top w:val="none" w:sz="0" w:space="0" w:color="auto"/>
        <w:left w:val="none" w:sz="0" w:space="0" w:color="auto"/>
        <w:bottom w:val="none" w:sz="0" w:space="0" w:color="auto"/>
        <w:right w:val="none" w:sz="0" w:space="0" w:color="auto"/>
      </w:divBdr>
    </w:div>
    <w:div w:id="1949045639">
      <w:bodyDiv w:val="1"/>
      <w:marLeft w:val="0"/>
      <w:marRight w:val="0"/>
      <w:marTop w:val="0"/>
      <w:marBottom w:val="0"/>
      <w:divBdr>
        <w:top w:val="none" w:sz="0" w:space="0" w:color="auto"/>
        <w:left w:val="none" w:sz="0" w:space="0" w:color="auto"/>
        <w:bottom w:val="none" w:sz="0" w:space="0" w:color="auto"/>
        <w:right w:val="none" w:sz="0" w:space="0" w:color="auto"/>
      </w:divBdr>
    </w:div>
    <w:div w:id="1961647013">
      <w:bodyDiv w:val="1"/>
      <w:marLeft w:val="0"/>
      <w:marRight w:val="0"/>
      <w:marTop w:val="0"/>
      <w:marBottom w:val="0"/>
      <w:divBdr>
        <w:top w:val="none" w:sz="0" w:space="0" w:color="auto"/>
        <w:left w:val="none" w:sz="0" w:space="0" w:color="auto"/>
        <w:bottom w:val="none" w:sz="0" w:space="0" w:color="auto"/>
        <w:right w:val="none" w:sz="0" w:space="0" w:color="auto"/>
      </w:divBdr>
      <w:divsChild>
        <w:div w:id="263877633">
          <w:marLeft w:val="0"/>
          <w:marRight w:val="0"/>
          <w:marTop w:val="0"/>
          <w:marBottom w:val="0"/>
          <w:divBdr>
            <w:top w:val="none" w:sz="0" w:space="0" w:color="auto"/>
            <w:left w:val="none" w:sz="0" w:space="0" w:color="auto"/>
            <w:bottom w:val="none" w:sz="0" w:space="0" w:color="auto"/>
            <w:right w:val="none" w:sz="0" w:space="0" w:color="auto"/>
          </w:divBdr>
          <w:divsChild>
            <w:div w:id="1265379258">
              <w:marLeft w:val="0"/>
              <w:marRight w:val="0"/>
              <w:marTop w:val="0"/>
              <w:marBottom w:val="0"/>
              <w:divBdr>
                <w:top w:val="none" w:sz="0" w:space="0" w:color="auto"/>
                <w:left w:val="none" w:sz="0" w:space="0" w:color="auto"/>
                <w:bottom w:val="none" w:sz="0" w:space="0" w:color="auto"/>
                <w:right w:val="none" w:sz="0" w:space="0" w:color="auto"/>
              </w:divBdr>
              <w:divsChild>
                <w:div w:id="1176380103">
                  <w:marLeft w:val="0"/>
                  <w:marRight w:val="0"/>
                  <w:marTop w:val="0"/>
                  <w:marBottom w:val="0"/>
                  <w:divBdr>
                    <w:top w:val="none" w:sz="0" w:space="0" w:color="auto"/>
                    <w:left w:val="none" w:sz="0" w:space="0" w:color="auto"/>
                    <w:bottom w:val="none" w:sz="0" w:space="0" w:color="auto"/>
                    <w:right w:val="none" w:sz="0" w:space="0" w:color="auto"/>
                  </w:divBdr>
                  <w:divsChild>
                    <w:div w:id="420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7656">
      <w:bodyDiv w:val="1"/>
      <w:marLeft w:val="0"/>
      <w:marRight w:val="0"/>
      <w:marTop w:val="0"/>
      <w:marBottom w:val="0"/>
      <w:divBdr>
        <w:top w:val="none" w:sz="0" w:space="0" w:color="auto"/>
        <w:left w:val="none" w:sz="0" w:space="0" w:color="auto"/>
        <w:bottom w:val="none" w:sz="0" w:space="0" w:color="auto"/>
        <w:right w:val="none" w:sz="0" w:space="0" w:color="auto"/>
      </w:divBdr>
      <w:divsChild>
        <w:div w:id="1261914764">
          <w:marLeft w:val="0"/>
          <w:marRight w:val="0"/>
          <w:marTop w:val="0"/>
          <w:marBottom w:val="0"/>
          <w:divBdr>
            <w:top w:val="none" w:sz="0" w:space="0" w:color="auto"/>
            <w:left w:val="none" w:sz="0" w:space="0" w:color="auto"/>
            <w:bottom w:val="none" w:sz="0" w:space="0" w:color="auto"/>
            <w:right w:val="none" w:sz="0" w:space="0" w:color="auto"/>
          </w:divBdr>
          <w:divsChild>
            <w:div w:id="8137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8026">
      <w:bodyDiv w:val="1"/>
      <w:marLeft w:val="0"/>
      <w:marRight w:val="0"/>
      <w:marTop w:val="0"/>
      <w:marBottom w:val="0"/>
      <w:divBdr>
        <w:top w:val="none" w:sz="0" w:space="0" w:color="auto"/>
        <w:left w:val="none" w:sz="0" w:space="0" w:color="auto"/>
        <w:bottom w:val="none" w:sz="0" w:space="0" w:color="auto"/>
        <w:right w:val="none" w:sz="0" w:space="0" w:color="auto"/>
      </w:divBdr>
    </w:div>
    <w:div w:id="2015257329">
      <w:bodyDiv w:val="1"/>
      <w:marLeft w:val="0"/>
      <w:marRight w:val="0"/>
      <w:marTop w:val="0"/>
      <w:marBottom w:val="0"/>
      <w:divBdr>
        <w:top w:val="none" w:sz="0" w:space="0" w:color="auto"/>
        <w:left w:val="none" w:sz="0" w:space="0" w:color="auto"/>
        <w:bottom w:val="none" w:sz="0" w:space="0" w:color="auto"/>
        <w:right w:val="none" w:sz="0" w:space="0" w:color="auto"/>
      </w:divBdr>
    </w:div>
    <w:div w:id="2046709773">
      <w:bodyDiv w:val="1"/>
      <w:marLeft w:val="0"/>
      <w:marRight w:val="0"/>
      <w:marTop w:val="0"/>
      <w:marBottom w:val="0"/>
      <w:divBdr>
        <w:top w:val="none" w:sz="0" w:space="0" w:color="auto"/>
        <w:left w:val="none" w:sz="0" w:space="0" w:color="auto"/>
        <w:bottom w:val="none" w:sz="0" w:space="0" w:color="auto"/>
        <w:right w:val="none" w:sz="0" w:space="0" w:color="auto"/>
      </w:divBdr>
    </w:div>
    <w:div w:id="2057046886">
      <w:bodyDiv w:val="1"/>
      <w:marLeft w:val="0"/>
      <w:marRight w:val="0"/>
      <w:marTop w:val="0"/>
      <w:marBottom w:val="0"/>
      <w:divBdr>
        <w:top w:val="none" w:sz="0" w:space="0" w:color="auto"/>
        <w:left w:val="none" w:sz="0" w:space="0" w:color="auto"/>
        <w:bottom w:val="none" w:sz="0" w:space="0" w:color="auto"/>
        <w:right w:val="none" w:sz="0" w:space="0" w:color="auto"/>
      </w:divBdr>
      <w:divsChild>
        <w:div w:id="797144608">
          <w:marLeft w:val="0"/>
          <w:marRight w:val="0"/>
          <w:marTop w:val="0"/>
          <w:marBottom w:val="0"/>
          <w:divBdr>
            <w:top w:val="none" w:sz="0" w:space="0" w:color="auto"/>
            <w:left w:val="none" w:sz="0" w:space="0" w:color="auto"/>
            <w:bottom w:val="none" w:sz="0" w:space="0" w:color="auto"/>
            <w:right w:val="none" w:sz="0" w:space="0" w:color="auto"/>
          </w:divBdr>
        </w:div>
        <w:div w:id="1356345898">
          <w:marLeft w:val="0"/>
          <w:marRight w:val="0"/>
          <w:marTop w:val="0"/>
          <w:marBottom w:val="0"/>
          <w:divBdr>
            <w:top w:val="none" w:sz="0" w:space="0" w:color="auto"/>
            <w:left w:val="none" w:sz="0" w:space="0" w:color="auto"/>
            <w:bottom w:val="none" w:sz="0" w:space="0" w:color="auto"/>
            <w:right w:val="none" w:sz="0" w:space="0" w:color="auto"/>
          </w:divBdr>
        </w:div>
      </w:divsChild>
    </w:div>
    <w:div w:id="2083213387">
      <w:bodyDiv w:val="1"/>
      <w:marLeft w:val="0"/>
      <w:marRight w:val="0"/>
      <w:marTop w:val="0"/>
      <w:marBottom w:val="0"/>
      <w:divBdr>
        <w:top w:val="none" w:sz="0" w:space="0" w:color="auto"/>
        <w:left w:val="none" w:sz="0" w:space="0" w:color="auto"/>
        <w:bottom w:val="none" w:sz="0" w:space="0" w:color="auto"/>
        <w:right w:val="none" w:sz="0" w:space="0" w:color="auto"/>
      </w:divBdr>
      <w:divsChild>
        <w:div w:id="1546211170">
          <w:marLeft w:val="0"/>
          <w:marRight w:val="0"/>
          <w:marTop w:val="0"/>
          <w:marBottom w:val="0"/>
          <w:divBdr>
            <w:top w:val="none" w:sz="0" w:space="0" w:color="auto"/>
            <w:left w:val="none" w:sz="0" w:space="0" w:color="auto"/>
            <w:bottom w:val="none" w:sz="0" w:space="0" w:color="auto"/>
            <w:right w:val="none" w:sz="0" w:space="0" w:color="auto"/>
          </w:divBdr>
        </w:div>
        <w:div w:id="159108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4.xml"/><Relationship Id="rId42" Type="http://schemas.openxmlformats.org/officeDocument/2006/relationships/image" Target="media/image2.png"/><Relationship Id="rId47" Type="http://schemas.openxmlformats.org/officeDocument/2006/relationships/hyperlink" Target="http://3scvapp2.mas.net:8080/flightInfoDisplaySystem/" TargetMode="External"/><Relationship Id="rId63" Type="http://schemas.openxmlformats.org/officeDocument/2006/relationships/hyperlink" Target="http://3scvapp2.mas.net:8080/flightInfoDisplaySystem/" TargetMode="External"/><Relationship Id="rId68" Type="http://schemas.openxmlformats.org/officeDocument/2006/relationships/hyperlink" Target="http://fids.mas.net/fids/" TargetMode="External"/><Relationship Id="rId84" Type="http://schemas.openxmlformats.org/officeDocument/2006/relationships/footer" Target="footer17.xml"/><Relationship Id="rId89" Type="http://schemas.openxmlformats.org/officeDocument/2006/relationships/theme" Target="theme/theme1.xml"/><Relationship Id="rId16" Type="http://schemas.openxmlformats.org/officeDocument/2006/relationships/footer" Target="footer1.xml"/><Relationship Id="rId11" Type="http://schemas.openxmlformats.org/officeDocument/2006/relationships/endnotes" Target="endnotes.xml"/><Relationship Id="rId32" Type="http://schemas.openxmlformats.org/officeDocument/2006/relationships/footer" Target="footer9.xml"/><Relationship Id="rId37" Type="http://schemas.openxmlformats.org/officeDocument/2006/relationships/header" Target="header13.xml"/><Relationship Id="rId53" Type="http://schemas.openxmlformats.org/officeDocument/2006/relationships/hyperlink" Target="http://fids.mas.net/fids/" TargetMode="External"/><Relationship Id="rId58" Type="http://schemas.openxmlformats.org/officeDocument/2006/relationships/hyperlink" Target="http://fids.mas.net/fids/" TargetMode="External"/><Relationship Id="rId74" Type="http://schemas.openxmlformats.org/officeDocument/2006/relationships/hyperlink" Target="mailto:helpdesk@malaysiaairlines.com" TargetMode="External"/><Relationship Id="rId79" Type="http://schemas.openxmlformats.org/officeDocument/2006/relationships/hyperlink" Target="https://mabitdept.sharepoint.com/sites/MyPulse/InformationTechnology/ServiceDeliveryManagement/" TargetMode="External"/><Relationship Id="rId5" Type="http://schemas.openxmlformats.org/officeDocument/2006/relationships/numbering" Target="numbering.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image" Target="media/image3.png"/><Relationship Id="rId48" Type="http://schemas.openxmlformats.org/officeDocument/2006/relationships/hyperlink" Target="http://3scvapp2.mas.net:8080/flightInfoDisplaySystem/" TargetMode="External"/><Relationship Id="rId56" Type="http://schemas.openxmlformats.org/officeDocument/2006/relationships/hyperlink" Target="http://fids.mas.net/fids/" TargetMode="External"/><Relationship Id="rId64" Type="http://schemas.openxmlformats.org/officeDocument/2006/relationships/hyperlink" Target="http://3scvapp2.mas.net:8080/flightInfoDisplaySystem/" TargetMode="External"/><Relationship Id="rId69" Type="http://schemas.openxmlformats.org/officeDocument/2006/relationships/hyperlink" Target="http://fids.mas.net/fids/" TargetMode="External"/><Relationship Id="rId77" Type="http://schemas.openxmlformats.org/officeDocument/2006/relationships/hyperlink" Target="mailto:GD_AMS_FIDS@malaysiaairlines.com%20%20" TargetMode="External"/><Relationship Id="rId8" Type="http://schemas.openxmlformats.org/officeDocument/2006/relationships/settings" Target="settings.xml"/><Relationship Id="rId51" Type="http://schemas.openxmlformats.org/officeDocument/2006/relationships/hyperlink" Target="http://fids.mas.net/fids/" TargetMode="External"/><Relationship Id="rId72" Type="http://schemas.openxmlformats.org/officeDocument/2006/relationships/hyperlink" Target="http://fids.mas.net/fids/" TargetMode="External"/><Relationship Id="rId80" Type="http://schemas.openxmlformats.org/officeDocument/2006/relationships/footer" Target="footer15.xml"/><Relationship Id="rId85" Type="http://schemas.openxmlformats.org/officeDocument/2006/relationships/footer" Target="footer18.xml"/><Relationship Id="rId93" Type="http://schemas.microsoft.com/office/2016/09/relationships/commentsIds" Target="commentsId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footer" Target="footer10.xml"/><Relationship Id="rId38" Type="http://schemas.openxmlformats.org/officeDocument/2006/relationships/footer" Target="footer12.xml"/><Relationship Id="rId46" Type="http://schemas.openxmlformats.org/officeDocument/2006/relationships/hyperlink" Target="http://3scvapp2.mas.net:8080/flightInfoDisplaySystem/" TargetMode="External"/><Relationship Id="rId59" Type="http://schemas.openxmlformats.org/officeDocument/2006/relationships/hyperlink" Target="http://fids.mas.net/fids/" TargetMode="External"/><Relationship Id="rId67" Type="http://schemas.openxmlformats.org/officeDocument/2006/relationships/hyperlink" Target="http://fids.mas.net/fids/" TargetMode="External"/><Relationship Id="rId20" Type="http://schemas.openxmlformats.org/officeDocument/2006/relationships/footer" Target="footer3.xml"/><Relationship Id="rId41" Type="http://schemas.openxmlformats.org/officeDocument/2006/relationships/footer" Target="footer14.xml"/><Relationship Id="rId54" Type="http://schemas.openxmlformats.org/officeDocument/2006/relationships/hyperlink" Target="http://fids.mas.net/fids/" TargetMode="External"/><Relationship Id="rId62" Type="http://schemas.openxmlformats.org/officeDocument/2006/relationships/hyperlink" Target="http://3scvapp2.mas.net:8080/flightInfoDisplaySystem/" TargetMode="External"/><Relationship Id="rId70" Type="http://schemas.openxmlformats.org/officeDocument/2006/relationships/hyperlink" Target="http://fids.mas.net/fids/" TargetMode="External"/><Relationship Id="rId75" Type="http://schemas.openxmlformats.org/officeDocument/2006/relationships/hyperlink" Target="mailto:GD_AMS_FIDS@malaysiaairlines.com" TargetMode="External"/><Relationship Id="rId83" Type="http://schemas.openxmlformats.org/officeDocument/2006/relationships/header" Target="header16.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yperlink" Target="http://3scvapp2.mas.net:8080/flightInfoDisplaySystem/" TargetMode="External"/><Relationship Id="rId57" Type="http://schemas.openxmlformats.org/officeDocument/2006/relationships/hyperlink" Target="http://fids.mas.net/fids/" TargetMode="External"/><Relationship Id="rId10" Type="http://schemas.openxmlformats.org/officeDocument/2006/relationships/footnotes" Target="footnotes.xml"/><Relationship Id="rId31" Type="http://schemas.openxmlformats.org/officeDocument/2006/relationships/header" Target="header10.xml"/><Relationship Id="rId44" Type="http://schemas.openxmlformats.org/officeDocument/2006/relationships/hyperlink" Target="http://3scvapp2.mas.net:8080/flightInfoDisplaySystem/" TargetMode="External"/><Relationship Id="rId52" Type="http://schemas.openxmlformats.org/officeDocument/2006/relationships/hyperlink" Target="http://fids.mas.net/fids/" TargetMode="External"/><Relationship Id="rId60" Type="http://schemas.openxmlformats.org/officeDocument/2006/relationships/image" Target="media/image4.png"/><Relationship Id="rId65" Type="http://schemas.openxmlformats.org/officeDocument/2006/relationships/hyperlink" Target="http://3scvapp2.mas.net:8080/flightInfoDisplaySystem/" TargetMode="External"/><Relationship Id="rId73" Type="http://schemas.openxmlformats.org/officeDocument/2006/relationships/hyperlink" Target="http://fids.mas.net/fids/" TargetMode="External"/><Relationship Id="rId78" Type="http://schemas.openxmlformats.org/officeDocument/2006/relationships/hyperlink" Target="https://mabitdept.sharepoint.com/sites/MyPulse/InformationTechnology/ServiceDeliveryManagement/" TargetMode="External"/><Relationship Id="rId81" Type="http://schemas.openxmlformats.org/officeDocument/2006/relationships/footer" Target="footer16.xml"/><Relationship Id="rId86" Type="http://schemas.openxmlformats.org/officeDocument/2006/relationships/header" Target="header17.xml"/><Relationship Id="rId94"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3.xml"/><Relationship Id="rId39" Type="http://schemas.openxmlformats.org/officeDocument/2006/relationships/footer" Target="footer13.xml"/><Relationship Id="rId34" Type="http://schemas.openxmlformats.org/officeDocument/2006/relationships/header" Target="header11.xml"/><Relationship Id="rId50" Type="http://schemas.openxmlformats.org/officeDocument/2006/relationships/hyperlink" Target="http://fids.mas.net/fids/" TargetMode="External"/><Relationship Id="rId55" Type="http://schemas.openxmlformats.org/officeDocument/2006/relationships/hyperlink" Target="http://fids.mas.net/fids/" TargetMode="External"/><Relationship Id="rId76" Type="http://schemas.openxmlformats.org/officeDocument/2006/relationships/hyperlink" Target="mailto:GD_TCSMidrange@malaysiaairlines.com" TargetMode="External"/><Relationship Id="rId7" Type="http://schemas.microsoft.com/office/2007/relationships/stylesWithEffects" Target="stylesWithEffects.xml"/><Relationship Id="rId71" Type="http://schemas.openxmlformats.org/officeDocument/2006/relationships/hyperlink" Target="http://fids.mas.net/fids/" TargetMode="External"/><Relationship Id="rId92" Type="http://schemas.microsoft.com/office/2011/relationships/commentsExtended" Target="commentsExtended.xml"/><Relationship Id="rId2" Type="http://schemas.openxmlformats.org/officeDocument/2006/relationships/customXml" Target="../customXml/item2.xml"/><Relationship Id="rId29" Type="http://schemas.openxmlformats.org/officeDocument/2006/relationships/footer" Target="footer8.xml"/><Relationship Id="rId24" Type="http://schemas.openxmlformats.org/officeDocument/2006/relationships/header" Target="header6.xml"/><Relationship Id="rId40" Type="http://schemas.openxmlformats.org/officeDocument/2006/relationships/header" Target="header14.xml"/><Relationship Id="rId45" Type="http://schemas.openxmlformats.org/officeDocument/2006/relationships/hyperlink" Target="http://3scvapp2.mas.net:8080/flightInfoDisplaySystem/" TargetMode="External"/><Relationship Id="rId66" Type="http://schemas.openxmlformats.org/officeDocument/2006/relationships/hyperlink" Target="http://fids.mas.net/fids/" TargetMode="External"/><Relationship Id="rId87" Type="http://schemas.openxmlformats.org/officeDocument/2006/relationships/footer" Target="footer19.xml"/><Relationship Id="rId61" Type="http://schemas.openxmlformats.org/officeDocument/2006/relationships/hyperlink" Target="http://3scvapp2.mas.net:8080/flightInfoDisplaySystem/" TargetMode="External"/><Relationship Id="rId82" Type="http://schemas.openxmlformats.org/officeDocument/2006/relationships/header" Target="header15.xml"/><Relationship Id="rId19"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83D3CAF2E52E438707037627F1BD4B" ma:contentTypeVersion="11" ma:contentTypeDescription="Create a new document." ma:contentTypeScope="" ma:versionID="e34948271871cb67cb5b163bdd49b755">
  <xsd:schema xmlns:xsd="http://www.w3.org/2001/XMLSchema" xmlns:xs="http://www.w3.org/2001/XMLSchema" xmlns:p="http://schemas.microsoft.com/office/2006/metadata/properties" xmlns:ns2="5e8dc66c-6deb-4971-a6c1-c73bf5d9451b" xmlns:ns3="00d97cc4-d51b-4a96-8d57-266139ac8fe6" targetNamespace="http://schemas.microsoft.com/office/2006/metadata/properties" ma:root="true" ma:fieldsID="16dbd08909d3c588ee5208dcad7cfe91" ns2:_="" ns3:_="">
    <xsd:import namespace="5e8dc66c-6deb-4971-a6c1-c73bf5d9451b"/>
    <xsd:import namespace="00d97cc4-d51b-4a96-8d57-266139ac8f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Status" minOccurs="0"/>
                <xsd:element ref="ns2:Tow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c66c-6deb-4971-a6c1-c73bf5d94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Status" ma:index="17" nillable="true" ma:displayName="Status" ma:default="0" ma:description="Reviewed?" ma:format="Dropdown" ma:internalName="Status">
      <xsd:simpleType>
        <xsd:restriction base="dms:Boolean"/>
      </xsd:simpleType>
    </xsd:element>
    <xsd:element name="Tower" ma:index="18" nillable="true" ma:displayName="Tower" ma:format="Dropdown" ma:internalName="Tow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d97cc4-d51b-4a96-8d57-266139ac8fe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5e8dc66c-6deb-4971-a6c1-c73bf5d9451b">false</Status>
    <Tower xmlns="5e8dc66c-6deb-4971-a6c1-c73bf5d945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9D356-C2BA-4FA0-BD10-370E68933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dc66c-6deb-4971-a6c1-c73bf5d9451b"/>
    <ds:schemaRef ds:uri="00d97cc4-d51b-4a96-8d57-266139ac8f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D2B59-9F55-403D-A172-8E0B131644AB}">
  <ds:schemaRefs>
    <ds:schemaRef ds:uri="http://schemas.microsoft.com/sharepoint/v3/contenttype/forms"/>
  </ds:schemaRefs>
</ds:datastoreItem>
</file>

<file path=customXml/itemProps3.xml><?xml version="1.0" encoding="utf-8"?>
<ds:datastoreItem xmlns:ds="http://schemas.openxmlformats.org/officeDocument/2006/customXml" ds:itemID="{83CD5C4C-DE86-4B69-B559-34803084757C}">
  <ds:schemaRefs>
    <ds:schemaRef ds:uri="http://schemas.microsoft.com/office/2006/metadata/properties"/>
    <ds:schemaRef ds:uri="http://schemas.microsoft.com/office/infopath/2007/PartnerControls"/>
    <ds:schemaRef ds:uri="5e8dc66c-6deb-4971-a6c1-c73bf5d9451b"/>
  </ds:schemaRefs>
</ds:datastoreItem>
</file>

<file path=customXml/itemProps4.xml><?xml version="1.0" encoding="utf-8"?>
<ds:datastoreItem xmlns:ds="http://schemas.openxmlformats.org/officeDocument/2006/customXml" ds:itemID="{EB4581D4-6582-43A8-9A00-79F48107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5074</Words>
  <Characters>28927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MAB SOD Template</vt:lpstr>
    </vt:vector>
  </TitlesOfParts>
  <Company>TATA Consultancy Services Ltd.</Company>
  <LinksUpToDate>false</LinksUpToDate>
  <CharactersWithSpaces>33934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MAB SOD Template</dc:title>
  <dc:creator>Abhilash Cheerala</dc:creator>
  <cp:lastModifiedBy>Krishnakant Bairagi</cp:lastModifiedBy>
  <cp:revision>10</cp:revision>
  <cp:lastPrinted>2018-02-15T22:45:00Z</cp:lastPrinted>
  <dcterms:created xsi:type="dcterms:W3CDTF">2020-08-13T04:56:00Z</dcterms:created>
  <dcterms:modified xsi:type="dcterms:W3CDTF">2020-08-13T04:59:00Z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0</vt:lpwstr>
  </property>
  <property fmtid="{D5CDD505-2E9C-101B-9397-08002B2CF9AE}" pid="3" name="ContentTypeId">
    <vt:lpwstr>0x0101001683D3CAF2E52E438707037627F1BD4B</vt:lpwstr>
  </property>
</Properties>
</file>