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4B924" w14:textId="77777777" w:rsidR="00433F42" w:rsidRDefault="00433F42">
      <w:pPr>
        <w:pStyle w:val="Title"/>
        <w:numPr>
          <w:ilvl w:val="0"/>
          <w:numId w:val="0"/>
        </w:numPr>
        <w:jc w:val="left"/>
        <w:rPr>
          <w:rFonts w:cs="Arial"/>
        </w:rPr>
      </w:pPr>
    </w:p>
    <w:p w14:paraId="676F647B" w14:textId="77777777" w:rsidR="00433F42" w:rsidRDefault="00433F42">
      <w:pPr>
        <w:pStyle w:val="Title"/>
        <w:numPr>
          <w:ilvl w:val="0"/>
          <w:numId w:val="0"/>
        </w:numPr>
        <w:ind w:left="720"/>
        <w:jc w:val="left"/>
        <w:rPr>
          <w:rFonts w:cs="Arial"/>
        </w:rPr>
      </w:pPr>
    </w:p>
    <w:p w14:paraId="376EAAAF" w14:textId="77777777" w:rsidR="00433F42" w:rsidRDefault="00E6267B">
      <w:pPr>
        <w:pStyle w:val="Title"/>
        <w:numPr>
          <w:ilvl w:val="0"/>
          <w:numId w:val="0"/>
        </w:numPr>
        <w:ind w:left="720"/>
        <w:jc w:val="left"/>
        <w:rPr>
          <w:rFonts w:cs="Arial"/>
        </w:rPr>
      </w:pPr>
      <w:r>
        <w:rPr>
          <w:rFonts w:cs="Arial"/>
          <w:b w:val="0"/>
          <w:noProof/>
          <w:lang w:val="en-US"/>
        </w:rPr>
        <w:drawing>
          <wp:anchor distT="0" distB="0" distL="114300" distR="114300" simplePos="0" relativeHeight="251661312" behindDoc="1" locked="0" layoutInCell="1" allowOverlap="1" wp14:anchorId="7E218E14" wp14:editId="68547E76">
            <wp:simplePos x="0" y="0"/>
            <wp:positionH relativeFrom="column">
              <wp:posOffset>1336675</wp:posOffset>
            </wp:positionH>
            <wp:positionV relativeFrom="paragraph">
              <wp:posOffset>175260</wp:posOffset>
            </wp:positionV>
            <wp:extent cx="3549015" cy="918210"/>
            <wp:effectExtent l="19050" t="0" r="0" b="0"/>
            <wp:wrapNone/>
            <wp:docPr id="21" name="Picture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22"/>
                    <pic:cNvPicPr>
                      <a:picLocks noChangeAspect="1" noChangeArrowheads="1"/>
                    </pic:cNvPicPr>
                  </pic:nvPicPr>
                  <pic:blipFill>
                    <a:blip r:embed="rId12" cstate="print"/>
                    <a:srcRect/>
                    <a:stretch>
                      <a:fillRect/>
                    </a:stretch>
                  </pic:blipFill>
                  <pic:spPr>
                    <a:xfrm>
                      <a:off x="0" y="0"/>
                      <a:ext cx="3549015" cy="918210"/>
                    </a:xfrm>
                    <a:prstGeom prst="rect">
                      <a:avLst/>
                    </a:prstGeom>
                    <a:noFill/>
                    <a:ln w="9525">
                      <a:noFill/>
                      <a:miter lim="800000"/>
                      <a:headEnd/>
                      <a:tailEnd/>
                    </a:ln>
                  </pic:spPr>
                </pic:pic>
              </a:graphicData>
            </a:graphic>
          </wp:anchor>
        </w:drawing>
      </w:r>
    </w:p>
    <w:p w14:paraId="2B96D9E9" w14:textId="77777777" w:rsidR="00433F42" w:rsidRDefault="00433F42">
      <w:pPr>
        <w:jc w:val="center"/>
        <w:rPr>
          <w:rFonts w:cs="Arial"/>
          <w:bCs/>
          <w:sz w:val="28"/>
        </w:rPr>
      </w:pPr>
    </w:p>
    <w:p w14:paraId="55328D6B" w14:textId="77777777" w:rsidR="00433F42" w:rsidRDefault="00433F42">
      <w:pPr>
        <w:jc w:val="center"/>
        <w:rPr>
          <w:rFonts w:cs="Arial"/>
          <w:bCs/>
          <w:sz w:val="28"/>
        </w:rPr>
      </w:pPr>
    </w:p>
    <w:p w14:paraId="0F68308B" w14:textId="77777777" w:rsidR="00433F42" w:rsidRDefault="00433F42">
      <w:pPr>
        <w:jc w:val="center"/>
        <w:rPr>
          <w:rFonts w:cs="Arial"/>
          <w:bCs/>
          <w:sz w:val="28"/>
        </w:rPr>
      </w:pPr>
    </w:p>
    <w:p w14:paraId="2B1B02D7" w14:textId="77777777" w:rsidR="00433F42" w:rsidRDefault="00433F42">
      <w:pPr>
        <w:jc w:val="center"/>
        <w:rPr>
          <w:rFonts w:cs="Arial"/>
          <w:b/>
          <w:bCs/>
          <w:sz w:val="28"/>
        </w:rPr>
      </w:pPr>
    </w:p>
    <w:p w14:paraId="4648AA60" w14:textId="77777777" w:rsidR="00433F42" w:rsidRDefault="00433F42">
      <w:pPr>
        <w:jc w:val="center"/>
        <w:rPr>
          <w:rFonts w:cs="Arial"/>
          <w:b/>
          <w:bCs/>
          <w:sz w:val="28"/>
        </w:rPr>
      </w:pPr>
    </w:p>
    <w:p w14:paraId="6CBD0E86" w14:textId="77777777" w:rsidR="00433F42" w:rsidRDefault="00433F42">
      <w:pPr>
        <w:jc w:val="center"/>
        <w:rPr>
          <w:rFonts w:cs="Arial"/>
          <w:b/>
          <w:bCs/>
          <w:sz w:val="28"/>
        </w:rPr>
      </w:pPr>
    </w:p>
    <w:p w14:paraId="2BE308DE" w14:textId="77777777" w:rsidR="00433F42" w:rsidRDefault="00E6267B">
      <w:pPr>
        <w:jc w:val="center"/>
        <w:rPr>
          <w:rFonts w:cs="Arial"/>
          <w:b/>
          <w:bCs/>
          <w:sz w:val="28"/>
        </w:rPr>
      </w:pPr>
      <w:r>
        <w:rPr>
          <w:rFonts w:cs="Arial"/>
          <w:b/>
          <w:bCs/>
          <w:sz w:val="28"/>
        </w:rPr>
        <w:t>SMS DASHBOARD</w:t>
      </w:r>
    </w:p>
    <w:p w14:paraId="3FD7EC90" w14:textId="77777777" w:rsidR="00433F42" w:rsidRDefault="00E6267B">
      <w:pPr>
        <w:jc w:val="center"/>
        <w:rPr>
          <w:rFonts w:cs="Arial"/>
          <w:b/>
          <w:bCs/>
          <w:sz w:val="28"/>
        </w:rPr>
      </w:pPr>
      <w:r>
        <w:rPr>
          <w:rFonts w:cs="Arial"/>
          <w:b/>
          <w:bCs/>
          <w:sz w:val="28"/>
        </w:rPr>
        <w:t>SYSTEM OPERATION DOCUMENT</w:t>
      </w:r>
    </w:p>
    <w:p w14:paraId="599B27D4" w14:textId="4CCDC68F" w:rsidR="00433F42" w:rsidRDefault="00E6267B">
      <w:pPr>
        <w:pStyle w:val="Title"/>
        <w:numPr>
          <w:ilvl w:val="0"/>
          <w:numId w:val="0"/>
        </w:numPr>
        <w:ind w:left="360"/>
        <w:rPr>
          <w:rFonts w:cs="Arial"/>
          <w:lang w:val="en-US"/>
        </w:rPr>
      </w:pPr>
      <w:r>
        <w:rPr>
          <w:rFonts w:cs="Arial"/>
        </w:rPr>
        <w:t>MAB/GROUP IT/SOD/</w:t>
      </w:r>
      <w:r>
        <w:rPr>
          <w:rFonts w:cs="Arial"/>
          <w:lang w:val="en-US"/>
        </w:rPr>
        <w:t>SMS Dashboard</w:t>
      </w:r>
      <w:r>
        <w:rPr>
          <w:rFonts w:cs="Arial"/>
        </w:rPr>
        <w:t>/</w:t>
      </w:r>
      <w:r>
        <w:rPr>
          <w:rFonts w:cs="Arial"/>
          <w:lang w:val="en-US"/>
        </w:rPr>
        <w:t>1.</w:t>
      </w:r>
      <w:r w:rsidR="00D65896">
        <w:rPr>
          <w:rFonts w:cs="Arial"/>
          <w:lang w:val="en-US"/>
        </w:rPr>
        <w:t>2</w:t>
      </w:r>
    </w:p>
    <w:p w14:paraId="3053CFDA" w14:textId="77777777" w:rsidR="00433F42" w:rsidRDefault="00433F42">
      <w:pPr>
        <w:pStyle w:val="Title"/>
        <w:numPr>
          <w:ilvl w:val="0"/>
          <w:numId w:val="0"/>
        </w:numPr>
        <w:ind w:left="360"/>
        <w:jc w:val="left"/>
        <w:rPr>
          <w:rFonts w:cs="Arial"/>
        </w:rPr>
      </w:pPr>
    </w:p>
    <w:p w14:paraId="1A599DE3" w14:textId="77777777" w:rsidR="00433F42" w:rsidRDefault="00433F42">
      <w:pPr>
        <w:pStyle w:val="Title"/>
        <w:numPr>
          <w:ilvl w:val="0"/>
          <w:numId w:val="0"/>
        </w:numPr>
        <w:ind w:left="720"/>
        <w:jc w:val="left"/>
        <w:rPr>
          <w:rFonts w:cs="Arial"/>
        </w:rPr>
      </w:pPr>
    </w:p>
    <w:p w14:paraId="0E168504" w14:textId="77777777" w:rsidR="00433F42" w:rsidRDefault="00433F42" w:rsidP="00E6267B">
      <w:pPr>
        <w:pStyle w:val="Heading5"/>
        <w:ind w:left="0"/>
        <w:rPr>
          <w:rFonts w:cs="Arial"/>
        </w:rPr>
      </w:pPr>
    </w:p>
    <w:p w14:paraId="10F99145" w14:textId="77777777" w:rsidR="00433F42" w:rsidRDefault="00433F42">
      <w:pPr>
        <w:pStyle w:val="Heading5"/>
        <w:ind w:left="0"/>
        <w:rPr>
          <w:rFonts w:cs="Arial"/>
        </w:rPr>
      </w:pPr>
    </w:p>
    <w:p w14:paraId="5146BAFD" w14:textId="77777777" w:rsidR="00433F42" w:rsidRDefault="00433F42">
      <w:pPr>
        <w:pStyle w:val="Heading5"/>
        <w:rPr>
          <w:rFonts w:cs="Arial"/>
        </w:rPr>
      </w:pPr>
    </w:p>
    <w:p w14:paraId="21805B39" w14:textId="77777777" w:rsidR="00433F42" w:rsidRDefault="00433F42">
      <w:pPr>
        <w:pStyle w:val="Heading5"/>
        <w:rPr>
          <w:rFonts w:cs="Arial"/>
        </w:rPr>
      </w:pPr>
    </w:p>
    <w:p w14:paraId="54384EFB" w14:textId="77777777" w:rsidR="00433F42" w:rsidRDefault="00E6267B">
      <w:pPr>
        <w:pStyle w:val="Heading5"/>
        <w:jc w:val="center"/>
        <w:rPr>
          <w:rFonts w:cs="Arial"/>
        </w:rPr>
      </w:pPr>
      <w:r>
        <w:rPr>
          <w:rFonts w:cs="Arial"/>
        </w:rPr>
        <w:t>Prepared by   :</w:t>
      </w:r>
    </w:p>
    <w:p w14:paraId="0F3AD2A5" w14:textId="77777777" w:rsidR="00433F42" w:rsidRDefault="00E6267B">
      <w:pPr>
        <w:pStyle w:val="Heading5"/>
        <w:jc w:val="center"/>
        <w:rPr>
          <w:rFonts w:cs="Arial"/>
        </w:rPr>
      </w:pPr>
      <w:r>
        <w:rPr>
          <w:rFonts w:cs="Arial"/>
        </w:rPr>
        <w:t>SMS Dashboard Support Team</w:t>
      </w:r>
    </w:p>
    <w:p w14:paraId="5EAFC727" w14:textId="77777777" w:rsidR="00433F42" w:rsidRDefault="00E6267B">
      <w:pPr>
        <w:pStyle w:val="Heading5"/>
        <w:jc w:val="center"/>
        <w:rPr>
          <w:rFonts w:cs="Arial"/>
        </w:rPr>
      </w:pPr>
      <w:r>
        <w:rPr>
          <w:rFonts w:cs="Arial"/>
        </w:rPr>
        <w:t>Application Management Services (AMS)</w:t>
      </w:r>
    </w:p>
    <w:p w14:paraId="1877FA63" w14:textId="77777777" w:rsidR="00433F42" w:rsidRDefault="00E6267B">
      <w:pPr>
        <w:pStyle w:val="Heading5"/>
        <w:jc w:val="center"/>
        <w:rPr>
          <w:rFonts w:cs="Arial"/>
        </w:rPr>
      </w:pPr>
      <w:r>
        <w:rPr>
          <w:rFonts w:cs="Arial"/>
        </w:rPr>
        <w:t>Group IT</w:t>
      </w:r>
    </w:p>
    <w:p w14:paraId="4DCD6BED" w14:textId="77777777" w:rsidR="00433F42" w:rsidRDefault="00433F42">
      <w:pPr>
        <w:ind w:left="0" w:right="-36"/>
        <w:jc w:val="both"/>
        <w:rPr>
          <w:rFonts w:cs="Arial"/>
          <w:sz w:val="18"/>
          <w:szCs w:val="18"/>
          <w:lang w:val="en-GB"/>
        </w:rPr>
      </w:pPr>
    </w:p>
    <w:p w14:paraId="5CB23345" w14:textId="77777777" w:rsidR="00433F42" w:rsidRDefault="00433F42">
      <w:pPr>
        <w:ind w:left="0" w:right="-36"/>
        <w:jc w:val="both"/>
        <w:rPr>
          <w:rFonts w:cs="Arial"/>
          <w:sz w:val="18"/>
          <w:szCs w:val="18"/>
          <w:lang w:val="en-GB"/>
        </w:rPr>
      </w:pPr>
    </w:p>
    <w:p w14:paraId="3B65C58B" w14:textId="77777777" w:rsidR="00433F42" w:rsidRDefault="00433F42">
      <w:pPr>
        <w:ind w:left="0" w:right="-36"/>
        <w:jc w:val="both"/>
        <w:rPr>
          <w:rFonts w:cs="Arial"/>
          <w:sz w:val="18"/>
          <w:szCs w:val="18"/>
          <w:lang w:val="en-GB"/>
        </w:rPr>
      </w:pPr>
    </w:p>
    <w:p w14:paraId="4A58396A" w14:textId="77777777" w:rsidR="00433F42" w:rsidRDefault="00433F42">
      <w:pPr>
        <w:ind w:left="0" w:right="-36"/>
        <w:jc w:val="both"/>
        <w:rPr>
          <w:rFonts w:cs="Arial"/>
          <w:sz w:val="18"/>
          <w:szCs w:val="18"/>
          <w:lang w:val="en-GB"/>
        </w:rPr>
      </w:pPr>
    </w:p>
    <w:p w14:paraId="359F8222" w14:textId="77777777" w:rsidR="00433F42" w:rsidRDefault="00E6267B">
      <w:pPr>
        <w:ind w:left="0" w:right="-36"/>
        <w:jc w:val="both"/>
        <w:rPr>
          <w:rFonts w:cs="Arial"/>
          <w:sz w:val="18"/>
          <w:szCs w:val="18"/>
          <w:lang w:val="en-GB"/>
        </w:rPr>
      </w:pPr>
      <w:r>
        <w:rPr>
          <w:rFonts w:cs="Arial"/>
          <w:b/>
          <w:sz w:val="18"/>
          <w:szCs w:val="18"/>
          <w:lang w:val="en-GB"/>
        </w:rPr>
        <w:t>ALL INFORMATION CONTAINED HEREIN IS RESTRICTED AND SHALL BE KEPT FOR INTERNAL USE ONLY</w:t>
      </w:r>
      <w:r>
        <w:rPr>
          <w:rFonts w:cs="Arial"/>
          <w:sz w:val="18"/>
          <w:szCs w:val="18"/>
          <w:lang w:val="en-GB"/>
        </w:rPr>
        <w:t xml:space="preserve">. None of this information shall be divulged to persons other than Malaysia </w:t>
      </w:r>
      <w:proofErr w:type="spellStart"/>
      <w:r>
        <w:rPr>
          <w:rFonts w:cs="Arial"/>
          <w:sz w:val="18"/>
          <w:szCs w:val="18"/>
          <w:lang w:val="en-GB"/>
        </w:rPr>
        <w:t>AirlinesBerhad</w:t>
      </w:r>
      <w:proofErr w:type="spellEnd"/>
      <w:r>
        <w:rPr>
          <w:rFonts w:cs="Arial"/>
          <w:sz w:val="18"/>
          <w:szCs w:val="18"/>
          <w:lang w:val="en-GB"/>
        </w:rPr>
        <w:t xml:space="preserve"> employees and contractors authorized by the nature of their duties to receive such information, or individuals or organisations authorised by Malaysia Airlines </w:t>
      </w:r>
      <w:proofErr w:type="spellStart"/>
      <w:r>
        <w:rPr>
          <w:rFonts w:cs="Arial"/>
          <w:sz w:val="18"/>
          <w:szCs w:val="18"/>
          <w:lang w:val="en-GB"/>
        </w:rPr>
        <w:t>Berhad</w:t>
      </w:r>
      <w:proofErr w:type="spellEnd"/>
      <w:r>
        <w:rPr>
          <w:rFonts w:cs="Arial"/>
          <w:sz w:val="18"/>
          <w:szCs w:val="18"/>
          <w:lang w:val="en-GB"/>
        </w:rPr>
        <w:t xml:space="preserve"> in accordance with existing policy regarding release of company information.</w:t>
      </w:r>
    </w:p>
    <w:p w14:paraId="43501809" w14:textId="77777777" w:rsidR="00433F42" w:rsidRDefault="00433F42">
      <w:pPr>
        <w:ind w:left="0" w:right="-36"/>
        <w:jc w:val="center"/>
        <w:rPr>
          <w:rFonts w:cs="Arial"/>
          <w:sz w:val="18"/>
          <w:szCs w:val="18"/>
          <w:lang w:val="en-GB"/>
        </w:rPr>
      </w:pPr>
    </w:p>
    <w:p w14:paraId="72B6E842" w14:textId="77777777" w:rsidR="00433F42" w:rsidRDefault="00433F42">
      <w:pPr>
        <w:rPr>
          <w:rFonts w:cs="Arial"/>
        </w:rPr>
      </w:pPr>
    </w:p>
    <w:p w14:paraId="6DF927C1" w14:textId="77777777" w:rsidR="00433F42" w:rsidRDefault="00433F42">
      <w:pPr>
        <w:rPr>
          <w:rFonts w:cs="Arial"/>
        </w:rPr>
      </w:pPr>
    </w:p>
    <w:p w14:paraId="0A771A04" w14:textId="77777777" w:rsidR="00433F42" w:rsidRDefault="00433F42">
      <w:pPr>
        <w:rPr>
          <w:rFonts w:cs="Arial"/>
        </w:rPr>
      </w:pPr>
    </w:p>
    <w:p w14:paraId="162DCB85" w14:textId="77777777" w:rsidR="00433F42" w:rsidRDefault="00433F42">
      <w:pPr>
        <w:rPr>
          <w:rFonts w:cs="Arial"/>
        </w:rPr>
      </w:pPr>
    </w:p>
    <w:p w14:paraId="75E56C67" w14:textId="77777777" w:rsidR="00433F42" w:rsidRDefault="00433F42">
      <w:pPr>
        <w:rPr>
          <w:rFonts w:cs="Arial"/>
        </w:rPr>
      </w:pPr>
    </w:p>
    <w:p w14:paraId="7D7CA95E" w14:textId="77777777" w:rsidR="00433F42" w:rsidRDefault="00433F42">
      <w:pPr>
        <w:rPr>
          <w:rFonts w:cs="Arial"/>
        </w:rPr>
      </w:pPr>
    </w:p>
    <w:p w14:paraId="327A8864" w14:textId="77777777" w:rsidR="00433F42" w:rsidRDefault="00433F42">
      <w:pPr>
        <w:rPr>
          <w:rFonts w:cs="Arial"/>
        </w:rPr>
      </w:pPr>
    </w:p>
    <w:p w14:paraId="21CF26F1" w14:textId="77777777" w:rsidR="00433F42" w:rsidRDefault="00433F42">
      <w:pPr>
        <w:rPr>
          <w:rFonts w:cs="Arial"/>
        </w:rPr>
      </w:pPr>
    </w:p>
    <w:p w14:paraId="2315B163" w14:textId="77777777" w:rsidR="00433F42" w:rsidRDefault="00433F42">
      <w:pPr>
        <w:rPr>
          <w:rFonts w:cs="Arial"/>
        </w:rPr>
      </w:pPr>
    </w:p>
    <w:p w14:paraId="37C15837" w14:textId="33175A3F" w:rsidR="00433F42" w:rsidRDefault="00433F42" w:rsidP="00E6267B">
      <w:pPr>
        <w:ind w:left="0"/>
        <w:rPr>
          <w:rFonts w:cs="Arial"/>
        </w:rPr>
      </w:pPr>
    </w:p>
    <w:p w14:paraId="21EDFAC8" w14:textId="77777777" w:rsidR="00E6267B" w:rsidRDefault="00E6267B" w:rsidP="00E6267B">
      <w:pPr>
        <w:ind w:left="0"/>
        <w:rPr>
          <w:rFonts w:cs="Arial"/>
        </w:rPr>
      </w:pPr>
    </w:p>
    <w:p w14:paraId="0F61F719" w14:textId="77777777" w:rsidR="00433F42" w:rsidRDefault="00433F42">
      <w:pPr>
        <w:rPr>
          <w:rFonts w:cs="Arial"/>
        </w:rPr>
      </w:pPr>
    </w:p>
    <w:p w14:paraId="3C5127A4" w14:textId="77777777" w:rsidR="00433F42" w:rsidRDefault="00433F42">
      <w:pPr>
        <w:rPr>
          <w:rFonts w:cs="Arial"/>
        </w:rPr>
      </w:pPr>
    </w:p>
    <w:p w14:paraId="106A82D7" w14:textId="77777777" w:rsidR="00433F42" w:rsidRDefault="00433F42">
      <w:pPr>
        <w:rPr>
          <w:rFonts w:cs="Arial"/>
          <w:b/>
        </w:rPr>
      </w:pPr>
    </w:p>
    <w:p w14:paraId="612A37C9" w14:textId="77777777" w:rsidR="00433F42" w:rsidRDefault="00433F42">
      <w:pPr>
        <w:rPr>
          <w:rFonts w:cs="Arial"/>
        </w:rPr>
      </w:pPr>
    </w:p>
    <w:p w14:paraId="2BAB1760" w14:textId="77777777" w:rsidR="00433F42" w:rsidRDefault="00E6267B">
      <w:pPr>
        <w:jc w:val="center"/>
        <w:rPr>
          <w:rFonts w:cs="Arial"/>
          <w:b/>
          <w:bCs/>
          <w:sz w:val="28"/>
          <w:szCs w:val="28"/>
        </w:rPr>
      </w:pPr>
      <w:r>
        <w:rPr>
          <w:rFonts w:cs="Arial"/>
          <w:b/>
          <w:bCs/>
          <w:sz w:val="28"/>
          <w:szCs w:val="28"/>
        </w:rPr>
        <w:t>INTENTIONALLY LEFT BLANK</w:t>
      </w:r>
    </w:p>
    <w:p w14:paraId="5DAC934B" w14:textId="77777777" w:rsidR="00433F42" w:rsidRDefault="00433F42">
      <w:pPr>
        <w:rPr>
          <w:rFonts w:cs="Arial"/>
        </w:rPr>
      </w:pPr>
    </w:p>
    <w:p w14:paraId="409B80C8" w14:textId="77777777" w:rsidR="00433F42" w:rsidRDefault="00433F42">
      <w:pPr>
        <w:rPr>
          <w:rFonts w:cs="Arial"/>
        </w:rPr>
      </w:pPr>
    </w:p>
    <w:p w14:paraId="28A85F03" w14:textId="77777777" w:rsidR="00433F42" w:rsidRDefault="00433F42">
      <w:pPr>
        <w:rPr>
          <w:rFonts w:cs="Arial"/>
        </w:rPr>
      </w:pPr>
    </w:p>
    <w:p w14:paraId="5E51AE36" w14:textId="77777777" w:rsidR="00433F42" w:rsidRDefault="00433F42">
      <w:pPr>
        <w:rPr>
          <w:rFonts w:cs="Arial"/>
        </w:rPr>
      </w:pPr>
    </w:p>
    <w:p w14:paraId="7E952953" w14:textId="77777777" w:rsidR="00433F42" w:rsidRDefault="00433F42">
      <w:pPr>
        <w:rPr>
          <w:rFonts w:cs="Arial"/>
        </w:rPr>
      </w:pPr>
    </w:p>
    <w:p w14:paraId="3B5F61F1" w14:textId="77777777" w:rsidR="00433F42" w:rsidRDefault="00433F42">
      <w:pPr>
        <w:rPr>
          <w:rFonts w:cs="Arial"/>
        </w:rPr>
      </w:pPr>
    </w:p>
    <w:p w14:paraId="553D4014" w14:textId="77777777" w:rsidR="00433F42" w:rsidRDefault="00433F42">
      <w:pPr>
        <w:rPr>
          <w:rFonts w:cs="Arial"/>
        </w:rPr>
      </w:pPr>
    </w:p>
    <w:p w14:paraId="29D01DD4" w14:textId="77777777" w:rsidR="00433F42" w:rsidRDefault="00433F42">
      <w:pPr>
        <w:rPr>
          <w:rFonts w:cs="Arial"/>
        </w:rPr>
      </w:pPr>
    </w:p>
    <w:p w14:paraId="30150A56" w14:textId="77777777" w:rsidR="00433F42" w:rsidRDefault="00433F42">
      <w:pPr>
        <w:rPr>
          <w:rFonts w:cs="Arial"/>
        </w:rPr>
      </w:pPr>
    </w:p>
    <w:p w14:paraId="323A4130" w14:textId="77777777" w:rsidR="00433F42" w:rsidRDefault="00433F42">
      <w:pPr>
        <w:rPr>
          <w:rFonts w:cs="Arial"/>
        </w:rPr>
      </w:pPr>
    </w:p>
    <w:p w14:paraId="7FE38DE6" w14:textId="77777777" w:rsidR="00433F42" w:rsidRDefault="00433F42">
      <w:pPr>
        <w:rPr>
          <w:rFonts w:cs="Arial"/>
        </w:rPr>
      </w:pPr>
    </w:p>
    <w:p w14:paraId="57C7AAFD" w14:textId="77777777" w:rsidR="00433F42" w:rsidRDefault="00433F42">
      <w:pPr>
        <w:rPr>
          <w:rFonts w:cs="Arial"/>
        </w:rPr>
      </w:pPr>
    </w:p>
    <w:p w14:paraId="21F77E42" w14:textId="77777777" w:rsidR="00433F42" w:rsidRDefault="00433F42">
      <w:pPr>
        <w:rPr>
          <w:rFonts w:cs="Arial"/>
        </w:rPr>
      </w:pPr>
    </w:p>
    <w:p w14:paraId="2EB3755B" w14:textId="77777777" w:rsidR="00433F42" w:rsidRDefault="00433F42">
      <w:pPr>
        <w:rPr>
          <w:rFonts w:cs="Arial"/>
        </w:rPr>
      </w:pPr>
    </w:p>
    <w:p w14:paraId="35A9F38F" w14:textId="77777777" w:rsidR="00433F42" w:rsidRDefault="00433F42">
      <w:pPr>
        <w:rPr>
          <w:rFonts w:cs="Arial"/>
        </w:rPr>
      </w:pPr>
    </w:p>
    <w:p w14:paraId="53F18413" w14:textId="77777777" w:rsidR="00433F42" w:rsidRDefault="00433F42">
      <w:pPr>
        <w:rPr>
          <w:rFonts w:cs="Arial"/>
        </w:rPr>
      </w:pPr>
    </w:p>
    <w:p w14:paraId="73649F8C" w14:textId="77777777" w:rsidR="00433F42" w:rsidRDefault="00433F42">
      <w:pPr>
        <w:ind w:left="0" w:right="-36"/>
        <w:jc w:val="center"/>
        <w:rPr>
          <w:rFonts w:cs="Arial"/>
          <w:lang w:val="en-GB"/>
        </w:rPr>
        <w:sectPr w:rsidR="00433F42">
          <w:headerReference w:type="even" r:id="rId13"/>
          <w:headerReference w:type="default" r:id="rId14"/>
          <w:footerReference w:type="even" r:id="rId15"/>
          <w:footerReference w:type="default" r:id="rId16"/>
          <w:pgSz w:w="11909" w:h="16834"/>
          <w:pgMar w:top="360" w:right="648" w:bottom="360" w:left="1296" w:header="216" w:footer="367" w:gutter="0"/>
          <w:pgNumType w:start="1" w:chapStyle="9"/>
          <w:cols w:space="720"/>
        </w:sectPr>
      </w:pPr>
    </w:p>
    <w:tbl>
      <w:tblPr>
        <w:tblW w:w="0" w:type="auto"/>
        <w:jc w:val="center"/>
        <w:tblLook w:val="04A0" w:firstRow="1" w:lastRow="0" w:firstColumn="1" w:lastColumn="0" w:noHBand="0" w:noVBand="1"/>
      </w:tblPr>
      <w:tblGrid>
        <w:gridCol w:w="2104"/>
        <w:gridCol w:w="1471"/>
        <w:gridCol w:w="4685"/>
        <w:gridCol w:w="244"/>
      </w:tblGrid>
      <w:tr w:rsidR="00433F42" w14:paraId="7DA7E52E" w14:textId="77777777">
        <w:trPr>
          <w:trHeight w:val="375"/>
          <w:jc w:val="center"/>
        </w:trPr>
        <w:tc>
          <w:tcPr>
            <w:tcW w:w="2104" w:type="dxa"/>
          </w:tcPr>
          <w:p w14:paraId="7649A51C" w14:textId="77777777" w:rsidR="00433F42" w:rsidRDefault="00E6267B">
            <w:pPr>
              <w:ind w:left="0" w:right="9"/>
              <w:rPr>
                <w:rFonts w:cs="Arial"/>
              </w:rPr>
            </w:pPr>
            <w:r>
              <w:rPr>
                <w:rFonts w:cs="Arial"/>
              </w:rPr>
              <w:lastRenderedPageBreak/>
              <w:t xml:space="preserve">       Prepared By</w:t>
            </w:r>
          </w:p>
        </w:tc>
        <w:tc>
          <w:tcPr>
            <w:tcW w:w="1471" w:type="dxa"/>
          </w:tcPr>
          <w:p w14:paraId="025008B4" w14:textId="77777777" w:rsidR="00433F42" w:rsidRDefault="00E6267B">
            <w:pPr>
              <w:jc w:val="center"/>
              <w:rPr>
                <w:rFonts w:cs="Arial"/>
              </w:rPr>
            </w:pPr>
            <w:r>
              <w:rPr>
                <w:rFonts w:cs="Arial"/>
              </w:rPr>
              <w:t>:</w:t>
            </w:r>
          </w:p>
        </w:tc>
        <w:tc>
          <w:tcPr>
            <w:tcW w:w="4685" w:type="dxa"/>
            <w:tcBorders>
              <w:bottom w:val="single" w:sz="4" w:space="0" w:color="auto"/>
            </w:tcBorders>
          </w:tcPr>
          <w:p w14:paraId="536A99A9" w14:textId="77777777" w:rsidR="00433F42" w:rsidRDefault="00433F42">
            <w:pPr>
              <w:jc w:val="center"/>
              <w:rPr>
                <w:rFonts w:cs="Arial"/>
              </w:rPr>
            </w:pPr>
          </w:p>
        </w:tc>
        <w:tc>
          <w:tcPr>
            <w:tcW w:w="244" w:type="dxa"/>
          </w:tcPr>
          <w:p w14:paraId="3B95D20C" w14:textId="77777777" w:rsidR="00433F42" w:rsidRDefault="00433F42">
            <w:pPr>
              <w:jc w:val="center"/>
              <w:rPr>
                <w:rFonts w:cs="Arial"/>
              </w:rPr>
            </w:pPr>
          </w:p>
        </w:tc>
      </w:tr>
      <w:tr w:rsidR="00433F42" w14:paraId="2C78AD40" w14:textId="77777777">
        <w:trPr>
          <w:trHeight w:val="359"/>
          <w:jc w:val="center"/>
        </w:trPr>
        <w:tc>
          <w:tcPr>
            <w:tcW w:w="2104" w:type="dxa"/>
          </w:tcPr>
          <w:p w14:paraId="2D101936" w14:textId="77777777" w:rsidR="00433F42" w:rsidRDefault="00433F42">
            <w:pPr>
              <w:jc w:val="center"/>
              <w:rPr>
                <w:rFonts w:cs="Arial"/>
              </w:rPr>
            </w:pPr>
          </w:p>
        </w:tc>
        <w:tc>
          <w:tcPr>
            <w:tcW w:w="1471" w:type="dxa"/>
          </w:tcPr>
          <w:p w14:paraId="5DA3FE10" w14:textId="77777777" w:rsidR="00433F42" w:rsidRDefault="00433F42">
            <w:pPr>
              <w:jc w:val="center"/>
              <w:rPr>
                <w:rFonts w:cs="Arial"/>
              </w:rPr>
            </w:pPr>
          </w:p>
        </w:tc>
        <w:tc>
          <w:tcPr>
            <w:tcW w:w="4685" w:type="dxa"/>
            <w:tcBorders>
              <w:top w:val="single" w:sz="4" w:space="0" w:color="auto"/>
            </w:tcBorders>
          </w:tcPr>
          <w:p w14:paraId="775696A8" w14:textId="77777777" w:rsidR="00433F42" w:rsidRDefault="00E6267B">
            <w:pPr>
              <w:jc w:val="center"/>
              <w:rPr>
                <w:rFonts w:cs="Arial"/>
              </w:rPr>
            </w:pPr>
            <w:r>
              <w:rPr>
                <w:rFonts w:cs="Arial"/>
              </w:rPr>
              <w:t xml:space="preserve">Srikanth </w:t>
            </w:r>
            <w:proofErr w:type="spellStart"/>
            <w:r>
              <w:rPr>
                <w:rFonts w:cs="Arial"/>
              </w:rPr>
              <w:t>Kankara</w:t>
            </w:r>
            <w:proofErr w:type="spellEnd"/>
          </w:p>
        </w:tc>
        <w:tc>
          <w:tcPr>
            <w:tcW w:w="244" w:type="dxa"/>
          </w:tcPr>
          <w:p w14:paraId="4FDEABFB" w14:textId="77777777" w:rsidR="00433F42" w:rsidRDefault="00433F42">
            <w:pPr>
              <w:jc w:val="center"/>
              <w:rPr>
                <w:rFonts w:cs="Arial"/>
              </w:rPr>
            </w:pPr>
          </w:p>
        </w:tc>
      </w:tr>
      <w:tr w:rsidR="00433F42" w14:paraId="4114458E" w14:textId="77777777">
        <w:trPr>
          <w:trHeight w:val="359"/>
          <w:jc w:val="center"/>
        </w:trPr>
        <w:tc>
          <w:tcPr>
            <w:tcW w:w="2104" w:type="dxa"/>
          </w:tcPr>
          <w:p w14:paraId="2C9B4DC3" w14:textId="77777777" w:rsidR="00433F42" w:rsidRDefault="00433F42">
            <w:pPr>
              <w:jc w:val="center"/>
              <w:rPr>
                <w:rFonts w:cs="Arial"/>
              </w:rPr>
            </w:pPr>
          </w:p>
        </w:tc>
        <w:tc>
          <w:tcPr>
            <w:tcW w:w="1471" w:type="dxa"/>
          </w:tcPr>
          <w:p w14:paraId="5D02FFB0" w14:textId="77777777" w:rsidR="00433F42" w:rsidRDefault="00433F42">
            <w:pPr>
              <w:jc w:val="center"/>
              <w:rPr>
                <w:rFonts w:cs="Arial"/>
              </w:rPr>
            </w:pPr>
          </w:p>
        </w:tc>
        <w:tc>
          <w:tcPr>
            <w:tcW w:w="4685" w:type="dxa"/>
          </w:tcPr>
          <w:p w14:paraId="5717F893" w14:textId="77777777" w:rsidR="00433F42" w:rsidRDefault="00E6267B">
            <w:pPr>
              <w:jc w:val="center"/>
              <w:rPr>
                <w:rFonts w:cs="Arial"/>
              </w:rPr>
            </w:pPr>
            <w:r>
              <w:rPr>
                <w:rFonts w:cs="Arial"/>
              </w:rPr>
              <w:t>SRAS Support Team</w:t>
            </w:r>
          </w:p>
        </w:tc>
        <w:tc>
          <w:tcPr>
            <w:tcW w:w="244" w:type="dxa"/>
          </w:tcPr>
          <w:p w14:paraId="4DA7FFFC" w14:textId="77777777" w:rsidR="00433F42" w:rsidRDefault="00433F42">
            <w:pPr>
              <w:jc w:val="center"/>
              <w:rPr>
                <w:rFonts w:cs="Arial"/>
              </w:rPr>
            </w:pPr>
          </w:p>
        </w:tc>
      </w:tr>
      <w:tr w:rsidR="00433F42" w14:paraId="663E4D33" w14:textId="77777777">
        <w:trPr>
          <w:trHeight w:val="359"/>
          <w:jc w:val="center"/>
        </w:trPr>
        <w:tc>
          <w:tcPr>
            <w:tcW w:w="2104" w:type="dxa"/>
          </w:tcPr>
          <w:p w14:paraId="41BD3EB7" w14:textId="77777777" w:rsidR="00433F42" w:rsidRDefault="00433F42">
            <w:pPr>
              <w:jc w:val="center"/>
              <w:rPr>
                <w:rFonts w:cs="Arial"/>
              </w:rPr>
            </w:pPr>
          </w:p>
        </w:tc>
        <w:tc>
          <w:tcPr>
            <w:tcW w:w="1471" w:type="dxa"/>
          </w:tcPr>
          <w:p w14:paraId="141BBC10" w14:textId="77777777" w:rsidR="00433F42" w:rsidRDefault="00433F42">
            <w:pPr>
              <w:jc w:val="center"/>
              <w:rPr>
                <w:rFonts w:cs="Arial"/>
              </w:rPr>
            </w:pPr>
          </w:p>
        </w:tc>
        <w:tc>
          <w:tcPr>
            <w:tcW w:w="4685" w:type="dxa"/>
          </w:tcPr>
          <w:p w14:paraId="070A7387" w14:textId="77777777" w:rsidR="00433F42" w:rsidRDefault="00E6267B">
            <w:pPr>
              <w:jc w:val="center"/>
              <w:rPr>
                <w:rFonts w:cs="Arial"/>
              </w:rPr>
            </w:pPr>
            <w:r>
              <w:rPr>
                <w:rFonts w:cs="Arial"/>
              </w:rPr>
              <w:t>Application Management Services</w:t>
            </w:r>
          </w:p>
        </w:tc>
        <w:tc>
          <w:tcPr>
            <w:tcW w:w="244" w:type="dxa"/>
          </w:tcPr>
          <w:p w14:paraId="36FEC0FC" w14:textId="77777777" w:rsidR="00433F42" w:rsidRDefault="00433F42">
            <w:pPr>
              <w:jc w:val="center"/>
              <w:rPr>
                <w:rFonts w:cs="Arial"/>
              </w:rPr>
            </w:pPr>
          </w:p>
        </w:tc>
      </w:tr>
      <w:tr w:rsidR="00433F42" w14:paraId="45F513C2" w14:textId="77777777">
        <w:trPr>
          <w:trHeight w:val="375"/>
          <w:jc w:val="center"/>
        </w:trPr>
        <w:tc>
          <w:tcPr>
            <w:tcW w:w="2104" w:type="dxa"/>
          </w:tcPr>
          <w:p w14:paraId="7F248C91" w14:textId="77777777" w:rsidR="00433F42" w:rsidRDefault="00433F42">
            <w:pPr>
              <w:jc w:val="center"/>
              <w:rPr>
                <w:rFonts w:cs="Arial"/>
              </w:rPr>
            </w:pPr>
          </w:p>
        </w:tc>
        <w:tc>
          <w:tcPr>
            <w:tcW w:w="1471" w:type="dxa"/>
          </w:tcPr>
          <w:p w14:paraId="38319E39" w14:textId="77777777" w:rsidR="00433F42" w:rsidRDefault="00433F42">
            <w:pPr>
              <w:jc w:val="center"/>
              <w:rPr>
                <w:rFonts w:cs="Arial"/>
              </w:rPr>
            </w:pPr>
          </w:p>
        </w:tc>
        <w:tc>
          <w:tcPr>
            <w:tcW w:w="4685" w:type="dxa"/>
          </w:tcPr>
          <w:p w14:paraId="628FBACF" w14:textId="77777777" w:rsidR="00433F42" w:rsidRDefault="00433F42">
            <w:pPr>
              <w:jc w:val="center"/>
              <w:rPr>
                <w:rFonts w:cs="Arial"/>
              </w:rPr>
            </w:pPr>
          </w:p>
        </w:tc>
        <w:tc>
          <w:tcPr>
            <w:tcW w:w="244" w:type="dxa"/>
          </w:tcPr>
          <w:p w14:paraId="3EFE89B1" w14:textId="77777777" w:rsidR="00433F42" w:rsidRDefault="00433F42">
            <w:pPr>
              <w:jc w:val="center"/>
              <w:rPr>
                <w:rFonts w:cs="Arial"/>
              </w:rPr>
            </w:pPr>
          </w:p>
        </w:tc>
      </w:tr>
      <w:tr w:rsidR="00433F42" w14:paraId="6E612509" w14:textId="77777777">
        <w:trPr>
          <w:trHeight w:val="593"/>
          <w:jc w:val="center"/>
        </w:trPr>
        <w:tc>
          <w:tcPr>
            <w:tcW w:w="2104" w:type="dxa"/>
          </w:tcPr>
          <w:p w14:paraId="6603C5C0" w14:textId="77777777" w:rsidR="00433F42" w:rsidRDefault="00E6267B">
            <w:pPr>
              <w:ind w:left="31" w:right="0"/>
              <w:jc w:val="center"/>
              <w:rPr>
                <w:rFonts w:cs="Arial"/>
              </w:rPr>
            </w:pPr>
            <w:r>
              <w:rPr>
                <w:rFonts w:cs="Arial"/>
              </w:rPr>
              <w:t>Reviewed By</w:t>
            </w:r>
          </w:p>
        </w:tc>
        <w:tc>
          <w:tcPr>
            <w:tcW w:w="1471" w:type="dxa"/>
          </w:tcPr>
          <w:p w14:paraId="39C65382" w14:textId="77777777" w:rsidR="00433F42" w:rsidRDefault="00E6267B">
            <w:pPr>
              <w:jc w:val="center"/>
              <w:rPr>
                <w:rFonts w:cs="Arial"/>
              </w:rPr>
            </w:pPr>
            <w:r>
              <w:rPr>
                <w:rFonts w:cs="Arial"/>
              </w:rPr>
              <w:t>:</w:t>
            </w:r>
          </w:p>
        </w:tc>
        <w:tc>
          <w:tcPr>
            <w:tcW w:w="4685" w:type="dxa"/>
            <w:tcBorders>
              <w:bottom w:val="single" w:sz="4" w:space="0" w:color="auto"/>
            </w:tcBorders>
          </w:tcPr>
          <w:p w14:paraId="087E6644" w14:textId="77777777" w:rsidR="00433F42" w:rsidRDefault="00433F42">
            <w:pPr>
              <w:jc w:val="center"/>
              <w:rPr>
                <w:rFonts w:cs="Arial"/>
              </w:rPr>
            </w:pPr>
          </w:p>
        </w:tc>
        <w:tc>
          <w:tcPr>
            <w:tcW w:w="244" w:type="dxa"/>
          </w:tcPr>
          <w:p w14:paraId="7425EF7B" w14:textId="77777777" w:rsidR="00433F42" w:rsidRDefault="00433F42">
            <w:pPr>
              <w:jc w:val="center"/>
              <w:rPr>
                <w:rFonts w:cs="Arial"/>
              </w:rPr>
            </w:pPr>
          </w:p>
        </w:tc>
      </w:tr>
      <w:tr w:rsidR="00433F42" w14:paraId="13D6081F" w14:textId="77777777">
        <w:trPr>
          <w:trHeight w:val="359"/>
          <w:jc w:val="center"/>
        </w:trPr>
        <w:tc>
          <w:tcPr>
            <w:tcW w:w="2104" w:type="dxa"/>
          </w:tcPr>
          <w:p w14:paraId="1FD6C514" w14:textId="77777777" w:rsidR="00433F42" w:rsidRDefault="00433F42">
            <w:pPr>
              <w:jc w:val="center"/>
              <w:rPr>
                <w:rFonts w:cs="Arial"/>
              </w:rPr>
            </w:pPr>
          </w:p>
        </w:tc>
        <w:tc>
          <w:tcPr>
            <w:tcW w:w="1471" w:type="dxa"/>
          </w:tcPr>
          <w:p w14:paraId="0D535F05" w14:textId="77777777" w:rsidR="00433F42" w:rsidRDefault="00433F42">
            <w:pPr>
              <w:jc w:val="center"/>
              <w:rPr>
                <w:rFonts w:cs="Arial"/>
              </w:rPr>
            </w:pPr>
          </w:p>
        </w:tc>
        <w:tc>
          <w:tcPr>
            <w:tcW w:w="4685" w:type="dxa"/>
            <w:tcBorders>
              <w:top w:val="single" w:sz="4" w:space="0" w:color="auto"/>
            </w:tcBorders>
          </w:tcPr>
          <w:p w14:paraId="5270F29F" w14:textId="77777777" w:rsidR="00433F42" w:rsidRDefault="00E6267B">
            <w:pPr>
              <w:jc w:val="center"/>
              <w:rPr>
                <w:rFonts w:cs="Arial"/>
              </w:rPr>
            </w:pPr>
            <w:r>
              <w:rPr>
                <w:rFonts w:cs="Arial"/>
              </w:rPr>
              <w:t xml:space="preserve">Suman </w:t>
            </w:r>
            <w:proofErr w:type="spellStart"/>
            <w:r>
              <w:rPr>
                <w:rFonts w:cs="Arial"/>
              </w:rPr>
              <w:t>Guduru</w:t>
            </w:r>
            <w:proofErr w:type="spellEnd"/>
          </w:p>
        </w:tc>
        <w:tc>
          <w:tcPr>
            <w:tcW w:w="244" w:type="dxa"/>
          </w:tcPr>
          <w:p w14:paraId="52189341" w14:textId="77777777" w:rsidR="00433F42" w:rsidRDefault="00433F42">
            <w:pPr>
              <w:jc w:val="center"/>
              <w:rPr>
                <w:rFonts w:cs="Arial"/>
              </w:rPr>
            </w:pPr>
          </w:p>
        </w:tc>
      </w:tr>
      <w:tr w:rsidR="00433F42" w14:paraId="43B56D54" w14:textId="77777777">
        <w:trPr>
          <w:trHeight w:val="375"/>
          <w:jc w:val="center"/>
        </w:trPr>
        <w:tc>
          <w:tcPr>
            <w:tcW w:w="2104" w:type="dxa"/>
          </w:tcPr>
          <w:p w14:paraId="15024922" w14:textId="77777777" w:rsidR="00433F42" w:rsidRDefault="00433F42">
            <w:pPr>
              <w:jc w:val="center"/>
              <w:rPr>
                <w:rFonts w:cs="Arial"/>
              </w:rPr>
            </w:pPr>
          </w:p>
        </w:tc>
        <w:tc>
          <w:tcPr>
            <w:tcW w:w="1471" w:type="dxa"/>
          </w:tcPr>
          <w:p w14:paraId="13BC55DA" w14:textId="77777777" w:rsidR="00433F42" w:rsidRDefault="00433F42">
            <w:pPr>
              <w:jc w:val="center"/>
              <w:rPr>
                <w:rFonts w:cs="Arial"/>
              </w:rPr>
            </w:pPr>
          </w:p>
        </w:tc>
        <w:tc>
          <w:tcPr>
            <w:tcW w:w="4685" w:type="dxa"/>
          </w:tcPr>
          <w:p w14:paraId="3B363E06" w14:textId="77777777" w:rsidR="00433F42" w:rsidRDefault="00E6267B">
            <w:pPr>
              <w:jc w:val="center"/>
              <w:rPr>
                <w:rFonts w:cs="Arial"/>
              </w:rPr>
            </w:pPr>
            <w:r>
              <w:rPr>
                <w:rFonts w:cs="Arial"/>
              </w:rPr>
              <w:t>OST Tower Manager</w:t>
            </w:r>
          </w:p>
        </w:tc>
        <w:tc>
          <w:tcPr>
            <w:tcW w:w="244" w:type="dxa"/>
          </w:tcPr>
          <w:p w14:paraId="2AF63E01" w14:textId="77777777" w:rsidR="00433F42" w:rsidRDefault="00433F42">
            <w:pPr>
              <w:jc w:val="center"/>
              <w:rPr>
                <w:rFonts w:cs="Arial"/>
              </w:rPr>
            </w:pPr>
          </w:p>
        </w:tc>
      </w:tr>
      <w:tr w:rsidR="00433F42" w14:paraId="4FB2300B" w14:textId="77777777">
        <w:trPr>
          <w:trHeight w:val="718"/>
          <w:jc w:val="center"/>
        </w:trPr>
        <w:tc>
          <w:tcPr>
            <w:tcW w:w="2104" w:type="dxa"/>
          </w:tcPr>
          <w:p w14:paraId="222FF580" w14:textId="77777777" w:rsidR="00433F42" w:rsidRDefault="00433F42">
            <w:pPr>
              <w:jc w:val="center"/>
              <w:rPr>
                <w:rFonts w:cs="Arial"/>
              </w:rPr>
            </w:pPr>
          </w:p>
        </w:tc>
        <w:tc>
          <w:tcPr>
            <w:tcW w:w="1471" w:type="dxa"/>
          </w:tcPr>
          <w:p w14:paraId="24E9FC01" w14:textId="77777777" w:rsidR="00433F42" w:rsidRDefault="00433F42">
            <w:pPr>
              <w:jc w:val="center"/>
              <w:rPr>
                <w:rFonts w:cs="Arial"/>
              </w:rPr>
            </w:pPr>
          </w:p>
        </w:tc>
        <w:tc>
          <w:tcPr>
            <w:tcW w:w="4685" w:type="dxa"/>
          </w:tcPr>
          <w:p w14:paraId="3F75774C" w14:textId="77777777" w:rsidR="00433F42" w:rsidRDefault="00E6267B">
            <w:pPr>
              <w:jc w:val="center"/>
              <w:rPr>
                <w:rFonts w:cs="Arial"/>
              </w:rPr>
            </w:pPr>
            <w:r>
              <w:rPr>
                <w:rFonts w:cs="Arial"/>
              </w:rPr>
              <w:t>Application Management Services</w:t>
            </w:r>
          </w:p>
          <w:p w14:paraId="186E7CA6" w14:textId="77777777" w:rsidR="00433F42" w:rsidRDefault="00433F42">
            <w:pPr>
              <w:jc w:val="center"/>
              <w:rPr>
                <w:rFonts w:cs="Arial"/>
              </w:rPr>
            </w:pPr>
          </w:p>
        </w:tc>
        <w:tc>
          <w:tcPr>
            <w:tcW w:w="244" w:type="dxa"/>
          </w:tcPr>
          <w:p w14:paraId="61B09E35" w14:textId="77777777" w:rsidR="00433F42" w:rsidRDefault="00433F42">
            <w:pPr>
              <w:jc w:val="center"/>
              <w:rPr>
                <w:rFonts w:cs="Arial"/>
              </w:rPr>
            </w:pPr>
          </w:p>
        </w:tc>
      </w:tr>
      <w:tr w:rsidR="00433F42" w14:paraId="058B7BDA" w14:textId="77777777">
        <w:trPr>
          <w:trHeight w:val="375"/>
          <w:jc w:val="center"/>
        </w:trPr>
        <w:tc>
          <w:tcPr>
            <w:tcW w:w="2104" w:type="dxa"/>
          </w:tcPr>
          <w:p w14:paraId="01E9F935" w14:textId="77777777" w:rsidR="00433F42" w:rsidRDefault="00433F42">
            <w:pPr>
              <w:ind w:left="31" w:right="0"/>
              <w:jc w:val="center"/>
              <w:rPr>
                <w:rFonts w:cs="Arial"/>
              </w:rPr>
            </w:pPr>
          </w:p>
        </w:tc>
        <w:tc>
          <w:tcPr>
            <w:tcW w:w="1471" w:type="dxa"/>
          </w:tcPr>
          <w:p w14:paraId="080A0641" w14:textId="77777777" w:rsidR="00433F42" w:rsidRDefault="00E6267B">
            <w:pPr>
              <w:jc w:val="center"/>
              <w:rPr>
                <w:rFonts w:cs="Arial"/>
              </w:rPr>
            </w:pPr>
            <w:r>
              <w:rPr>
                <w:rFonts w:cs="Arial"/>
              </w:rPr>
              <w:t>:</w:t>
            </w:r>
          </w:p>
        </w:tc>
        <w:tc>
          <w:tcPr>
            <w:tcW w:w="4685" w:type="dxa"/>
            <w:tcBorders>
              <w:bottom w:val="single" w:sz="4" w:space="0" w:color="auto"/>
            </w:tcBorders>
          </w:tcPr>
          <w:p w14:paraId="039E8E3D" w14:textId="77777777" w:rsidR="00433F42" w:rsidRDefault="00433F42">
            <w:pPr>
              <w:jc w:val="center"/>
              <w:rPr>
                <w:rFonts w:cs="Arial"/>
              </w:rPr>
            </w:pPr>
          </w:p>
        </w:tc>
        <w:tc>
          <w:tcPr>
            <w:tcW w:w="244" w:type="dxa"/>
          </w:tcPr>
          <w:p w14:paraId="74C35B1E" w14:textId="77777777" w:rsidR="00433F42" w:rsidRDefault="00433F42">
            <w:pPr>
              <w:jc w:val="center"/>
              <w:rPr>
                <w:rFonts w:cs="Arial"/>
              </w:rPr>
            </w:pPr>
          </w:p>
        </w:tc>
      </w:tr>
      <w:tr w:rsidR="00433F42" w14:paraId="61B8D7F8" w14:textId="77777777">
        <w:trPr>
          <w:trHeight w:val="733"/>
          <w:jc w:val="center"/>
        </w:trPr>
        <w:tc>
          <w:tcPr>
            <w:tcW w:w="2104" w:type="dxa"/>
          </w:tcPr>
          <w:p w14:paraId="531B00A2" w14:textId="77777777" w:rsidR="00433F42" w:rsidRDefault="00433F42">
            <w:pPr>
              <w:jc w:val="center"/>
              <w:rPr>
                <w:rFonts w:cs="Arial"/>
              </w:rPr>
            </w:pPr>
          </w:p>
        </w:tc>
        <w:tc>
          <w:tcPr>
            <w:tcW w:w="1471" w:type="dxa"/>
          </w:tcPr>
          <w:p w14:paraId="4DF427A9" w14:textId="77777777" w:rsidR="00433F42" w:rsidRDefault="00433F42">
            <w:pPr>
              <w:jc w:val="center"/>
              <w:rPr>
                <w:rFonts w:cs="Arial"/>
              </w:rPr>
            </w:pPr>
          </w:p>
        </w:tc>
        <w:tc>
          <w:tcPr>
            <w:tcW w:w="4685" w:type="dxa"/>
            <w:tcBorders>
              <w:top w:val="single" w:sz="4" w:space="0" w:color="auto"/>
            </w:tcBorders>
          </w:tcPr>
          <w:p w14:paraId="2AA24BF2" w14:textId="77777777" w:rsidR="00433F42" w:rsidRDefault="00E6267B">
            <w:pPr>
              <w:jc w:val="center"/>
              <w:rPr>
                <w:rFonts w:cs="Arial"/>
              </w:rPr>
            </w:pPr>
            <w:r>
              <w:rPr>
                <w:rFonts w:cs="Arial"/>
              </w:rPr>
              <w:t xml:space="preserve">Noor </w:t>
            </w:r>
            <w:proofErr w:type="spellStart"/>
            <w:r>
              <w:rPr>
                <w:rFonts w:cs="Arial"/>
              </w:rPr>
              <w:t>Hafiza</w:t>
            </w:r>
            <w:proofErr w:type="spellEnd"/>
            <w:r>
              <w:rPr>
                <w:rFonts w:cs="Arial"/>
              </w:rPr>
              <w:t xml:space="preserve"> </w:t>
            </w:r>
            <w:proofErr w:type="spellStart"/>
            <w:r>
              <w:rPr>
                <w:rFonts w:cs="Arial"/>
              </w:rPr>
              <w:t>Bahruddin</w:t>
            </w:r>
            <w:proofErr w:type="spellEnd"/>
          </w:p>
          <w:p w14:paraId="2F485CAE" w14:textId="77777777" w:rsidR="00433F42" w:rsidRDefault="00E6267B">
            <w:pPr>
              <w:jc w:val="center"/>
              <w:rPr>
                <w:rFonts w:cs="Arial"/>
              </w:rPr>
            </w:pPr>
            <w:r>
              <w:rPr>
                <w:rFonts w:cs="Arial"/>
              </w:rPr>
              <w:t>IT - Service Delivery Management</w:t>
            </w:r>
          </w:p>
          <w:p w14:paraId="061849EB" w14:textId="77777777" w:rsidR="00433F42" w:rsidRDefault="00E6267B">
            <w:pPr>
              <w:jc w:val="center"/>
              <w:rPr>
                <w:rFonts w:cs="Arial"/>
              </w:rPr>
            </w:pPr>
            <w:r>
              <w:rPr>
                <w:rFonts w:cs="Arial"/>
              </w:rPr>
              <w:t>Group IT</w:t>
            </w:r>
          </w:p>
          <w:p w14:paraId="6CD87384" w14:textId="77777777" w:rsidR="00433F42" w:rsidRDefault="00433F42">
            <w:pPr>
              <w:jc w:val="center"/>
              <w:rPr>
                <w:rFonts w:cs="Arial"/>
              </w:rPr>
            </w:pPr>
          </w:p>
        </w:tc>
        <w:tc>
          <w:tcPr>
            <w:tcW w:w="244" w:type="dxa"/>
          </w:tcPr>
          <w:p w14:paraId="46D4832B" w14:textId="77777777" w:rsidR="00433F42" w:rsidRDefault="00433F42">
            <w:pPr>
              <w:jc w:val="center"/>
              <w:rPr>
                <w:rFonts w:cs="Arial"/>
              </w:rPr>
            </w:pPr>
          </w:p>
        </w:tc>
      </w:tr>
      <w:tr w:rsidR="00433F42" w14:paraId="4ED5F025" w14:textId="77777777">
        <w:trPr>
          <w:trHeight w:val="359"/>
          <w:jc w:val="center"/>
        </w:trPr>
        <w:tc>
          <w:tcPr>
            <w:tcW w:w="2104" w:type="dxa"/>
          </w:tcPr>
          <w:p w14:paraId="0B422CA6" w14:textId="77777777" w:rsidR="00433F42" w:rsidRDefault="00433F42">
            <w:pPr>
              <w:ind w:left="0" w:right="0"/>
              <w:rPr>
                <w:rFonts w:cs="Arial"/>
              </w:rPr>
            </w:pPr>
          </w:p>
        </w:tc>
        <w:tc>
          <w:tcPr>
            <w:tcW w:w="1471" w:type="dxa"/>
          </w:tcPr>
          <w:p w14:paraId="04B790D5" w14:textId="77777777" w:rsidR="00433F42" w:rsidRDefault="00433F42">
            <w:pPr>
              <w:jc w:val="center"/>
              <w:rPr>
                <w:rFonts w:cs="Arial"/>
              </w:rPr>
            </w:pPr>
          </w:p>
        </w:tc>
        <w:tc>
          <w:tcPr>
            <w:tcW w:w="4685" w:type="dxa"/>
          </w:tcPr>
          <w:p w14:paraId="113BFB85" w14:textId="77777777" w:rsidR="00433F42" w:rsidRDefault="00433F42">
            <w:pPr>
              <w:jc w:val="center"/>
              <w:rPr>
                <w:rFonts w:cs="Arial"/>
              </w:rPr>
            </w:pPr>
          </w:p>
          <w:p w14:paraId="452CE360" w14:textId="77777777" w:rsidR="00433F42" w:rsidRDefault="00433F42">
            <w:pPr>
              <w:jc w:val="center"/>
              <w:rPr>
                <w:rFonts w:cs="Arial"/>
              </w:rPr>
            </w:pPr>
          </w:p>
        </w:tc>
        <w:tc>
          <w:tcPr>
            <w:tcW w:w="244" w:type="dxa"/>
          </w:tcPr>
          <w:p w14:paraId="661BAD58" w14:textId="77777777" w:rsidR="00433F42" w:rsidRDefault="00433F42">
            <w:pPr>
              <w:jc w:val="center"/>
              <w:rPr>
                <w:rFonts w:cs="Arial"/>
              </w:rPr>
            </w:pPr>
          </w:p>
        </w:tc>
      </w:tr>
      <w:tr w:rsidR="00433F42" w14:paraId="7C74B42C" w14:textId="77777777">
        <w:trPr>
          <w:trHeight w:val="375"/>
          <w:jc w:val="center"/>
        </w:trPr>
        <w:tc>
          <w:tcPr>
            <w:tcW w:w="2104" w:type="dxa"/>
          </w:tcPr>
          <w:p w14:paraId="006A99DB" w14:textId="77777777" w:rsidR="00433F42" w:rsidRDefault="00433F42">
            <w:pPr>
              <w:jc w:val="center"/>
              <w:rPr>
                <w:rFonts w:cs="Arial"/>
              </w:rPr>
            </w:pPr>
          </w:p>
        </w:tc>
        <w:tc>
          <w:tcPr>
            <w:tcW w:w="1471" w:type="dxa"/>
          </w:tcPr>
          <w:p w14:paraId="149D14F1" w14:textId="77777777" w:rsidR="00433F42" w:rsidRDefault="00433F42">
            <w:pPr>
              <w:jc w:val="center"/>
              <w:rPr>
                <w:rFonts w:cs="Arial"/>
              </w:rPr>
            </w:pPr>
          </w:p>
        </w:tc>
        <w:tc>
          <w:tcPr>
            <w:tcW w:w="4685" w:type="dxa"/>
            <w:tcBorders>
              <w:bottom w:val="single" w:sz="4" w:space="0" w:color="auto"/>
            </w:tcBorders>
          </w:tcPr>
          <w:p w14:paraId="693925BC" w14:textId="77777777" w:rsidR="00433F42" w:rsidRDefault="00433F42">
            <w:pPr>
              <w:jc w:val="center"/>
              <w:rPr>
                <w:rFonts w:cs="Arial"/>
              </w:rPr>
            </w:pPr>
          </w:p>
        </w:tc>
        <w:tc>
          <w:tcPr>
            <w:tcW w:w="244" w:type="dxa"/>
          </w:tcPr>
          <w:p w14:paraId="50698DE0" w14:textId="77777777" w:rsidR="00433F42" w:rsidRDefault="00433F42">
            <w:pPr>
              <w:jc w:val="center"/>
              <w:rPr>
                <w:rFonts w:cs="Arial"/>
              </w:rPr>
            </w:pPr>
          </w:p>
        </w:tc>
      </w:tr>
      <w:tr w:rsidR="00433F42" w14:paraId="12B47234" w14:textId="77777777">
        <w:trPr>
          <w:trHeight w:val="718"/>
          <w:jc w:val="center"/>
        </w:trPr>
        <w:tc>
          <w:tcPr>
            <w:tcW w:w="2104" w:type="dxa"/>
          </w:tcPr>
          <w:p w14:paraId="2430E81C" w14:textId="77777777" w:rsidR="00433F42" w:rsidRDefault="00E6267B">
            <w:pPr>
              <w:ind w:left="0"/>
              <w:rPr>
                <w:rFonts w:cs="Arial"/>
              </w:rPr>
            </w:pPr>
            <w:r>
              <w:rPr>
                <w:rFonts w:cs="Arial"/>
              </w:rPr>
              <w:t>Approved By</w:t>
            </w:r>
          </w:p>
        </w:tc>
        <w:tc>
          <w:tcPr>
            <w:tcW w:w="1471" w:type="dxa"/>
          </w:tcPr>
          <w:p w14:paraId="034531D9" w14:textId="77777777" w:rsidR="00433F42" w:rsidRDefault="00433F42">
            <w:pPr>
              <w:jc w:val="center"/>
              <w:rPr>
                <w:rFonts w:cs="Arial"/>
              </w:rPr>
            </w:pPr>
          </w:p>
        </w:tc>
        <w:tc>
          <w:tcPr>
            <w:tcW w:w="4685" w:type="dxa"/>
            <w:tcBorders>
              <w:top w:val="single" w:sz="4" w:space="0" w:color="auto"/>
            </w:tcBorders>
          </w:tcPr>
          <w:p w14:paraId="109603BD" w14:textId="77777777" w:rsidR="00433F42" w:rsidRDefault="00E6267B">
            <w:pPr>
              <w:rPr>
                <w:rFonts w:eastAsia="Arial" w:cs="Arial"/>
                <w:sz w:val="22"/>
                <w:szCs w:val="22"/>
              </w:rPr>
            </w:pPr>
            <w:r>
              <w:rPr>
                <w:rFonts w:eastAsia="Arial" w:cs="Arial"/>
                <w:sz w:val="22"/>
                <w:szCs w:val="22"/>
              </w:rPr>
              <w:t xml:space="preserve">         Siti Hafsah </w:t>
            </w:r>
            <w:proofErr w:type="spellStart"/>
            <w:r>
              <w:rPr>
                <w:rFonts w:eastAsia="Arial" w:cs="Arial"/>
                <w:sz w:val="22"/>
                <w:szCs w:val="22"/>
              </w:rPr>
              <w:t>Mohd</w:t>
            </w:r>
            <w:proofErr w:type="spellEnd"/>
            <w:r>
              <w:rPr>
                <w:rFonts w:eastAsia="Arial" w:cs="Arial"/>
                <w:sz w:val="22"/>
                <w:szCs w:val="22"/>
              </w:rPr>
              <w:t xml:space="preserve"> </w:t>
            </w:r>
            <w:proofErr w:type="spellStart"/>
            <w:r>
              <w:rPr>
                <w:rFonts w:eastAsia="Arial" w:cs="Arial"/>
                <w:sz w:val="22"/>
                <w:szCs w:val="22"/>
              </w:rPr>
              <w:t>Desa</w:t>
            </w:r>
            <w:proofErr w:type="spellEnd"/>
          </w:p>
        </w:tc>
        <w:tc>
          <w:tcPr>
            <w:tcW w:w="244" w:type="dxa"/>
          </w:tcPr>
          <w:p w14:paraId="661A1C16" w14:textId="77777777" w:rsidR="00433F42" w:rsidRDefault="00433F42">
            <w:pPr>
              <w:jc w:val="center"/>
              <w:rPr>
                <w:rFonts w:cs="Arial"/>
              </w:rPr>
            </w:pPr>
          </w:p>
        </w:tc>
      </w:tr>
      <w:tr w:rsidR="00433F42" w14:paraId="7ABB0AC6" w14:textId="77777777">
        <w:trPr>
          <w:trHeight w:val="375"/>
          <w:jc w:val="center"/>
        </w:trPr>
        <w:tc>
          <w:tcPr>
            <w:tcW w:w="2104" w:type="dxa"/>
          </w:tcPr>
          <w:p w14:paraId="2F8DF22F" w14:textId="77777777" w:rsidR="00433F42" w:rsidRDefault="00433F42">
            <w:pPr>
              <w:ind w:left="31" w:right="0"/>
              <w:jc w:val="center"/>
              <w:rPr>
                <w:rFonts w:cs="Arial"/>
              </w:rPr>
            </w:pPr>
          </w:p>
        </w:tc>
        <w:tc>
          <w:tcPr>
            <w:tcW w:w="1471" w:type="dxa"/>
          </w:tcPr>
          <w:p w14:paraId="7390BEE0" w14:textId="77777777" w:rsidR="00433F42" w:rsidRDefault="00433F42">
            <w:pPr>
              <w:jc w:val="center"/>
              <w:rPr>
                <w:rFonts w:cs="Arial"/>
              </w:rPr>
            </w:pPr>
          </w:p>
        </w:tc>
        <w:tc>
          <w:tcPr>
            <w:tcW w:w="4685" w:type="dxa"/>
          </w:tcPr>
          <w:p w14:paraId="12F7945C" w14:textId="77777777" w:rsidR="00433F42" w:rsidRDefault="00E6267B">
            <w:pPr>
              <w:jc w:val="center"/>
              <w:rPr>
                <w:rFonts w:cs="Arial"/>
              </w:rPr>
            </w:pPr>
            <w:r>
              <w:rPr>
                <w:rFonts w:cs="Arial"/>
              </w:rPr>
              <w:t>Head IT Service Delivery Manager</w:t>
            </w:r>
          </w:p>
        </w:tc>
        <w:tc>
          <w:tcPr>
            <w:tcW w:w="244" w:type="dxa"/>
          </w:tcPr>
          <w:p w14:paraId="3F034000" w14:textId="77777777" w:rsidR="00433F42" w:rsidRDefault="00433F42">
            <w:pPr>
              <w:jc w:val="center"/>
              <w:rPr>
                <w:rFonts w:cs="Arial"/>
              </w:rPr>
            </w:pPr>
          </w:p>
        </w:tc>
      </w:tr>
      <w:tr w:rsidR="00433F42" w14:paraId="23F6F6F3" w14:textId="77777777">
        <w:trPr>
          <w:trHeight w:val="359"/>
          <w:jc w:val="center"/>
        </w:trPr>
        <w:tc>
          <w:tcPr>
            <w:tcW w:w="2104" w:type="dxa"/>
          </w:tcPr>
          <w:p w14:paraId="749958C5" w14:textId="77777777" w:rsidR="00433F42" w:rsidRDefault="00433F42">
            <w:pPr>
              <w:jc w:val="center"/>
              <w:rPr>
                <w:rFonts w:cs="Arial"/>
              </w:rPr>
            </w:pPr>
          </w:p>
        </w:tc>
        <w:tc>
          <w:tcPr>
            <w:tcW w:w="1471" w:type="dxa"/>
          </w:tcPr>
          <w:p w14:paraId="39EF6DBC" w14:textId="77777777" w:rsidR="00433F42" w:rsidRDefault="00433F42">
            <w:pPr>
              <w:jc w:val="center"/>
              <w:rPr>
                <w:rFonts w:cs="Arial"/>
              </w:rPr>
            </w:pPr>
          </w:p>
        </w:tc>
        <w:tc>
          <w:tcPr>
            <w:tcW w:w="4685" w:type="dxa"/>
          </w:tcPr>
          <w:p w14:paraId="31519BFD" w14:textId="77777777" w:rsidR="00433F42" w:rsidRDefault="00E6267B">
            <w:pPr>
              <w:jc w:val="center"/>
              <w:rPr>
                <w:rFonts w:cs="Arial"/>
              </w:rPr>
            </w:pPr>
            <w:r>
              <w:rPr>
                <w:rFonts w:cs="Arial"/>
              </w:rPr>
              <w:t>Group IT</w:t>
            </w:r>
          </w:p>
        </w:tc>
        <w:tc>
          <w:tcPr>
            <w:tcW w:w="244" w:type="dxa"/>
          </w:tcPr>
          <w:p w14:paraId="22DA18D2" w14:textId="77777777" w:rsidR="00433F42" w:rsidRDefault="00433F42">
            <w:pPr>
              <w:jc w:val="center"/>
              <w:rPr>
                <w:rFonts w:cs="Arial"/>
              </w:rPr>
            </w:pPr>
          </w:p>
        </w:tc>
      </w:tr>
      <w:tr w:rsidR="00433F42" w14:paraId="71ABA981" w14:textId="77777777">
        <w:trPr>
          <w:trHeight w:val="733"/>
          <w:jc w:val="center"/>
        </w:trPr>
        <w:tc>
          <w:tcPr>
            <w:tcW w:w="2104" w:type="dxa"/>
          </w:tcPr>
          <w:p w14:paraId="546C86C4" w14:textId="77777777" w:rsidR="00433F42" w:rsidRDefault="00433F42">
            <w:pPr>
              <w:jc w:val="center"/>
              <w:rPr>
                <w:rFonts w:cs="Arial"/>
              </w:rPr>
            </w:pPr>
          </w:p>
        </w:tc>
        <w:tc>
          <w:tcPr>
            <w:tcW w:w="1471" w:type="dxa"/>
          </w:tcPr>
          <w:p w14:paraId="627AF9C6" w14:textId="77777777" w:rsidR="00433F42" w:rsidRDefault="00433F42">
            <w:pPr>
              <w:jc w:val="center"/>
              <w:rPr>
                <w:rFonts w:cs="Arial"/>
              </w:rPr>
            </w:pPr>
          </w:p>
        </w:tc>
        <w:tc>
          <w:tcPr>
            <w:tcW w:w="4685" w:type="dxa"/>
          </w:tcPr>
          <w:p w14:paraId="22CD0257" w14:textId="77777777" w:rsidR="00433F42" w:rsidRDefault="00433F42">
            <w:pPr>
              <w:jc w:val="center"/>
              <w:rPr>
                <w:rFonts w:cs="Arial"/>
              </w:rPr>
            </w:pPr>
          </w:p>
        </w:tc>
        <w:tc>
          <w:tcPr>
            <w:tcW w:w="244" w:type="dxa"/>
          </w:tcPr>
          <w:p w14:paraId="2DDF7C2E" w14:textId="77777777" w:rsidR="00433F42" w:rsidRDefault="00433F42">
            <w:pPr>
              <w:jc w:val="center"/>
              <w:rPr>
                <w:rFonts w:cs="Arial"/>
              </w:rPr>
            </w:pPr>
          </w:p>
        </w:tc>
      </w:tr>
      <w:tr w:rsidR="00433F42" w14:paraId="066EADCB" w14:textId="77777777">
        <w:trPr>
          <w:trHeight w:val="359"/>
          <w:jc w:val="center"/>
        </w:trPr>
        <w:tc>
          <w:tcPr>
            <w:tcW w:w="2104" w:type="dxa"/>
          </w:tcPr>
          <w:p w14:paraId="6192ADED" w14:textId="77777777" w:rsidR="00433F42" w:rsidRDefault="00433F42">
            <w:pPr>
              <w:ind w:left="31" w:right="1"/>
              <w:jc w:val="center"/>
              <w:rPr>
                <w:rFonts w:cs="Arial"/>
              </w:rPr>
            </w:pPr>
          </w:p>
          <w:p w14:paraId="532744DF" w14:textId="77777777" w:rsidR="00433F42" w:rsidRDefault="00433F42">
            <w:pPr>
              <w:ind w:left="31" w:right="1"/>
              <w:jc w:val="center"/>
              <w:rPr>
                <w:rFonts w:cs="Arial"/>
              </w:rPr>
            </w:pPr>
          </w:p>
        </w:tc>
        <w:tc>
          <w:tcPr>
            <w:tcW w:w="1471" w:type="dxa"/>
          </w:tcPr>
          <w:p w14:paraId="248A0ECF" w14:textId="77777777" w:rsidR="00433F42" w:rsidRDefault="00433F42">
            <w:pPr>
              <w:jc w:val="center"/>
              <w:rPr>
                <w:rFonts w:cs="Arial"/>
              </w:rPr>
            </w:pPr>
          </w:p>
          <w:p w14:paraId="5F66CEF9" w14:textId="77777777" w:rsidR="00433F42" w:rsidRDefault="00433F42">
            <w:pPr>
              <w:jc w:val="center"/>
              <w:rPr>
                <w:rFonts w:cs="Arial"/>
              </w:rPr>
            </w:pPr>
          </w:p>
        </w:tc>
        <w:tc>
          <w:tcPr>
            <w:tcW w:w="4685" w:type="dxa"/>
          </w:tcPr>
          <w:p w14:paraId="061F1402" w14:textId="77777777" w:rsidR="00433F42" w:rsidRDefault="00433F42">
            <w:pPr>
              <w:jc w:val="center"/>
              <w:rPr>
                <w:rFonts w:cs="Arial"/>
              </w:rPr>
            </w:pPr>
          </w:p>
        </w:tc>
        <w:tc>
          <w:tcPr>
            <w:tcW w:w="244" w:type="dxa"/>
          </w:tcPr>
          <w:p w14:paraId="714F3344" w14:textId="77777777" w:rsidR="00433F42" w:rsidRDefault="00433F42">
            <w:pPr>
              <w:jc w:val="center"/>
              <w:rPr>
                <w:rFonts w:cs="Arial"/>
              </w:rPr>
            </w:pPr>
          </w:p>
        </w:tc>
      </w:tr>
      <w:tr w:rsidR="00433F42" w14:paraId="5AAD4E6A" w14:textId="77777777">
        <w:trPr>
          <w:trHeight w:val="359"/>
          <w:jc w:val="center"/>
        </w:trPr>
        <w:tc>
          <w:tcPr>
            <w:tcW w:w="2104" w:type="dxa"/>
          </w:tcPr>
          <w:p w14:paraId="5F0E0269" w14:textId="77777777" w:rsidR="00433F42" w:rsidRDefault="00433F42">
            <w:pPr>
              <w:jc w:val="center"/>
              <w:rPr>
                <w:rFonts w:cs="Arial"/>
              </w:rPr>
            </w:pPr>
          </w:p>
        </w:tc>
        <w:tc>
          <w:tcPr>
            <w:tcW w:w="1471" w:type="dxa"/>
          </w:tcPr>
          <w:p w14:paraId="377F62CB" w14:textId="77777777" w:rsidR="00433F42" w:rsidRDefault="00433F42">
            <w:pPr>
              <w:jc w:val="center"/>
              <w:rPr>
                <w:rFonts w:cs="Arial"/>
              </w:rPr>
            </w:pPr>
          </w:p>
        </w:tc>
        <w:tc>
          <w:tcPr>
            <w:tcW w:w="4685" w:type="dxa"/>
          </w:tcPr>
          <w:p w14:paraId="2CFDC7C2" w14:textId="77777777" w:rsidR="00433F42" w:rsidRDefault="00433F42">
            <w:pPr>
              <w:jc w:val="center"/>
              <w:rPr>
                <w:rFonts w:cs="Arial"/>
              </w:rPr>
            </w:pPr>
          </w:p>
        </w:tc>
        <w:tc>
          <w:tcPr>
            <w:tcW w:w="244" w:type="dxa"/>
          </w:tcPr>
          <w:p w14:paraId="1EE5384B" w14:textId="77777777" w:rsidR="00433F42" w:rsidRDefault="00433F42">
            <w:pPr>
              <w:jc w:val="center"/>
              <w:rPr>
                <w:rFonts w:cs="Arial"/>
              </w:rPr>
            </w:pPr>
          </w:p>
        </w:tc>
      </w:tr>
      <w:tr w:rsidR="00433F42" w14:paraId="764A0129" w14:textId="77777777">
        <w:trPr>
          <w:trHeight w:val="375"/>
          <w:jc w:val="center"/>
        </w:trPr>
        <w:tc>
          <w:tcPr>
            <w:tcW w:w="2104" w:type="dxa"/>
          </w:tcPr>
          <w:p w14:paraId="45A6290D" w14:textId="77777777" w:rsidR="00433F42" w:rsidRDefault="00433F42">
            <w:pPr>
              <w:jc w:val="center"/>
              <w:rPr>
                <w:rFonts w:cs="Arial"/>
              </w:rPr>
            </w:pPr>
          </w:p>
        </w:tc>
        <w:tc>
          <w:tcPr>
            <w:tcW w:w="1471" w:type="dxa"/>
          </w:tcPr>
          <w:p w14:paraId="1281AAD2" w14:textId="77777777" w:rsidR="00433F42" w:rsidRDefault="00433F42">
            <w:pPr>
              <w:jc w:val="center"/>
              <w:rPr>
                <w:rFonts w:cs="Arial"/>
              </w:rPr>
            </w:pPr>
          </w:p>
        </w:tc>
        <w:tc>
          <w:tcPr>
            <w:tcW w:w="4685" w:type="dxa"/>
          </w:tcPr>
          <w:p w14:paraId="1382FEA0" w14:textId="77777777" w:rsidR="00433F42" w:rsidRDefault="00433F42">
            <w:pPr>
              <w:jc w:val="center"/>
              <w:rPr>
                <w:rFonts w:cs="Arial"/>
              </w:rPr>
            </w:pPr>
          </w:p>
        </w:tc>
        <w:tc>
          <w:tcPr>
            <w:tcW w:w="244" w:type="dxa"/>
          </w:tcPr>
          <w:p w14:paraId="236F0CC7" w14:textId="77777777" w:rsidR="00433F42" w:rsidRDefault="00433F42">
            <w:pPr>
              <w:jc w:val="center"/>
              <w:rPr>
                <w:rFonts w:cs="Arial"/>
              </w:rPr>
            </w:pPr>
          </w:p>
        </w:tc>
      </w:tr>
      <w:tr w:rsidR="00433F42" w14:paraId="1D207663" w14:textId="77777777">
        <w:trPr>
          <w:trHeight w:val="359"/>
          <w:jc w:val="center"/>
        </w:trPr>
        <w:tc>
          <w:tcPr>
            <w:tcW w:w="2104" w:type="dxa"/>
          </w:tcPr>
          <w:p w14:paraId="101B7E0E" w14:textId="77777777" w:rsidR="00433F42" w:rsidRDefault="00433F42">
            <w:pPr>
              <w:jc w:val="center"/>
              <w:rPr>
                <w:rFonts w:cs="Arial"/>
              </w:rPr>
            </w:pPr>
          </w:p>
        </w:tc>
        <w:tc>
          <w:tcPr>
            <w:tcW w:w="1471" w:type="dxa"/>
          </w:tcPr>
          <w:p w14:paraId="09BF91D1" w14:textId="77777777" w:rsidR="00433F42" w:rsidRDefault="00433F42">
            <w:pPr>
              <w:jc w:val="center"/>
              <w:rPr>
                <w:rFonts w:cs="Arial"/>
              </w:rPr>
            </w:pPr>
          </w:p>
        </w:tc>
        <w:tc>
          <w:tcPr>
            <w:tcW w:w="4685" w:type="dxa"/>
          </w:tcPr>
          <w:p w14:paraId="1549B148" w14:textId="77777777" w:rsidR="00433F42" w:rsidRDefault="00433F42">
            <w:pPr>
              <w:jc w:val="center"/>
              <w:rPr>
                <w:rFonts w:cs="Arial"/>
              </w:rPr>
            </w:pPr>
          </w:p>
        </w:tc>
        <w:tc>
          <w:tcPr>
            <w:tcW w:w="244" w:type="dxa"/>
          </w:tcPr>
          <w:p w14:paraId="4722CD08" w14:textId="77777777" w:rsidR="00433F42" w:rsidRDefault="00433F42">
            <w:pPr>
              <w:jc w:val="center"/>
              <w:rPr>
                <w:rFonts w:cs="Arial"/>
              </w:rPr>
            </w:pPr>
          </w:p>
        </w:tc>
      </w:tr>
    </w:tbl>
    <w:p w14:paraId="016A7C93" w14:textId="77777777" w:rsidR="00433F42" w:rsidRDefault="00433F42">
      <w:pPr>
        <w:rPr>
          <w:rFonts w:cs="Arial"/>
        </w:rPr>
      </w:pPr>
    </w:p>
    <w:p w14:paraId="6D39C740" w14:textId="77777777" w:rsidR="00433F42" w:rsidRDefault="00433F42">
      <w:pPr>
        <w:rPr>
          <w:rFonts w:cs="Arial"/>
        </w:rPr>
      </w:pPr>
    </w:p>
    <w:p w14:paraId="5C9DD6C3" w14:textId="77777777" w:rsidR="00433F42" w:rsidRDefault="00433F42">
      <w:pPr>
        <w:rPr>
          <w:rFonts w:cs="Arial"/>
        </w:rPr>
      </w:pPr>
    </w:p>
    <w:p w14:paraId="2E44ED9A" w14:textId="77777777" w:rsidR="00433F42" w:rsidRDefault="00433F42">
      <w:pPr>
        <w:rPr>
          <w:rFonts w:cs="Arial"/>
        </w:rPr>
      </w:pPr>
    </w:p>
    <w:p w14:paraId="255C02F7" w14:textId="77777777" w:rsidR="00433F42" w:rsidRDefault="00433F42">
      <w:pPr>
        <w:rPr>
          <w:rFonts w:cs="Arial"/>
        </w:rPr>
      </w:pPr>
    </w:p>
    <w:p w14:paraId="55EA8549" w14:textId="77777777" w:rsidR="00433F42" w:rsidRDefault="00433F42">
      <w:pPr>
        <w:rPr>
          <w:rFonts w:cs="Arial"/>
        </w:rPr>
      </w:pPr>
    </w:p>
    <w:p w14:paraId="21082D45" w14:textId="77777777" w:rsidR="00433F42" w:rsidRDefault="00433F42">
      <w:pPr>
        <w:rPr>
          <w:rFonts w:cs="Arial"/>
        </w:rPr>
      </w:pPr>
    </w:p>
    <w:p w14:paraId="51BD6B2F" w14:textId="77777777" w:rsidR="00433F42" w:rsidRDefault="00433F42">
      <w:pPr>
        <w:rPr>
          <w:rFonts w:cs="Arial"/>
        </w:rPr>
      </w:pPr>
    </w:p>
    <w:p w14:paraId="6AC5CFF9" w14:textId="77777777" w:rsidR="00433F42" w:rsidRDefault="00433F42">
      <w:pPr>
        <w:rPr>
          <w:rFonts w:cs="Arial"/>
        </w:rPr>
      </w:pPr>
    </w:p>
    <w:p w14:paraId="41C884DC" w14:textId="77777777" w:rsidR="00433F42" w:rsidRDefault="00433F42">
      <w:pPr>
        <w:rPr>
          <w:rFonts w:cs="Arial"/>
        </w:rPr>
      </w:pPr>
    </w:p>
    <w:p w14:paraId="479203FC" w14:textId="77777777" w:rsidR="00433F42" w:rsidRDefault="00433F42">
      <w:pPr>
        <w:rPr>
          <w:rFonts w:cs="Arial"/>
        </w:rPr>
      </w:pPr>
    </w:p>
    <w:p w14:paraId="47AFB416" w14:textId="77777777" w:rsidR="00433F42" w:rsidRDefault="00433F42">
      <w:pPr>
        <w:rPr>
          <w:rFonts w:cs="Arial"/>
        </w:rPr>
      </w:pPr>
    </w:p>
    <w:p w14:paraId="3A9C8C28" w14:textId="77777777" w:rsidR="00433F42" w:rsidRDefault="00E6267B">
      <w:pPr>
        <w:jc w:val="center"/>
        <w:rPr>
          <w:rFonts w:cs="Arial"/>
          <w:b/>
          <w:bCs/>
          <w:sz w:val="28"/>
          <w:szCs w:val="28"/>
        </w:rPr>
      </w:pPr>
      <w:r>
        <w:rPr>
          <w:rFonts w:cs="Arial"/>
          <w:b/>
          <w:bCs/>
          <w:sz w:val="28"/>
          <w:szCs w:val="28"/>
        </w:rPr>
        <w:t>INTENTIONALLY LEFT BLANK</w:t>
      </w:r>
    </w:p>
    <w:p w14:paraId="22B99E0B" w14:textId="77777777" w:rsidR="00433F42" w:rsidRDefault="00433F42">
      <w:pPr>
        <w:rPr>
          <w:rFonts w:cs="Arial"/>
        </w:rPr>
      </w:pPr>
    </w:p>
    <w:p w14:paraId="45F0D8B9" w14:textId="77777777" w:rsidR="00433F42" w:rsidRDefault="00433F42">
      <w:pPr>
        <w:rPr>
          <w:rFonts w:cs="Arial"/>
        </w:rPr>
      </w:pPr>
    </w:p>
    <w:p w14:paraId="43B70B0C" w14:textId="77777777" w:rsidR="00433F42" w:rsidRDefault="00433F42">
      <w:pPr>
        <w:rPr>
          <w:rFonts w:cs="Arial"/>
        </w:rPr>
      </w:pPr>
    </w:p>
    <w:p w14:paraId="602F9D08" w14:textId="77777777" w:rsidR="00433F42" w:rsidRDefault="00433F42">
      <w:pPr>
        <w:rPr>
          <w:rFonts w:cs="Arial"/>
        </w:rPr>
      </w:pPr>
    </w:p>
    <w:p w14:paraId="1DA8154C" w14:textId="77777777" w:rsidR="00433F42" w:rsidRDefault="00433F42">
      <w:pPr>
        <w:rPr>
          <w:rFonts w:cs="Arial"/>
        </w:rPr>
      </w:pPr>
    </w:p>
    <w:p w14:paraId="5445D2D5" w14:textId="77777777" w:rsidR="00433F42" w:rsidRDefault="00E6267B">
      <w:pPr>
        <w:tabs>
          <w:tab w:val="left" w:pos="7425"/>
        </w:tabs>
        <w:rPr>
          <w:rFonts w:cs="Arial"/>
        </w:rPr>
      </w:pPr>
      <w:r>
        <w:rPr>
          <w:rFonts w:cs="Arial"/>
        </w:rPr>
        <w:tab/>
      </w:r>
    </w:p>
    <w:p w14:paraId="15B6277F" w14:textId="77777777" w:rsidR="00433F42" w:rsidRDefault="00E6267B">
      <w:pPr>
        <w:tabs>
          <w:tab w:val="left" w:pos="7425"/>
        </w:tabs>
        <w:rPr>
          <w:rFonts w:cs="Arial"/>
        </w:rPr>
        <w:sectPr w:rsidR="00433F42">
          <w:headerReference w:type="even" r:id="rId17"/>
          <w:headerReference w:type="default" r:id="rId18"/>
          <w:footerReference w:type="even" r:id="rId19"/>
          <w:footerReference w:type="default" r:id="rId20"/>
          <w:type w:val="oddPage"/>
          <w:pgSz w:w="11909" w:h="16834"/>
          <w:pgMar w:top="360" w:right="648" w:bottom="360" w:left="1296" w:header="216" w:footer="367" w:gutter="0"/>
          <w:pgNumType w:start="1" w:chapStyle="9"/>
          <w:cols w:space="720"/>
        </w:sectPr>
      </w:pPr>
      <w:r>
        <w:rPr>
          <w:rFonts w:cs="Arial"/>
        </w:rPr>
        <w:tab/>
      </w:r>
    </w:p>
    <w:p w14:paraId="0815FF1E" w14:textId="77777777" w:rsidR="00433F42" w:rsidRDefault="00E6267B">
      <w:pPr>
        <w:spacing w:line="360" w:lineRule="auto"/>
        <w:ind w:left="0"/>
        <w:rPr>
          <w:rFonts w:cs="Arial"/>
          <w:b/>
        </w:rPr>
      </w:pPr>
      <w:r>
        <w:rPr>
          <w:rFonts w:cs="Arial"/>
          <w:b/>
        </w:rPr>
        <w:lastRenderedPageBreak/>
        <w:t>TABLE OF CONTENTS</w:t>
      </w:r>
    </w:p>
    <w:p w14:paraId="4EE8DC6B" w14:textId="77777777" w:rsidR="00433F42" w:rsidRDefault="00E6267B">
      <w:pPr>
        <w:tabs>
          <w:tab w:val="left" w:pos="6095"/>
          <w:tab w:val="left" w:pos="6313"/>
          <w:tab w:val="right" w:pos="9360"/>
        </w:tabs>
        <w:spacing w:line="360" w:lineRule="auto"/>
        <w:ind w:left="0"/>
        <w:rPr>
          <w:rFonts w:cs="Arial"/>
          <w:b/>
        </w:rPr>
      </w:pPr>
      <w:r>
        <w:rPr>
          <w:rFonts w:cs="Arial"/>
          <w:b/>
        </w:rPr>
        <w:t>Contents</w:t>
      </w:r>
      <w:r>
        <w:rPr>
          <w:rFonts w:cs="Arial"/>
          <w:b/>
        </w:rPr>
        <w:tab/>
      </w:r>
      <w:r>
        <w:rPr>
          <w:rFonts w:cs="Arial"/>
          <w:b/>
        </w:rPr>
        <w:tab/>
        <w:t xml:space="preserve">              Page</w:t>
      </w:r>
    </w:p>
    <w:p w14:paraId="565CC964" w14:textId="77777777" w:rsidR="00433F42" w:rsidRDefault="00E6267B">
      <w:pPr>
        <w:pStyle w:val="TOC9"/>
        <w:rPr>
          <w:rFonts w:eastAsiaTheme="minorEastAsia" w:cs="Arial"/>
          <w:b w:val="0"/>
          <w:sz w:val="22"/>
          <w:szCs w:val="22"/>
        </w:rPr>
      </w:pPr>
      <w:r>
        <w:rPr>
          <w:rFonts w:cs="Arial"/>
        </w:rPr>
        <w:fldChar w:fldCharType="begin"/>
      </w:r>
      <w:r>
        <w:rPr>
          <w:rFonts w:cs="Arial"/>
        </w:rPr>
        <w:instrText xml:space="preserve"> TOC \o "1-3" \h \z \u \t "Heading 8,8,Heading 9,9" </w:instrText>
      </w:r>
      <w:r>
        <w:rPr>
          <w:rFonts w:cs="Arial"/>
        </w:rPr>
        <w:fldChar w:fldCharType="separate"/>
      </w:r>
      <w:hyperlink w:anchor="_Toc449538809" w:history="1">
        <w:r>
          <w:rPr>
            <w:rStyle w:val="Hyperlink"/>
            <w:rFonts w:cs="Arial"/>
          </w:rPr>
          <w:t>PART 1</w:t>
        </w:r>
        <w:r>
          <w:rPr>
            <w:rFonts w:eastAsiaTheme="minorEastAsia" w:cs="Arial"/>
            <w:b w:val="0"/>
            <w:sz w:val="22"/>
            <w:szCs w:val="22"/>
          </w:rPr>
          <w:tab/>
        </w:r>
        <w:r>
          <w:rPr>
            <w:rStyle w:val="Hyperlink"/>
            <w:rFonts w:cs="Arial"/>
          </w:rPr>
          <w:t>- MANUAL ADMINISTRATION</w:t>
        </w:r>
        <w:r>
          <w:rPr>
            <w:rFonts w:cs="Arial"/>
          </w:rPr>
          <w:tab/>
          <w:t xml:space="preserve">   1-</w:t>
        </w:r>
        <w:r>
          <w:rPr>
            <w:rFonts w:cs="Arial"/>
          </w:rPr>
          <w:fldChar w:fldCharType="begin"/>
        </w:r>
        <w:r>
          <w:rPr>
            <w:rFonts w:cs="Arial"/>
          </w:rPr>
          <w:instrText xml:space="preserve"> PAGEREF _Toc449538809 \h </w:instrText>
        </w:r>
        <w:r>
          <w:rPr>
            <w:rFonts w:cs="Arial"/>
          </w:rPr>
        </w:r>
        <w:r>
          <w:rPr>
            <w:rFonts w:cs="Arial"/>
          </w:rPr>
          <w:fldChar w:fldCharType="separate"/>
        </w:r>
        <w:r>
          <w:rPr>
            <w:rFonts w:cs="Arial"/>
          </w:rPr>
          <w:t>1</w:t>
        </w:r>
        <w:r>
          <w:rPr>
            <w:rFonts w:cs="Arial"/>
          </w:rPr>
          <w:fldChar w:fldCharType="end"/>
        </w:r>
      </w:hyperlink>
    </w:p>
    <w:p w14:paraId="40A6D6F9" w14:textId="77777777" w:rsidR="00433F42" w:rsidRDefault="00424AD4">
      <w:pPr>
        <w:pStyle w:val="TOC1"/>
        <w:rPr>
          <w:rFonts w:eastAsiaTheme="minorEastAsia"/>
          <w:b w:val="0"/>
          <w:bCs w:val="0"/>
          <w:sz w:val="22"/>
          <w:szCs w:val="22"/>
          <w:lang w:val="en-US"/>
        </w:rPr>
      </w:pPr>
      <w:hyperlink w:anchor="_Toc449538810" w:history="1">
        <w:r w:rsidR="00E6267B">
          <w:rPr>
            <w:rStyle w:val="Hyperlink"/>
          </w:rPr>
          <w:t>1.1.</w:t>
        </w:r>
        <w:r w:rsidR="00E6267B">
          <w:rPr>
            <w:rFonts w:eastAsiaTheme="minorEastAsia"/>
            <w:b w:val="0"/>
            <w:bCs w:val="0"/>
            <w:sz w:val="22"/>
            <w:szCs w:val="22"/>
            <w:lang w:val="en-US"/>
          </w:rPr>
          <w:tab/>
        </w:r>
        <w:r w:rsidR="00E6267B">
          <w:rPr>
            <w:rStyle w:val="Hyperlink"/>
          </w:rPr>
          <w:t>RECORD OF REVISION</w:t>
        </w:r>
        <w:r w:rsidR="00E6267B">
          <w:tab/>
          <w:t>1-</w:t>
        </w:r>
        <w:r w:rsidR="00E6267B">
          <w:fldChar w:fldCharType="begin"/>
        </w:r>
        <w:r w:rsidR="00E6267B">
          <w:instrText xml:space="preserve"> PAGEREF _Toc449538810 \h </w:instrText>
        </w:r>
        <w:r w:rsidR="00E6267B">
          <w:fldChar w:fldCharType="separate"/>
        </w:r>
        <w:r w:rsidR="00E6267B">
          <w:t>2</w:t>
        </w:r>
        <w:r w:rsidR="00E6267B">
          <w:fldChar w:fldCharType="end"/>
        </w:r>
      </w:hyperlink>
    </w:p>
    <w:p w14:paraId="5B91D989" w14:textId="77777777" w:rsidR="00433F42" w:rsidRDefault="00424AD4">
      <w:pPr>
        <w:pStyle w:val="TOC1"/>
        <w:rPr>
          <w:rFonts w:eastAsiaTheme="minorEastAsia"/>
          <w:b w:val="0"/>
          <w:bCs w:val="0"/>
          <w:sz w:val="22"/>
          <w:szCs w:val="22"/>
          <w:lang w:val="en-US"/>
        </w:rPr>
      </w:pPr>
      <w:hyperlink w:anchor="_Toc449538811" w:history="1">
        <w:r w:rsidR="00E6267B">
          <w:rPr>
            <w:rStyle w:val="Hyperlink"/>
          </w:rPr>
          <w:t>1.2.</w:t>
        </w:r>
        <w:r w:rsidR="00E6267B">
          <w:rPr>
            <w:rFonts w:eastAsiaTheme="minorEastAsia"/>
            <w:b w:val="0"/>
            <w:bCs w:val="0"/>
            <w:sz w:val="22"/>
            <w:szCs w:val="22"/>
            <w:lang w:val="en-US"/>
          </w:rPr>
          <w:tab/>
        </w:r>
        <w:r w:rsidR="00E6267B">
          <w:rPr>
            <w:rStyle w:val="Hyperlink"/>
          </w:rPr>
          <w:t>LIST OF EFFECTIVE PAGES</w:t>
        </w:r>
        <w:r w:rsidR="00E6267B">
          <w:tab/>
          <w:t>1-</w:t>
        </w:r>
        <w:r w:rsidR="00E6267B">
          <w:fldChar w:fldCharType="begin"/>
        </w:r>
        <w:r w:rsidR="00E6267B">
          <w:instrText xml:space="preserve"> PAGEREF _Toc449538811 \h </w:instrText>
        </w:r>
        <w:r w:rsidR="00E6267B">
          <w:fldChar w:fldCharType="separate"/>
        </w:r>
        <w:r w:rsidR="00E6267B">
          <w:t>3</w:t>
        </w:r>
        <w:r w:rsidR="00E6267B">
          <w:fldChar w:fldCharType="end"/>
        </w:r>
      </w:hyperlink>
    </w:p>
    <w:p w14:paraId="055336C3" w14:textId="77777777" w:rsidR="00433F42" w:rsidRDefault="00424AD4">
      <w:pPr>
        <w:pStyle w:val="TOC1"/>
        <w:rPr>
          <w:rFonts w:eastAsiaTheme="minorEastAsia"/>
          <w:b w:val="0"/>
          <w:bCs w:val="0"/>
          <w:sz w:val="22"/>
          <w:szCs w:val="22"/>
          <w:lang w:val="en-US"/>
        </w:rPr>
      </w:pPr>
      <w:hyperlink w:anchor="_Toc449538812" w:history="1">
        <w:r w:rsidR="00E6267B">
          <w:rPr>
            <w:rStyle w:val="Hyperlink"/>
          </w:rPr>
          <w:t>1.3.</w:t>
        </w:r>
        <w:r w:rsidR="00E6267B">
          <w:rPr>
            <w:rFonts w:eastAsiaTheme="minorEastAsia"/>
            <w:b w:val="0"/>
            <w:bCs w:val="0"/>
            <w:sz w:val="22"/>
            <w:szCs w:val="22"/>
            <w:lang w:val="en-US"/>
          </w:rPr>
          <w:tab/>
        </w:r>
        <w:r w:rsidR="00E6267B">
          <w:rPr>
            <w:rStyle w:val="Hyperlink"/>
          </w:rPr>
          <w:t>DISTRIBUTION LIST</w:t>
        </w:r>
        <w:r w:rsidR="00E6267B">
          <w:tab/>
          <w:t>1-</w:t>
        </w:r>
        <w:r w:rsidR="00E6267B">
          <w:fldChar w:fldCharType="begin"/>
        </w:r>
        <w:r w:rsidR="00E6267B">
          <w:instrText xml:space="preserve"> PAGEREF _Toc449538812 \h </w:instrText>
        </w:r>
        <w:r w:rsidR="00E6267B">
          <w:fldChar w:fldCharType="separate"/>
        </w:r>
        <w:r w:rsidR="00E6267B">
          <w:t>4</w:t>
        </w:r>
        <w:r w:rsidR="00E6267B">
          <w:fldChar w:fldCharType="end"/>
        </w:r>
      </w:hyperlink>
    </w:p>
    <w:p w14:paraId="64689015" w14:textId="77777777" w:rsidR="00433F42" w:rsidRDefault="00424AD4">
      <w:pPr>
        <w:pStyle w:val="TOC1"/>
        <w:rPr>
          <w:rFonts w:eastAsiaTheme="minorEastAsia"/>
          <w:b w:val="0"/>
          <w:bCs w:val="0"/>
          <w:sz w:val="22"/>
          <w:szCs w:val="22"/>
          <w:lang w:val="en-US"/>
        </w:rPr>
      </w:pPr>
      <w:hyperlink w:anchor="_Toc449538813" w:history="1">
        <w:r w:rsidR="00E6267B">
          <w:rPr>
            <w:rStyle w:val="Hyperlink"/>
          </w:rPr>
          <w:t>1.4.</w:t>
        </w:r>
        <w:r w:rsidR="00E6267B">
          <w:rPr>
            <w:rFonts w:eastAsiaTheme="minorEastAsia"/>
            <w:b w:val="0"/>
            <w:bCs w:val="0"/>
            <w:sz w:val="22"/>
            <w:szCs w:val="22"/>
            <w:lang w:val="en-US"/>
          </w:rPr>
          <w:tab/>
        </w:r>
        <w:r w:rsidR="00E6267B">
          <w:rPr>
            <w:rStyle w:val="Hyperlink"/>
          </w:rPr>
          <w:t>LIST OF ABBREVIATIONS</w:t>
        </w:r>
        <w:r w:rsidR="00E6267B">
          <w:tab/>
          <w:t>1-</w:t>
        </w:r>
        <w:r w:rsidR="00E6267B">
          <w:fldChar w:fldCharType="begin"/>
        </w:r>
        <w:r w:rsidR="00E6267B">
          <w:instrText xml:space="preserve"> PAGEREF _Toc449538813 \h </w:instrText>
        </w:r>
        <w:r w:rsidR="00E6267B">
          <w:fldChar w:fldCharType="separate"/>
        </w:r>
        <w:r w:rsidR="00E6267B">
          <w:t>4</w:t>
        </w:r>
        <w:r w:rsidR="00E6267B">
          <w:fldChar w:fldCharType="end"/>
        </w:r>
      </w:hyperlink>
    </w:p>
    <w:p w14:paraId="1A6C6D24" w14:textId="77777777" w:rsidR="00433F42" w:rsidRDefault="00424AD4">
      <w:pPr>
        <w:pStyle w:val="TOC1"/>
        <w:rPr>
          <w:rFonts w:eastAsiaTheme="minorEastAsia"/>
          <w:b w:val="0"/>
          <w:bCs w:val="0"/>
          <w:sz w:val="22"/>
          <w:szCs w:val="22"/>
          <w:lang w:val="en-US"/>
        </w:rPr>
      </w:pPr>
      <w:hyperlink w:anchor="_Toc449538814" w:history="1">
        <w:r w:rsidR="00E6267B">
          <w:rPr>
            <w:rStyle w:val="Hyperlink"/>
          </w:rPr>
          <w:t>1.5.</w:t>
        </w:r>
        <w:r w:rsidR="00E6267B">
          <w:rPr>
            <w:rFonts w:eastAsiaTheme="minorEastAsia"/>
            <w:b w:val="0"/>
            <w:bCs w:val="0"/>
            <w:sz w:val="22"/>
            <w:szCs w:val="22"/>
            <w:lang w:val="en-US"/>
          </w:rPr>
          <w:tab/>
        </w:r>
        <w:r w:rsidR="00E6267B">
          <w:rPr>
            <w:rStyle w:val="Hyperlink"/>
          </w:rPr>
          <w:t>CONDITION OF USE</w:t>
        </w:r>
        <w:r w:rsidR="00E6267B">
          <w:tab/>
          <w:t>1-</w:t>
        </w:r>
        <w:r w:rsidR="00E6267B">
          <w:fldChar w:fldCharType="begin"/>
        </w:r>
        <w:r w:rsidR="00E6267B">
          <w:instrText xml:space="preserve"> PAGEREF _Toc449538814 \h </w:instrText>
        </w:r>
        <w:r w:rsidR="00E6267B">
          <w:fldChar w:fldCharType="separate"/>
        </w:r>
        <w:r w:rsidR="00E6267B">
          <w:t>5</w:t>
        </w:r>
        <w:r w:rsidR="00E6267B">
          <w:fldChar w:fldCharType="end"/>
        </w:r>
      </w:hyperlink>
    </w:p>
    <w:p w14:paraId="4CA3CD0D" w14:textId="77777777" w:rsidR="00433F42" w:rsidRDefault="00424AD4">
      <w:pPr>
        <w:pStyle w:val="TOC1"/>
        <w:rPr>
          <w:rFonts w:eastAsiaTheme="minorEastAsia"/>
          <w:b w:val="0"/>
          <w:bCs w:val="0"/>
          <w:sz w:val="22"/>
          <w:szCs w:val="22"/>
          <w:lang w:val="en-US"/>
        </w:rPr>
      </w:pPr>
      <w:hyperlink w:anchor="_Toc449538815" w:history="1">
        <w:r w:rsidR="00E6267B">
          <w:rPr>
            <w:rStyle w:val="Hyperlink"/>
          </w:rPr>
          <w:t>1.6.</w:t>
        </w:r>
        <w:r w:rsidR="00E6267B">
          <w:rPr>
            <w:rFonts w:eastAsiaTheme="minorEastAsia"/>
            <w:b w:val="0"/>
            <w:bCs w:val="0"/>
            <w:sz w:val="22"/>
            <w:szCs w:val="22"/>
            <w:lang w:val="en-US"/>
          </w:rPr>
          <w:tab/>
        </w:r>
        <w:r w:rsidR="00E6267B">
          <w:rPr>
            <w:rStyle w:val="Hyperlink"/>
          </w:rPr>
          <w:t>CONTROL OF MANUAL</w:t>
        </w:r>
        <w:r w:rsidR="00E6267B">
          <w:tab/>
          <w:t>1-</w:t>
        </w:r>
        <w:r w:rsidR="00E6267B">
          <w:fldChar w:fldCharType="begin"/>
        </w:r>
        <w:r w:rsidR="00E6267B">
          <w:instrText xml:space="preserve"> PAGEREF _Toc449538815 \h </w:instrText>
        </w:r>
        <w:r w:rsidR="00E6267B">
          <w:fldChar w:fldCharType="separate"/>
        </w:r>
        <w:r w:rsidR="00E6267B">
          <w:t>5</w:t>
        </w:r>
        <w:r w:rsidR="00E6267B">
          <w:fldChar w:fldCharType="end"/>
        </w:r>
      </w:hyperlink>
    </w:p>
    <w:p w14:paraId="42FE56CC" w14:textId="77777777" w:rsidR="00433F42" w:rsidRDefault="00424AD4">
      <w:pPr>
        <w:pStyle w:val="TOC9"/>
        <w:rPr>
          <w:rFonts w:eastAsiaTheme="minorEastAsia" w:cs="Arial"/>
          <w:b w:val="0"/>
          <w:sz w:val="22"/>
          <w:szCs w:val="22"/>
        </w:rPr>
      </w:pPr>
      <w:hyperlink w:anchor="_Toc449538816" w:history="1">
        <w:r w:rsidR="00E6267B">
          <w:rPr>
            <w:rStyle w:val="Hyperlink"/>
            <w:rFonts w:cs="Arial"/>
          </w:rPr>
          <w:t>PART 2</w:t>
        </w:r>
        <w:r w:rsidR="00E6267B">
          <w:rPr>
            <w:rFonts w:eastAsiaTheme="minorEastAsia" w:cs="Arial"/>
            <w:b w:val="0"/>
            <w:sz w:val="22"/>
            <w:szCs w:val="22"/>
          </w:rPr>
          <w:tab/>
        </w:r>
        <w:r w:rsidR="00E6267B">
          <w:rPr>
            <w:rStyle w:val="Hyperlink"/>
            <w:rFonts w:cs="Arial"/>
          </w:rPr>
          <w:t>- MANUAL BACKGROUND</w:t>
        </w:r>
        <w:r w:rsidR="00E6267B">
          <w:rPr>
            <w:rFonts w:cs="Arial"/>
          </w:rPr>
          <w:tab/>
          <w:t xml:space="preserve">    2-</w:t>
        </w:r>
        <w:r w:rsidR="00E6267B">
          <w:rPr>
            <w:rFonts w:cs="Arial"/>
          </w:rPr>
          <w:fldChar w:fldCharType="begin"/>
        </w:r>
        <w:r w:rsidR="00E6267B">
          <w:rPr>
            <w:rFonts w:cs="Arial"/>
          </w:rPr>
          <w:instrText xml:space="preserve"> PAGEREF _Toc449538816 \h </w:instrText>
        </w:r>
        <w:r w:rsidR="00E6267B">
          <w:rPr>
            <w:rFonts w:cs="Arial"/>
          </w:rPr>
        </w:r>
        <w:r w:rsidR="00E6267B">
          <w:rPr>
            <w:rFonts w:cs="Arial"/>
          </w:rPr>
          <w:fldChar w:fldCharType="separate"/>
        </w:r>
        <w:r w:rsidR="00E6267B">
          <w:rPr>
            <w:rFonts w:cs="Arial"/>
          </w:rPr>
          <w:t>1</w:t>
        </w:r>
        <w:r w:rsidR="00E6267B">
          <w:rPr>
            <w:rFonts w:cs="Arial"/>
          </w:rPr>
          <w:fldChar w:fldCharType="end"/>
        </w:r>
      </w:hyperlink>
    </w:p>
    <w:p w14:paraId="3254993E" w14:textId="77777777" w:rsidR="00433F42" w:rsidRDefault="00424AD4">
      <w:pPr>
        <w:pStyle w:val="TOC1"/>
        <w:rPr>
          <w:rFonts w:eastAsiaTheme="minorEastAsia"/>
          <w:b w:val="0"/>
          <w:bCs w:val="0"/>
          <w:sz w:val="22"/>
          <w:szCs w:val="22"/>
          <w:lang w:val="en-US"/>
        </w:rPr>
      </w:pPr>
      <w:hyperlink w:anchor="_Toc449538817" w:history="1">
        <w:r w:rsidR="00E6267B">
          <w:rPr>
            <w:rStyle w:val="Hyperlink"/>
          </w:rPr>
          <w:t>2.1</w:t>
        </w:r>
        <w:r w:rsidR="00E6267B">
          <w:rPr>
            <w:rFonts w:eastAsiaTheme="minorEastAsia"/>
            <w:b w:val="0"/>
            <w:bCs w:val="0"/>
            <w:sz w:val="22"/>
            <w:szCs w:val="22"/>
            <w:lang w:val="en-US"/>
          </w:rPr>
          <w:tab/>
        </w:r>
        <w:r w:rsidR="00E6267B">
          <w:rPr>
            <w:rStyle w:val="Hyperlink"/>
          </w:rPr>
          <w:t>INTRODUCTION</w:t>
        </w:r>
        <w:r w:rsidR="00E6267B">
          <w:tab/>
          <w:t>2-</w:t>
        </w:r>
        <w:r w:rsidR="00E6267B">
          <w:fldChar w:fldCharType="begin"/>
        </w:r>
        <w:r w:rsidR="00E6267B">
          <w:instrText xml:space="preserve"> PAGEREF _Toc449538817 \h </w:instrText>
        </w:r>
        <w:r w:rsidR="00E6267B">
          <w:fldChar w:fldCharType="separate"/>
        </w:r>
        <w:r w:rsidR="00E6267B">
          <w:t>2</w:t>
        </w:r>
        <w:r w:rsidR="00E6267B">
          <w:fldChar w:fldCharType="end"/>
        </w:r>
      </w:hyperlink>
    </w:p>
    <w:p w14:paraId="72879DC9" w14:textId="77777777" w:rsidR="00433F42" w:rsidRDefault="00424AD4">
      <w:pPr>
        <w:pStyle w:val="TOC1"/>
        <w:rPr>
          <w:rFonts w:eastAsiaTheme="minorEastAsia"/>
          <w:b w:val="0"/>
          <w:bCs w:val="0"/>
          <w:sz w:val="22"/>
          <w:szCs w:val="22"/>
          <w:lang w:val="en-US"/>
        </w:rPr>
      </w:pPr>
      <w:hyperlink w:anchor="_Toc449538818" w:history="1">
        <w:r w:rsidR="00E6267B">
          <w:rPr>
            <w:rStyle w:val="Hyperlink"/>
          </w:rPr>
          <w:t>2.2</w:t>
        </w:r>
        <w:r w:rsidR="00E6267B">
          <w:rPr>
            <w:rFonts w:eastAsiaTheme="minorEastAsia"/>
            <w:b w:val="0"/>
            <w:bCs w:val="0"/>
            <w:sz w:val="22"/>
            <w:szCs w:val="22"/>
            <w:lang w:val="en-US"/>
          </w:rPr>
          <w:tab/>
        </w:r>
        <w:r w:rsidR="00E6267B">
          <w:rPr>
            <w:rStyle w:val="Hyperlink"/>
          </w:rPr>
          <w:t>PURPOSE</w:t>
        </w:r>
        <w:r w:rsidR="00E6267B">
          <w:tab/>
          <w:t>2-</w:t>
        </w:r>
        <w:r w:rsidR="00E6267B">
          <w:fldChar w:fldCharType="begin"/>
        </w:r>
        <w:r w:rsidR="00E6267B">
          <w:instrText xml:space="preserve"> PAGEREF _Toc449538818 \h </w:instrText>
        </w:r>
        <w:r w:rsidR="00E6267B">
          <w:fldChar w:fldCharType="separate"/>
        </w:r>
        <w:r w:rsidR="00E6267B">
          <w:t>2</w:t>
        </w:r>
        <w:r w:rsidR="00E6267B">
          <w:fldChar w:fldCharType="end"/>
        </w:r>
      </w:hyperlink>
    </w:p>
    <w:p w14:paraId="57BD260C" w14:textId="77777777" w:rsidR="00433F42" w:rsidRDefault="00424AD4">
      <w:pPr>
        <w:pStyle w:val="TOC1"/>
        <w:rPr>
          <w:rFonts w:eastAsiaTheme="minorEastAsia"/>
          <w:b w:val="0"/>
          <w:bCs w:val="0"/>
          <w:sz w:val="22"/>
          <w:szCs w:val="22"/>
          <w:lang w:val="en-US"/>
        </w:rPr>
      </w:pPr>
      <w:hyperlink w:anchor="_Toc449538819" w:history="1">
        <w:r w:rsidR="00E6267B">
          <w:rPr>
            <w:rStyle w:val="Hyperlink"/>
          </w:rPr>
          <w:t>2.3</w:t>
        </w:r>
        <w:r w:rsidR="00E6267B">
          <w:rPr>
            <w:rFonts w:eastAsiaTheme="minorEastAsia"/>
            <w:b w:val="0"/>
            <w:bCs w:val="0"/>
            <w:sz w:val="22"/>
            <w:szCs w:val="22"/>
            <w:lang w:val="en-US"/>
          </w:rPr>
          <w:tab/>
        </w:r>
        <w:r w:rsidR="00E6267B">
          <w:rPr>
            <w:rStyle w:val="Hyperlink"/>
          </w:rPr>
          <w:t>SCOPE AND APPLICATION</w:t>
        </w:r>
        <w:r w:rsidR="00E6267B">
          <w:tab/>
          <w:t>2-</w:t>
        </w:r>
        <w:r w:rsidR="00E6267B">
          <w:fldChar w:fldCharType="begin"/>
        </w:r>
        <w:r w:rsidR="00E6267B">
          <w:instrText xml:space="preserve"> PAGEREF _Toc449538819 \h </w:instrText>
        </w:r>
        <w:r w:rsidR="00E6267B">
          <w:fldChar w:fldCharType="separate"/>
        </w:r>
        <w:r w:rsidR="00E6267B">
          <w:t>2</w:t>
        </w:r>
        <w:r w:rsidR="00E6267B">
          <w:fldChar w:fldCharType="end"/>
        </w:r>
      </w:hyperlink>
    </w:p>
    <w:p w14:paraId="0E698848" w14:textId="77777777" w:rsidR="00433F42" w:rsidRDefault="00424AD4">
      <w:pPr>
        <w:pStyle w:val="TOC1"/>
        <w:rPr>
          <w:rFonts w:eastAsiaTheme="minorEastAsia"/>
          <w:b w:val="0"/>
          <w:bCs w:val="0"/>
          <w:sz w:val="22"/>
          <w:szCs w:val="22"/>
          <w:lang w:val="en-US"/>
        </w:rPr>
      </w:pPr>
      <w:hyperlink w:anchor="_Toc449538820" w:history="1">
        <w:r w:rsidR="00E6267B">
          <w:rPr>
            <w:rStyle w:val="Hyperlink"/>
          </w:rPr>
          <w:t>2.4</w:t>
        </w:r>
        <w:r w:rsidR="00E6267B">
          <w:rPr>
            <w:rFonts w:eastAsiaTheme="minorEastAsia"/>
            <w:b w:val="0"/>
            <w:bCs w:val="0"/>
            <w:sz w:val="22"/>
            <w:szCs w:val="22"/>
            <w:lang w:val="en-US"/>
          </w:rPr>
          <w:tab/>
        </w:r>
        <w:r w:rsidR="00E6267B">
          <w:rPr>
            <w:rStyle w:val="Hyperlink"/>
          </w:rPr>
          <w:t>TERMINOLOGY</w:t>
        </w:r>
        <w:r w:rsidR="00E6267B">
          <w:tab/>
          <w:t>2-</w:t>
        </w:r>
        <w:r w:rsidR="00E6267B">
          <w:fldChar w:fldCharType="begin"/>
        </w:r>
        <w:r w:rsidR="00E6267B">
          <w:instrText xml:space="preserve"> PAGEREF _Toc449538820 \h </w:instrText>
        </w:r>
        <w:r w:rsidR="00E6267B">
          <w:fldChar w:fldCharType="separate"/>
        </w:r>
        <w:r w:rsidR="00E6267B">
          <w:t>2</w:t>
        </w:r>
        <w:r w:rsidR="00E6267B">
          <w:fldChar w:fldCharType="end"/>
        </w:r>
      </w:hyperlink>
    </w:p>
    <w:p w14:paraId="019DF78B" w14:textId="77777777" w:rsidR="00433F42" w:rsidRDefault="00424AD4">
      <w:pPr>
        <w:pStyle w:val="TOC1"/>
        <w:rPr>
          <w:rFonts w:eastAsiaTheme="minorEastAsia"/>
          <w:b w:val="0"/>
          <w:bCs w:val="0"/>
          <w:sz w:val="22"/>
          <w:szCs w:val="22"/>
          <w:lang w:val="en-US"/>
        </w:rPr>
      </w:pPr>
      <w:hyperlink w:anchor="_Toc449538821" w:history="1">
        <w:r w:rsidR="00E6267B">
          <w:rPr>
            <w:rStyle w:val="Hyperlink"/>
          </w:rPr>
          <w:t>2.5</w:t>
        </w:r>
        <w:r w:rsidR="00E6267B">
          <w:rPr>
            <w:rFonts w:eastAsiaTheme="minorEastAsia"/>
            <w:b w:val="0"/>
            <w:bCs w:val="0"/>
            <w:sz w:val="22"/>
            <w:szCs w:val="22"/>
            <w:lang w:val="en-US"/>
          </w:rPr>
          <w:tab/>
        </w:r>
        <w:r w:rsidR="00E6267B">
          <w:rPr>
            <w:rStyle w:val="Hyperlink"/>
          </w:rPr>
          <w:t>REFERENCES</w:t>
        </w:r>
        <w:r w:rsidR="00E6267B">
          <w:tab/>
          <w:t>2-</w:t>
        </w:r>
        <w:r w:rsidR="00E6267B">
          <w:fldChar w:fldCharType="begin"/>
        </w:r>
        <w:r w:rsidR="00E6267B">
          <w:instrText xml:space="preserve"> PAGEREF _Toc449538821 \h </w:instrText>
        </w:r>
        <w:r w:rsidR="00E6267B">
          <w:fldChar w:fldCharType="separate"/>
        </w:r>
        <w:r w:rsidR="00E6267B">
          <w:t>2</w:t>
        </w:r>
        <w:r w:rsidR="00E6267B">
          <w:fldChar w:fldCharType="end"/>
        </w:r>
      </w:hyperlink>
    </w:p>
    <w:p w14:paraId="242E4A9E" w14:textId="77777777" w:rsidR="00433F42" w:rsidRDefault="00424AD4">
      <w:pPr>
        <w:pStyle w:val="TOC9"/>
        <w:rPr>
          <w:rFonts w:eastAsiaTheme="minorEastAsia" w:cs="Arial"/>
          <w:b w:val="0"/>
          <w:sz w:val="22"/>
          <w:szCs w:val="22"/>
        </w:rPr>
      </w:pPr>
      <w:hyperlink w:anchor="_Toc449538822" w:history="1">
        <w:r w:rsidR="00E6267B">
          <w:rPr>
            <w:rStyle w:val="Hyperlink"/>
            <w:rFonts w:cs="Arial"/>
          </w:rPr>
          <w:t>PART 3</w:t>
        </w:r>
        <w:r w:rsidR="00E6267B">
          <w:rPr>
            <w:rFonts w:eastAsiaTheme="minorEastAsia" w:cs="Arial"/>
            <w:b w:val="0"/>
            <w:sz w:val="22"/>
            <w:szCs w:val="22"/>
          </w:rPr>
          <w:tab/>
        </w:r>
        <w:r w:rsidR="00E6267B">
          <w:rPr>
            <w:rStyle w:val="Hyperlink"/>
            <w:rFonts w:cs="Arial"/>
          </w:rPr>
          <w:t>– OVERVIEW OF BUSINESS PROCESS</w:t>
        </w:r>
        <w:r w:rsidR="00E6267B">
          <w:rPr>
            <w:rFonts w:cs="Arial"/>
          </w:rPr>
          <w:tab/>
          <w:t xml:space="preserve">    3-</w:t>
        </w:r>
        <w:r w:rsidR="00E6267B">
          <w:rPr>
            <w:rFonts w:cs="Arial"/>
          </w:rPr>
          <w:fldChar w:fldCharType="begin"/>
        </w:r>
        <w:r w:rsidR="00E6267B">
          <w:rPr>
            <w:rFonts w:cs="Arial"/>
          </w:rPr>
          <w:instrText xml:space="preserve"> PAGEREF _Toc449538822 \h </w:instrText>
        </w:r>
        <w:r w:rsidR="00E6267B">
          <w:rPr>
            <w:rFonts w:cs="Arial"/>
          </w:rPr>
        </w:r>
        <w:r w:rsidR="00E6267B">
          <w:rPr>
            <w:rFonts w:cs="Arial"/>
          </w:rPr>
          <w:fldChar w:fldCharType="separate"/>
        </w:r>
        <w:r w:rsidR="00E6267B">
          <w:rPr>
            <w:rFonts w:cs="Arial"/>
          </w:rPr>
          <w:t>1</w:t>
        </w:r>
        <w:r w:rsidR="00E6267B">
          <w:rPr>
            <w:rFonts w:cs="Arial"/>
          </w:rPr>
          <w:fldChar w:fldCharType="end"/>
        </w:r>
      </w:hyperlink>
    </w:p>
    <w:p w14:paraId="1EF14EF1" w14:textId="77777777" w:rsidR="00433F42" w:rsidRDefault="00424AD4">
      <w:pPr>
        <w:pStyle w:val="TOC1"/>
        <w:rPr>
          <w:rFonts w:eastAsiaTheme="minorEastAsia"/>
          <w:b w:val="0"/>
          <w:bCs w:val="0"/>
          <w:sz w:val="22"/>
          <w:szCs w:val="22"/>
          <w:lang w:val="en-US"/>
        </w:rPr>
      </w:pPr>
      <w:hyperlink w:anchor="_Toc449538823" w:history="1">
        <w:r w:rsidR="00E6267B">
          <w:rPr>
            <w:rStyle w:val="Hyperlink"/>
          </w:rPr>
          <w:t>3.1</w:t>
        </w:r>
        <w:r w:rsidR="00E6267B">
          <w:rPr>
            <w:rFonts w:eastAsiaTheme="minorEastAsia"/>
            <w:b w:val="0"/>
            <w:bCs w:val="0"/>
            <w:sz w:val="22"/>
            <w:szCs w:val="22"/>
            <w:lang w:val="en-US"/>
          </w:rPr>
          <w:tab/>
        </w:r>
        <w:r w:rsidR="00E6267B">
          <w:rPr>
            <w:rStyle w:val="Hyperlink"/>
          </w:rPr>
          <w:t>OVERVIEW OF BUSINESS PROCESS</w:t>
        </w:r>
        <w:r w:rsidR="00E6267B">
          <w:tab/>
          <w:t>3-</w:t>
        </w:r>
        <w:r w:rsidR="00E6267B">
          <w:fldChar w:fldCharType="begin"/>
        </w:r>
        <w:r w:rsidR="00E6267B">
          <w:instrText xml:space="preserve"> PAGEREF _Toc449538823 \h </w:instrText>
        </w:r>
        <w:r w:rsidR="00E6267B">
          <w:fldChar w:fldCharType="separate"/>
        </w:r>
        <w:r w:rsidR="00E6267B">
          <w:t>2</w:t>
        </w:r>
        <w:r w:rsidR="00E6267B">
          <w:fldChar w:fldCharType="end"/>
        </w:r>
      </w:hyperlink>
    </w:p>
    <w:p w14:paraId="2A6E33BA" w14:textId="77777777" w:rsidR="00433F42" w:rsidRDefault="00424AD4">
      <w:pPr>
        <w:pStyle w:val="TOC9"/>
        <w:rPr>
          <w:rFonts w:eastAsiaTheme="minorEastAsia" w:cs="Arial"/>
          <w:b w:val="0"/>
          <w:sz w:val="22"/>
          <w:szCs w:val="22"/>
        </w:rPr>
      </w:pPr>
      <w:hyperlink w:anchor="_Toc449538824" w:history="1">
        <w:r w:rsidR="00E6267B">
          <w:rPr>
            <w:rStyle w:val="Hyperlink"/>
            <w:rFonts w:cs="Arial"/>
            <w:lang w:val="en-GB"/>
          </w:rPr>
          <w:t>PART 4</w:t>
        </w:r>
        <w:r w:rsidR="00E6267B">
          <w:rPr>
            <w:rFonts w:eastAsiaTheme="minorEastAsia" w:cs="Arial"/>
            <w:b w:val="0"/>
            <w:sz w:val="22"/>
            <w:szCs w:val="22"/>
          </w:rPr>
          <w:tab/>
        </w:r>
        <w:r w:rsidR="00E6267B">
          <w:rPr>
            <w:rStyle w:val="Hyperlink"/>
            <w:rFonts w:cs="Arial"/>
          </w:rPr>
          <w:t>- MANUAL CONTENT TITLE</w:t>
        </w:r>
        <w:r w:rsidR="00E6267B">
          <w:rPr>
            <w:rFonts w:cs="Arial"/>
          </w:rPr>
          <w:tab/>
          <w:t xml:space="preserve">    4-1</w:t>
        </w:r>
      </w:hyperlink>
    </w:p>
    <w:p w14:paraId="60C3434B" w14:textId="77777777" w:rsidR="00433F42" w:rsidRDefault="00424AD4">
      <w:pPr>
        <w:pStyle w:val="TOC1"/>
        <w:rPr>
          <w:rFonts w:eastAsiaTheme="minorEastAsia"/>
          <w:b w:val="0"/>
          <w:bCs w:val="0"/>
          <w:sz w:val="22"/>
          <w:szCs w:val="22"/>
          <w:lang w:val="en-US"/>
        </w:rPr>
      </w:pPr>
      <w:hyperlink w:anchor="_Toc449538825" w:history="1">
        <w:r w:rsidR="00E6267B">
          <w:rPr>
            <w:rStyle w:val="Hyperlink"/>
            <w:caps/>
          </w:rPr>
          <w:t>4.1</w:t>
        </w:r>
        <w:r w:rsidR="00E6267B">
          <w:rPr>
            <w:rFonts w:eastAsiaTheme="minorEastAsia"/>
            <w:b w:val="0"/>
            <w:bCs w:val="0"/>
            <w:sz w:val="22"/>
            <w:szCs w:val="22"/>
            <w:lang w:val="en-US"/>
          </w:rPr>
          <w:tab/>
        </w:r>
        <w:r w:rsidR="00E6267B">
          <w:rPr>
            <w:rStyle w:val="Hyperlink"/>
            <w:caps/>
          </w:rPr>
          <w:t>Systems overview</w:t>
        </w:r>
        <w:r w:rsidR="00E6267B">
          <w:tab/>
          <w:t>4-</w:t>
        </w:r>
        <w:r w:rsidR="00E6267B">
          <w:fldChar w:fldCharType="begin"/>
        </w:r>
        <w:r w:rsidR="00E6267B">
          <w:instrText xml:space="preserve"> PAGEREF _Toc449538825 \h </w:instrText>
        </w:r>
        <w:r w:rsidR="00E6267B">
          <w:fldChar w:fldCharType="separate"/>
        </w:r>
        <w:r w:rsidR="00E6267B">
          <w:t>2</w:t>
        </w:r>
        <w:r w:rsidR="00E6267B">
          <w:fldChar w:fldCharType="end"/>
        </w:r>
      </w:hyperlink>
    </w:p>
    <w:p w14:paraId="3DF978D6" w14:textId="77777777" w:rsidR="00433F42" w:rsidRDefault="00424AD4">
      <w:pPr>
        <w:pStyle w:val="TOC2"/>
        <w:rPr>
          <w:rFonts w:eastAsiaTheme="minorEastAsia" w:cs="Arial"/>
          <w:sz w:val="22"/>
          <w:szCs w:val="22"/>
        </w:rPr>
      </w:pPr>
      <w:hyperlink w:anchor="_Toc449538826" w:history="1">
        <w:r w:rsidR="00E6267B">
          <w:rPr>
            <w:rStyle w:val="Hyperlink"/>
            <w:rFonts w:cs="Arial"/>
          </w:rPr>
          <w:t>4.1.1</w:t>
        </w:r>
        <w:r w:rsidR="00E6267B">
          <w:rPr>
            <w:rFonts w:eastAsiaTheme="minorEastAsia" w:cs="Arial"/>
            <w:sz w:val="22"/>
            <w:szCs w:val="22"/>
          </w:rPr>
          <w:tab/>
        </w:r>
        <w:r w:rsidR="00E6267B">
          <w:rPr>
            <w:rStyle w:val="Hyperlink"/>
            <w:rFonts w:cs="Arial"/>
          </w:rPr>
          <w:t>System Architecture</w:t>
        </w:r>
        <w:r w:rsidR="00E6267B">
          <w:rPr>
            <w:rFonts w:cs="Arial"/>
          </w:rPr>
          <w:tab/>
          <w:t>4-</w:t>
        </w:r>
        <w:r w:rsidR="00E6267B">
          <w:rPr>
            <w:rFonts w:cs="Arial"/>
          </w:rPr>
          <w:fldChar w:fldCharType="begin"/>
        </w:r>
        <w:r w:rsidR="00E6267B">
          <w:rPr>
            <w:rFonts w:cs="Arial"/>
          </w:rPr>
          <w:instrText xml:space="preserve"> PAGEREF _Toc449538826 \h </w:instrText>
        </w:r>
        <w:r w:rsidR="00E6267B">
          <w:rPr>
            <w:rFonts w:cs="Arial"/>
          </w:rPr>
        </w:r>
        <w:r w:rsidR="00E6267B">
          <w:rPr>
            <w:rFonts w:cs="Arial"/>
          </w:rPr>
          <w:fldChar w:fldCharType="separate"/>
        </w:r>
        <w:r w:rsidR="00E6267B">
          <w:rPr>
            <w:rFonts w:cs="Arial"/>
          </w:rPr>
          <w:t>2</w:t>
        </w:r>
        <w:r w:rsidR="00E6267B">
          <w:rPr>
            <w:rFonts w:cs="Arial"/>
          </w:rPr>
          <w:fldChar w:fldCharType="end"/>
        </w:r>
      </w:hyperlink>
    </w:p>
    <w:p w14:paraId="269D9125" w14:textId="77777777" w:rsidR="00433F42" w:rsidRDefault="00424AD4">
      <w:pPr>
        <w:pStyle w:val="TOC2"/>
        <w:rPr>
          <w:rFonts w:eastAsiaTheme="minorEastAsia" w:cs="Arial"/>
          <w:sz w:val="22"/>
          <w:szCs w:val="22"/>
        </w:rPr>
      </w:pPr>
      <w:hyperlink w:anchor="_Toc449538827" w:history="1">
        <w:r w:rsidR="00E6267B">
          <w:rPr>
            <w:rStyle w:val="Hyperlink"/>
            <w:rFonts w:cs="Arial"/>
          </w:rPr>
          <w:t>4.1.2</w:t>
        </w:r>
        <w:r w:rsidR="00E6267B">
          <w:rPr>
            <w:rFonts w:eastAsiaTheme="minorEastAsia" w:cs="Arial"/>
            <w:sz w:val="22"/>
            <w:szCs w:val="22"/>
          </w:rPr>
          <w:tab/>
        </w:r>
        <w:r w:rsidR="00E6267B">
          <w:rPr>
            <w:rStyle w:val="Hyperlink"/>
            <w:rFonts w:cs="Arial"/>
          </w:rPr>
          <w:t>Interfaces</w:t>
        </w:r>
        <w:r w:rsidR="00E6267B">
          <w:rPr>
            <w:rFonts w:cs="Arial"/>
          </w:rPr>
          <w:tab/>
          <w:t>4-</w:t>
        </w:r>
        <w:r w:rsidR="00E6267B">
          <w:rPr>
            <w:rFonts w:cs="Arial"/>
          </w:rPr>
          <w:fldChar w:fldCharType="begin"/>
        </w:r>
        <w:r w:rsidR="00E6267B">
          <w:rPr>
            <w:rFonts w:cs="Arial"/>
          </w:rPr>
          <w:instrText xml:space="preserve"> PAGEREF _Toc449538827 \h </w:instrText>
        </w:r>
        <w:r w:rsidR="00E6267B">
          <w:rPr>
            <w:rFonts w:cs="Arial"/>
          </w:rPr>
        </w:r>
        <w:r w:rsidR="00E6267B">
          <w:rPr>
            <w:rFonts w:cs="Arial"/>
          </w:rPr>
          <w:fldChar w:fldCharType="separate"/>
        </w:r>
        <w:r w:rsidR="00E6267B">
          <w:rPr>
            <w:rFonts w:cs="Arial"/>
          </w:rPr>
          <w:t>3</w:t>
        </w:r>
        <w:r w:rsidR="00E6267B">
          <w:rPr>
            <w:rFonts w:cs="Arial"/>
          </w:rPr>
          <w:fldChar w:fldCharType="end"/>
        </w:r>
      </w:hyperlink>
    </w:p>
    <w:p w14:paraId="05D60566" w14:textId="77777777" w:rsidR="00433F42" w:rsidRDefault="00424AD4">
      <w:pPr>
        <w:pStyle w:val="TOC3"/>
        <w:rPr>
          <w:rFonts w:eastAsiaTheme="minorEastAsia" w:cs="Arial"/>
          <w:sz w:val="22"/>
          <w:szCs w:val="22"/>
        </w:rPr>
      </w:pPr>
      <w:hyperlink w:anchor="_Toc449538828" w:history="1">
        <w:r w:rsidR="00E6267B">
          <w:rPr>
            <w:rStyle w:val="Hyperlink"/>
            <w:rFonts w:cs="Arial"/>
          </w:rPr>
          <w:t>4.1.2.1</w:t>
        </w:r>
        <w:r w:rsidR="00E6267B">
          <w:rPr>
            <w:rFonts w:eastAsiaTheme="minorEastAsia" w:cs="Arial"/>
            <w:sz w:val="22"/>
            <w:szCs w:val="22"/>
          </w:rPr>
          <w:tab/>
        </w:r>
        <w:r w:rsidR="00E6267B">
          <w:rPr>
            <w:rStyle w:val="Hyperlink"/>
            <w:rFonts w:cs="Arial"/>
          </w:rPr>
          <w:t>User Interfaces</w:t>
        </w:r>
        <w:r w:rsidR="00E6267B">
          <w:rPr>
            <w:rFonts w:cs="Arial"/>
          </w:rPr>
          <w:tab/>
          <w:t>4-</w:t>
        </w:r>
        <w:r w:rsidR="00E6267B">
          <w:rPr>
            <w:rFonts w:cs="Arial"/>
          </w:rPr>
          <w:fldChar w:fldCharType="begin"/>
        </w:r>
        <w:r w:rsidR="00E6267B">
          <w:rPr>
            <w:rFonts w:cs="Arial"/>
          </w:rPr>
          <w:instrText xml:space="preserve"> PAGEREF _Toc449538828 \h </w:instrText>
        </w:r>
        <w:r w:rsidR="00E6267B">
          <w:rPr>
            <w:rFonts w:cs="Arial"/>
          </w:rPr>
        </w:r>
        <w:r w:rsidR="00E6267B">
          <w:rPr>
            <w:rFonts w:cs="Arial"/>
          </w:rPr>
          <w:fldChar w:fldCharType="separate"/>
        </w:r>
        <w:r w:rsidR="00E6267B">
          <w:rPr>
            <w:rFonts w:cs="Arial"/>
          </w:rPr>
          <w:t>3</w:t>
        </w:r>
        <w:r w:rsidR="00E6267B">
          <w:rPr>
            <w:rFonts w:cs="Arial"/>
          </w:rPr>
          <w:fldChar w:fldCharType="end"/>
        </w:r>
      </w:hyperlink>
    </w:p>
    <w:p w14:paraId="7E99BC12" w14:textId="77777777" w:rsidR="00433F42" w:rsidRDefault="00424AD4">
      <w:pPr>
        <w:pStyle w:val="TOC3"/>
        <w:rPr>
          <w:rFonts w:eastAsiaTheme="minorEastAsia" w:cs="Arial"/>
          <w:sz w:val="22"/>
          <w:szCs w:val="22"/>
        </w:rPr>
      </w:pPr>
      <w:hyperlink w:anchor="_Toc449538829" w:history="1">
        <w:r w:rsidR="00E6267B">
          <w:rPr>
            <w:rStyle w:val="Hyperlink"/>
            <w:rFonts w:cs="Arial"/>
          </w:rPr>
          <w:t>4.1.2.2</w:t>
        </w:r>
        <w:r w:rsidR="00E6267B">
          <w:rPr>
            <w:rFonts w:eastAsiaTheme="minorEastAsia" w:cs="Arial"/>
            <w:sz w:val="22"/>
            <w:szCs w:val="22"/>
          </w:rPr>
          <w:tab/>
        </w:r>
        <w:r w:rsidR="00E6267B">
          <w:rPr>
            <w:rStyle w:val="Hyperlink"/>
            <w:rFonts w:cs="Arial"/>
          </w:rPr>
          <w:t>System Interfaces</w:t>
        </w:r>
        <w:r w:rsidR="00E6267B">
          <w:rPr>
            <w:rFonts w:cs="Arial"/>
          </w:rPr>
          <w:tab/>
          <w:t>4-</w:t>
        </w:r>
        <w:r w:rsidR="00E6267B">
          <w:rPr>
            <w:rFonts w:cs="Arial"/>
          </w:rPr>
          <w:fldChar w:fldCharType="begin"/>
        </w:r>
        <w:r w:rsidR="00E6267B">
          <w:rPr>
            <w:rFonts w:cs="Arial"/>
          </w:rPr>
          <w:instrText xml:space="preserve"> PAGEREF _Toc449538829 \h </w:instrText>
        </w:r>
        <w:r w:rsidR="00E6267B">
          <w:rPr>
            <w:rFonts w:cs="Arial"/>
          </w:rPr>
        </w:r>
        <w:r w:rsidR="00E6267B">
          <w:rPr>
            <w:rFonts w:cs="Arial"/>
          </w:rPr>
          <w:fldChar w:fldCharType="separate"/>
        </w:r>
        <w:r w:rsidR="00E6267B">
          <w:rPr>
            <w:rFonts w:cs="Arial"/>
          </w:rPr>
          <w:t>14</w:t>
        </w:r>
        <w:r w:rsidR="00E6267B">
          <w:rPr>
            <w:rFonts w:cs="Arial"/>
          </w:rPr>
          <w:fldChar w:fldCharType="end"/>
        </w:r>
      </w:hyperlink>
    </w:p>
    <w:p w14:paraId="6AD0EA35" w14:textId="77777777" w:rsidR="00433F42" w:rsidRDefault="00424AD4">
      <w:pPr>
        <w:pStyle w:val="TOC2"/>
        <w:rPr>
          <w:rFonts w:eastAsiaTheme="minorEastAsia" w:cs="Arial"/>
          <w:sz w:val="22"/>
          <w:szCs w:val="22"/>
        </w:rPr>
      </w:pPr>
      <w:hyperlink w:anchor="_Toc449538831" w:history="1">
        <w:r w:rsidR="00E6267B">
          <w:rPr>
            <w:rStyle w:val="Hyperlink"/>
            <w:rFonts w:cs="Arial"/>
          </w:rPr>
          <w:t>4.1.3</w:t>
        </w:r>
        <w:r w:rsidR="00E6267B">
          <w:rPr>
            <w:rFonts w:eastAsiaTheme="minorEastAsia" w:cs="Arial"/>
            <w:sz w:val="22"/>
            <w:szCs w:val="22"/>
          </w:rPr>
          <w:tab/>
        </w:r>
        <w:r w:rsidR="00E6267B">
          <w:rPr>
            <w:rStyle w:val="Hyperlink"/>
            <w:rFonts w:cs="Arial"/>
          </w:rPr>
          <w:t>Maintenance Period</w:t>
        </w:r>
        <w:r w:rsidR="00E6267B">
          <w:rPr>
            <w:rFonts w:cs="Arial"/>
          </w:rPr>
          <w:tab/>
          <w:t>4-</w:t>
        </w:r>
        <w:r w:rsidR="00E6267B">
          <w:rPr>
            <w:rFonts w:cs="Arial"/>
          </w:rPr>
          <w:fldChar w:fldCharType="begin"/>
        </w:r>
        <w:r w:rsidR="00E6267B">
          <w:rPr>
            <w:rFonts w:cs="Arial"/>
          </w:rPr>
          <w:instrText xml:space="preserve"> PAGEREF _Toc449538831 \h </w:instrText>
        </w:r>
        <w:r w:rsidR="00E6267B">
          <w:rPr>
            <w:rFonts w:cs="Arial"/>
          </w:rPr>
        </w:r>
        <w:r w:rsidR="00E6267B">
          <w:rPr>
            <w:rFonts w:cs="Arial"/>
          </w:rPr>
          <w:fldChar w:fldCharType="separate"/>
        </w:r>
        <w:r w:rsidR="00E6267B">
          <w:rPr>
            <w:rFonts w:cs="Arial"/>
          </w:rPr>
          <w:t>16</w:t>
        </w:r>
        <w:r w:rsidR="00E6267B">
          <w:rPr>
            <w:rFonts w:cs="Arial"/>
          </w:rPr>
          <w:fldChar w:fldCharType="end"/>
        </w:r>
      </w:hyperlink>
    </w:p>
    <w:p w14:paraId="6BB5F434" w14:textId="77777777" w:rsidR="00433F42" w:rsidRDefault="00424AD4">
      <w:pPr>
        <w:pStyle w:val="TOC2"/>
        <w:rPr>
          <w:rFonts w:eastAsiaTheme="minorEastAsia" w:cs="Arial"/>
          <w:sz w:val="22"/>
          <w:szCs w:val="22"/>
        </w:rPr>
      </w:pPr>
      <w:hyperlink w:anchor="_Toc449538832" w:history="1">
        <w:r w:rsidR="00E6267B">
          <w:rPr>
            <w:rStyle w:val="Hyperlink"/>
            <w:rFonts w:cs="Arial"/>
          </w:rPr>
          <w:t>4.1.4</w:t>
        </w:r>
        <w:r w:rsidR="00E6267B">
          <w:rPr>
            <w:rFonts w:eastAsiaTheme="minorEastAsia" w:cs="Arial"/>
            <w:sz w:val="22"/>
            <w:szCs w:val="22"/>
          </w:rPr>
          <w:tab/>
        </w:r>
        <w:r w:rsidR="00E6267B">
          <w:rPr>
            <w:rStyle w:val="Hyperlink"/>
            <w:rFonts w:cs="Arial"/>
          </w:rPr>
          <w:t>Roles and Responsibilities</w:t>
        </w:r>
        <w:r w:rsidR="00E6267B">
          <w:rPr>
            <w:rFonts w:cs="Arial"/>
          </w:rPr>
          <w:tab/>
          <w:t>4-</w:t>
        </w:r>
        <w:r w:rsidR="00E6267B">
          <w:rPr>
            <w:rFonts w:cs="Arial"/>
          </w:rPr>
          <w:fldChar w:fldCharType="begin"/>
        </w:r>
        <w:r w:rsidR="00E6267B">
          <w:rPr>
            <w:rFonts w:cs="Arial"/>
          </w:rPr>
          <w:instrText xml:space="preserve"> PAGEREF _Toc449538832 \h </w:instrText>
        </w:r>
        <w:r w:rsidR="00E6267B">
          <w:rPr>
            <w:rFonts w:cs="Arial"/>
          </w:rPr>
        </w:r>
        <w:r w:rsidR="00E6267B">
          <w:rPr>
            <w:rFonts w:cs="Arial"/>
          </w:rPr>
          <w:fldChar w:fldCharType="separate"/>
        </w:r>
        <w:r w:rsidR="00E6267B">
          <w:rPr>
            <w:rFonts w:cs="Arial"/>
          </w:rPr>
          <w:t>17</w:t>
        </w:r>
        <w:r w:rsidR="00E6267B">
          <w:rPr>
            <w:rFonts w:cs="Arial"/>
          </w:rPr>
          <w:fldChar w:fldCharType="end"/>
        </w:r>
      </w:hyperlink>
    </w:p>
    <w:p w14:paraId="3E665FF5" w14:textId="77777777" w:rsidR="00433F42" w:rsidRDefault="00424AD4">
      <w:pPr>
        <w:pStyle w:val="TOC1"/>
        <w:rPr>
          <w:rFonts w:eastAsiaTheme="minorEastAsia"/>
          <w:b w:val="0"/>
          <w:bCs w:val="0"/>
          <w:sz w:val="22"/>
          <w:szCs w:val="22"/>
          <w:lang w:val="en-US"/>
        </w:rPr>
      </w:pPr>
      <w:hyperlink w:anchor="_Toc449538833" w:history="1">
        <w:r w:rsidR="00E6267B">
          <w:rPr>
            <w:rStyle w:val="Hyperlink"/>
          </w:rPr>
          <w:t>4.2</w:t>
        </w:r>
        <w:r w:rsidR="00E6267B">
          <w:rPr>
            <w:rFonts w:eastAsiaTheme="minorEastAsia"/>
            <w:b w:val="0"/>
            <w:bCs w:val="0"/>
            <w:sz w:val="22"/>
            <w:szCs w:val="22"/>
            <w:lang w:val="en-US"/>
          </w:rPr>
          <w:tab/>
        </w:r>
        <w:r w:rsidR="00E6267B">
          <w:rPr>
            <w:rStyle w:val="Hyperlink"/>
          </w:rPr>
          <w:t>TECHNICAL SPECIFICATIONS</w:t>
        </w:r>
        <w:r w:rsidR="00E6267B">
          <w:tab/>
          <w:t>4-</w:t>
        </w:r>
        <w:r w:rsidR="00E6267B">
          <w:fldChar w:fldCharType="begin"/>
        </w:r>
        <w:r w:rsidR="00E6267B">
          <w:instrText xml:space="preserve"> PAGEREF _Toc449538833 \h </w:instrText>
        </w:r>
        <w:r w:rsidR="00E6267B">
          <w:fldChar w:fldCharType="separate"/>
        </w:r>
        <w:r w:rsidR="00E6267B">
          <w:t>17</w:t>
        </w:r>
        <w:r w:rsidR="00E6267B">
          <w:fldChar w:fldCharType="end"/>
        </w:r>
      </w:hyperlink>
    </w:p>
    <w:p w14:paraId="787C1796" w14:textId="77777777" w:rsidR="00433F42" w:rsidRDefault="00424AD4">
      <w:pPr>
        <w:pStyle w:val="TOC2"/>
        <w:rPr>
          <w:rFonts w:eastAsiaTheme="minorEastAsia" w:cs="Arial"/>
          <w:sz w:val="22"/>
          <w:szCs w:val="22"/>
        </w:rPr>
      </w:pPr>
      <w:hyperlink w:anchor="_Toc449538834" w:history="1">
        <w:r w:rsidR="00E6267B">
          <w:rPr>
            <w:rStyle w:val="Hyperlink"/>
            <w:rFonts w:cs="Arial"/>
          </w:rPr>
          <w:t>4.2.1</w:t>
        </w:r>
        <w:r w:rsidR="00E6267B">
          <w:rPr>
            <w:rFonts w:eastAsiaTheme="minorEastAsia" w:cs="Arial"/>
            <w:sz w:val="22"/>
            <w:szCs w:val="22"/>
          </w:rPr>
          <w:tab/>
        </w:r>
        <w:r w:rsidR="00E6267B">
          <w:rPr>
            <w:rStyle w:val="Hyperlink"/>
            <w:rFonts w:cs="Arial"/>
          </w:rPr>
          <w:t>Hardware specifications</w:t>
        </w:r>
        <w:r w:rsidR="00E6267B">
          <w:rPr>
            <w:rFonts w:cs="Arial"/>
          </w:rPr>
          <w:tab/>
          <w:t>4-</w:t>
        </w:r>
        <w:r w:rsidR="00E6267B">
          <w:rPr>
            <w:rFonts w:cs="Arial"/>
          </w:rPr>
          <w:fldChar w:fldCharType="begin"/>
        </w:r>
        <w:r w:rsidR="00E6267B">
          <w:rPr>
            <w:rFonts w:cs="Arial"/>
          </w:rPr>
          <w:instrText xml:space="preserve"> PAGEREF _Toc449538834 \h </w:instrText>
        </w:r>
        <w:r w:rsidR="00E6267B">
          <w:rPr>
            <w:rFonts w:cs="Arial"/>
          </w:rPr>
        </w:r>
        <w:r w:rsidR="00E6267B">
          <w:rPr>
            <w:rFonts w:cs="Arial"/>
          </w:rPr>
          <w:fldChar w:fldCharType="separate"/>
        </w:r>
        <w:r w:rsidR="00E6267B">
          <w:rPr>
            <w:rFonts w:cs="Arial"/>
          </w:rPr>
          <w:t>17</w:t>
        </w:r>
        <w:r w:rsidR="00E6267B">
          <w:rPr>
            <w:rFonts w:cs="Arial"/>
          </w:rPr>
          <w:fldChar w:fldCharType="end"/>
        </w:r>
      </w:hyperlink>
    </w:p>
    <w:p w14:paraId="4BA1D0AD" w14:textId="77777777" w:rsidR="00433F42" w:rsidRDefault="00424AD4">
      <w:pPr>
        <w:pStyle w:val="TOC2"/>
        <w:rPr>
          <w:rFonts w:eastAsiaTheme="minorEastAsia" w:cs="Arial"/>
          <w:sz w:val="22"/>
          <w:szCs w:val="22"/>
        </w:rPr>
      </w:pPr>
      <w:hyperlink w:anchor="_Toc449538835" w:history="1">
        <w:r w:rsidR="00E6267B">
          <w:rPr>
            <w:rStyle w:val="Hyperlink"/>
            <w:rFonts w:cs="Arial"/>
          </w:rPr>
          <w:t>4.2.2</w:t>
        </w:r>
        <w:r w:rsidR="00E6267B">
          <w:rPr>
            <w:rFonts w:eastAsiaTheme="minorEastAsia" w:cs="Arial"/>
            <w:sz w:val="22"/>
            <w:szCs w:val="22"/>
          </w:rPr>
          <w:tab/>
        </w:r>
        <w:r w:rsidR="00E6267B">
          <w:rPr>
            <w:rStyle w:val="Hyperlink"/>
            <w:rFonts w:cs="Arial"/>
          </w:rPr>
          <w:t>Software specifications</w:t>
        </w:r>
        <w:r w:rsidR="00E6267B">
          <w:rPr>
            <w:rFonts w:cs="Arial"/>
          </w:rPr>
          <w:tab/>
          <w:t>4-</w:t>
        </w:r>
        <w:r w:rsidR="00E6267B">
          <w:rPr>
            <w:rFonts w:cs="Arial"/>
          </w:rPr>
          <w:fldChar w:fldCharType="begin"/>
        </w:r>
        <w:r w:rsidR="00E6267B">
          <w:rPr>
            <w:rFonts w:cs="Arial"/>
          </w:rPr>
          <w:instrText xml:space="preserve"> PAGEREF _Toc449538835 \h </w:instrText>
        </w:r>
        <w:r w:rsidR="00E6267B">
          <w:rPr>
            <w:rFonts w:cs="Arial"/>
          </w:rPr>
        </w:r>
        <w:r w:rsidR="00E6267B">
          <w:rPr>
            <w:rFonts w:cs="Arial"/>
          </w:rPr>
          <w:fldChar w:fldCharType="separate"/>
        </w:r>
        <w:r w:rsidR="00E6267B">
          <w:rPr>
            <w:rFonts w:cs="Arial"/>
          </w:rPr>
          <w:t>19</w:t>
        </w:r>
        <w:r w:rsidR="00E6267B">
          <w:rPr>
            <w:rFonts w:cs="Arial"/>
          </w:rPr>
          <w:fldChar w:fldCharType="end"/>
        </w:r>
      </w:hyperlink>
    </w:p>
    <w:p w14:paraId="19CF4801" w14:textId="77777777" w:rsidR="00433F42" w:rsidRDefault="00424AD4">
      <w:pPr>
        <w:pStyle w:val="TOC2"/>
        <w:rPr>
          <w:rFonts w:eastAsiaTheme="minorEastAsia" w:cs="Arial"/>
          <w:sz w:val="22"/>
          <w:szCs w:val="22"/>
        </w:rPr>
      </w:pPr>
      <w:hyperlink w:anchor="_Toc449538836" w:history="1">
        <w:r w:rsidR="00E6267B">
          <w:rPr>
            <w:rStyle w:val="Hyperlink"/>
            <w:rFonts w:cs="Arial"/>
          </w:rPr>
          <w:t>4.2.3</w:t>
        </w:r>
        <w:r w:rsidR="00E6267B">
          <w:rPr>
            <w:rFonts w:eastAsiaTheme="minorEastAsia" w:cs="Arial"/>
            <w:sz w:val="22"/>
            <w:szCs w:val="22"/>
          </w:rPr>
          <w:tab/>
        </w:r>
        <w:r w:rsidR="00E6267B">
          <w:rPr>
            <w:rStyle w:val="Hyperlink"/>
            <w:rFonts w:cs="Arial"/>
          </w:rPr>
          <w:t>Communication / Network Specification</w:t>
        </w:r>
        <w:r w:rsidR="00E6267B">
          <w:rPr>
            <w:rFonts w:cs="Arial"/>
          </w:rPr>
          <w:tab/>
          <w:t>4-</w:t>
        </w:r>
        <w:r w:rsidR="00E6267B">
          <w:rPr>
            <w:rFonts w:cs="Arial"/>
          </w:rPr>
          <w:fldChar w:fldCharType="begin"/>
        </w:r>
        <w:r w:rsidR="00E6267B">
          <w:rPr>
            <w:rFonts w:cs="Arial"/>
          </w:rPr>
          <w:instrText xml:space="preserve"> PAGEREF _Toc449538836 \h </w:instrText>
        </w:r>
        <w:r w:rsidR="00E6267B">
          <w:rPr>
            <w:rFonts w:cs="Arial"/>
          </w:rPr>
        </w:r>
        <w:r w:rsidR="00E6267B">
          <w:rPr>
            <w:rFonts w:cs="Arial"/>
          </w:rPr>
          <w:fldChar w:fldCharType="separate"/>
        </w:r>
        <w:r w:rsidR="00E6267B">
          <w:rPr>
            <w:rFonts w:cs="Arial"/>
          </w:rPr>
          <w:t>19</w:t>
        </w:r>
        <w:r w:rsidR="00E6267B">
          <w:rPr>
            <w:rFonts w:cs="Arial"/>
          </w:rPr>
          <w:fldChar w:fldCharType="end"/>
        </w:r>
      </w:hyperlink>
    </w:p>
    <w:p w14:paraId="400A08F5" w14:textId="77777777" w:rsidR="00433F42" w:rsidRDefault="00424AD4">
      <w:pPr>
        <w:pStyle w:val="TOC2"/>
        <w:rPr>
          <w:rFonts w:cs="Arial"/>
        </w:rPr>
      </w:pPr>
      <w:hyperlink w:anchor="_Toc449538837" w:history="1">
        <w:r w:rsidR="00E6267B">
          <w:rPr>
            <w:rStyle w:val="Hyperlink"/>
            <w:rFonts w:cs="Arial"/>
          </w:rPr>
          <w:t>4.2.4</w:t>
        </w:r>
        <w:r w:rsidR="00E6267B">
          <w:rPr>
            <w:rFonts w:eastAsiaTheme="minorEastAsia" w:cs="Arial"/>
            <w:sz w:val="22"/>
            <w:szCs w:val="22"/>
          </w:rPr>
          <w:tab/>
        </w:r>
        <w:r w:rsidR="00E6267B">
          <w:rPr>
            <w:rStyle w:val="Hyperlink"/>
            <w:rFonts w:cs="Arial"/>
          </w:rPr>
          <w:t>User and Equipment Locations</w:t>
        </w:r>
        <w:r w:rsidR="00E6267B">
          <w:rPr>
            <w:rFonts w:cs="Arial"/>
          </w:rPr>
          <w:tab/>
          <w:t>4-</w:t>
        </w:r>
        <w:r w:rsidR="00E6267B">
          <w:rPr>
            <w:rFonts w:cs="Arial"/>
          </w:rPr>
          <w:fldChar w:fldCharType="begin"/>
        </w:r>
        <w:r w:rsidR="00E6267B">
          <w:rPr>
            <w:rFonts w:cs="Arial"/>
          </w:rPr>
          <w:instrText xml:space="preserve"> PAGEREF _Toc449538837 \h </w:instrText>
        </w:r>
        <w:r w:rsidR="00E6267B">
          <w:rPr>
            <w:rFonts w:cs="Arial"/>
          </w:rPr>
        </w:r>
        <w:r w:rsidR="00E6267B">
          <w:rPr>
            <w:rFonts w:cs="Arial"/>
          </w:rPr>
          <w:fldChar w:fldCharType="separate"/>
        </w:r>
        <w:r w:rsidR="00E6267B">
          <w:rPr>
            <w:rFonts w:cs="Arial"/>
          </w:rPr>
          <w:t>19</w:t>
        </w:r>
        <w:r w:rsidR="00E6267B">
          <w:rPr>
            <w:rFonts w:cs="Arial"/>
          </w:rPr>
          <w:fldChar w:fldCharType="end"/>
        </w:r>
      </w:hyperlink>
    </w:p>
    <w:p w14:paraId="5C067A7D" w14:textId="77777777" w:rsidR="00433F42" w:rsidRDefault="00424AD4">
      <w:pPr>
        <w:pStyle w:val="TOC1"/>
        <w:rPr>
          <w:rFonts w:eastAsiaTheme="minorEastAsia"/>
          <w:b w:val="0"/>
          <w:bCs w:val="0"/>
          <w:sz w:val="22"/>
          <w:szCs w:val="22"/>
          <w:lang w:val="en-US"/>
        </w:rPr>
      </w:pPr>
      <w:hyperlink w:anchor="_Toc449538838" w:history="1">
        <w:r w:rsidR="00E6267B">
          <w:rPr>
            <w:rStyle w:val="Hyperlink"/>
          </w:rPr>
          <w:t>4.3</w:t>
        </w:r>
        <w:r w:rsidR="00E6267B">
          <w:rPr>
            <w:rFonts w:eastAsiaTheme="minorEastAsia"/>
            <w:b w:val="0"/>
            <w:bCs w:val="0"/>
            <w:sz w:val="22"/>
            <w:szCs w:val="22"/>
            <w:lang w:val="en-US"/>
          </w:rPr>
          <w:tab/>
        </w:r>
        <w:r w:rsidR="00E6267B">
          <w:rPr>
            <w:rStyle w:val="Hyperlink"/>
          </w:rPr>
          <w:t>TECHNICAL OPERATIONS GUIDE</w:t>
        </w:r>
        <w:r w:rsidR="00E6267B">
          <w:tab/>
          <w:t>4-</w:t>
        </w:r>
        <w:r w:rsidR="00E6267B">
          <w:fldChar w:fldCharType="begin"/>
        </w:r>
        <w:r w:rsidR="00E6267B">
          <w:instrText xml:space="preserve"> PAGEREF _Toc449538838 \h </w:instrText>
        </w:r>
        <w:r w:rsidR="00E6267B">
          <w:fldChar w:fldCharType="separate"/>
        </w:r>
        <w:r w:rsidR="00E6267B">
          <w:t>21</w:t>
        </w:r>
        <w:r w:rsidR="00E6267B">
          <w:fldChar w:fldCharType="end"/>
        </w:r>
      </w:hyperlink>
    </w:p>
    <w:p w14:paraId="7F96054B" w14:textId="77777777" w:rsidR="00433F42" w:rsidRDefault="00424AD4">
      <w:pPr>
        <w:pStyle w:val="TOC2"/>
        <w:rPr>
          <w:rFonts w:eastAsiaTheme="minorEastAsia" w:cs="Arial"/>
          <w:sz w:val="22"/>
          <w:szCs w:val="22"/>
        </w:rPr>
      </w:pPr>
      <w:hyperlink w:anchor="_Toc449538839" w:history="1">
        <w:r w:rsidR="00E6267B">
          <w:rPr>
            <w:rStyle w:val="Hyperlink"/>
            <w:rFonts w:cs="Arial"/>
          </w:rPr>
          <w:t>4.3.1</w:t>
        </w:r>
        <w:r w:rsidR="00E6267B">
          <w:rPr>
            <w:rFonts w:eastAsiaTheme="minorEastAsia" w:cs="Arial"/>
            <w:sz w:val="22"/>
            <w:szCs w:val="22"/>
          </w:rPr>
          <w:tab/>
        </w:r>
        <w:r w:rsidR="00E6267B">
          <w:rPr>
            <w:rStyle w:val="Hyperlink"/>
            <w:rFonts w:cs="Arial"/>
          </w:rPr>
          <w:t>Backup and Recovery</w:t>
        </w:r>
        <w:r w:rsidR="00E6267B">
          <w:rPr>
            <w:rFonts w:cs="Arial"/>
          </w:rPr>
          <w:tab/>
          <w:t>4-</w:t>
        </w:r>
        <w:r w:rsidR="00E6267B">
          <w:rPr>
            <w:rFonts w:cs="Arial"/>
          </w:rPr>
          <w:fldChar w:fldCharType="begin"/>
        </w:r>
        <w:r w:rsidR="00E6267B">
          <w:rPr>
            <w:rFonts w:cs="Arial"/>
          </w:rPr>
          <w:instrText xml:space="preserve"> PAGEREF _Toc449538839 \h </w:instrText>
        </w:r>
        <w:r w:rsidR="00E6267B">
          <w:rPr>
            <w:rFonts w:cs="Arial"/>
          </w:rPr>
        </w:r>
        <w:r w:rsidR="00E6267B">
          <w:rPr>
            <w:rFonts w:cs="Arial"/>
          </w:rPr>
          <w:fldChar w:fldCharType="separate"/>
        </w:r>
        <w:r w:rsidR="00E6267B">
          <w:rPr>
            <w:rFonts w:cs="Arial"/>
          </w:rPr>
          <w:t>21</w:t>
        </w:r>
        <w:r w:rsidR="00E6267B">
          <w:rPr>
            <w:rFonts w:cs="Arial"/>
          </w:rPr>
          <w:fldChar w:fldCharType="end"/>
        </w:r>
      </w:hyperlink>
    </w:p>
    <w:p w14:paraId="39560010" w14:textId="77777777" w:rsidR="00433F42" w:rsidRDefault="00424AD4">
      <w:pPr>
        <w:pStyle w:val="TOC2"/>
        <w:rPr>
          <w:rFonts w:eastAsiaTheme="minorEastAsia" w:cs="Arial"/>
          <w:sz w:val="22"/>
          <w:szCs w:val="22"/>
        </w:rPr>
      </w:pPr>
      <w:hyperlink w:anchor="_Toc449538840" w:history="1">
        <w:r w:rsidR="00E6267B">
          <w:rPr>
            <w:rStyle w:val="Hyperlink"/>
            <w:rFonts w:cs="Arial"/>
          </w:rPr>
          <w:t>4.3.2</w:t>
        </w:r>
        <w:r w:rsidR="00E6267B">
          <w:rPr>
            <w:rFonts w:eastAsiaTheme="minorEastAsia" w:cs="Arial"/>
            <w:sz w:val="22"/>
            <w:szCs w:val="22"/>
          </w:rPr>
          <w:tab/>
        </w:r>
        <w:r w:rsidR="00E6267B">
          <w:rPr>
            <w:rStyle w:val="Hyperlink"/>
            <w:rFonts w:cs="Arial"/>
          </w:rPr>
          <w:t>Monitoring Tools</w:t>
        </w:r>
        <w:r w:rsidR="00E6267B">
          <w:rPr>
            <w:rFonts w:cs="Arial"/>
          </w:rPr>
          <w:tab/>
          <w:t>4-</w:t>
        </w:r>
        <w:r w:rsidR="00E6267B">
          <w:rPr>
            <w:rFonts w:cs="Arial"/>
          </w:rPr>
          <w:fldChar w:fldCharType="begin"/>
        </w:r>
        <w:r w:rsidR="00E6267B">
          <w:rPr>
            <w:rFonts w:cs="Arial"/>
          </w:rPr>
          <w:instrText xml:space="preserve"> PAGEREF _Toc449538840 \h </w:instrText>
        </w:r>
        <w:r w:rsidR="00E6267B">
          <w:rPr>
            <w:rFonts w:cs="Arial"/>
          </w:rPr>
        </w:r>
        <w:r w:rsidR="00E6267B">
          <w:rPr>
            <w:rFonts w:cs="Arial"/>
          </w:rPr>
          <w:fldChar w:fldCharType="separate"/>
        </w:r>
        <w:r w:rsidR="00E6267B">
          <w:rPr>
            <w:rFonts w:cs="Arial"/>
          </w:rPr>
          <w:t>22</w:t>
        </w:r>
        <w:r w:rsidR="00E6267B">
          <w:rPr>
            <w:rFonts w:cs="Arial"/>
          </w:rPr>
          <w:fldChar w:fldCharType="end"/>
        </w:r>
      </w:hyperlink>
    </w:p>
    <w:p w14:paraId="334D3C5B" w14:textId="77777777" w:rsidR="00433F42" w:rsidRDefault="00424AD4">
      <w:pPr>
        <w:pStyle w:val="TOC2"/>
        <w:rPr>
          <w:rFonts w:eastAsiaTheme="minorEastAsia" w:cs="Arial"/>
          <w:sz w:val="22"/>
          <w:szCs w:val="22"/>
        </w:rPr>
      </w:pPr>
      <w:hyperlink w:anchor="_Toc449538841" w:history="1">
        <w:r w:rsidR="00E6267B">
          <w:rPr>
            <w:rStyle w:val="Hyperlink"/>
            <w:rFonts w:cs="Arial"/>
          </w:rPr>
          <w:t>4.3.4</w:t>
        </w:r>
        <w:r w:rsidR="00E6267B">
          <w:rPr>
            <w:rFonts w:eastAsiaTheme="minorEastAsia" w:cs="Arial"/>
            <w:sz w:val="22"/>
            <w:szCs w:val="22"/>
          </w:rPr>
          <w:tab/>
        </w:r>
        <w:r w:rsidR="00E6267B">
          <w:rPr>
            <w:rStyle w:val="Hyperlink"/>
            <w:rFonts w:cs="Arial"/>
          </w:rPr>
          <w:t>Report Management</w:t>
        </w:r>
        <w:r w:rsidR="00E6267B">
          <w:rPr>
            <w:rFonts w:cs="Arial"/>
          </w:rPr>
          <w:tab/>
          <w:t>4-</w:t>
        </w:r>
        <w:r w:rsidR="00E6267B">
          <w:rPr>
            <w:rFonts w:cs="Arial"/>
          </w:rPr>
          <w:fldChar w:fldCharType="begin"/>
        </w:r>
        <w:r w:rsidR="00E6267B">
          <w:rPr>
            <w:rFonts w:cs="Arial"/>
          </w:rPr>
          <w:instrText xml:space="preserve"> PAGEREF _Toc449538841 \h </w:instrText>
        </w:r>
        <w:r w:rsidR="00E6267B">
          <w:rPr>
            <w:rFonts w:cs="Arial"/>
          </w:rPr>
        </w:r>
        <w:r w:rsidR="00E6267B">
          <w:rPr>
            <w:rFonts w:cs="Arial"/>
          </w:rPr>
          <w:fldChar w:fldCharType="separate"/>
        </w:r>
        <w:r w:rsidR="00E6267B">
          <w:rPr>
            <w:rFonts w:cs="Arial"/>
          </w:rPr>
          <w:t>22</w:t>
        </w:r>
        <w:r w:rsidR="00E6267B">
          <w:rPr>
            <w:rFonts w:cs="Arial"/>
          </w:rPr>
          <w:fldChar w:fldCharType="end"/>
        </w:r>
      </w:hyperlink>
    </w:p>
    <w:p w14:paraId="35114108" w14:textId="77777777" w:rsidR="00433F42" w:rsidRDefault="00424AD4">
      <w:pPr>
        <w:pStyle w:val="TOC2"/>
        <w:rPr>
          <w:rFonts w:eastAsiaTheme="minorEastAsia" w:cs="Arial"/>
          <w:sz w:val="22"/>
          <w:szCs w:val="22"/>
        </w:rPr>
      </w:pPr>
      <w:hyperlink w:anchor="_Toc449538842" w:history="1">
        <w:r w:rsidR="00E6267B">
          <w:rPr>
            <w:rStyle w:val="Hyperlink"/>
            <w:rFonts w:cs="Arial"/>
          </w:rPr>
          <w:t>4.3.5</w:t>
        </w:r>
        <w:r w:rsidR="00E6267B">
          <w:rPr>
            <w:rFonts w:eastAsiaTheme="minorEastAsia" w:cs="Arial"/>
            <w:sz w:val="22"/>
            <w:szCs w:val="22"/>
          </w:rPr>
          <w:tab/>
        </w:r>
        <w:r w:rsidR="00E6267B">
          <w:rPr>
            <w:rStyle w:val="Hyperlink"/>
            <w:rFonts w:cs="Arial"/>
          </w:rPr>
          <w:t>Baseline Performance Information</w:t>
        </w:r>
        <w:r w:rsidR="00E6267B">
          <w:rPr>
            <w:rFonts w:cs="Arial"/>
          </w:rPr>
          <w:tab/>
          <w:t>4-</w:t>
        </w:r>
        <w:r w:rsidR="00E6267B">
          <w:rPr>
            <w:rFonts w:cs="Arial"/>
          </w:rPr>
          <w:fldChar w:fldCharType="begin"/>
        </w:r>
        <w:r w:rsidR="00E6267B">
          <w:rPr>
            <w:rFonts w:cs="Arial"/>
          </w:rPr>
          <w:instrText xml:space="preserve"> PAGEREF _Toc449538842 \h </w:instrText>
        </w:r>
        <w:r w:rsidR="00E6267B">
          <w:rPr>
            <w:rFonts w:cs="Arial"/>
          </w:rPr>
        </w:r>
        <w:r w:rsidR="00E6267B">
          <w:rPr>
            <w:rFonts w:cs="Arial"/>
          </w:rPr>
          <w:fldChar w:fldCharType="separate"/>
        </w:r>
        <w:r w:rsidR="00E6267B">
          <w:rPr>
            <w:rFonts w:cs="Arial"/>
          </w:rPr>
          <w:t>22</w:t>
        </w:r>
        <w:r w:rsidR="00E6267B">
          <w:rPr>
            <w:rFonts w:cs="Arial"/>
          </w:rPr>
          <w:fldChar w:fldCharType="end"/>
        </w:r>
      </w:hyperlink>
    </w:p>
    <w:p w14:paraId="71F89ECE" w14:textId="77777777" w:rsidR="00433F42" w:rsidRDefault="00424AD4">
      <w:pPr>
        <w:pStyle w:val="TOC1"/>
        <w:rPr>
          <w:rFonts w:eastAsiaTheme="minorEastAsia"/>
          <w:b w:val="0"/>
          <w:bCs w:val="0"/>
          <w:sz w:val="22"/>
          <w:szCs w:val="22"/>
          <w:lang w:val="en-US"/>
        </w:rPr>
      </w:pPr>
      <w:hyperlink w:anchor="_Toc449538843" w:history="1">
        <w:r w:rsidR="00E6267B">
          <w:rPr>
            <w:rStyle w:val="Hyperlink"/>
          </w:rPr>
          <w:t>4.4</w:t>
        </w:r>
        <w:r w:rsidR="00E6267B">
          <w:rPr>
            <w:rFonts w:eastAsiaTheme="minorEastAsia"/>
            <w:b w:val="0"/>
            <w:bCs w:val="0"/>
            <w:sz w:val="22"/>
            <w:szCs w:val="22"/>
            <w:lang w:val="en-US"/>
          </w:rPr>
          <w:tab/>
        </w:r>
        <w:r w:rsidR="00E6267B">
          <w:rPr>
            <w:rStyle w:val="Hyperlink"/>
          </w:rPr>
          <w:t>MAINTENANCE AND SUPPORT</w:t>
        </w:r>
        <w:r w:rsidR="00E6267B">
          <w:tab/>
          <w:t>4-</w:t>
        </w:r>
        <w:r w:rsidR="00E6267B">
          <w:fldChar w:fldCharType="begin"/>
        </w:r>
        <w:r w:rsidR="00E6267B">
          <w:instrText xml:space="preserve"> PAGEREF _Toc449538843 \h </w:instrText>
        </w:r>
        <w:r w:rsidR="00E6267B">
          <w:fldChar w:fldCharType="separate"/>
        </w:r>
        <w:r w:rsidR="00E6267B">
          <w:t>22</w:t>
        </w:r>
        <w:r w:rsidR="00E6267B">
          <w:fldChar w:fldCharType="end"/>
        </w:r>
      </w:hyperlink>
    </w:p>
    <w:p w14:paraId="69F128F0" w14:textId="77777777" w:rsidR="00433F42" w:rsidRDefault="00424AD4">
      <w:pPr>
        <w:pStyle w:val="TOC2"/>
        <w:rPr>
          <w:rFonts w:eastAsiaTheme="minorEastAsia" w:cs="Arial"/>
          <w:sz w:val="22"/>
          <w:szCs w:val="22"/>
        </w:rPr>
      </w:pPr>
      <w:hyperlink w:anchor="_Toc449538844" w:history="1">
        <w:r w:rsidR="00E6267B">
          <w:rPr>
            <w:rStyle w:val="Hyperlink"/>
            <w:rFonts w:cs="Arial"/>
          </w:rPr>
          <w:t>4.4.1</w:t>
        </w:r>
        <w:r w:rsidR="00E6267B">
          <w:rPr>
            <w:rFonts w:eastAsiaTheme="minorEastAsia" w:cs="Arial"/>
            <w:sz w:val="22"/>
            <w:szCs w:val="22"/>
          </w:rPr>
          <w:tab/>
        </w:r>
        <w:r w:rsidR="00E6267B">
          <w:rPr>
            <w:rStyle w:val="Hyperlink"/>
            <w:rFonts w:cs="Arial"/>
          </w:rPr>
          <w:t>Problem Logging</w:t>
        </w:r>
        <w:r w:rsidR="00E6267B">
          <w:rPr>
            <w:rFonts w:cs="Arial"/>
          </w:rPr>
          <w:tab/>
          <w:t>4-</w:t>
        </w:r>
        <w:r w:rsidR="00E6267B">
          <w:rPr>
            <w:rFonts w:cs="Arial"/>
          </w:rPr>
          <w:fldChar w:fldCharType="begin"/>
        </w:r>
        <w:r w:rsidR="00E6267B">
          <w:rPr>
            <w:rFonts w:cs="Arial"/>
          </w:rPr>
          <w:instrText xml:space="preserve"> PAGEREF _Toc449538844 \h </w:instrText>
        </w:r>
        <w:r w:rsidR="00E6267B">
          <w:rPr>
            <w:rFonts w:cs="Arial"/>
          </w:rPr>
        </w:r>
        <w:r w:rsidR="00E6267B">
          <w:rPr>
            <w:rFonts w:cs="Arial"/>
          </w:rPr>
          <w:fldChar w:fldCharType="separate"/>
        </w:r>
        <w:r w:rsidR="00E6267B">
          <w:rPr>
            <w:rFonts w:cs="Arial"/>
          </w:rPr>
          <w:t>23</w:t>
        </w:r>
        <w:r w:rsidR="00E6267B">
          <w:rPr>
            <w:rFonts w:cs="Arial"/>
          </w:rPr>
          <w:fldChar w:fldCharType="end"/>
        </w:r>
      </w:hyperlink>
    </w:p>
    <w:p w14:paraId="63BC72CD" w14:textId="77777777" w:rsidR="00433F42" w:rsidRDefault="00424AD4">
      <w:pPr>
        <w:pStyle w:val="TOC2"/>
        <w:rPr>
          <w:rFonts w:eastAsiaTheme="minorEastAsia" w:cs="Arial"/>
          <w:sz w:val="22"/>
          <w:szCs w:val="22"/>
        </w:rPr>
      </w:pPr>
      <w:hyperlink w:anchor="_Toc449538845" w:history="1">
        <w:r w:rsidR="00E6267B">
          <w:rPr>
            <w:rStyle w:val="Hyperlink"/>
            <w:rFonts w:cs="Arial"/>
          </w:rPr>
          <w:t>4.4.2</w:t>
        </w:r>
        <w:r w:rsidR="00E6267B">
          <w:rPr>
            <w:rFonts w:eastAsiaTheme="minorEastAsia" w:cs="Arial"/>
            <w:sz w:val="22"/>
            <w:szCs w:val="22"/>
          </w:rPr>
          <w:tab/>
        </w:r>
        <w:r w:rsidR="00E6267B">
          <w:rPr>
            <w:rStyle w:val="Hyperlink"/>
            <w:rFonts w:cs="Arial"/>
          </w:rPr>
          <w:t>Problem Categorization and Escalation MATRIX</w:t>
        </w:r>
        <w:r w:rsidR="00E6267B">
          <w:rPr>
            <w:rFonts w:cs="Arial"/>
          </w:rPr>
          <w:tab/>
          <w:t>4-</w:t>
        </w:r>
        <w:r w:rsidR="00E6267B">
          <w:rPr>
            <w:rFonts w:cs="Arial"/>
          </w:rPr>
          <w:fldChar w:fldCharType="begin"/>
        </w:r>
        <w:r w:rsidR="00E6267B">
          <w:rPr>
            <w:rFonts w:cs="Arial"/>
          </w:rPr>
          <w:instrText xml:space="preserve"> PAGEREF _Toc449538845 \h </w:instrText>
        </w:r>
        <w:r w:rsidR="00E6267B">
          <w:rPr>
            <w:rFonts w:cs="Arial"/>
          </w:rPr>
        </w:r>
        <w:r w:rsidR="00E6267B">
          <w:rPr>
            <w:rFonts w:cs="Arial"/>
          </w:rPr>
          <w:fldChar w:fldCharType="separate"/>
        </w:r>
        <w:r w:rsidR="00E6267B">
          <w:rPr>
            <w:rFonts w:cs="Arial"/>
          </w:rPr>
          <w:t>23</w:t>
        </w:r>
        <w:r w:rsidR="00E6267B">
          <w:rPr>
            <w:rFonts w:cs="Arial"/>
          </w:rPr>
          <w:fldChar w:fldCharType="end"/>
        </w:r>
      </w:hyperlink>
    </w:p>
    <w:p w14:paraId="4F8D06BA" w14:textId="77777777" w:rsidR="00433F42" w:rsidRDefault="00424AD4">
      <w:pPr>
        <w:pStyle w:val="TOC2"/>
        <w:rPr>
          <w:rFonts w:eastAsiaTheme="minorEastAsia" w:cs="Arial"/>
          <w:sz w:val="22"/>
          <w:szCs w:val="22"/>
        </w:rPr>
      </w:pPr>
      <w:hyperlink w:anchor="_Toc449538846" w:history="1">
        <w:r w:rsidR="00E6267B">
          <w:rPr>
            <w:rStyle w:val="Hyperlink"/>
            <w:rFonts w:cs="Arial"/>
          </w:rPr>
          <w:t>4.4.3</w:t>
        </w:r>
        <w:r w:rsidR="00E6267B">
          <w:rPr>
            <w:rFonts w:eastAsiaTheme="minorEastAsia" w:cs="Arial"/>
            <w:sz w:val="22"/>
            <w:szCs w:val="22"/>
          </w:rPr>
          <w:tab/>
        </w:r>
        <w:r w:rsidR="00E6267B">
          <w:rPr>
            <w:rStyle w:val="Hyperlink"/>
            <w:rFonts w:cs="Arial"/>
          </w:rPr>
          <w:t>Application / Technical Support</w:t>
        </w:r>
        <w:r w:rsidR="00E6267B">
          <w:rPr>
            <w:rFonts w:cs="Arial"/>
          </w:rPr>
          <w:tab/>
          <w:t>4-</w:t>
        </w:r>
        <w:r w:rsidR="00E6267B">
          <w:rPr>
            <w:rFonts w:cs="Arial"/>
          </w:rPr>
          <w:fldChar w:fldCharType="begin"/>
        </w:r>
        <w:r w:rsidR="00E6267B">
          <w:rPr>
            <w:rFonts w:cs="Arial"/>
          </w:rPr>
          <w:instrText xml:space="preserve"> PAGEREF _Toc449538846 \h </w:instrText>
        </w:r>
        <w:r w:rsidR="00E6267B">
          <w:rPr>
            <w:rFonts w:cs="Arial"/>
          </w:rPr>
        </w:r>
        <w:r w:rsidR="00E6267B">
          <w:rPr>
            <w:rFonts w:cs="Arial"/>
          </w:rPr>
          <w:fldChar w:fldCharType="separate"/>
        </w:r>
        <w:r w:rsidR="00E6267B">
          <w:rPr>
            <w:rFonts w:cs="Arial"/>
          </w:rPr>
          <w:t>24</w:t>
        </w:r>
        <w:r w:rsidR="00E6267B">
          <w:rPr>
            <w:rFonts w:cs="Arial"/>
          </w:rPr>
          <w:fldChar w:fldCharType="end"/>
        </w:r>
      </w:hyperlink>
    </w:p>
    <w:p w14:paraId="7047E8C1" w14:textId="77777777" w:rsidR="00433F42" w:rsidRDefault="00424AD4">
      <w:pPr>
        <w:pStyle w:val="TOC1"/>
        <w:rPr>
          <w:rFonts w:eastAsiaTheme="minorEastAsia"/>
          <w:b w:val="0"/>
          <w:bCs w:val="0"/>
          <w:sz w:val="22"/>
          <w:szCs w:val="22"/>
          <w:lang w:val="en-US"/>
        </w:rPr>
      </w:pPr>
      <w:hyperlink w:anchor="_Toc449538847" w:history="1">
        <w:r w:rsidR="00E6267B">
          <w:rPr>
            <w:rStyle w:val="Hyperlink"/>
          </w:rPr>
          <w:t>4.5</w:t>
        </w:r>
        <w:r w:rsidR="00E6267B">
          <w:rPr>
            <w:rFonts w:eastAsiaTheme="minorEastAsia"/>
            <w:b w:val="0"/>
            <w:bCs w:val="0"/>
            <w:sz w:val="22"/>
            <w:szCs w:val="22"/>
            <w:lang w:val="en-US"/>
          </w:rPr>
          <w:tab/>
        </w:r>
        <w:r w:rsidR="00E6267B">
          <w:rPr>
            <w:rStyle w:val="Hyperlink"/>
          </w:rPr>
          <w:t>ACCESSING THE APPLICATION</w:t>
        </w:r>
        <w:r w:rsidR="00E6267B">
          <w:tab/>
          <w:t>4-</w:t>
        </w:r>
        <w:r w:rsidR="00E6267B">
          <w:fldChar w:fldCharType="begin"/>
        </w:r>
        <w:r w:rsidR="00E6267B">
          <w:instrText xml:space="preserve"> PAGEREF _Toc449538847 \h </w:instrText>
        </w:r>
        <w:r w:rsidR="00E6267B">
          <w:fldChar w:fldCharType="separate"/>
        </w:r>
        <w:r w:rsidR="00E6267B">
          <w:t>24</w:t>
        </w:r>
        <w:r w:rsidR="00E6267B">
          <w:fldChar w:fldCharType="end"/>
        </w:r>
      </w:hyperlink>
    </w:p>
    <w:p w14:paraId="11B9367E" w14:textId="77777777" w:rsidR="00433F42" w:rsidRDefault="00424AD4">
      <w:pPr>
        <w:pStyle w:val="TOC1"/>
        <w:rPr>
          <w:rFonts w:eastAsiaTheme="minorEastAsia"/>
          <w:b w:val="0"/>
          <w:bCs w:val="0"/>
          <w:sz w:val="22"/>
          <w:szCs w:val="22"/>
          <w:lang w:val="en-US"/>
        </w:rPr>
      </w:pPr>
      <w:hyperlink w:anchor="_Toc449538849" w:history="1">
        <w:r w:rsidR="00E6267B">
          <w:rPr>
            <w:rStyle w:val="Hyperlink"/>
          </w:rPr>
          <w:t>4.6</w:t>
        </w:r>
        <w:r w:rsidR="00E6267B">
          <w:rPr>
            <w:rFonts w:eastAsiaTheme="minorEastAsia"/>
            <w:b w:val="0"/>
            <w:bCs w:val="0"/>
            <w:sz w:val="22"/>
            <w:szCs w:val="22"/>
            <w:lang w:val="en-US"/>
          </w:rPr>
          <w:tab/>
        </w:r>
        <w:r w:rsidR="00E6267B">
          <w:rPr>
            <w:rStyle w:val="Hyperlink"/>
          </w:rPr>
          <w:t>CONTRACT MANAGEMENT</w:t>
        </w:r>
        <w:r w:rsidR="00E6267B">
          <w:tab/>
          <w:t>4-</w:t>
        </w:r>
        <w:r w:rsidR="00E6267B">
          <w:fldChar w:fldCharType="begin"/>
        </w:r>
        <w:r w:rsidR="00E6267B">
          <w:instrText xml:space="preserve"> PAGEREF _Toc449538849 \h </w:instrText>
        </w:r>
        <w:r w:rsidR="00E6267B">
          <w:fldChar w:fldCharType="separate"/>
        </w:r>
        <w:r w:rsidR="00E6267B">
          <w:t>24</w:t>
        </w:r>
        <w:r w:rsidR="00E6267B">
          <w:fldChar w:fldCharType="end"/>
        </w:r>
      </w:hyperlink>
    </w:p>
    <w:p w14:paraId="096C355A" w14:textId="77777777" w:rsidR="00433F42" w:rsidRDefault="00424AD4">
      <w:pPr>
        <w:pStyle w:val="TOC1"/>
        <w:rPr>
          <w:rFonts w:eastAsiaTheme="minorEastAsia"/>
          <w:b w:val="0"/>
          <w:bCs w:val="0"/>
          <w:sz w:val="22"/>
          <w:szCs w:val="22"/>
          <w:lang w:val="en-US"/>
        </w:rPr>
      </w:pPr>
      <w:hyperlink w:anchor="_Toc449538850" w:history="1">
        <w:r w:rsidR="00E6267B">
          <w:rPr>
            <w:rStyle w:val="Hyperlink"/>
          </w:rPr>
          <w:t>4.7</w:t>
        </w:r>
        <w:r w:rsidR="00E6267B">
          <w:rPr>
            <w:rFonts w:eastAsiaTheme="minorEastAsia"/>
            <w:b w:val="0"/>
            <w:bCs w:val="0"/>
            <w:sz w:val="22"/>
            <w:szCs w:val="22"/>
            <w:lang w:val="en-US"/>
          </w:rPr>
          <w:tab/>
        </w:r>
        <w:r w:rsidR="00E6267B">
          <w:rPr>
            <w:rStyle w:val="Hyperlink"/>
          </w:rPr>
          <w:t>HANDOVER ITEMS</w:t>
        </w:r>
        <w:r w:rsidR="00E6267B">
          <w:tab/>
          <w:t>4-</w:t>
        </w:r>
        <w:r w:rsidR="00E6267B">
          <w:fldChar w:fldCharType="begin"/>
        </w:r>
        <w:r w:rsidR="00E6267B">
          <w:instrText xml:space="preserve"> PAGEREF _Toc449538850 \h </w:instrText>
        </w:r>
        <w:r w:rsidR="00E6267B">
          <w:fldChar w:fldCharType="separate"/>
        </w:r>
        <w:r w:rsidR="00E6267B">
          <w:t>24</w:t>
        </w:r>
        <w:r w:rsidR="00E6267B">
          <w:fldChar w:fldCharType="end"/>
        </w:r>
      </w:hyperlink>
    </w:p>
    <w:p w14:paraId="17476C4E" w14:textId="77777777" w:rsidR="00433F42" w:rsidRDefault="00424AD4">
      <w:pPr>
        <w:pStyle w:val="TOC1"/>
        <w:rPr>
          <w:rFonts w:eastAsiaTheme="minorEastAsia"/>
          <w:b w:val="0"/>
          <w:bCs w:val="0"/>
          <w:sz w:val="22"/>
          <w:szCs w:val="22"/>
          <w:lang w:val="en-US"/>
        </w:rPr>
      </w:pPr>
      <w:hyperlink w:anchor="_Toc449538851" w:history="1">
        <w:r w:rsidR="00E6267B">
          <w:rPr>
            <w:rStyle w:val="Hyperlink"/>
          </w:rPr>
          <w:t>4.8</w:t>
        </w:r>
        <w:r w:rsidR="00E6267B">
          <w:rPr>
            <w:rFonts w:eastAsiaTheme="minorEastAsia"/>
            <w:b w:val="0"/>
            <w:bCs w:val="0"/>
            <w:sz w:val="22"/>
            <w:szCs w:val="22"/>
            <w:lang w:val="en-US"/>
          </w:rPr>
          <w:tab/>
        </w:r>
        <w:r w:rsidR="00E6267B">
          <w:rPr>
            <w:rStyle w:val="Hyperlink"/>
          </w:rPr>
          <w:t>INFORMATION SECURITY</w:t>
        </w:r>
        <w:r w:rsidR="00E6267B">
          <w:tab/>
          <w:t>4-</w:t>
        </w:r>
        <w:r w:rsidR="00E6267B">
          <w:fldChar w:fldCharType="begin"/>
        </w:r>
        <w:r w:rsidR="00E6267B">
          <w:instrText xml:space="preserve"> PAGEREF _Toc449538851 \h </w:instrText>
        </w:r>
        <w:r w:rsidR="00E6267B">
          <w:fldChar w:fldCharType="separate"/>
        </w:r>
        <w:r w:rsidR="00E6267B">
          <w:t>25</w:t>
        </w:r>
        <w:r w:rsidR="00E6267B">
          <w:fldChar w:fldCharType="end"/>
        </w:r>
      </w:hyperlink>
    </w:p>
    <w:p w14:paraId="2A129F10" w14:textId="77777777" w:rsidR="00433F42" w:rsidRDefault="00424AD4">
      <w:pPr>
        <w:pStyle w:val="TOC2"/>
        <w:rPr>
          <w:rFonts w:eastAsiaTheme="minorEastAsia" w:cs="Arial"/>
          <w:sz w:val="22"/>
          <w:szCs w:val="22"/>
        </w:rPr>
      </w:pPr>
      <w:hyperlink w:anchor="_Toc449538852" w:history="1">
        <w:r w:rsidR="00E6267B">
          <w:rPr>
            <w:rStyle w:val="Hyperlink"/>
            <w:rFonts w:cs="Arial"/>
          </w:rPr>
          <w:t>4.8.1</w:t>
        </w:r>
        <w:r w:rsidR="00E6267B">
          <w:rPr>
            <w:rFonts w:eastAsiaTheme="minorEastAsia" w:cs="Arial"/>
            <w:sz w:val="22"/>
            <w:szCs w:val="22"/>
          </w:rPr>
          <w:tab/>
        </w:r>
        <w:r w:rsidR="00E6267B">
          <w:rPr>
            <w:rStyle w:val="Hyperlink"/>
            <w:rFonts w:cs="Arial"/>
          </w:rPr>
          <w:t>Audit and Compliance Requirements</w:t>
        </w:r>
        <w:r w:rsidR="00E6267B">
          <w:rPr>
            <w:rFonts w:cs="Arial"/>
          </w:rPr>
          <w:tab/>
          <w:t>4-</w:t>
        </w:r>
        <w:r w:rsidR="00E6267B">
          <w:rPr>
            <w:rFonts w:cs="Arial"/>
          </w:rPr>
          <w:fldChar w:fldCharType="begin"/>
        </w:r>
        <w:r w:rsidR="00E6267B">
          <w:rPr>
            <w:rFonts w:cs="Arial"/>
          </w:rPr>
          <w:instrText xml:space="preserve"> PAGEREF _Toc449538852 \h </w:instrText>
        </w:r>
        <w:r w:rsidR="00E6267B">
          <w:rPr>
            <w:rFonts w:cs="Arial"/>
          </w:rPr>
        </w:r>
        <w:r w:rsidR="00E6267B">
          <w:rPr>
            <w:rFonts w:cs="Arial"/>
          </w:rPr>
          <w:fldChar w:fldCharType="separate"/>
        </w:r>
        <w:r w:rsidR="00E6267B">
          <w:rPr>
            <w:rFonts w:cs="Arial"/>
          </w:rPr>
          <w:t>25</w:t>
        </w:r>
        <w:r w:rsidR="00E6267B">
          <w:rPr>
            <w:rFonts w:cs="Arial"/>
          </w:rPr>
          <w:fldChar w:fldCharType="end"/>
        </w:r>
      </w:hyperlink>
    </w:p>
    <w:p w14:paraId="276D0188" w14:textId="77777777" w:rsidR="00433F42" w:rsidRDefault="00424AD4">
      <w:pPr>
        <w:pStyle w:val="TOC2"/>
        <w:tabs>
          <w:tab w:val="left" w:pos="8175"/>
        </w:tabs>
        <w:rPr>
          <w:rFonts w:eastAsiaTheme="minorEastAsia" w:cs="Arial"/>
          <w:sz w:val="22"/>
          <w:szCs w:val="22"/>
        </w:rPr>
      </w:pPr>
      <w:hyperlink w:anchor="_Toc449538853" w:history="1">
        <w:r w:rsidR="00E6267B">
          <w:rPr>
            <w:rStyle w:val="Hyperlink"/>
            <w:rFonts w:cs="Arial"/>
          </w:rPr>
          <w:t>4.8.2</w:t>
        </w:r>
        <w:r w:rsidR="00E6267B">
          <w:rPr>
            <w:rFonts w:eastAsiaTheme="minorEastAsia" w:cs="Arial"/>
            <w:sz w:val="22"/>
            <w:szCs w:val="22"/>
          </w:rPr>
          <w:tab/>
        </w:r>
        <w:r w:rsidR="00E6267B">
          <w:rPr>
            <w:rStyle w:val="Hyperlink"/>
            <w:rFonts w:cs="Arial"/>
          </w:rPr>
          <w:t>Password Policy Compliance</w:t>
        </w:r>
        <w:r w:rsidR="00E6267B">
          <w:rPr>
            <w:rFonts w:cs="Arial"/>
          </w:rPr>
          <w:tab/>
          <w:t>4-</w:t>
        </w:r>
        <w:r w:rsidR="00E6267B">
          <w:rPr>
            <w:rFonts w:cs="Arial"/>
          </w:rPr>
          <w:fldChar w:fldCharType="begin"/>
        </w:r>
        <w:r w:rsidR="00E6267B">
          <w:rPr>
            <w:rFonts w:cs="Arial"/>
          </w:rPr>
          <w:instrText xml:space="preserve"> PAGEREF _Toc449538853 \h </w:instrText>
        </w:r>
        <w:r w:rsidR="00E6267B">
          <w:rPr>
            <w:rFonts w:cs="Arial"/>
          </w:rPr>
        </w:r>
        <w:r w:rsidR="00E6267B">
          <w:rPr>
            <w:rFonts w:cs="Arial"/>
          </w:rPr>
          <w:fldChar w:fldCharType="separate"/>
        </w:r>
        <w:r w:rsidR="00E6267B">
          <w:rPr>
            <w:rFonts w:cs="Arial"/>
          </w:rPr>
          <w:t>25</w:t>
        </w:r>
        <w:r w:rsidR="00E6267B">
          <w:rPr>
            <w:rFonts w:cs="Arial"/>
          </w:rPr>
          <w:fldChar w:fldCharType="end"/>
        </w:r>
      </w:hyperlink>
    </w:p>
    <w:p w14:paraId="1BE07448" w14:textId="77777777" w:rsidR="00433F42" w:rsidRDefault="00424AD4">
      <w:pPr>
        <w:pStyle w:val="TOC1"/>
        <w:rPr>
          <w:rFonts w:eastAsiaTheme="minorEastAsia"/>
          <w:b w:val="0"/>
          <w:bCs w:val="0"/>
          <w:sz w:val="22"/>
          <w:szCs w:val="22"/>
          <w:lang w:val="en-US"/>
        </w:rPr>
      </w:pPr>
      <w:hyperlink w:anchor="_Toc449538854" w:history="1">
        <w:r w:rsidR="00E6267B">
          <w:rPr>
            <w:rStyle w:val="Hyperlink"/>
          </w:rPr>
          <w:t>4.9</w:t>
        </w:r>
        <w:r w:rsidR="00E6267B">
          <w:rPr>
            <w:rFonts w:eastAsiaTheme="minorEastAsia"/>
            <w:b w:val="0"/>
            <w:bCs w:val="0"/>
            <w:sz w:val="22"/>
            <w:szCs w:val="22"/>
            <w:lang w:val="en-US"/>
          </w:rPr>
          <w:tab/>
        </w:r>
        <w:r w:rsidR="00E6267B">
          <w:rPr>
            <w:rStyle w:val="Hyperlink"/>
          </w:rPr>
          <w:t>DOCUMENTATION AND REFERENCES</w:t>
        </w:r>
        <w:r w:rsidR="00E6267B">
          <w:tab/>
          <w:t>4-</w:t>
        </w:r>
        <w:r w:rsidR="00E6267B">
          <w:fldChar w:fldCharType="begin"/>
        </w:r>
        <w:r w:rsidR="00E6267B">
          <w:instrText xml:space="preserve"> PAGEREF _Toc449538854 \h </w:instrText>
        </w:r>
        <w:r w:rsidR="00E6267B">
          <w:fldChar w:fldCharType="separate"/>
        </w:r>
        <w:r w:rsidR="00E6267B">
          <w:t>26</w:t>
        </w:r>
        <w:r w:rsidR="00E6267B">
          <w:fldChar w:fldCharType="end"/>
        </w:r>
      </w:hyperlink>
    </w:p>
    <w:p w14:paraId="0CD9B8A3" w14:textId="77777777" w:rsidR="00433F42" w:rsidRDefault="00E6267B">
      <w:pPr>
        <w:pStyle w:val="TOC2"/>
        <w:rPr>
          <w:rFonts w:eastAsiaTheme="minorEastAsia" w:cs="Arial"/>
          <w:b/>
          <w:sz w:val="22"/>
          <w:szCs w:val="22"/>
        </w:rPr>
      </w:pPr>
      <w:r>
        <w:rPr>
          <w:rFonts w:cs="Arial"/>
          <w:b/>
        </w:rPr>
        <w:t xml:space="preserve">APPENDIX                                                                                                     </w:t>
      </w:r>
    </w:p>
    <w:p w14:paraId="178D0DD3" w14:textId="77777777" w:rsidR="00433F42" w:rsidRDefault="00E6267B">
      <w:pPr>
        <w:rPr>
          <w:rFonts w:cs="Arial"/>
        </w:rPr>
      </w:pPr>
      <w:r>
        <w:rPr>
          <w:rFonts w:cs="Arial"/>
          <w:bCs/>
          <w:lang w:val="en-GB"/>
        </w:rPr>
        <w:fldChar w:fldCharType="end"/>
      </w:r>
    </w:p>
    <w:p w14:paraId="19580B81" w14:textId="77777777" w:rsidR="00433F42" w:rsidRDefault="00433F42">
      <w:pPr>
        <w:rPr>
          <w:rFonts w:cs="Arial"/>
        </w:rPr>
      </w:pPr>
    </w:p>
    <w:p w14:paraId="61BE2203" w14:textId="77777777" w:rsidR="00433F42" w:rsidRDefault="00E6267B">
      <w:pPr>
        <w:tabs>
          <w:tab w:val="left" w:pos="3120"/>
        </w:tabs>
        <w:rPr>
          <w:rFonts w:cs="Arial"/>
          <w:sz w:val="22"/>
          <w:szCs w:val="22"/>
        </w:rPr>
      </w:pPr>
      <w:r>
        <w:rPr>
          <w:rFonts w:cs="Arial"/>
          <w:sz w:val="22"/>
          <w:szCs w:val="22"/>
        </w:rPr>
        <w:tab/>
      </w:r>
    </w:p>
    <w:p w14:paraId="562BB83C" w14:textId="77777777" w:rsidR="00433F42" w:rsidRDefault="00433F42">
      <w:pPr>
        <w:rPr>
          <w:rFonts w:cs="Arial"/>
          <w:sz w:val="22"/>
          <w:szCs w:val="22"/>
        </w:rPr>
      </w:pPr>
    </w:p>
    <w:p w14:paraId="6647CC42" w14:textId="77777777" w:rsidR="00433F42" w:rsidRDefault="00E6267B">
      <w:pPr>
        <w:tabs>
          <w:tab w:val="left" w:pos="1862"/>
        </w:tabs>
        <w:rPr>
          <w:rFonts w:cs="Arial"/>
          <w:sz w:val="22"/>
          <w:szCs w:val="22"/>
        </w:rPr>
      </w:pPr>
      <w:r>
        <w:rPr>
          <w:rFonts w:cs="Arial"/>
          <w:sz w:val="22"/>
          <w:szCs w:val="22"/>
        </w:rPr>
        <w:tab/>
      </w:r>
    </w:p>
    <w:p w14:paraId="6B73E07B" w14:textId="77777777" w:rsidR="00433F42" w:rsidRDefault="00433F42">
      <w:pPr>
        <w:rPr>
          <w:rFonts w:cs="Arial"/>
          <w:sz w:val="22"/>
          <w:szCs w:val="22"/>
        </w:rPr>
      </w:pPr>
    </w:p>
    <w:p w14:paraId="5777CD16" w14:textId="77777777" w:rsidR="00433F42" w:rsidRDefault="00433F42">
      <w:pPr>
        <w:rPr>
          <w:rFonts w:cs="Arial"/>
          <w:sz w:val="22"/>
          <w:szCs w:val="22"/>
        </w:rPr>
      </w:pPr>
    </w:p>
    <w:p w14:paraId="2A03AF51" w14:textId="77777777" w:rsidR="00433F42" w:rsidRDefault="00433F42">
      <w:pPr>
        <w:rPr>
          <w:rFonts w:cs="Arial"/>
          <w:sz w:val="22"/>
          <w:szCs w:val="22"/>
        </w:rPr>
      </w:pPr>
    </w:p>
    <w:p w14:paraId="6A698699" w14:textId="77777777" w:rsidR="00433F42" w:rsidRDefault="00433F42">
      <w:pPr>
        <w:rPr>
          <w:rFonts w:cs="Arial"/>
          <w:sz w:val="22"/>
          <w:szCs w:val="22"/>
        </w:rPr>
      </w:pPr>
    </w:p>
    <w:p w14:paraId="6D5D830E" w14:textId="77777777" w:rsidR="00433F42" w:rsidRDefault="00433F42">
      <w:pPr>
        <w:rPr>
          <w:rFonts w:cs="Arial"/>
          <w:sz w:val="22"/>
          <w:szCs w:val="22"/>
        </w:rPr>
      </w:pPr>
    </w:p>
    <w:p w14:paraId="3779AA5F" w14:textId="77777777" w:rsidR="00433F42" w:rsidRDefault="00433F42">
      <w:pPr>
        <w:rPr>
          <w:rFonts w:cs="Arial"/>
          <w:sz w:val="22"/>
          <w:szCs w:val="22"/>
        </w:rPr>
      </w:pPr>
    </w:p>
    <w:p w14:paraId="5189C2C5" w14:textId="77777777" w:rsidR="00433F42" w:rsidRDefault="00433F42">
      <w:pPr>
        <w:rPr>
          <w:rFonts w:cs="Arial"/>
          <w:sz w:val="22"/>
          <w:szCs w:val="22"/>
        </w:rPr>
        <w:sectPr w:rsidR="00433F42">
          <w:headerReference w:type="even" r:id="rId21"/>
          <w:headerReference w:type="default" r:id="rId22"/>
          <w:footerReference w:type="even" r:id="rId23"/>
          <w:footerReference w:type="default" r:id="rId24"/>
          <w:type w:val="oddPage"/>
          <w:pgSz w:w="11909" w:h="16834"/>
          <w:pgMar w:top="360" w:right="648" w:bottom="360" w:left="1296" w:header="216" w:footer="367" w:gutter="0"/>
          <w:pgNumType w:start="1" w:chapStyle="9"/>
          <w:cols w:space="720"/>
        </w:sectPr>
      </w:pPr>
    </w:p>
    <w:p w14:paraId="2D01EB9D" w14:textId="77777777" w:rsidR="00433F42" w:rsidRDefault="00433F42">
      <w:pPr>
        <w:rPr>
          <w:rFonts w:cs="Arial"/>
        </w:rPr>
      </w:pPr>
    </w:p>
    <w:p w14:paraId="3DB8BD07" w14:textId="77777777" w:rsidR="00433F42" w:rsidRDefault="00433F42">
      <w:pPr>
        <w:rPr>
          <w:rFonts w:cs="Arial"/>
        </w:rPr>
      </w:pPr>
    </w:p>
    <w:p w14:paraId="73388AF5" w14:textId="77777777" w:rsidR="00433F42" w:rsidRDefault="00433F42">
      <w:pPr>
        <w:rPr>
          <w:rFonts w:cs="Arial"/>
        </w:rPr>
      </w:pPr>
    </w:p>
    <w:p w14:paraId="5B37DBE7" w14:textId="77777777" w:rsidR="00433F42" w:rsidRDefault="00433F42">
      <w:pPr>
        <w:rPr>
          <w:rFonts w:cs="Arial"/>
        </w:rPr>
      </w:pPr>
    </w:p>
    <w:p w14:paraId="08FC1359" w14:textId="77777777" w:rsidR="00433F42" w:rsidRDefault="00433F42">
      <w:pPr>
        <w:rPr>
          <w:rFonts w:cs="Arial"/>
        </w:rPr>
      </w:pPr>
    </w:p>
    <w:p w14:paraId="497EFC6C" w14:textId="77777777" w:rsidR="00433F42" w:rsidRDefault="00433F42">
      <w:pPr>
        <w:rPr>
          <w:rFonts w:cs="Arial"/>
        </w:rPr>
      </w:pPr>
    </w:p>
    <w:p w14:paraId="27A692D4" w14:textId="77777777" w:rsidR="00433F42" w:rsidRDefault="00433F42">
      <w:pPr>
        <w:rPr>
          <w:rFonts w:cs="Arial"/>
        </w:rPr>
      </w:pPr>
    </w:p>
    <w:p w14:paraId="3C5B8F74" w14:textId="77777777" w:rsidR="00433F42" w:rsidRDefault="00433F42">
      <w:pPr>
        <w:rPr>
          <w:rFonts w:cs="Arial"/>
        </w:rPr>
      </w:pPr>
    </w:p>
    <w:p w14:paraId="1F9B3713" w14:textId="77777777" w:rsidR="00433F42" w:rsidRDefault="00433F42">
      <w:pPr>
        <w:rPr>
          <w:rFonts w:cs="Arial"/>
        </w:rPr>
      </w:pPr>
    </w:p>
    <w:p w14:paraId="314E9F71" w14:textId="77777777" w:rsidR="00433F42" w:rsidRDefault="00433F42">
      <w:pPr>
        <w:jc w:val="center"/>
        <w:rPr>
          <w:rFonts w:cs="Arial"/>
          <w:b/>
          <w:sz w:val="28"/>
          <w:szCs w:val="28"/>
        </w:rPr>
      </w:pPr>
    </w:p>
    <w:p w14:paraId="304770B1" w14:textId="77777777" w:rsidR="00433F42" w:rsidRDefault="00E6267B">
      <w:pPr>
        <w:pStyle w:val="Heading9"/>
        <w:rPr>
          <w:rFonts w:cs="Arial"/>
        </w:rPr>
      </w:pPr>
      <w:bookmarkStart w:id="0" w:name="_Toc283739249"/>
      <w:bookmarkStart w:id="1" w:name="_Toc449538809"/>
      <w:bookmarkStart w:id="2" w:name="_Toc418858318"/>
      <w:r>
        <w:rPr>
          <w:rFonts w:cs="Arial"/>
        </w:rPr>
        <w:t>PART 1- MANUAL ADMINISTRATION</w:t>
      </w:r>
      <w:bookmarkEnd w:id="0"/>
      <w:bookmarkEnd w:id="1"/>
      <w:bookmarkEnd w:id="2"/>
    </w:p>
    <w:p w14:paraId="3FBB0A72" w14:textId="77777777" w:rsidR="00433F42" w:rsidRDefault="00433F42">
      <w:pPr>
        <w:rPr>
          <w:rFonts w:cs="Arial"/>
          <w:lang w:val="en-GB"/>
        </w:rPr>
      </w:pPr>
    </w:p>
    <w:p w14:paraId="058C9095" w14:textId="77777777" w:rsidR="00433F42" w:rsidRDefault="00E6267B">
      <w:pPr>
        <w:ind w:firstLine="360"/>
        <w:rPr>
          <w:rFonts w:cs="Arial"/>
        </w:rPr>
      </w:pPr>
      <w:r>
        <w:rPr>
          <w:rFonts w:cs="Arial"/>
        </w:rPr>
        <w:br w:type="page"/>
      </w:r>
    </w:p>
    <w:p w14:paraId="7C935D72" w14:textId="77777777" w:rsidR="00433F42" w:rsidRDefault="00E6267B">
      <w:pPr>
        <w:pStyle w:val="Heading1"/>
        <w:numPr>
          <w:ilvl w:val="1"/>
          <w:numId w:val="7"/>
        </w:numPr>
        <w:tabs>
          <w:tab w:val="left" w:pos="720"/>
        </w:tabs>
        <w:ind w:left="720" w:hanging="720"/>
        <w:rPr>
          <w:rFonts w:cs="Arial"/>
          <w:sz w:val="20"/>
        </w:rPr>
      </w:pPr>
      <w:bookmarkStart w:id="3" w:name="_Toc289672058"/>
      <w:bookmarkStart w:id="4" w:name="_Toc283218702"/>
      <w:bookmarkStart w:id="5" w:name="_Toc216835053"/>
      <w:bookmarkStart w:id="6" w:name="_Toc283645905"/>
      <w:bookmarkStart w:id="7" w:name="_Toc355105692"/>
      <w:bookmarkStart w:id="8" w:name="_Toc449538810"/>
      <w:bookmarkStart w:id="9" w:name="_Toc445287674"/>
      <w:r>
        <w:rPr>
          <w:rFonts w:cs="Arial"/>
          <w:sz w:val="20"/>
        </w:rPr>
        <w:lastRenderedPageBreak/>
        <w:t>RECORD OF REVISION</w:t>
      </w:r>
      <w:bookmarkEnd w:id="3"/>
      <w:bookmarkEnd w:id="4"/>
      <w:bookmarkEnd w:id="5"/>
      <w:bookmarkEnd w:id="6"/>
      <w:bookmarkEnd w:id="7"/>
      <w:bookmarkEnd w:id="8"/>
      <w:bookmarkEnd w:id="9"/>
    </w:p>
    <w:p w14:paraId="3C74DCE5" w14:textId="77777777" w:rsidR="00433F42" w:rsidRDefault="00433F42">
      <w:pPr>
        <w:pStyle w:val="Header"/>
        <w:jc w:val="both"/>
        <w:rPr>
          <w:rFonts w:cs="Arial"/>
          <w:b/>
          <w:bCs/>
        </w:rPr>
      </w:pPr>
    </w:p>
    <w:tbl>
      <w:tblPr>
        <w:tblW w:w="100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3576"/>
        <w:gridCol w:w="992"/>
        <w:gridCol w:w="992"/>
        <w:gridCol w:w="1701"/>
        <w:gridCol w:w="1843"/>
      </w:tblGrid>
      <w:tr w:rsidR="00433F42" w14:paraId="3ED0A923" w14:textId="77777777">
        <w:trPr>
          <w:tblHeader/>
        </w:trPr>
        <w:tc>
          <w:tcPr>
            <w:tcW w:w="900" w:type="dxa"/>
            <w:vAlign w:val="center"/>
          </w:tcPr>
          <w:p w14:paraId="6A4B080B" w14:textId="77777777" w:rsidR="00433F42" w:rsidRDefault="00E6267B">
            <w:pPr>
              <w:pStyle w:val="Header"/>
              <w:tabs>
                <w:tab w:val="clear" w:pos="4320"/>
                <w:tab w:val="clear" w:pos="8640"/>
                <w:tab w:val="left" w:pos="702"/>
              </w:tabs>
              <w:spacing w:before="40" w:after="40"/>
              <w:ind w:left="72" w:right="-18"/>
              <w:jc w:val="center"/>
              <w:rPr>
                <w:rFonts w:cs="Arial"/>
                <w:b/>
                <w:bCs/>
                <w:lang w:val="en-GB"/>
              </w:rPr>
            </w:pPr>
            <w:r>
              <w:rPr>
                <w:rFonts w:cs="Arial"/>
                <w:b/>
                <w:bCs/>
                <w:lang w:val="en-GB"/>
              </w:rPr>
              <w:t>No.</w:t>
            </w:r>
          </w:p>
        </w:tc>
        <w:tc>
          <w:tcPr>
            <w:tcW w:w="3576" w:type="dxa"/>
            <w:vAlign w:val="center"/>
          </w:tcPr>
          <w:p w14:paraId="5B807971" w14:textId="77777777" w:rsidR="00433F42" w:rsidRDefault="00E6267B">
            <w:pPr>
              <w:pStyle w:val="Header"/>
              <w:tabs>
                <w:tab w:val="clear" w:pos="4320"/>
                <w:tab w:val="clear" w:pos="8640"/>
              </w:tabs>
              <w:spacing w:before="40" w:after="40"/>
              <w:ind w:left="0" w:right="1"/>
              <w:rPr>
                <w:rFonts w:cs="Arial"/>
                <w:b/>
                <w:bCs/>
                <w:lang w:val="en-GB"/>
              </w:rPr>
            </w:pPr>
            <w:r>
              <w:rPr>
                <w:rFonts w:cs="Arial"/>
                <w:b/>
                <w:bCs/>
                <w:lang w:val="en-GB"/>
              </w:rPr>
              <w:t>Description Of Changes</w:t>
            </w:r>
          </w:p>
        </w:tc>
        <w:tc>
          <w:tcPr>
            <w:tcW w:w="992" w:type="dxa"/>
            <w:vAlign w:val="center"/>
          </w:tcPr>
          <w:p w14:paraId="6ABFD005" w14:textId="77777777" w:rsidR="00433F42" w:rsidRDefault="00E6267B">
            <w:pPr>
              <w:pStyle w:val="Header"/>
              <w:tabs>
                <w:tab w:val="clear" w:pos="4320"/>
                <w:tab w:val="clear" w:pos="8640"/>
                <w:tab w:val="left" w:pos="1313"/>
              </w:tabs>
              <w:spacing w:before="40" w:after="40"/>
              <w:ind w:left="53" w:right="-18"/>
              <w:jc w:val="center"/>
              <w:rPr>
                <w:rFonts w:cs="Arial"/>
                <w:b/>
                <w:bCs/>
                <w:lang w:val="en-GB"/>
              </w:rPr>
            </w:pPr>
            <w:r>
              <w:rPr>
                <w:rFonts w:cs="Arial"/>
                <w:b/>
                <w:bCs/>
                <w:lang w:val="en-GB"/>
              </w:rPr>
              <w:t>Issue No.</w:t>
            </w:r>
          </w:p>
        </w:tc>
        <w:tc>
          <w:tcPr>
            <w:tcW w:w="992" w:type="dxa"/>
            <w:vAlign w:val="center"/>
          </w:tcPr>
          <w:p w14:paraId="5B9C4634" w14:textId="77777777" w:rsidR="00433F42" w:rsidRDefault="00E6267B">
            <w:pPr>
              <w:pStyle w:val="Header"/>
              <w:tabs>
                <w:tab w:val="clear" w:pos="4320"/>
                <w:tab w:val="clear" w:pos="8640"/>
                <w:tab w:val="left" w:pos="1313"/>
              </w:tabs>
              <w:spacing w:before="40" w:after="40"/>
              <w:ind w:left="53" w:right="-18"/>
              <w:jc w:val="center"/>
              <w:rPr>
                <w:rFonts w:cs="Arial"/>
                <w:b/>
                <w:bCs/>
                <w:lang w:val="en-GB"/>
              </w:rPr>
            </w:pPr>
            <w:r>
              <w:rPr>
                <w:rFonts w:cs="Arial"/>
                <w:b/>
                <w:bCs/>
                <w:lang w:val="en-GB"/>
              </w:rPr>
              <w:t>Rev. No.</w:t>
            </w:r>
          </w:p>
        </w:tc>
        <w:tc>
          <w:tcPr>
            <w:tcW w:w="1701" w:type="dxa"/>
            <w:vAlign w:val="center"/>
          </w:tcPr>
          <w:p w14:paraId="153E126F" w14:textId="77777777" w:rsidR="00433F42" w:rsidRDefault="00E6267B">
            <w:pPr>
              <w:pStyle w:val="Header"/>
              <w:tabs>
                <w:tab w:val="clear" w:pos="4320"/>
                <w:tab w:val="clear" w:pos="8640"/>
                <w:tab w:val="left" w:pos="2188"/>
              </w:tabs>
              <w:spacing w:before="40" w:after="40"/>
              <w:ind w:left="0" w:right="0"/>
              <w:jc w:val="center"/>
              <w:rPr>
                <w:rFonts w:cs="Arial"/>
                <w:b/>
                <w:bCs/>
                <w:lang w:val="en-GB"/>
              </w:rPr>
            </w:pPr>
            <w:r>
              <w:rPr>
                <w:rFonts w:cs="Arial"/>
                <w:b/>
                <w:bCs/>
                <w:lang w:val="en-GB"/>
              </w:rPr>
              <w:t>Author</w:t>
            </w:r>
          </w:p>
        </w:tc>
        <w:tc>
          <w:tcPr>
            <w:tcW w:w="1843" w:type="dxa"/>
            <w:vAlign w:val="center"/>
          </w:tcPr>
          <w:p w14:paraId="0955E220" w14:textId="77777777" w:rsidR="00433F42" w:rsidRDefault="00E6267B">
            <w:pPr>
              <w:pStyle w:val="Header"/>
              <w:tabs>
                <w:tab w:val="clear" w:pos="4320"/>
                <w:tab w:val="clear" w:pos="8640"/>
              </w:tabs>
              <w:spacing w:before="40" w:after="40"/>
              <w:ind w:left="8" w:right="0"/>
              <w:jc w:val="center"/>
              <w:rPr>
                <w:rFonts w:cs="Arial"/>
                <w:b/>
                <w:bCs/>
                <w:lang w:val="en-GB"/>
              </w:rPr>
            </w:pPr>
            <w:r>
              <w:rPr>
                <w:rFonts w:cs="Arial"/>
                <w:b/>
                <w:bCs/>
                <w:lang w:val="en-GB"/>
              </w:rPr>
              <w:t>Effective Date</w:t>
            </w:r>
          </w:p>
        </w:tc>
      </w:tr>
      <w:tr w:rsidR="00433F42" w14:paraId="56665B8C" w14:textId="77777777">
        <w:trPr>
          <w:trHeight w:val="432"/>
        </w:trPr>
        <w:tc>
          <w:tcPr>
            <w:tcW w:w="900" w:type="dxa"/>
            <w:vAlign w:val="center"/>
          </w:tcPr>
          <w:p w14:paraId="65F57070" w14:textId="77777777" w:rsidR="00433F42" w:rsidRDefault="00E6267B">
            <w:pPr>
              <w:pStyle w:val="Header"/>
              <w:tabs>
                <w:tab w:val="clear" w:pos="4320"/>
                <w:tab w:val="clear" w:pos="8640"/>
                <w:tab w:val="left" w:pos="192"/>
                <w:tab w:val="left" w:pos="412"/>
                <w:tab w:val="left" w:pos="512"/>
                <w:tab w:val="left" w:pos="612"/>
              </w:tabs>
              <w:spacing w:before="40" w:after="40"/>
              <w:ind w:left="72" w:right="72"/>
              <w:jc w:val="center"/>
              <w:rPr>
                <w:rFonts w:cs="Arial"/>
              </w:rPr>
            </w:pPr>
            <w:r>
              <w:rPr>
                <w:rFonts w:cs="Arial"/>
              </w:rPr>
              <w:t>1</w:t>
            </w:r>
          </w:p>
        </w:tc>
        <w:tc>
          <w:tcPr>
            <w:tcW w:w="3576" w:type="dxa"/>
            <w:vAlign w:val="center"/>
          </w:tcPr>
          <w:p w14:paraId="13E778E5" w14:textId="77777777" w:rsidR="00433F42" w:rsidRDefault="00E6267B">
            <w:pPr>
              <w:pStyle w:val="Header"/>
              <w:tabs>
                <w:tab w:val="clear" w:pos="4320"/>
                <w:tab w:val="clear" w:pos="8640"/>
              </w:tabs>
              <w:spacing w:before="40" w:after="40"/>
              <w:ind w:left="0" w:right="1"/>
              <w:rPr>
                <w:rFonts w:cs="Arial"/>
                <w:bCs/>
                <w:lang w:val="en-GB"/>
              </w:rPr>
            </w:pPr>
            <w:r>
              <w:rPr>
                <w:rFonts w:cs="Arial"/>
                <w:bCs/>
                <w:lang w:val="en-GB"/>
              </w:rPr>
              <w:t>Original</w:t>
            </w:r>
          </w:p>
        </w:tc>
        <w:tc>
          <w:tcPr>
            <w:tcW w:w="992" w:type="dxa"/>
            <w:vAlign w:val="center"/>
          </w:tcPr>
          <w:p w14:paraId="32159480" w14:textId="77777777" w:rsidR="00433F42" w:rsidRDefault="00E6267B">
            <w:pPr>
              <w:pStyle w:val="Header"/>
              <w:tabs>
                <w:tab w:val="clear" w:pos="4320"/>
                <w:tab w:val="clear" w:pos="8640"/>
                <w:tab w:val="left" w:pos="192"/>
                <w:tab w:val="left" w:pos="412"/>
                <w:tab w:val="left" w:pos="512"/>
                <w:tab w:val="left" w:pos="612"/>
              </w:tabs>
              <w:spacing w:before="40" w:after="40"/>
              <w:ind w:left="72" w:right="72"/>
              <w:jc w:val="center"/>
              <w:rPr>
                <w:rFonts w:cs="Arial"/>
                <w:lang w:val="en-GB"/>
              </w:rPr>
            </w:pPr>
            <w:r>
              <w:rPr>
                <w:rFonts w:cs="Arial"/>
                <w:lang w:val="en-GB"/>
              </w:rPr>
              <w:t>1</w:t>
            </w:r>
          </w:p>
        </w:tc>
        <w:tc>
          <w:tcPr>
            <w:tcW w:w="992" w:type="dxa"/>
            <w:vAlign w:val="center"/>
          </w:tcPr>
          <w:p w14:paraId="00EECBE5" w14:textId="77777777" w:rsidR="00433F42" w:rsidRDefault="00E6267B">
            <w:pPr>
              <w:pStyle w:val="Header"/>
              <w:tabs>
                <w:tab w:val="clear" w:pos="4320"/>
                <w:tab w:val="clear" w:pos="8640"/>
              </w:tabs>
              <w:spacing w:before="40" w:after="40"/>
              <w:ind w:left="0" w:right="1"/>
              <w:jc w:val="center"/>
              <w:rPr>
                <w:rFonts w:cs="Arial"/>
                <w:bCs/>
                <w:lang w:val="en-GB"/>
              </w:rPr>
            </w:pPr>
            <w:r>
              <w:rPr>
                <w:rFonts w:cs="Arial"/>
                <w:bCs/>
                <w:lang w:val="en-GB"/>
              </w:rPr>
              <w:t>0</w:t>
            </w:r>
          </w:p>
        </w:tc>
        <w:tc>
          <w:tcPr>
            <w:tcW w:w="1701" w:type="dxa"/>
            <w:vAlign w:val="center"/>
          </w:tcPr>
          <w:p w14:paraId="6410B80D" w14:textId="77777777" w:rsidR="00433F42" w:rsidRDefault="00E6267B">
            <w:pPr>
              <w:pStyle w:val="Header"/>
              <w:tabs>
                <w:tab w:val="clear" w:pos="4320"/>
                <w:tab w:val="clear" w:pos="8640"/>
              </w:tabs>
              <w:spacing w:before="40" w:after="40"/>
              <w:ind w:left="0" w:right="1"/>
              <w:rPr>
                <w:rFonts w:cs="Arial"/>
                <w:bCs/>
              </w:rPr>
            </w:pPr>
            <w:r>
              <w:rPr>
                <w:rFonts w:cs="Arial"/>
                <w:bCs/>
              </w:rPr>
              <w:t xml:space="preserve">Srikanth Reddy </w:t>
            </w:r>
            <w:proofErr w:type="spellStart"/>
            <w:r>
              <w:rPr>
                <w:rFonts w:cs="Arial"/>
                <w:bCs/>
              </w:rPr>
              <w:t>Kankara</w:t>
            </w:r>
            <w:proofErr w:type="spellEnd"/>
          </w:p>
        </w:tc>
        <w:tc>
          <w:tcPr>
            <w:tcW w:w="1843" w:type="dxa"/>
            <w:vAlign w:val="center"/>
          </w:tcPr>
          <w:p w14:paraId="7071BCD6" w14:textId="77777777" w:rsidR="00433F42" w:rsidRDefault="00E6267B">
            <w:pPr>
              <w:pStyle w:val="Header"/>
              <w:tabs>
                <w:tab w:val="clear" w:pos="4320"/>
                <w:tab w:val="clear" w:pos="8640"/>
              </w:tabs>
              <w:spacing w:before="40" w:after="40"/>
              <w:ind w:left="0" w:right="1"/>
              <w:jc w:val="center"/>
              <w:rPr>
                <w:rFonts w:cs="Arial"/>
              </w:rPr>
            </w:pPr>
            <w:r>
              <w:rPr>
                <w:rFonts w:cs="Arial"/>
                <w:bCs/>
              </w:rPr>
              <w:t>01</w:t>
            </w:r>
            <w:r>
              <w:rPr>
                <w:rFonts w:cs="Arial"/>
                <w:bCs/>
                <w:lang w:val="en-GB"/>
              </w:rPr>
              <w:t>-J</w:t>
            </w:r>
            <w:r>
              <w:rPr>
                <w:rFonts w:cs="Arial"/>
                <w:bCs/>
              </w:rPr>
              <w:t>ul</w:t>
            </w:r>
            <w:r>
              <w:rPr>
                <w:rFonts w:cs="Arial"/>
                <w:bCs/>
                <w:lang w:val="en-GB"/>
              </w:rPr>
              <w:t>-</w:t>
            </w:r>
            <w:r>
              <w:rPr>
                <w:rFonts w:cs="Arial"/>
                <w:bCs/>
              </w:rPr>
              <w:t>20</w:t>
            </w:r>
          </w:p>
        </w:tc>
      </w:tr>
      <w:tr w:rsidR="00433F42" w14:paraId="5B7592BE" w14:textId="77777777">
        <w:trPr>
          <w:trHeight w:val="432"/>
        </w:trPr>
        <w:tc>
          <w:tcPr>
            <w:tcW w:w="900" w:type="dxa"/>
            <w:vAlign w:val="center"/>
          </w:tcPr>
          <w:p w14:paraId="2FD2E2CD" w14:textId="33C361CE" w:rsidR="00433F42" w:rsidRDefault="00433878">
            <w:pPr>
              <w:pStyle w:val="Header"/>
              <w:tabs>
                <w:tab w:val="clear" w:pos="4320"/>
                <w:tab w:val="clear" w:pos="8640"/>
                <w:tab w:val="left" w:pos="192"/>
                <w:tab w:val="left" w:pos="412"/>
                <w:tab w:val="left" w:pos="512"/>
                <w:tab w:val="left" w:pos="612"/>
              </w:tabs>
              <w:spacing w:before="40" w:after="40"/>
              <w:ind w:left="72" w:right="72"/>
              <w:jc w:val="center"/>
              <w:rPr>
                <w:rFonts w:cs="Arial"/>
                <w:lang w:val="en-GB"/>
              </w:rPr>
            </w:pPr>
            <w:r>
              <w:rPr>
                <w:rFonts w:cs="Arial"/>
                <w:lang w:val="en-GB"/>
              </w:rPr>
              <w:t>2</w:t>
            </w:r>
          </w:p>
        </w:tc>
        <w:tc>
          <w:tcPr>
            <w:tcW w:w="3576" w:type="dxa"/>
            <w:vAlign w:val="center"/>
          </w:tcPr>
          <w:p w14:paraId="48539D40" w14:textId="0043623B" w:rsidR="00433F42" w:rsidRDefault="00433878">
            <w:pPr>
              <w:pStyle w:val="Header"/>
              <w:tabs>
                <w:tab w:val="clear" w:pos="4320"/>
                <w:tab w:val="clear" w:pos="8640"/>
              </w:tabs>
              <w:snapToGrid w:val="0"/>
              <w:spacing w:before="40" w:after="40"/>
              <w:ind w:left="0" w:right="1"/>
              <w:rPr>
                <w:rFonts w:cs="Arial"/>
                <w:bCs/>
                <w:lang w:val="en-GB"/>
              </w:rPr>
            </w:pPr>
            <w:r w:rsidRPr="00433878">
              <w:rPr>
                <w:rFonts w:cs="Arial"/>
                <w:bCs/>
                <w:lang w:val="en-GB"/>
              </w:rPr>
              <w:t>Change Email template for SMS Dashboard Application.</w:t>
            </w:r>
          </w:p>
        </w:tc>
        <w:tc>
          <w:tcPr>
            <w:tcW w:w="992" w:type="dxa"/>
            <w:vAlign w:val="center"/>
          </w:tcPr>
          <w:p w14:paraId="4AC484BA" w14:textId="341C334C" w:rsidR="00433F42" w:rsidRDefault="00433878">
            <w:pPr>
              <w:pStyle w:val="Header"/>
              <w:tabs>
                <w:tab w:val="clear" w:pos="4320"/>
                <w:tab w:val="clear" w:pos="8640"/>
                <w:tab w:val="left" w:pos="612"/>
              </w:tabs>
              <w:spacing w:before="40" w:after="40"/>
              <w:ind w:left="72" w:right="72"/>
              <w:jc w:val="center"/>
              <w:rPr>
                <w:rFonts w:cs="Arial"/>
                <w:lang w:val="en-GB"/>
              </w:rPr>
            </w:pPr>
            <w:r>
              <w:rPr>
                <w:rFonts w:cs="Arial"/>
                <w:lang w:val="en-GB"/>
              </w:rPr>
              <w:t>1</w:t>
            </w:r>
          </w:p>
        </w:tc>
        <w:tc>
          <w:tcPr>
            <w:tcW w:w="992" w:type="dxa"/>
            <w:vAlign w:val="center"/>
          </w:tcPr>
          <w:p w14:paraId="7024C3A9" w14:textId="38E8B77D" w:rsidR="00433F42" w:rsidRDefault="00433878">
            <w:pPr>
              <w:pStyle w:val="Header"/>
              <w:tabs>
                <w:tab w:val="clear" w:pos="4320"/>
                <w:tab w:val="clear" w:pos="8640"/>
              </w:tabs>
              <w:spacing w:before="40" w:after="40"/>
              <w:ind w:left="0" w:right="1"/>
              <w:jc w:val="center"/>
              <w:rPr>
                <w:rFonts w:cs="Arial"/>
                <w:bCs/>
                <w:lang w:val="en-GB"/>
              </w:rPr>
            </w:pPr>
            <w:r>
              <w:rPr>
                <w:rFonts w:cs="Arial"/>
                <w:bCs/>
                <w:lang w:val="en-GB"/>
              </w:rPr>
              <w:t>1</w:t>
            </w:r>
          </w:p>
        </w:tc>
        <w:tc>
          <w:tcPr>
            <w:tcW w:w="1701" w:type="dxa"/>
            <w:vAlign w:val="center"/>
          </w:tcPr>
          <w:p w14:paraId="4D732068" w14:textId="153921C7" w:rsidR="00433F42" w:rsidRDefault="00433878">
            <w:pPr>
              <w:pStyle w:val="Header"/>
              <w:tabs>
                <w:tab w:val="clear" w:pos="4320"/>
                <w:tab w:val="clear" w:pos="8640"/>
              </w:tabs>
              <w:snapToGrid w:val="0"/>
              <w:spacing w:before="40" w:after="40"/>
              <w:ind w:left="0" w:right="1"/>
              <w:rPr>
                <w:rFonts w:cs="Arial"/>
                <w:bCs/>
                <w:lang w:val="en-GB"/>
              </w:rPr>
            </w:pPr>
            <w:r>
              <w:rPr>
                <w:rFonts w:cs="Arial"/>
                <w:bCs/>
              </w:rPr>
              <w:t xml:space="preserve">Srikanth Reddy </w:t>
            </w:r>
            <w:proofErr w:type="spellStart"/>
            <w:r>
              <w:rPr>
                <w:rFonts w:cs="Arial"/>
                <w:bCs/>
              </w:rPr>
              <w:t>Kankara</w:t>
            </w:r>
            <w:proofErr w:type="spellEnd"/>
          </w:p>
        </w:tc>
        <w:tc>
          <w:tcPr>
            <w:tcW w:w="1843" w:type="dxa"/>
            <w:vAlign w:val="center"/>
          </w:tcPr>
          <w:p w14:paraId="54AF12EB" w14:textId="24D7DC17" w:rsidR="00433F42" w:rsidRDefault="00433878">
            <w:pPr>
              <w:pStyle w:val="Header"/>
              <w:tabs>
                <w:tab w:val="clear" w:pos="4320"/>
                <w:tab w:val="clear" w:pos="8640"/>
              </w:tabs>
              <w:snapToGrid w:val="0"/>
              <w:spacing w:before="40" w:after="40"/>
              <w:ind w:left="0" w:right="1"/>
              <w:jc w:val="center"/>
              <w:rPr>
                <w:rFonts w:cs="Arial"/>
                <w:bCs/>
                <w:lang w:val="en-GB"/>
              </w:rPr>
            </w:pPr>
            <w:r>
              <w:rPr>
                <w:rFonts w:cs="Arial"/>
                <w:bCs/>
                <w:lang w:val="en-GB"/>
              </w:rPr>
              <w:t>20-Jul-20</w:t>
            </w:r>
          </w:p>
        </w:tc>
      </w:tr>
      <w:tr w:rsidR="00433F42" w14:paraId="46480ABD" w14:textId="77777777">
        <w:trPr>
          <w:trHeight w:val="432"/>
        </w:trPr>
        <w:tc>
          <w:tcPr>
            <w:tcW w:w="900" w:type="dxa"/>
            <w:vAlign w:val="center"/>
          </w:tcPr>
          <w:p w14:paraId="488B66E7" w14:textId="33B912C1" w:rsidR="00433F42" w:rsidRDefault="00AA0E38">
            <w:pPr>
              <w:pStyle w:val="Header"/>
              <w:tabs>
                <w:tab w:val="clear" w:pos="4320"/>
                <w:tab w:val="clear" w:pos="8640"/>
                <w:tab w:val="left" w:pos="612"/>
              </w:tabs>
              <w:spacing w:before="40" w:after="40"/>
              <w:ind w:left="72" w:right="72"/>
              <w:jc w:val="center"/>
              <w:rPr>
                <w:rFonts w:cs="Arial"/>
                <w:lang w:val="en-GB"/>
              </w:rPr>
            </w:pPr>
            <w:r>
              <w:rPr>
                <w:rFonts w:cs="Arial"/>
                <w:lang w:val="en-GB"/>
              </w:rPr>
              <w:t>3</w:t>
            </w:r>
          </w:p>
        </w:tc>
        <w:tc>
          <w:tcPr>
            <w:tcW w:w="3576" w:type="dxa"/>
            <w:vAlign w:val="center"/>
          </w:tcPr>
          <w:p w14:paraId="26F78AA1" w14:textId="1D0B8540" w:rsidR="00433F42" w:rsidRDefault="00AA0E38">
            <w:pPr>
              <w:pStyle w:val="Header"/>
              <w:tabs>
                <w:tab w:val="clear" w:pos="4320"/>
                <w:tab w:val="clear" w:pos="8640"/>
              </w:tabs>
              <w:snapToGrid w:val="0"/>
              <w:spacing w:before="40" w:after="40"/>
              <w:ind w:left="0" w:right="1"/>
              <w:jc w:val="both"/>
              <w:rPr>
                <w:rFonts w:cs="Arial"/>
                <w:bCs/>
                <w:lang w:val="en-GB"/>
              </w:rPr>
            </w:pPr>
            <w:r w:rsidRPr="00AA0E38">
              <w:rPr>
                <w:rFonts w:cs="Arial"/>
                <w:bCs/>
                <w:lang w:val="en-GB"/>
              </w:rPr>
              <w:t>MYSQL Migration from mysql-connector-java-5.1.26 to mysql-connector-java-8.0.20</w:t>
            </w:r>
          </w:p>
        </w:tc>
        <w:tc>
          <w:tcPr>
            <w:tcW w:w="992" w:type="dxa"/>
            <w:vAlign w:val="center"/>
          </w:tcPr>
          <w:p w14:paraId="018E0CBF" w14:textId="5E039787" w:rsidR="00433F42" w:rsidRDefault="00AA0E38">
            <w:pPr>
              <w:pStyle w:val="Header"/>
              <w:tabs>
                <w:tab w:val="clear" w:pos="4320"/>
                <w:tab w:val="clear" w:pos="8640"/>
                <w:tab w:val="left" w:pos="612"/>
              </w:tabs>
              <w:spacing w:before="40" w:after="40"/>
              <w:ind w:left="72" w:right="72"/>
              <w:jc w:val="center"/>
              <w:rPr>
                <w:rFonts w:cs="Arial"/>
                <w:lang w:val="en-GB"/>
              </w:rPr>
            </w:pPr>
            <w:r>
              <w:rPr>
                <w:rFonts w:cs="Arial"/>
                <w:lang w:val="en-GB"/>
              </w:rPr>
              <w:t>1</w:t>
            </w:r>
          </w:p>
        </w:tc>
        <w:tc>
          <w:tcPr>
            <w:tcW w:w="992" w:type="dxa"/>
            <w:vAlign w:val="center"/>
          </w:tcPr>
          <w:p w14:paraId="418BAF16" w14:textId="4AD9077C" w:rsidR="00433F42" w:rsidRDefault="00AA0E38">
            <w:pPr>
              <w:pStyle w:val="Header"/>
              <w:tabs>
                <w:tab w:val="clear" w:pos="4320"/>
                <w:tab w:val="clear" w:pos="8640"/>
              </w:tabs>
              <w:spacing w:before="40" w:after="40"/>
              <w:ind w:left="0" w:right="1"/>
              <w:jc w:val="center"/>
              <w:rPr>
                <w:rFonts w:cs="Arial"/>
                <w:bCs/>
                <w:lang w:val="en-GB"/>
              </w:rPr>
            </w:pPr>
            <w:r>
              <w:rPr>
                <w:rFonts w:cs="Arial"/>
                <w:bCs/>
                <w:lang w:val="en-GB"/>
              </w:rPr>
              <w:t>2</w:t>
            </w:r>
          </w:p>
        </w:tc>
        <w:tc>
          <w:tcPr>
            <w:tcW w:w="1701" w:type="dxa"/>
            <w:vAlign w:val="center"/>
          </w:tcPr>
          <w:p w14:paraId="26C8C592" w14:textId="25FF2AE4" w:rsidR="00433F42" w:rsidRDefault="00AA0E38">
            <w:pPr>
              <w:pStyle w:val="Header"/>
              <w:tabs>
                <w:tab w:val="clear" w:pos="4320"/>
                <w:tab w:val="clear" w:pos="8640"/>
              </w:tabs>
              <w:snapToGrid w:val="0"/>
              <w:spacing w:before="40" w:after="40"/>
              <w:ind w:left="0" w:right="1"/>
              <w:rPr>
                <w:rFonts w:cs="Arial"/>
                <w:bCs/>
                <w:lang w:val="en-GB"/>
              </w:rPr>
            </w:pPr>
            <w:r>
              <w:rPr>
                <w:rFonts w:cs="Arial"/>
                <w:bCs/>
              </w:rPr>
              <w:t xml:space="preserve">Srikanth Reddy </w:t>
            </w:r>
            <w:proofErr w:type="spellStart"/>
            <w:r>
              <w:rPr>
                <w:rFonts w:cs="Arial"/>
                <w:bCs/>
              </w:rPr>
              <w:t>Kankara</w:t>
            </w:r>
            <w:proofErr w:type="spellEnd"/>
          </w:p>
        </w:tc>
        <w:tc>
          <w:tcPr>
            <w:tcW w:w="1843" w:type="dxa"/>
            <w:vAlign w:val="center"/>
          </w:tcPr>
          <w:p w14:paraId="7F504A87" w14:textId="548B8FEF" w:rsidR="00433F42" w:rsidRDefault="00AA0E38">
            <w:pPr>
              <w:pStyle w:val="Header"/>
              <w:tabs>
                <w:tab w:val="clear" w:pos="4320"/>
                <w:tab w:val="clear" w:pos="8640"/>
              </w:tabs>
              <w:snapToGrid w:val="0"/>
              <w:spacing w:before="40" w:after="40"/>
              <w:ind w:left="0" w:right="1"/>
              <w:jc w:val="center"/>
              <w:rPr>
                <w:rFonts w:cs="Arial"/>
                <w:bCs/>
                <w:lang w:val="en-GB"/>
              </w:rPr>
            </w:pPr>
            <w:r>
              <w:rPr>
                <w:rFonts w:cs="Arial"/>
                <w:bCs/>
                <w:lang w:val="en-GB"/>
              </w:rPr>
              <w:t>23-July-20</w:t>
            </w:r>
          </w:p>
        </w:tc>
      </w:tr>
      <w:tr w:rsidR="00433F42" w14:paraId="29412C92" w14:textId="77777777">
        <w:trPr>
          <w:trHeight w:val="432"/>
        </w:trPr>
        <w:tc>
          <w:tcPr>
            <w:tcW w:w="900" w:type="dxa"/>
            <w:vAlign w:val="center"/>
          </w:tcPr>
          <w:p w14:paraId="54D0CB80" w14:textId="77777777" w:rsidR="00433F42" w:rsidRDefault="00433F42">
            <w:pPr>
              <w:pStyle w:val="Header"/>
              <w:tabs>
                <w:tab w:val="clear" w:pos="4320"/>
                <w:tab w:val="clear" w:pos="8640"/>
                <w:tab w:val="left" w:pos="612"/>
              </w:tabs>
              <w:spacing w:before="40" w:after="40"/>
              <w:ind w:left="72" w:right="72"/>
              <w:jc w:val="center"/>
              <w:rPr>
                <w:rFonts w:cs="Arial"/>
                <w:lang w:val="en-GB"/>
              </w:rPr>
            </w:pPr>
          </w:p>
        </w:tc>
        <w:tc>
          <w:tcPr>
            <w:tcW w:w="3576" w:type="dxa"/>
            <w:vAlign w:val="center"/>
          </w:tcPr>
          <w:p w14:paraId="691BDB58" w14:textId="77777777" w:rsidR="00433F42" w:rsidRDefault="00433F42">
            <w:pPr>
              <w:pStyle w:val="Header"/>
              <w:tabs>
                <w:tab w:val="clear" w:pos="4320"/>
                <w:tab w:val="clear" w:pos="8640"/>
              </w:tabs>
              <w:snapToGrid w:val="0"/>
              <w:spacing w:before="40" w:after="40"/>
              <w:ind w:left="0" w:right="1"/>
              <w:jc w:val="both"/>
              <w:rPr>
                <w:rFonts w:cs="Arial"/>
                <w:bCs/>
                <w:lang w:val="en-GB"/>
              </w:rPr>
            </w:pPr>
          </w:p>
        </w:tc>
        <w:tc>
          <w:tcPr>
            <w:tcW w:w="992" w:type="dxa"/>
            <w:vAlign w:val="center"/>
          </w:tcPr>
          <w:p w14:paraId="6CBAA3BF" w14:textId="77777777" w:rsidR="00433F42" w:rsidRDefault="00433F42">
            <w:pPr>
              <w:pStyle w:val="Header"/>
              <w:tabs>
                <w:tab w:val="clear" w:pos="4320"/>
                <w:tab w:val="clear" w:pos="8640"/>
                <w:tab w:val="left" w:pos="612"/>
              </w:tabs>
              <w:spacing w:before="40" w:after="40"/>
              <w:ind w:left="72" w:right="72"/>
              <w:jc w:val="center"/>
              <w:rPr>
                <w:rFonts w:cs="Arial"/>
                <w:lang w:val="en-GB"/>
              </w:rPr>
            </w:pPr>
          </w:p>
        </w:tc>
        <w:tc>
          <w:tcPr>
            <w:tcW w:w="992" w:type="dxa"/>
            <w:vAlign w:val="center"/>
          </w:tcPr>
          <w:p w14:paraId="4F28BBFD" w14:textId="77777777" w:rsidR="00433F42" w:rsidRDefault="00433F42">
            <w:pPr>
              <w:pStyle w:val="Header"/>
              <w:tabs>
                <w:tab w:val="clear" w:pos="4320"/>
                <w:tab w:val="clear" w:pos="8640"/>
              </w:tabs>
              <w:spacing w:before="40" w:after="40"/>
              <w:ind w:left="0" w:right="1"/>
              <w:jc w:val="center"/>
              <w:rPr>
                <w:rFonts w:cs="Arial"/>
                <w:bCs/>
                <w:lang w:val="en-GB"/>
              </w:rPr>
            </w:pPr>
          </w:p>
        </w:tc>
        <w:tc>
          <w:tcPr>
            <w:tcW w:w="1701" w:type="dxa"/>
            <w:vAlign w:val="center"/>
          </w:tcPr>
          <w:p w14:paraId="68C0BE70" w14:textId="77777777" w:rsidR="00433F42" w:rsidRDefault="00433F42">
            <w:pPr>
              <w:pStyle w:val="Header"/>
              <w:tabs>
                <w:tab w:val="clear" w:pos="4320"/>
                <w:tab w:val="clear" w:pos="8640"/>
              </w:tabs>
              <w:snapToGrid w:val="0"/>
              <w:spacing w:before="40" w:after="40"/>
              <w:ind w:left="0" w:right="1"/>
              <w:rPr>
                <w:rFonts w:cs="Arial"/>
                <w:bCs/>
                <w:lang w:val="en-GB"/>
              </w:rPr>
            </w:pPr>
          </w:p>
        </w:tc>
        <w:tc>
          <w:tcPr>
            <w:tcW w:w="1843" w:type="dxa"/>
            <w:vAlign w:val="center"/>
          </w:tcPr>
          <w:p w14:paraId="4556AD3F" w14:textId="77777777" w:rsidR="00433F42" w:rsidRDefault="00433F42">
            <w:pPr>
              <w:pStyle w:val="Header"/>
              <w:tabs>
                <w:tab w:val="clear" w:pos="4320"/>
                <w:tab w:val="clear" w:pos="8640"/>
              </w:tabs>
              <w:snapToGrid w:val="0"/>
              <w:spacing w:before="40" w:after="40"/>
              <w:ind w:left="0" w:right="1"/>
              <w:jc w:val="center"/>
              <w:rPr>
                <w:rFonts w:cs="Arial"/>
                <w:bCs/>
                <w:lang w:val="en-GB"/>
              </w:rPr>
            </w:pPr>
          </w:p>
        </w:tc>
      </w:tr>
      <w:tr w:rsidR="00433F42" w14:paraId="1D20D6FF" w14:textId="77777777">
        <w:trPr>
          <w:trHeight w:val="432"/>
        </w:trPr>
        <w:tc>
          <w:tcPr>
            <w:tcW w:w="900" w:type="dxa"/>
            <w:vAlign w:val="center"/>
          </w:tcPr>
          <w:p w14:paraId="445798FB" w14:textId="77777777" w:rsidR="00433F42" w:rsidRDefault="00433F42">
            <w:pPr>
              <w:pStyle w:val="Header"/>
              <w:tabs>
                <w:tab w:val="clear" w:pos="4320"/>
                <w:tab w:val="clear" w:pos="8640"/>
                <w:tab w:val="left" w:pos="612"/>
              </w:tabs>
              <w:spacing w:before="40" w:after="40"/>
              <w:ind w:left="72" w:right="72"/>
              <w:jc w:val="center"/>
              <w:rPr>
                <w:rFonts w:cs="Arial"/>
                <w:lang w:val="en-GB"/>
              </w:rPr>
            </w:pPr>
          </w:p>
        </w:tc>
        <w:tc>
          <w:tcPr>
            <w:tcW w:w="3576" w:type="dxa"/>
            <w:vAlign w:val="center"/>
          </w:tcPr>
          <w:p w14:paraId="6F94BB02" w14:textId="77777777" w:rsidR="00433F42" w:rsidRDefault="00433F42">
            <w:pPr>
              <w:snapToGrid w:val="0"/>
              <w:ind w:left="0"/>
              <w:rPr>
                <w:rFonts w:cs="Arial"/>
              </w:rPr>
            </w:pPr>
          </w:p>
        </w:tc>
        <w:tc>
          <w:tcPr>
            <w:tcW w:w="992" w:type="dxa"/>
            <w:vAlign w:val="center"/>
          </w:tcPr>
          <w:p w14:paraId="37D73629" w14:textId="77777777" w:rsidR="00433F42" w:rsidRDefault="00433F42">
            <w:pPr>
              <w:pStyle w:val="Header"/>
              <w:tabs>
                <w:tab w:val="clear" w:pos="4320"/>
                <w:tab w:val="clear" w:pos="8640"/>
                <w:tab w:val="left" w:pos="612"/>
              </w:tabs>
              <w:spacing w:before="40" w:after="40"/>
              <w:ind w:left="72" w:right="72"/>
              <w:jc w:val="center"/>
              <w:rPr>
                <w:rFonts w:cs="Arial"/>
                <w:lang w:val="en-GB"/>
              </w:rPr>
            </w:pPr>
          </w:p>
        </w:tc>
        <w:tc>
          <w:tcPr>
            <w:tcW w:w="992" w:type="dxa"/>
            <w:vAlign w:val="center"/>
          </w:tcPr>
          <w:p w14:paraId="5645953D" w14:textId="77777777" w:rsidR="00433F42" w:rsidRDefault="00433F42">
            <w:pPr>
              <w:pStyle w:val="Header"/>
              <w:tabs>
                <w:tab w:val="clear" w:pos="4320"/>
                <w:tab w:val="clear" w:pos="8640"/>
              </w:tabs>
              <w:spacing w:before="40" w:after="40"/>
              <w:ind w:left="0" w:right="1"/>
              <w:jc w:val="center"/>
              <w:rPr>
                <w:rFonts w:cs="Arial"/>
                <w:bCs/>
                <w:lang w:val="en-GB"/>
              </w:rPr>
            </w:pPr>
          </w:p>
        </w:tc>
        <w:tc>
          <w:tcPr>
            <w:tcW w:w="1701" w:type="dxa"/>
            <w:vAlign w:val="center"/>
          </w:tcPr>
          <w:p w14:paraId="467B36E7" w14:textId="77777777" w:rsidR="00433F42" w:rsidRDefault="00433F42">
            <w:pPr>
              <w:pStyle w:val="Header"/>
              <w:tabs>
                <w:tab w:val="clear" w:pos="4320"/>
                <w:tab w:val="clear" w:pos="8640"/>
              </w:tabs>
              <w:spacing w:before="40" w:after="40"/>
              <w:ind w:left="0" w:right="1"/>
              <w:rPr>
                <w:rFonts w:cs="Arial"/>
                <w:bCs/>
                <w:lang w:val="en-GB"/>
              </w:rPr>
            </w:pPr>
          </w:p>
        </w:tc>
        <w:tc>
          <w:tcPr>
            <w:tcW w:w="1843" w:type="dxa"/>
            <w:vAlign w:val="center"/>
          </w:tcPr>
          <w:p w14:paraId="7FF60B6A" w14:textId="77777777" w:rsidR="00433F42" w:rsidRDefault="00433F42">
            <w:pPr>
              <w:pStyle w:val="Header"/>
              <w:tabs>
                <w:tab w:val="clear" w:pos="4320"/>
                <w:tab w:val="clear" w:pos="8640"/>
              </w:tabs>
              <w:spacing w:before="40" w:after="40"/>
              <w:ind w:left="0" w:right="1"/>
              <w:jc w:val="center"/>
              <w:rPr>
                <w:rFonts w:cs="Arial"/>
                <w:bCs/>
                <w:lang w:val="en-GB"/>
              </w:rPr>
            </w:pPr>
          </w:p>
        </w:tc>
      </w:tr>
      <w:tr w:rsidR="00433F42" w14:paraId="76884354" w14:textId="77777777">
        <w:trPr>
          <w:trHeight w:val="432"/>
        </w:trPr>
        <w:tc>
          <w:tcPr>
            <w:tcW w:w="900" w:type="dxa"/>
            <w:vAlign w:val="center"/>
          </w:tcPr>
          <w:p w14:paraId="0FE4C749" w14:textId="77777777" w:rsidR="00433F42" w:rsidRDefault="00433F42">
            <w:pPr>
              <w:pStyle w:val="Header"/>
              <w:tabs>
                <w:tab w:val="clear" w:pos="4320"/>
                <w:tab w:val="clear" w:pos="8640"/>
                <w:tab w:val="left" w:pos="612"/>
              </w:tabs>
              <w:spacing w:before="40" w:after="40"/>
              <w:ind w:left="72" w:right="72"/>
              <w:jc w:val="center"/>
              <w:rPr>
                <w:rFonts w:cs="Arial"/>
                <w:lang w:val="en-GB"/>
              </w:rPr>
            </w:pPr>
          </w:p>
        </w:tc>
        <w:tc>
          <w:tcPr>
            <w:tcW w:w="3576" w:type="dxa"/>
            <w:vAlign w:val="center"/>
          </w:tcPr>
          <w:p w14:paraId="56BDFC68" w14:textId="77777777" w:rsidR="00433F42" w:rsidRDefault="00433F42">
            <w:pPr>
              <w:suppressAutoHyphens/>
              <w:overflowPunct/>
              <w:autoSpaceDE/>
              <w:autoSpaceDN/>
              <w:adjustRightInd/>
              <w:spacing w:before="0"/>
              <w:ind w:left="0" w:right="0"/>
              <w:textAlignment w:val="auto"/>
              <w:rPr>
                <w:rFonts w:cs="Arial"/>
              </w:rPr>
            </w:pPr>
          </w:p>
        </w:tc>
        <w:tc>
          <w:tcPr>
            <w:tcW w:w="992" w:type="dxa"/>
            <w:vAlign w:val="center"/>
          </w:tcPr>
          <w:p w14:paraId="51890729" w14:textId="77777777" w:rsidR="00433F42" w:rsidRDefault="00433F42">
            <w:pPr>
              <w:pStyle w:val="Header"/>
              <w:tabs>
                <w:tab w:val="clear" w:pos="4320"/>
                <w:tab w:val="clear" w:pos="8640"/>
                <w:tab w:val="left" w:pos="612"/>
              </w:tabs>
              <w:spacing w:before="40" w:after="40"/>
              <w:ind w:left="72" w:right="72"/>
              <w:jc w:val="center"/>
              <w:rPr>
                <w:rFonts w:cs="Arial"/>
                <w:lang w:val="en-GB"/>
              </w:rPr>
            </w:pPr>
          </w:p>
        </w:tc>
        <w:tc>
          <w:tcPr>
            <w:tcW w:w="992" w:type="dxa"/>
            <w:vAlign w:val="center"/>
          </w:tcPr>
          <w:p w14:paraId="10E48085" w14:textId="77777777" w:rsidR="00433F42" w:rsidRDefault="00433F42">
            <w:pPr>
              <w:pStyle w:val="Header"/>
              <w:tabs>
                <w:tab w:val="clear" w:pos="4320"/>
                <w:tab w:val="clear" w:pos="8640"/>
              </w:tabs>
              <w:spacing w:before="40" w:after="40"/>
              <w:ind w:left="0" w:right="1"/>
              <w:jc w:val="center"/>
              <w:rPr>
                <w:rFonts w:cs="Arial"/>
                <w:bCs/>
                <w:lang w:val="en-GB"/>
              </w:rPr>
            </w:pPr>
          </w:p>
        </w:tc>
        <w:tc>
          <w:tcPr>
            <w:tcW w:w="1701" w:type="dxa"/>
            <w:vAlign w:val="center"/>
          </w:tcPr>
          <w:p w14:paraId="292332E1" w14:textId="77777777" w:rsidR="00433F42" w:rsidRDefault="00433F42">
            <w:pPr>
              <w:pStyle w:val="Header"/>
              <w:tabs>
                <w:tab w:val="clear" w:pos="4320"/>
                <w:tab w:val="clear" w:pos="8640"/>
              </w:tabs>
              <w:spacing w:before="40" w:after="40"/>
              <w:ind w:left="0" w:right="1"/>
              <w:rPr>
                <w:rFonts w:cs="Arial"/>
                <w:bCs/>
                <w:lang w:val="en-GB"/>
              </w:rPr>
            </w:pPr>
          </w:p>
        </w:tc>
        <w:tc>
          <w:tcPr>
            <w:tcW w:w="1843" w:type="dxa"/>
            <w:vAlign w:val="center"/>
          </w:tcPr>
          <w:p w14:paraId="46639CEE" w14:textId="77777777" w:rsidR="00433F42" w:rsidRDefault="00433F42">
            <w:pPr>
              <w:pStyle w:val="Header"/>
              <w:tabs>
                <w:tab w:val="clear" w:pos="4320"/>
                <w:tab w:val="clear" w:pos="8640"/>
              </w:tabs>
              <w:spacing w:before="40" w:after="40"/>
              <w:ind w:left="0" w:right="1"/>
              <w:jc w:val="center"/>
              <w:rPr>
                <w:rFonts w:cs="Arial"/>
                <w:bCs/>
                <w:lang w:val="en-GB"/>
              </w:rPr>
            </w:pPr>
          </w:p>
        </w:tc>
      </w:tr>
      <w:tr w:rsidR="00433F42" w14:paraId="0F117932" w14:textId="77777777">
        <w:trPr>
          <w:trHeight w:val="432"/>
        </w:trPr>
        <w:tc>
          <w:tcPr>
            <w:tcW w:w="900" w:type="dxa"/>
            <w:vAlign w:val="center"/>
          </w:tcPr>
          <w:p w14:paraId="648BEACB" w14:textId="77777777" w:rsidR="00433F42" w:rsidRDefault="00433F42">
            <w:pPr>
              <w:pStyle w:val="Header"/>
              <w:tabs>
                <w:tab w:val="clear" w:pos="4320"/>
                <w:tab w:val="clear" w:pos="8640"/>
                <w:tab w:val="left" w:pos="612"/>
              </w:tabs>
              <w:spacing w:before="40" w:after="40"/>
              <w:ind w:left="72" w:right="72"/>
              <w:jc w:val="center"/>
              <w:rPr>
                <w:rFonts w:cs="Arial"/>
                <w:lang w:val="en-GB"/>
              </w:rPr>
            </w:pPr>
          </w:p>
        </w:tc>
        <w:tc>
          <w:tcPr>
            <w:tcW w:w="3576" w:type="dxa"/>
            <w:vAlign w:val="center"/>
          </w:tcPr>
          <w:p w14:paraId="66BB628F" w14:textId="77777777" w:rsidR="00433F42" w:rsidRDefault="00433F42">
            <w:pPr>
              <w:snapToGrid w:val="0"/>
              <w:ind w:left="0"/>
              <w:rPr>
                <w:rFonts w:cs="Arial"/>
              </w:rPr>
            </w:pPr>
          </w:p>
        </w:tc>
        <w:tc>
          <w:tcPr>
            <w:tcW w:w="992" w:type="dxa"/>
            <w:vAlign w:val="center"/>
          </w:tcPr>
          <w:p w14:paraId="3DC0E89B" w14:textId="77777777" w:rsidR="00433F42" w:rsidRDefault="00433F42">
            <w:pPr>
              <w:pStyle w:val="Header"/>
              <w:tabs>
                <w:tab w:val="clear" w:pos="4320"/>
                <w:tab w:val="clear" w:pos="8640"/>
                <w:tab w:val="left" w:pos="612"/>
              </w:tabs>
              <w:spacing w:before="40" w:after="40"/>
              <w:ind w:left="72" w:right="72"/>
              <w:jc w:val="center"/>
              <w:rPr>
                <w:rFonts w:cs="Arial"/>
                <w:lang w:val="en-GB"/>
              </w:rPr>
            </w:pPr>
          </w:p>
        </w:tc>
        <w:tc>
          <w:tcPr>
            <w:tcW w:w="992" w:type="dxa"/>
            <w:vAlign w:val="center"/>
          </w:tcPr>
          <w:p w14:paraId="2CA8684A" w14:textId="77777777" w:rsidR="00433F42" w:rsidRDefault="00433F42">
            <w:pPr>
              <w:pStyle w:val="Header"/>
              <w:tabs>
                <w:tab w:val="clear" w:pos="4320"/>
                <w:tab w:val="clear" w:pos="8640"/>
              </w:tabs>
              <w:spacing w:before="40" w:after="40"/>
              <w:ind w:left="0" w:right="1"/>
              <w:jc w:val="center"/>
              <w:rPr>
                <w:rFonts w:cs="Arial"/>
                <w:bCs/>
                <w:lang w:val="en-GB"/>
              </w:rPr>
            </w:pPr>
          </w:p>
        </w:tc>
        <w:tc>
          <w:tcPr>
            <w:tcW w:w="1701" w:type="dxa"/>
            <w:vAlign w:val="center"/>
          </w:tcPr>
          <w:p w14:paraId="53B59A86" w14:textId="77777777" w:rsidR="00433F42" w:rsidRDefault="00433F42">
            <w:pPr>
              <w:pStyle w:val="Header"/>
              <w:tabs>
                <w:tab w:val="clear" w:pos="4320"/>
                <w:tab w:val="clear" w:pos="8640"/>
              </w:tabs>
              <w:spacing w:before="40" w:after="40"/>
              <w:ind w:left="0" w:right="1"/>
              <w:rPr>
                <w:rFonts w:cs="Arial"/>
                <w:bCs/>
                <w:lang w:val="en-GB"/>
              </w:rPr>
            </w:pPr>
          </w:p>
        </w:tc>
        <w:tc>
          <w:tcPr>
            <w:tcW w:w="1843" w:type="dxa"/>
            <w:vAlign w:val="center"/>
          </w:tcPr>
          <w:p w14:paraId="78F5F6FE" w14:textId="77777777" w:rsidR="00433F42" w:rsidRDefault="00433F42">
            <w:pPr>
              <w:pStyle w:val="Header"/>
              <w:tabs>
                <w:tab w:val="clear" w:pos="4320"/>
                <w:tab w:val="clear" w:pos="8640"/>
              </w:tabs>
              <w:spacing w:before="40" w:after="40"/>
              <w:ind w:left="0" w:right="1"/>
              <w:jc w:val="center"/>
              <w:rPr>
                <w:rFonts w:cs="Arial"/>
                <w:bCs/>
                <w:lang w:val="en-GB"/>
              </w:rPr>
            </w:pPr>
          </w:p>
        </w:tc>
      </w:tr>
      <w:tr w:rsidR="00433F42" w14:paraId="25AD4BEE" w14:textId="77777777">
        <w:trPr>
          <w:trHeight w:val="432"/>
        </w:trPr>
        <w:tc>
          <w:tcPr>
            <w:tcW w:w="900" w:type="dxa"/>
            <w:vAlign w:val="center"/>
          </w:tcPr>
          <w:p w14:paraId="2C631DA6" w14:textId="77777777" w:rsidR="00433F42" w:rsidRDefault="00433F42">
            <w:pPr>
              <w:pStyle w:val="Header"/>
              <w:tabs>
                <w:tab w:val="clear" w:pos="4320"/>
                <w:tab w:val="clear" w:pos="8640"/>
                <w:tab w:val="left" w:pos="612"/>
              </w:tabs>
              <w:spacing w:before="40" w:after="40"/>
              <w:ind w:left="72" w:right="72"/>
              <w:jc w:val="center"/>
              <w:rPr>
                <w:rFonts w:cs="Arial"/>
                <w:lang w:val="en-GB"/>
              </w:rPr>
            </w:pPr>
          </w:p>
        </w:tc>
        <w:tc>
          <w:tcPr>
            <w:tcW w:w="3576" w:type="dxa"/>
            <w:vAlign w:val="center"/>
          </w:tcPr>
          <w:p w14:paraId="717542C4" w14:textId="77777777" w:rsidR="00433F42" w:rsidRDefault="00433F42">
            <w:pPr>
              <w:snapToGrid w:val="0"/>
              <w:ind w:left="0"/>
              <w:rPr>
                <w:rFonts w:cs="Arial"/>
              </w:rPr>
            </w:pPr>
          </w:p>
        </w:tc>
        <w:tc>
          <w:tcPr>
            <w:tcW w:w="992" w:type="dxa"/>
            <w:vAlign w:val="center"/>
          </w:tcPr>
          <w:p w14:paraId="3A8F54C3" w14:textId="77777777" w:rsidR="00433F42" w:rsidRDefault="00433F42">
            <w:pPr>
              <w:pStyle w:val="Header"/>
              <w:tabs>
                <w:tab w:val="clear" w:pos="4320"/>
                <w:tab w:val="clear" w:pos="8640"/>
                <w:tab w:val="left" w:pos="612"/>
              </w:tabs>
              <w:spacing w:before="40" w:after="40"/>
              <w:ind w:left="72" w:right="72"/>
              <w:jc w:val="center"/>
              <w:rPr>
                <w:rFonts w:cs="Arial"/>
                <w:lang w:val="en-GB"/>
              </w:rPr>
            </w:pPr>
          </w:p>
        </w:tc>
        <w:tc>
          <w:tcPr>
            <w:tcW w:w="992" w:type="dxa"/>
            <w:vAlign w:val="center"/>
          </w:tcPr>
          <w:p w14:paraId="27B3848C" w14:textId="77777777" w:rsidR="00433F42" w:rsidRDefault="00433F42">
            <w:pPr>
              <w:pStyle w:val="Header"/>
              <w:tabs>
                <w:tab w:val="clear" w:pos="4320"/>
                <w:tab w:val="clear" w:pos="8640"/>
              </w:tabs>
              <w:spacing w:before="40" w:after="40"/>
              <w:ind w:left="0" w:right="1"/>
              <w:jc w:val="center"/>
              <w:rPr>
                <w:rFonts w:cs="Arial"/>
                <w:bCs/>
                <w:lang w:val="en-GB"/>
              </w:rPr>
            </w:pPr>
          </w:p>
        </w:tc>
        <w:tc>
          <w:tcPr>
            <w:tcW w:w="1701" w:type="dxa"/>
            <w:vAlign w:val="center"/>
          </w:tcPr>
          <w:p w14:paraId="2CF0C22E" w14:textId="77777777" w:rsidR="00433F42" w:rsidRDefault="00433F42">
            <w:pPr>
              <w:pStyle w:val="Header"/>
              <w:tabs>
                <w:tab w:val="clear" w:pos="4320"/>
                <w:tab w:val="clear" w:pos="8640"/>
              </w:tabs>
              <w:spacing w:before="40" w:after="40"/>
              <w:ind w:left="0" w:right="1"/>
              <w:rPr>
                <w:rFonts w:cs="Arial"/>
                <w:bCs/>
                <w:lang w:val="en-GB"/>
              </w:rPr>
            </w:pPr>
          </w:p>
        </w:tc>
        <w:tc>
          <w:tcPr>
            <w:tcW w:w="1843" w:type="dxa"/>
            <w:vAlign w:val="center"/>
          </w:tcPr>
          <w:p w14:paraId="2B5637F4" w14:textId="77777777" w:rsidR="00433F42" w:rsidRDefault="00433F42">
            <w:pPr>
              <w:pStyle w:val="Header"/>
              <w:tabs>
                <w:tab w:val="clear" w:pos="4320"/>
                <w:tab w:val="clear" w:pos="8640"/>
              </w:tabs>
              <w:spacing w:before="40" w:after="40"/>
              <w:ind w:left="0" w:right="1"/>
              <w:jc w:val="center"/>
              <w:rPr>
                <w:rFonts w:cs="Arial"/>
                <w:bCs/>
                <w:lang w:val="en-GB"/>
              </w:rPr>
            </w:pPr>
          </w:p>
        </w:tc>
      </w:tr>
      <w:tr w:rsidR="00433F42" w14:paraId="68191EB7" w14:textId="77777777">
        <w:trPr>
          <w:trHeight w:val="432"/>
        </w:trPr>
        <w:tc>
          <w:tcPr>
            <w:tcW w:w="900" w:type="dxa"/>
            <w:vAlign w:val="center"/>
          </w:tcPr>
          <w:p w14:paraId="0446BD76" w14:textId="77777777" w:rsidR="00433F42" w:rsidRDefault="00433F42">
            <w:pPr>
              <w:pStyle w:val="Header"/>
              <w:tabs>
                <w:tab w:val="clear" w:pos="4320"/>
                <w:tab w:val="clear" w:pos="8640"/>
                <w:tab w:val="left" w:pos="612"/>
              </w:tabs>
              <w:spacing w:before="40" w:after="40"/>
              <w:ind w:left="72" w:right="72"/>
              <w:jc w:val="center"/>
              <w:rPr>
                <w:rFonts w:cs="Arial"/>
                <w:lang w:val="en-GB"/>
              </w:rPr>
            </w:pPr>
          </w:p>
        </w:tc>
        <w:tc>
          <w:tcPr>
            <w:tcW w:w="3576" w:type="dxa"/>
            <w:vAlign w:val="center"/>
          </w:tcPr>
          <w:p w14:paraId="28DEFCBC" w14:textId="77777777" w:rsidR="00433F42" w:rsidRDefault="00433F42">
            <w:pPr>
              <w:snapToGrid w:val="0"/>
              <w:ind w:left="0"/>
              <w:rPr>
                <w:rFonts w:cs="Arial"/>
              </w:rPr>
            </w:pPr>
          </w:p>
        </w:tc>
        <w:tc>
          <w:tcPr>
            <w:tcW w:w="992" w:type="dxa"/>
            <w:vAlign w:val="center"/>
          </w:tcPr>
          <w:p w14:paraId="0D9279DD" w14:textId="77777777" w:rsidR="00433F42" w:rsidRDefault="00433F42">
            <w:pPr>
              <w:pStyle w:val="Header"/>
              <w:tabs>
                <w:tab w:val="clear" w:pos="4320"/>
                <w:tab w:val="clear" w:pos="8640"/>
                <w:tab w:val="left" w:pos="612"/>
              </w:tabs>
              <w:spacing w:before="40" w:after="40"/>
              <w:ind w:left="72" w:right="72"/>
              <w:jc w:val="center"/>
              <w:rPr>
                <w:rFonts w:cs="Arial"/>
                <w:lang w:val="en-IN"/>
              </w:rPr>
            </w:pPr>
          </w:p>
        </w:tc>
        <w:tc>
          <w:tcPr>
            <w:tcW w:w="992" w:type="dxa"/>
            <w:vAlign w:val="center"/>
          </w:tcPr>
          <w:p w14:paraId="4759C44A" w14:textId="77777777" w:rsidR="00433F42" w:rsidRDefault="00433F42">
            <w:pPr>
              <w:pStyle w:val="Header"/>
              <w:tabs>
                <w:tab w:val="clear" w:pos="4320"/>
                <w:tab w:val="clear" w:pos="8640"/>
              </w:tabs>
              <w:spacing w:before="40" w:after="40"/>
              <w:ind w:left="0" w:right="1"/>
              <w:jc w:val="center"/>
              <w:rPr>
                <w:rFonts w:cs="Arial"/>
                <w:bCs/>
                <w:lang w:val="en-IN"/>
              </w:rPr>
            </w:pPr>
          </w:p>
        </w:tc>
        <w:tc>
          <w:tcPr>
            <w:tcW w:w="1701" w:type="dxa"/>
            <w:vAlign w:val="center"/>
          </w:tcPr>
          <w:p w14:paraId="59CC1CC7" w14:textId="77777777" w:rsidR="00433F42" w:rsidRDefault="00433F42">
            <w:pPr>
              <w:pStyle w:val="Header"/>
              <w:tabs>
                <w:tab w:val="clear" w:pos="4320"/>
                <w:tab w:val="clear" w:pos="8640"/>
              </w:tabs>
              <w:spacing w:before="40" w:after="40"/>
              <w:ind w:left="0" w:right="1"/>
              <w:rPr>
                <w:rFonts w:cs="Arial"/>
                <w:bCs/>
                <w:lang w:val="en-IN"/>
              </w:rPr>
            </w:pPr>
          </w:p>
        </w:tc>
        <w:tc>
          <w:tcPr>
            <w:tcW w:w="1843" w:type="dxa"/>
            <w:vAlign w:val="center"/>
          </w:tcPr>
          <w:p w14:paraId="0678EC97" w14:textId="77777777" w:rsidR="00433F42" w:rsidRDefault="00433F42">
            <w:pPr>
              <w:pStyle w:val="Header"/>
              <w:tabs>
                <w:tab w:val="clear" w:pos="4320"/>
                <w:tab w:val="clear" w:pos="8640"/>
              </w:tabs>
              <w:spacing w:before="40" w:after="40"/>
              <w:ind w:left="0" w:right="1"/>
              <w:jc w:val="center"/>
              <w:rPr>
                <w:rFonts w:cs="Arial"/>
                <w:bCs/>
                <w:lang w:val="en-IN"/>
              </w:rPr>
            </w:pPr>
          </w:p>
        </w:tc>
      </w:tr>
      <w:tr w:rsidR="00433F42" w14:paraId="334A709E" w14:textId="77777777">
        <w:trPr>
          <w:trHeight w:val="432"/>
        </w:trPr>
        <w:tc>
          <w:tcPr>
            <w:tcW w:w="900" w:type="dxa"/>
            <w:vAlign w:val="center"/>
          </w:tcPr>
          <w:p w14:paraId="26BC45B9" w14:textId="77777777" w:rsidR="00433F42" w:rsidRDefault="00433F42">
            <w:pPr>
              <w:pStyle w:val="Header"/>
              <w:tabs>
                <w:tab w:val="clear" w:pos="4320"/>
                <w:tab w:val="clear" w:pos="8640"/>
                <w:tab w:val="left" w:pos="612"/>
              </w:tabs>
              <w:spacing w:before="40" w:after="40"/>
              <w:ind w:left="72" w:right="72"/>
              <w:jc w:val="center"/>
              <w:rPr>
                <w:rFonts w:cs="Arial"/>
                <w:lang w:val="en-GB"/>
              </w:rPr>
            </w:pPr>
          </w:p>
        </w:tc>
        <w:tc>
          <w:tcPr>
            <w:tcW w:w="3576" w:type="dxa"/>
            <w:vAlign w:val="center"/>
          </w:tcPr>
          <w:p w14:paraId="1FCB8B9F" w14:textId="77777777" w:rsidR="00433F42" w:rsidRDefault="00433F42">
            <w:pPr>
              <w:snapToGrid w:val="0"/>
              <w:ind w:left="0"/>
              <w:rPr>
                <w:rFonts w:cs="Arial"/>
              </w:rPr>
            </w:pPr>
          </w:p>
        </w:tc>
        <w:tc>
          <w:tcPr>
            <w:tcW w:w="992" w:type="dxa"/>
            <w:vAlign w:val="center"/>
          </w:tcPr>
          <w:p w14:paraId="5EB81C31" w14:textId="77777777" w:rsidR="00433F42" w:rsidRDefault="00433F42">
            <w:pPr>
              <w:pStyle w:val="Header"/>
              <w:tabs>
                <w:tab w:val="clear" w:pos="4320"/>
                <w:tab w:val="clear" w:pos="8640"/>
                <w:tab w:val="left" w:pos="612"/>
              </w:tabs>
              <w:spacing w:before="40" w:after="40"/>
              <w:ind w:left="72" w:right="72"/>
              <w:jc w:val="center"/>
              <w:rPr>
                <w:rFonts w:cs="Arial"/>
                <w:lang w:val="en-GB"/>
              </w:rPr>
            </w:pPr>
          </w:p>
        </w:tc>
        <w:tc>
          <w:tcPr>
            <w:tcW w:w="992" w:type="dxa"/>
            <w:vAlign w:val="center"/>
          </w:tcPr>
          <w:p w14:paraId="581E5DF0" w14:textId="77777777" w:rsidR="00433F42" w:rsidRDefault="00433F42">
            <w:pPr>
              <w:pStyle w:val="Header"/>
              <w:tabs>
                <w:tab w:val="clear" w:pos="4320"/>
                <w:tab w:val="clear" w:pos="8640"/>
              </w:tabs>
              <w:spacing w:before="40" w:after="40"/>
              <w:ind w:left="0" w:right="1"/>
              <w:jc w:val="center"/>
              <w:rPr>
                <w:rFonts w:cs="Arial"/>
                <w:bCs/>
                <w:lang w:val="en-GB"/>
              </w:rPr>
            </w:pPr>
          </w:p>
        </w:tc>
        <w:tc>
          <w:tcPr>
            <w:tcW w:w="1701" w:type="dxa"/>
            <w:vAlign w:val="center"/>
          </w:tcPr>
          <w:p w14:paraId="2006ADBC" w14:textId="77777777" w:rsidR="00433F42" w:rsidRDefault="00433F42">
            <w:pPr>
              <w:pStyle w:val="Header"/>
              <w:tabs>
                <w:tab w:val="clear" w:pos="4320"/>
                <w:tab w:val="clear" w:pos="8640"/>
              </w:tabs>
              <w:spacing w:before="40" w:after="40"/>
              <w:ind w:left="0" w:right="1"/>
              <w:rPr>
                <w:rFonts w:cs="Arial"/>
                <w:bCs/>
                <w:lang w:val="en-GB"/>
              </w:rPr>
            </w:pPr>
          </w:p>
        </w:tc>
        <w:tc>
          <w:tcPr>
            <w:tcW w:w="1843" w:type="dxa"/>
            <w:vAlign w:val="center"/>
          </w:tcPr>
          <w:p w14:paraId="3B43CE34" w14:textId="77777777" w:rsidR="00433F42" w:rsidRDefault="00433F42">
            <w:pPr>
              <w:pStyle w:val="Header"/>
              <w:tabs>
                <w:tab w:val="clear" w:pos="4320"/>
                <w:tab w:val="clear" w:pos="8640"/>
              </w:tabs>
              <w:spacing w:before="40" w:after="40"/>
              <w:ind w:left="0" w:right="1"/>
              <w:jc w:val="center"/>
              <w:rPr>
                <w:rFonts w:cs="Arial"/>
                <w:bCs/>
                <w:lang w:val="en-GB"/>
              </w:rPr>
            </w:pPr>
          </w:p>
        </w:tc>
      </w:tr>
      <w:tr w:rsidR="00433F42" w14:paraId="4627C320" w14:textId="77777777">
        <w:trPr>
          <w:trHeight w:val="432"/>
        </w:trPr>
        <w:tc>
          <w:tcPr>
            <w:tcW w:w="900" w:type="dxa"/>
            <w:vAlign w:val="center"/>
          </w:tcPr>
          <w:p w14:paraId="49CF1B10" w14:textId="77777777" w:rsidR="00433F42" w:rsidRDefault="00433F42">
            <w:pPr>
              <w:pStyle w:val="Header"/>
              <w:tabs>
                <w:tab w:val="clear" w:pos="4320"/>
                <w:tab w:val="clear" w:pos="8640"/>
                <w:tab w:val="left" w:pos="612"/>
              </w:tabs>
              <w:spacing w:before="40" w:after="40"/>
              <w:ind w:left="72" w:right="72"/>
              <w:jc w:val="center"/>
              <w:rPr>
                <w:rFonts w:cs="Arial"/>
                <w:lang w:val="en-GB"/>
              </w:rPr>
            </w:pPr>
          </w:p>
        </w:tc>
        <w:tc>
          <w:tcPr>
            <w:tcW w:w="3576" w:type="dxa"/>
            <w:vAlign w:val="center"/>
          </w:tcPr>
          <w:p w14:paraId="294E2176" w14:textId="77777777" w:rsidR="00433F42" w:rsidRDefault="00433F42">
            <w:pPr>
              <w:pStyle w:val="Header"/>
              <w:tabs>
                <w:tab w:val="clear" w:pos="4320"/>
                <w:tab w:val="clear" w:pos="8640"/>
              </w:tabs>
              <w:spacing w:before="40" w:after="40"/>
              <w:ind w:left="0" w:right="1"/>
              <w:rPr>
                <w:rFonts w:cs="Arial"/>
                <w:bCs/>
                <w:lang w:val="en-GB"/>
              </w:rPr>
            </w:pPr>
          </w:p>
        </w:tc>
        <w:tc>
          <w:tcPr>
            <w:tcW w:w="992" w:type="dxa"/>
            <w:vAlign w:val="center"/>
          </w:tcPr>
          <w:p w14:paraId="35666DE1" w14:textId="77777777" w:rsidR="00433F42" w:rsidRDefault="00433F42">
            <w:pPr>
              <w:pStyle w:val="Header"/>
              <w:tabs>
                <w:tab w:val="clear" w:pos="4320"/>
                <w:tab w:val="clear" w:pos="8640"/>
                <w:tab w:val="left" w:pos="612"/>
              </w:tabs>
              <w:spacing w:before="40" w:after="40"/>
              <w:ind w:left="72" w:right="72"/>
              <w:jc w:val="center"/>
              <w:rPr>
                <w:rFonts w:cs="Arial"/>
                <w:lang w:val="en-GB"/>
              </w:rPr>
            </w:pPr>
          </w:p>
        </w:tc>
        <w:tc>
          <w:tcPr>
            <w:tcW w:w="992" w:type="dxa"/>
            <w:vAlign w:val="center"/>
          </w:tcPr>
          <w:p w14:paraId="35922B8D" w14:textId="77777777" w:rsidR="00433F42" w:rsidRDefault="00433F42">
            <w:pPr>
              <w:pStyle w:val="Header"/>
              <w:tabs>
                <w:tab w:val="clear" w:pos="4320"/>
                <w:tab w:val="clear" w:pos="8640"/>
              </w:tabs>
              <w:spacing w:before="40" w:after="40"/>
              <w:ind w:left="0" w:right="1"/>
              <w:jc w:val="center"/>
              <w:rPr>
                <w:rFonts w:cs="Arial"/>
                <w:bCs/>
                <w:lang w:val="en-GB"/>
              </w:rPr>
            </w:pPr>
          </w:p>
        </w:tc>
        <w:tc>
          <w:tcPr>
            <w:tcW w:w="1701" w:type="dxa"/>
            <w:vAlign w:val="center"/>
          </w:tcPr>
          <w:p w14:paraId="439D9FC2" w14:textId="77777777" w:rsidR="00433F42" w:rsidRDefault="00433F42">
            <w:pPr>
              <w:pStyle w:val="Header"/>
              <w:tabs>
                <w:tab w:val="clear" w:pos="4320"/>
                <w:tab w:val="clear" w:pos="8640"/>
              </w:tabs>
              <w:spacing w:before="40" w:after="40"/>
              <w:ind w:left="0" w:right="1"/>
              <w:rPr>
                <w:rFonts w:cs="Arial"/>
                <w:bCs/>
                <w:lang w:val="en-GB"/>
              </w:rPr>
            </w:pPr>
          </w:p>
        </w:tc>
        <w:tc>
          <w:tcPr>
            <w:tcW w:w="1843" w:type="dxa"/>
            <w:vAlign w:val="center"/>
          </w:tcPr>
          <w:p w14:paraId="11069FA9" w14:textId="77777777" w:rsidR="00433F42" w:rsidRDefault="00433F42">
            <w:pPr>
              <w:pStyle w:val="Header"/>
              <w:tabs>
                <w:tab w:val="clear" w:pos="4320"/>
                <w:tab w:val="clear" w:pos="8640"/>
              </w:tabs>
              <w:spacing w:before="40" w:after="40"/>
              <w:ind w:left="0" w:right="1"/>
              <w:jc w:val="center"/>
              <w:rPr>
                <w:rFonts w:cs="Arial"/>
                <w:bCs/>
                <w:lang w:val="en-GB"/>
              </w:rPr>
            </w:pPr>
          </w:p>
        </w:tc>
      </w:tr>
      <w:tr w:rsidR="00433F42" w14:paraId="1DB05416" w14:textId="77777777">
        <w:trPr>
          <w:trHeight w:val="432"/>
        </w:trPr>
        <w:tc>
          <w:tcPr>
            <w:tcW w:w="900" w:type="dxa"/>
            <w:vAlign w:val="center"/>
          </w:tcPr>
          <w:p w14:paraId="7E758D52" w14:textId="77777777" w:rsidR="00433F42" w:rsidRDefault="00433F42">
            <w:pPr>
              <w:pStyle w:val="Header"/>
              <w:tabs>
                <w:tab w:val="clear" w:pos="4320"/>
                <w:tab w:val="clear" w:pos="8640"/>
                <w:tab w:val="left" w:pos="612"/>
              </w:tabs>
              <w:spacing w:before="40" w:after="40"/>
              <w:ind w:left="72" w:right="72"/>
              <w:jc w:val="center"/>
              <w:rPr>
                <w:rFonts w:cs="Arial"/>
                <w:lang w:val="en-GB"/>
              </w:rPr>
            </w:pPr>
          </w:p>
        </w:tc>
        <w:tc>
          <w:tcPr>
            <w:tcW w:w="3576" w:type="dxa"/>
            <w:vAlign w:val="center"/>
          </w:tcPr>
          <w:p w14:paraId="7EBB75CD" w14:textId="77777777" w:rsidR="00433F42" w:rsidRDefault="00433F42">
            <w:pPr>
              <w:pStyle w:val="Header"/>
              <w:tabs>
                <w:tab w:val="clear" w:pos="4320"/>
                <w:tab w:val="clear" w:pos="8640"/>
              </w:tabs>
              <w:spacing w:before="40" w:after="40"/>
              <w:ind w:left="0" w:right="1"/>
              <w:rPr>
                <w:rFonts w:cs="Arial"/>
                <w:bCs/>
                <w:lang w:val="en-GB"/>
              </w:rPr>
            </w:pPr>
          </w:p>
        </w:tc>
        <w:tc>
          <w:tcPr>
            <w:tcW w:w="992" w:type="dxa"/>
            <w:vAlign w:val="center"/>
          </w:tcPr>
          <w:p w14:paraId="78A332C7" w14:textId="77777777" w:rsidR="00433F42" w:rsidRDefault="00433F42">
            <w:pPr>
              <w:pStyle w:val="Header"/>
              <w:tabs>
                <w:tab w:val="clear" w:pos="4320"/>
                <w:tab w:val="clear" w:pos="8640"/>
                <w:tab w:val="left" w:pos="612"/>
              </w:tabs>
              <w:spacing w:before="40" w:after="40"/>
              <w:ind w:left="72" w:right="72"/>
              <w:jc w:val="center"/>
              <w:rPr>
                <w:rFonts w:cs="Arial"/>
                <w:lang w:val="en-GB"/>
              </w:rPr>
            </w:pPr>
          </w:p>
        </w:tc>
        <w:tc>
          <w:tcPr>
            <w:tcW w:w="992" w:type="dxa"/>
            <w:vAlign w:val="center"/>
          </w:tcPr>
          <w:p w14:paraId="27DFFF7F" w14:textId="77777777" w:rsidR="00433F42" w:rsidRDefault="00433F42">
            <w:pPr>
              <w:pStyle w:val="Header"/>
              <w:tabs>
                <w:tab w:val="clear" w:pos="4320"/>
                <w:tab w:val="clear" w:pos="8640"/>
              </w:tabs>
              <w:spacing w:before="40" w:after="40"/>
              <w:ind w:left="0" w:right="1"/>
              <w:jc w:val="center"/>
              <w:rPr>
                <w:rFonts w:cs="Arial"/>
                <w:bCs/>
                <w:lang w:val="en-GB"/>
              </w:rPr>
            </w:pPr>
          </w:p>
        </w:tc>
        <w:tc>
          <w:tcPr>
            <w:tcW w:w="1701" w:type="dxa"/>
            <w:vAlign w:val="center"/>
          </w:tcPr>
          <w:p w14:paraId="575960B6" w14:textId="77777777" w:rsidR="00433F42" w:rsidRDefault="00433F42">
            <w:pPr>
              <w:pStyle w:val="Header"/>
              <w:tabs>
                <w:tab w:val="clear" w:pos="4320"/>
                <w:tab w:val="clear" w:pos="8640"/>
              </w:tabs>
              <w:spacing w:before="40" w:after="40"/>
              <w:ind w:left="0" w:right="1"/>
              <w:rPr>
                <w:rFonts w:cs="Arial"/>
                <w:bCs/>
                <w:lang w:val="en-GB"/>
              </w:rPr>
            </w:pPr>
          </w:p>
        </w:tc>
        <w:tc>
          <w:tcPr>
            <w:tcW w:w="1843" w:type="dxa"/>
            <w:vAlign w:val="center"/>
          </w:tcPr>
          <w:p w14:paraId="1ADFFB17" w14:textId="77777777" w:rsidR="00433F42" w:rsidRDefault="00433F42">
            <w:pPr>
              <w:pStyle w:val="Header"/>
              <w:tabs>
                <w:tab w:val="clear" w:pos="4320"/>
                <w:tab w:val="clear" w:pos="8640"/>
              </w:tabs>
              <w:spacing w:before="40" w:after="40"/>
              <w:ind w:left="0" w:right="1"/>
              <w:jc w:val="center"/>
              <w:rPr>
                <w:rFonts w:cs="Arial"/>
                <w:bCs/>
                <w:lang w:val="en-GB"/>
              </w:rPr>
            </w:pPr>
          </w:p>
        </w:tc>
      </w:tr>
      <w:tr w:rsidR="00433F42" w14:paraId="415726F2" w14:textId="77777777">
        <w:trPr>
          <w:trHeight w:val="432"/>
        </w:trPr>
        <w:tc>
          <w:tcPr>
            <w:tcW w:w="900" w:type="dxa"/>
            <w:vAlign w:val="center"/>
          </w:tcPr>
          <w:p w14:paraId="10968259" w14:textId="77777777" w:rsidR="00433F42" w:rsidRDefault="00433F42">
            <w:pPr>
              <w:pStyle w:val="Header"/>
              <w:tabs>
                <w:tab w:val="clear" w:pos="4320"/>
                <w:tab w:val="clear" w:pos="8640"/>
                <w:tab w:val="left" w:pos="612"/>
              </w:tabs>
              <w:spacing w:before="40" w:after="40"/>
              <w:ind w:left="72" w:right="72"/>
              <w:jc w:val="center"/>
              <w:rPr>
                <w:rFonts w:cs="Arial"/>
                <w:lang w:val="en-GB"/>
              </w:rPr>
            </w:pPr>
          </w:p>
        </w:tc>
        <w:tc>
          <w:tcPr>
            <w:tcW w:w="3576" w:type="dxa"/>
            <w:vAlign w:val="center"/>
          </w:tcPr>
          <w:p w14:paraId="79134634" w14:textId="77777777" w:rsidR="00433F42" w:rsidRDefault="00433F42">
            <w:pPr>
              <w:ind w:left="0"/>
              <w:jc w:val="both"/>
              <w:rPr>
                <w:rFonts w:cs="Arial"/>
              </w:rPr>
            </w:pPr>
          </w:p>
        </w:tc>
        <w:tc>
          <w:tcPr>
            <w:tcW w:w="992" w:type="dxa"/>
            <w:vAlign w:val="center"/>
          </w:tcPr>
          <w:p w14:paraId="737929BB" w14:textId="77777777" w:rsidR="00433F42" w:rsidRDefault="00433F42">
            <w:pPr>
              <w:pStyle w:val="Header"/>
              <w:tabs>
                <w:tab w:val="clear" w:pos="4320"/>
                <w:tab w:val="clear" w:pos="8640"/>
              </w:tabs>
              <w:spacing w:before="40" w:after="40"/>
              <w:ind w:left="0" w:right="1"/>
              <w:jc w:val="center"/>
              <w:rPr>
                <w:rFonts w:cs="Arial"/>
                <w:bCs/>
                <w:lang w:val="en-GB"/>
              </w:rPr>
            </w:pPr>
          </w:p>
        </w:tc>
        <w:tc>
          <w:tcPr>
            <w:tcW w:w="992" w:type="dxa"/>
            <w:vAlign w:val="center"/>
          </w:tcPr>
          <w:p w14:paraId="0A42DA0E" w14:textId="77777777" w:rsidR="00433F42" w:rsidRDefault="00433F42">
            <w:pPr>
              <w:pStyle w:val="Header"/>
              <w:tabs>
                <w:tab w:val="clear" w:pos="4320"/>
                <w:tab w:val="clear" w:pos="8640"/>
              </w:tabs>
              <w:spacing w:before="40" w:after="40"/>
              <w:ind w:left="0" w:right="1"/>
              <w:jc w:val="center"/>
              <w:rPr>
                <w:rFonts w:cs="Arial"/>
                <w:bCs/>
                <w:lang w:val="en-GB"/>
              </w:rPr>
            </w:pPr>
          </w:p>
        </w:tc>
        <w:tc>
          <w:tcPr>
            <w:tcW w:w="1701" w:type="dxa"/>
            <w:vAlign w:val="center"/>
          </w:tcPr>
          <w:p w14:paraId="41B40CF3" w14:textId="77777777" w:rsidR="00433F42" w:rsidRDefault="00433F42">
            <w:pPr>
              <w:pStyle w:val="Header"/>
              <w:tabs>
                <w:tab w:val="clear" w:pos="4320"/>
                <w:tab w:val="clear" w:pos="8640"/>
              </w:tabs>
              <w:spacing w:before="40" w:after="40"/>
              <w:ind w:left="0" w:right="1"/>
              <w:rPr>
                <w:rFonts w:cs="Arial"/>
                <w:bCs/>
                <w:lang w:val="en-GB"/>
              </w:rPr>
            </w:pPr>
          </w:p>
        </w:tc>
        <w:tc>
          <w:tcPr>
            <w:tcW w:w="1843" w:type="dxa"/>
            <w:vAlign w:val="center"/>
          </w:tcPr>
          <w:p w14:paraId="33619328" w14:textId="77777777" w:rsidR="00433F42" w:rsidRDefault="00433F42">
            <w:pPr>
              <w:pStyle w:val="Header"/>
              <w:tabs>
                <w:tab w:val="clear" w:pos="4320"/>
                <w:tab w:val="clear" w:pos="8640"/>
              </w:tabs>
              <w:spacing w:before="40" w:after="40"/>
              <w:ind w:left="0" w:right="1"/>
              <w:jc w:val="center"/>
              <w:rPr>
                <w:rFonts w:cs="Arial"/>
                <w:bCs/>
                <w:lang w:val="en-GB"/>
              </w:rPr>
            </w:pPr>
          </w:p>
        </w:tc>
      </w:tr>
    </w:tbl>
    <w:p w14:paraId="477DDB58" w14:textId="77777777" w:rsidR="00433F42" w:rsidRDefault="00433F42">
      <w:pPr>
        <w:pStyle w:val="Heading1"/>
        <w:ind w:left="142" w:firstLine="0"/>
        <w:rPr>
          <w:rFonts w:cs="Arial"/>
          <w:sz w:val="20"/>
        </w:rPr>
      </w:pPr>
      <w:bookmarkStart w:id="10" w:name="_Toc186436392"/>
      <w:bookmarkStart w:id="11" w:name="_Toc187483223"/>
      <w:bookmarkStart w:id="12" w:name="_Toc187483942"/>
      <w:bookmarkStart w:id="13" w:name="_Toc187466027"/>
    </w:p>
    <w:p w14:paraId="4254991C" w14:textId="77777777" w:rsidR="00433F42" w:rsidRDefault="00433F42">
      <w:pPr>
        <w:rPr>
          <w:rFonts w:cs="Arial"/>
          <w:lang w:val="en-GB"/>
        </w:rPr>
      </w:pPr>
    </w:p>
    <w:p w14:paraId="42828E5B" w14:textId="77777777" w:rsidR="00433F42" w:rsidRDefault="00433F42">
      <w:pPr>
        <w:rPr>
          <w:rFonts w:cs="Arial"/>
          <w:lang w:val="en-GB"/>
        </w:rPr>
      </w:pPr>
    </w:p>
    <w:p w14:paraId="259C01F7" w14:textId="77777777" w:rsidR="00433F42" w:rsidRDefault="00433F42">
      <w:pPr>
        <w:rPr>
          <w:rFonts w:cs="Arial"/>
          <w:lang w:val="en-GB"/>
        </w:rPr>
      </w:pPr>
    </w:p>
    <w:p w14:paraId="6D043074" w14:textId="77777777" w:rsidR="00433F42" w:rsidRDefault="00433F42">
      <w:pPr>
        <w:rPr>
          <w:rFonts w:cs="Arial"/>
          <w:lang w:val="en-GB"/>
        </w:rPr>
      </w:pPr>
    </w:p>
    <w:p w14:paraId="54C3B62B" w14:textId="77777777" w:rsidR="00433F42" w:rsidRDefault="00433F42">
      <w:pPr>
        <w:rPr>
          <w:rFonts w:cs="Arial"/>
          <w:lang w:val="en-GB"/>
        </w:rPr>
      </w:pPr>
    </w:p>
    <w:p w14:paraId="73307C57" w14:textId="77777777" w:rsidR="00433F42" w:rsidRDefault="00433F42">
      <w:pPr>
        <w:rPr>
          <w:rFonts w:cs="Arial"/>
          <w:lang w:val="en-GB"/>
        </w:rPr>
      </w:pPr>
    </w:p>
    <w:p w14:paraId="261F04F3" w14:textId="77777777" w:rsidR="00433F42" w:rsidRDefault="00433F42">
      <w:pPr>
        <w:rPr>
          <w:rFonts w:cs="Arial"/>
          <w:lang w:val="en-GB"/>
        </w:rPr>
      </w:pPr>
    </w:p>
    <w:p w14:paraId="0F0DB51F" w14:textId="77777777" w:rsidR="00433F42" w:rsidRDefault="00433F42">
      <w:pPr>
        <w:rPr>
          <w:rFonts w:cs="Arial"/>
          <w:lang w:val="en-GB"/>
        </w:rPr>
      </w:pPr>
    </w:p>
    <w:p w14:paraId="1BEA2DBF" w14:textId="77777777" w:rsidR="00433F42" w:rsidRDefault="00433F42">
      <w:pPr>
        <w:rPr>
          <w:rFonts w:cs="Arial"/>
          <w:lang w:val="en-GB"/>
        </w:rPr>
      </w:pPr>
    </w:p>
    <w:p w14:paraId="01E9B6CE" w14:textId="77777777" w:rsidR="00433F42" w:rsidRDefault="00433F42">
      <w:pPr>
        <w:rPr>
          <w:rFonts w:cs="Arial"/>
          <w:lang w:val="en-GB"/>
        </w:rPr>
      </w:pPr>
    </w:p>
    <w:p w14:paraId="7E16BC12" w14:textId="77777777" w:rsidR="00433F42" w:rsidRDefault="00433F42">
      <w:pPr>
        <w:rPr>
          <w:rFonts w:cs="Arial"/>
          <w:lang w:val="en-GB"/>
        </w:rPr>
      </w:pPr>
    </w:p>
    <w:p w14:paraId="05749D2D" w14:textId="77777777" w:rsidR="00433F42" w:rsidRDefault="00433F42">
      <w:pPr>
        <w:rPr>
          <w:rFonts w:cs="Arial"/>
          <w:lang w:val="en-GB"/>
        </w:rPr>
      </w:pPr>
    </w:p>
    <w:p w14:paraId="58EAB1C5" w14:textId="77777777" w:rsidR="00433F42" w:rsidRDefault="00433F42" w:rsidP="00E6267B">
      <w:pPr>
        <w:ind w:left="0"/>
        <w:rPr>
          <w:rFonts w:cs="Arial"/>
          <w:lang w:val="en-GB"/>
        </w:rPr>
      </w:pPr>
    </w:p>
    <w:p w14:paraId="3EB2B58C" w14:textId="77777777" w:rsidR="00433F42" w:rsidRDefault="00E6267B">
      <w:pPr>
        <w:pStyle w:val="Heading1"/>
        <w:numPr>
          <w:ilvl w:val="1"/>
          <w:numId w:val="7"/>
        </w:numPr>
        <w:tabs>
          <w:tab w:val="left" w:pos="720"/>
        </w:tabs>
        <w:ind w:left="720" w:hanging="720"/>
        <w:rPr>
          <w:rFonts w:cs="Arial"/>
          <w:sz w:val="20"/>
        </w:rPr>
      </w:pPr>
      <w:bookmarkStart w:id="14" w:name="_Toc449538811"/>
      <w:r>
        <w:rPr>
          <w:rFonts w:cs="Arial"/>
          <w:sz w:val="20"/>
        </w:rPr>
        <w:t>LIST OF EFFECTIVE PAGES</w:t>
      </w:r>
      <w:bookmarkEnd w:id="14"/>
    </w:p>
    <w:p w14:paraId="68EB93AC" w14:textId="77777777" w:rsidR="00433F42" w:rsidRDefault="00433F42">
      <w:pPr>
        <w:ind w:left="270"/>
        <w:rPr>
          <w:rFonts w:cs="Arial"/>
          <w:lang w:val="en-GB"/>
        </w:rPr>
      </w:pPr>
    </w:p>
    <w:tbl>
      <w:tblPr>
        <w:tblW w:w="927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846"/>
        <w:gridCol w:w="846"/>
        <w:gridCol w:w="1062"/>
        <w:gridCol w:w="1080"/>
        <w:gridCol w:w="270"/>
        <w:gridCol w:w="720"/>
        <w:gridCol w:w="720"/>
        <w:gridCol w:w="810"/>
        <w:gridCol w:w="990"/>
        <w:gridCol w:w="1080"/>
      </w:tblGrid>
      <w:tr w:rsidR="00433F42" w14:paraId="4BDD6EC0" w14:textId="77777777">
        <w:trPr>
          <w:trHeight w:val="593"/>
        </w:trPr>
        <w:tc>
          <w:tcPr>
            <w:tcW w:w="846" w:type="dxa"/>
            <w:vAlign w:val="center"/>
          </w:tcPr>
          <w:p w14:paraId="308D2931" w14:textId="77777777" w:rsidR="00433F42" w:rsidRDefault="00E6267B">
            <w:pPr>
              <w:ind w:left="0" w:right="0"/>
              <w:jc w:val="center"/>
              <w:rPr>
                <w:rFonts w:cs="Arial"/>
                <w:b/>
                <w:sz w:val="18"/>
                <w:szCs w:val="18"/>
              </w:rPr>
            </w:pPr>
            <w:r>
              <w:rPr>
                <w:rFonts w:cs="Arial"/>
                <w:b/>
                <w:sz w:val="18"/>
                <w:szCs w:val="18"/>
              </w:rPr>
              <w:t>Part</w:t>
            </w:r>
          </w:p>
        </w:tc>
        <w:tc>
          <w:tcPr>
            <w:tcW w:w="846" w:type="dxa"/>
            <w:vAlign w:val="center"/>
          </w:tcPr>
          <w:p w14:paraId="3272125F" w14:textId="77777777" w:rsidR="00433F42" w:rsidRDefault="00E6267B">
            <w:pPr>
              <w:ind w:left="-63" w:right="-1"/>
              <w:jc w:val="center"/>
              <w:rPr>
                <w:rFonts w:cs="Arial"/>
                <w:b/>
                <w:sz w:val="18"/>
                <w:szCs w:val="18"/>
              </w:rPr>
            </w:pPr>
            <w:r>
              <w:rPr>
                <w:rFonts w:cs="Arial"/>
                <w:b/>
                <w:sz w:val="18"/>
                <w:szCs w:val="18"/>
              </w:rPr>
              <w:t>Page</w:t>
            </w:r>
          </w:p>
        </w:tc>
        <w:tc>
          <w:tcPr>
            <w:tcW w:w="846" w:type="dxa"/>
            <w:vAlign w:val="center"/>
          </w:tcPr>
          <w:p w14:paraId="5D378A9F" w14:textId="77777777" w:rsidR="00433F42" w:rsidRDefault="00E6267B">
            <w:pPr>
              <w:ind w:left="0" w:right="15"/>
              <w:jc w:val="center"/>
              <w:rPr>
                <w:rFonts w:cs="Arial"/>
                <w:b/>
                <w:sz w:val="18"/>
                <w:szCs w:val="18"/>
              </w:rPr>
            </w:pPr>
            <w:r>
              <w:rPr>
                <w:rFonts w:cs="Arial"/>
                <w:b/>
                <w:sz w:val="18"/>
                <w:szCs w:val="18"/>
              </w:rPr>
              <w:t>Issue No.</w:t>
            </w:r>
          </w:p>
        </w:tc>
        <w:tc>
          <w:tcPr>
            <w:tcW w:w="1062" w:type="dxa"/>
            <w:vAlign w:val="center"/>
          </w:tcPr>
          <w:p w14:paraId="36CDD3DF" w14:textId="77777777" w:rsidR="00433F42" w:rsidRDefault="00E6267B">
            <w:pPr>
              <w:ind w:left="0" w:right="15"/>
              <w:jc w:val="center"/>
              <w:rPr>
                <w:rFonts w:cs="Arial"/>
                <w:b/>
                <w:sz w:val="18"/>
                <w:szCs w:val="18"/>
              </w:rPr>
            </w:pPr>
            <w:r>
              <w:rPr>
                <w:rFonts w:cs="Arial"/>
                <w:b/>
                <w:sz w:val="18"/>
                <w:szCs w:val="18"/>
              </w:rPr>
              <w:t xml:space="preserve">Revision No. </w:t>
            </w:r>
          </w:p>
        </w:tc>
        <w:tc>
          <w:tcPr>
            <w:tcW w:w="1080" w:type="dxa"/>
            <w:vAlign w:val="center"/>
          </w:tcPr>
          <w:p w14:paraId="1145F140" w14:textId="77777777" w:rsidR="00433F42" w:rsidRDefault="00E6267B">
            <w:pPr>
              <w:ind w:left="39" w:right="0"/>
              <w:jc w:val="center"/>
              <w:rPr>
                <w:rFonts w:cs="Arial"/>
                <w:b/>
                <w:sz w:val="18"/>
                <w:szCs w:val="18"/>
              </w:rPr>
            </w:pPr>
            <w:r>
              <w:rPr>
                <w:rFonts w:cs="Arial"/>
                <w:b/>
                <w:sz w:val="18"/>
                <w:szCs w:val="18"/>
              </w:rPr>
              <w:t>Effective Date</w:t>
            </w:r>
          </w:p>
        </w:tc>
        <w:tc>
          <w:tcPr>
            <w:tcW w:w="270" w:type="dxa"/>
            <w:tcBorders>
              <w:top w:val="nil"/>
              <w:bottom w:val="nil"/>
            </w:tcBorders>
          </w:tcPr>
          <w:p w14:paraId="4344D28E" w14:textId="77777777" w:rsidR="00433F42" w:rsidRDefault="00433F42">
            <w:pPr>
              <w:ind w:left="0" w:right="0"/>
              <w:jc w:val="center"/>
              <w:rPr>
                <w:rFonts w:cs="Arial"/>
                <w:b/>
                <w:sz w:val="18"/>
                <w:szCs w:val="18"/>
              </w:rPr>
            </w:pPr>
          </w:p>
        </w:tc>
        <w:tc>
          <w:tcPr>
            <w:tcW w:w="720" w:type="dxa"/>
            <w:vAlign w:val="center"/>
          </w:tcPr>
          <w:p w14:paraId="424E752A" w14:textId="77777777" w:rsidR="00433F42" w:rsidRDefault="00E6267B">
            <w:pPr>
              <w:ind w:left="0" w:right="0"/>
              <w:jc w:val="center"/>
              <w:rPr>
                <w:rFonts w:cs="Arial"/>
                <w:b/>
                <w:sz w:val="18"/>
                <w:szCs w:val="18"/>
              </w:rPr>
            </w:pPr>
            <w:r>
              <w:rPr>
                <w:rFonts w:cs="Arial"/>
                <w:b/>
                <w:sz w:val="18"/>
                <w:szCs w:val="18"/>
              </w:rPr>
              <w:t>Part</w:t>
            </w:r>
          </w:p>
        </w:tc>
        <w:tc>
          <w:tcPr>
            <w:tcW w:w="720" w:type="dxa"/>
            <w:vAlign w:val="center"/>
          </w:tcPr>
          <w:p w14:paraId="56F1B575" w14:textId="77777777" w:rsidR="00433F42" w:rsidRDefault="00E6267B">
            <w:pPr>
              <w:ind w:left="-63" w:right="-1"/>
              <w:jc w:val="center"/>
              <w:rPr>
                <w:rFonts w:cs="Arial"/>
                <w:b/>
                <w:sz w:val="18"/>
                <w:szCs w:val="18"/>
              </w:rPr>
            </w:pPr>
            <w:r>
              <w:rPr>
                <w:rFonts w:cs="Arial"/>
                <w:b/>
                <w:sz w:val="18"/>
                <w:szCs w:val="18"/>
              </w:rPr>
              <w:t>Page</w:t>
            </w:r>
          </w:p>
        </w:tc>
        <w:tc>
          <w:tcPr>
            <w:tcW w:w="810" w:type="dxa"/>
            <w:vAlign w:val="center"/>
          </w:tcPr>
          <w:p w14:paraId="11CB243F" w14:textId="77777777" w:rsidR="00433F42" w:rsidRDefault="00E6267B">
            <w:pPr>
              <w:ind w:left="0" w:right="15"/>
              <w:jc w:val="center"/>
              <w:rPr>
                <w:rFonts w:cs="Arial"/>
                <w:b/>
                <w:sz w:val="18"/>
                <w:szCs w:val="18"/>
              </w:rPr>
            </w:pPr>
            <w:r>
              <w:rPr>
                <w:rFonts w:cs="Arial"/>
                <w:b/>
                <w:sz w:val="18"/>
                <w:szCs w:val="18"/>
              </w:rPr>
              <w:t>Issue No.</w:t>
            </w:r>
          </w:p>
        </w:tc>
        <w:tc>
          <w:tcPr>
            <w:tcW w:w="990" w:type="dxa"/>
            <w:vAlign w:val="center"/>
          </w:tcPr>
          <w:p w14:paraId="393A3717" w14:textId="77777777" w:rsidR="00433F42" w:rsidRDefault="00E6267B">
            <w:pPr>
              <w:ind w:left="0" w:right="15"/>
              <w:jc w:val="center"/>
              <w:rPr>
                <w:rFonts w:cs="Arial"/>
                <w:b/>
                <w:sz w:val="18"/>
                <w:szCs w:val="18"/>
              </w:rPr>
            </w:pPr>
            <w:r>
              <w:rPr>
                <w:rFonts w:cs="Arial"/>
                <w:b/>
                <w:sz w:val="18"/>
                <w:szCs w:val="18"/>
              </w:rPr>
              <w:t xml:space="preserve">Revision No. </w:t>
            </w:r>
          </w:p>
        </w:tc>
        <w:tc>
          <w:tcPr>
            <w:tcW w:w="1080" w:type="dxa"/>
            <w:vAlign w:val="center"/>
          </w:tcPr>
          <w:p w14:paraId="09603BA9" w14:textId="77777777" w:rsidR="00433F42" w:rsidRDefault="00E6267B">
            <w:pPr>
              <w:ind w:left="39" w:right="0"/>
              <w:jc w:val="center"/>
              <w:rPr>
                <w:rFonts w:cs="Arial"/>
                <w:b/>
                <w:sz w:val="18"/>
                <w:szCs w:val="18"/>
              </w:rPr>
            </w:pPr>
            <w:r>
              <w:rPr>
                <w:rFonts w:cs="Arial"/>
                <w:b/>
                <w:sz w:val="18"/>
                <w:szCs w:val="18"/>
              </w:rPr>
              <w:t>Effective Date</w:t>
            </w:r>
          </w:p>
        </w:tc>
      </w:tr>
      <w:tr w:rsidR="00E6267B" w14:paraId="5C66075C" w14:textId="77777777">
        <w:trPr>
          <w:trHeight w:val="422"/>
        </w:trPr>
        <w:tc>
          <w:tcPr>
            <w:tcW w:w="846" w:type="dxa"/>
            <w:vAlign w:val="center"/>
          </w:tcPr>
          <w:p w14:paraId="08EEA9F9" w14:textId="77777777" w:rsidR="00E6267B" w:rsidRDefault="00E6267B" w:rsidP="00E6267B">
            <w:pPr>
              <w:ind w:left="-108" w:right="-108"/>
              <w:jc w:val="center"/>
              <w:rPr>
                <w:rFonts w:cs="Arial"/>
                <w:sz w:val="18"/>
                <w:szCs w:val="18"/>
              </w:rPr>
            </w:pPr>
            <w:r>
              <w:rPr>
                <w:rFonts w:cs="Arial"/>
                <w:sz w:val="18"/>
                <w:szCs w:val="18"/>
              </w:rPr>
              <w:t>1</w:t>
            </w:r>
          </w:p>
        </w:tc>
        <w:tc>
          <w:tcPr>
            <w:tcW w:w="846" w:type="dxa"/>
            <w:vAlign w:val="center"/>
          </w:tcPr>
          <w:p w14:paraId="46FB705A" w14:textId="77777777" w:rsidR="00E6267B" w:rsidRDefault="00E6267B" w:rsidP="00E6267B">
            <w:pPr>
              <w:ind w:left="-63" w:right="-108"/>
              <w:jc w:val="center"/>
              <w:rPr>
                <w:rFonts w:cs="Arial"/>
                <w:sz w:val="18"/>
                <w:szCs w:val="18"/>
              </w:rPr>
            </w:pPr>
            <w:r>
              <w:rPr>
                <w:rFonts w:cs="Arial"/>
                <w:sz w:val="18"/>
                <w:szCs w:val="18"/>
              </w:rPr>
              <w:t>1-1</w:t>
            </w:r>
          </w:p>
        </w:tc>
        <w:tc>
          <w:tcPr>
            <w:tcW w:w="846" w:type="dxa"/>
            <w:vAlign w:val="center"/>
          </w:tcPr>
          <w:p w14:paraId="3711FDB2" w14:textId="77777777" w:rsidR="00E6267B" w:rsidRDefault="00E6267B" w:rsidP="00E6267B">
            <w:pPr>
              <w:ind w:left="-108" w:right="-108"/>
              <w:jc w:val="center"/>
              <w:rPr>
                <w:rFonts w:cs="Arial"/>
                <w:sz w:val="18"/>
                <w:szCs w:val="18"/>
              </w:rPr>
            </w:pPr>
            <w:r>
              <w:rPr>
                <w:rFonts w:cs="Arial"/>
                <w:sz w:val="18"/>
                <w:szCs w:val="18"/>
              </w:rPr>
              <w:t>1</w:t>
            </w:r>
          </w:p>
        </w:tc>
        <w:tc>
          <w:tcPr>
            <w:tcW w:w="1062" w:type="dxa"/>
            <w:vAlign w:val="center"/>
          </w:tcPr>
          <w:p w14:paraId="483E56B4" w14:textId="77777777"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1A910458" w14:textId="77777777" w:rsidR="00E6267B" w:rsidRDefault="00E6267B" w:rsidP="00E6267B">
            <w:pPr>
              <w:ind w:left="-108" w:right="-108"/>
              <w:jc w:val="center"/>
              <w:rPr>
                <w:rFonts w:cs="Arial"/>
                <w:sz w:val="18"/>
                <w:szCs w:val="18"/>
              </w:rPr>
            </w:pPr>
            <w:r>
              <w:rPr>
                <w:rFonts w:cs="Arial"/>
                <w:sz w:val="18"/>
                <w:szCs w:val="18"/>
              </w:rPr>
              <w:t>01-07-20</w:t>
            </w:r>
          </w:p>
        </w:tc>
        <w:tc>
          <w:tcPr>
            <w:tcW w:w="270" w:type="dxa"/>
            <w:tcBorders>
              <w:top w:val="nil"/>
              <w:bottom w:val="nil"/>
            </w:tcBorders>
          </w:tcPr>
          <w:p w14:paraId="48606C59" w14:textId="77777777" w:rsidR="00E6267B" w:rsidRDefault="00E6267B" w:rsidP="00E6267B">
            <w:pPr>
              <w:ind w:left="0" w:right="-108"/>
              <w:jc w:val="center"/>
              <w:rPr>
                <w:rFonts w:cs="Arial"/>
                <w:sz w:val="18"/>
                <w:szCs w:val="18"/>
              </w:rPr>
            </w:pPr>
          </w:p>
        </w:tc>
        <w:tc>
          <w:tcPr>
            <w:tcW w:w="720" w:type="dxa"/>
            <w:vAlign w:val="center"/>
          </w:tcPr>
          <w:p w14:paraId="36297E01" w14:textId="77777777" w:rsidR="00E6267B" w:rsidRDefault="00E6267B" w:rsidP="00E6267B">
            <w:pPr>
              <w:ind w:left="-108" w:right="-108"/>
              <w:jc w:val="center"/>
              <w:rPr>
                <w:rFonts w:cs="Arial"/>
                <w:sz w:val="18"/>
                <w:szCs w:val="18"/>
              </w:rPr>
            </w:pPr>
          </w:p>
        </w:tc>
        <w:tc>
          <w:tcPr>
            <w:tcW w:w="720" w:type="dxa"/>
            <w:vAlign w:val="center"/>
          </w:tcPr>
          <w:p w14:paraId="70D3C6E0" w14:textId="679F9F76" w:rsidR="00E6267B" w:rsidRDefault="00E6267B" w:rsidP="00E6267B">
            <w:pPr>
              <w:ind w:left="-63" w:right="-108"/>
              <w:jc w:val="center"/>
              <w:rPr>
                <w:rFonts w:cs="Arial"/>
                <w:sz w:val="18"/>
                <w:szCs w:val="18"/>
              </w:rPr>
            </w:pPr>
            <w:r>
              <w:rPr>
                <w:rFonts w:cs="Arial"/>
                <w:sz w:val="18"/>
                <w:szCs w:val="18"/>
              </w:rPr>
              <w:t>4-12</w:t>
            </w:r>
          </w:p>
        </w:tc>
        <w:tc>
          <w:tcPr>
            <w:tcW w:w="810" w:type="dxa"/>
            <w:vAlign w:val="center"/>
          </w:tcPr>
          <w:p w14:paraId="07816967" w14:textId="71B57284" w:rsidR="00E6267B" w:rsidRDefault="00E6267B" w:rsidP="00E6267B">
            <w:pPr>
              <w:ind w:left="-108" w:right="-108"/>
              <w:jc w:val="center"/>
              <w:rPr>
                <w:rFonts w:cs="Arial"/>
                <w:sz w:val="18"/>
                <w:szCs w:val="18"/>
              </w:rPr>
            </w:pPr>
            <w:r>
              <w:rPr>
                <w:rFonts w:cs="Arial"/>
                <w:sz w:val="18"/>
                <w:szCs w:val="18"/>
              </w:rPr>
              <w:t>1</w:t>
            </w:r>
          </w:p>
        </w:tc>
        <w:tc>
          <w:tcPr>
            <w:tcW w:w="990" w:type="dxa"/>
            <w:vAlign w:val="center"/>
          </w:tcPr>
          <w:p w14:paraId="0AB548CC" w14:textId="58F72D6F"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67B66C4F" w14:textId="1D96E25A" w:rsidR="00E6267B" w:rsidRDefault="00E6267B" w:rsidP="00E6267B">
            <w:pPr>
              <w:ind w:left="-108" w:right="-108"/>
              <w:jc w:val="center"/>
              <w:rPr>
                <w:rFonts w:cs="Arial"/>
                <w:sz w:val="18"/>
                <w:szCs w:val="18"/>
              </w:rPr>
            </w:pPr>
            <w:r>
              <w:rPr>
                <w:rFonts w:cs="Arial"/>
                <w:sz w:val="18"/>
                <w:szCs w:val="18"/>
              </w:rPr>
              <w:t>01-07-20</w:t>
            </w:r>
          </w:p>
        </w:tc>
      </w:tr>
      <w:tr w:rsidR="00E6267B" w14:paraId="0A76B014" w14:textId="77777777">
        <w:trPr>
          <w:trHeight w:val="359"/>
        </w:trPr>
        <w:tc>
          <w:tcPr>
            <w:tcW w:w="846" w:type="dxa"/>
            <w:vAlign w:val="center"/>
          </w:tcPr>
          <w:p w14:paraId="51354D81" w14:textId="77777777" w:rsidR="00E6267B" w:rsidRDefault="00E6267B" w:rsidP="00E6267B">
            <w:pPr>
              <w:jc w:val="center"/>
              <w:rPr>
                <w:rFonts w:cs="Arial"/>
                <w:sz w:val="18"/>
                <w:szCs w:val="18"/>
              </w:rPr>
            </w:pPr>
          </w:p>
        </w:tc>
        <w:tc>
          <w:tcPr>
            <w:tcW w:w="846" w:type="dxa"/>
            <w:vAlign w:val="center"/>
          </w:tcPr>
          <w:p w14:paraId="04EB3C16" w14:textId="77777777" w:rsidR="00E6267B" w:rsidRDefault="00E6267B" w:rsidP="00E6267B">
            <w:pPr>
              <w:ind w:left="-63" w:right="-108"/>
              <w:jc w:val="center"/>
              <w:rPr>
                <w:rFonts w:cs="Arial"/>
                <w:sz w:val="18"/>
                <w:szCs w:val="18"/>
              </w:rPr>
            </w:pPr>
            <w:r>
              <w:rPr>
                <w:rFonts w:cs="Arial"/>
                <w:sz w:val="18"/>
                <w:szCs w:val="18"/>
              </w:rPr>
              <w:t>1-2</w:t>
            </w:r>
          </w:p>
        </w:tc>
        <w:tc>
          <w:tcPr>
            <w:tcW w:w="846" w:type="dxa"/>
            <w:vAlign w:val="center"/>
          </w:tcPr>
          <w:p w14:paraId="4F6CD2E3" w14:textId="77777777" w:rsidR="00E6267B" w:rsidRDefault="00E6267B" w:rsidP="00E6267B">
            <w:pPr>
              <w:ind w:left="-108" w:right="-108"/>
              <w:jc w:val="center"/>
              <w:rPr>
                <w:rFonts w:cs="Arial"/>
                <w:sz w:val="18"/>
                <w:szCs w:val="18"/>
              </w:rPr>
            </w:pPr>
            <w:r>
              <w:rPr>
                <w:rFonts w:cs="Arial"/>
                <w:sz w:val="18"/>
                <w:szCs w:val="18"/>
              </w:rPr>
              <w:t>1</w:t>
            </w:r>
          </w:p>
        </w:tc>
        <w:tc>
          <w:tcPr>
            <w:tcW w:w="1062" w:type="dxa"/>
            <w:vAlign w:val="center"/>
          </w:tcPr>
          <w:p w14:paraId="1CE31F77" w14:textId="77777777"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503AD944" w14:textId="77777777" w:rsidR="00E6267B" w:rsidRDefault="00E6267B" w:rsidP="00E6267B">
            <w:pPr>
              <w:ind w:left="-108" w:right="-108"/>
              <w:jc w:val="center"/>
              <w:rPr>
                <w:rFonts w:cs="Arial"/>
                <w:sz w:val="18"/>
                <w:szCs w:val="18"/>
              </w:rPr>
            </w:pPr>
            <w:r>
              <w:rPr>
                <w:rFonts w:cs="Arial"/>
                <w:sz w:val="18"/>
                <w:szCs w:val="18"/>
              </w:rPr>
              <w:t>01-07-20</w:t>
            </w:r>
          </w:p>
        </w:tc>
        <w:tc>
          <w:tcPr>
            <w:tcW w:w="270" w:type="dxa"/>
            <w:tcBorders>
              <w:top w:val="nil"/>
              <w:bottom w:val="nil"/>
            </w:tcBorders>
          </w:tcPr>
          <w:p w14:paraId="7CADF904" w14:textId="77777777" w:rsidR="00E6267B" w:rsidRDefault="00E6267B" w:rsidP="00E6267B">
            <w:pPr>
              <w:jc w:val="center"/>
              <w:rPr>
                <w:rFonts w:cs="Arial"/>
                <w:sz w:val="18"/>
                <w:szCs w:val="18"/>
              </w:rPr>
            </w:pPr>
          </w:p>
        </w:tc>
        <w:tc>
          <w:tcPr>
            <w:tcW w:w="720" w:type="dxa"/>
            <w:vAlign w:val="center"/>
          </w:tcPr>
          <w:p w14:paraId="3936FD33" w14:textId="77777777" w:rsidR="00E6267B" w:rsidRDefault="00E6267B" w:rsidP="00E6267B">
            <w:pPr>
              <w:ind w:left="-108" w:right="-108"/>
              <w:jc w:val="center"/>
              <w:rPr>
                <w:rFonts w:cs="Arial"/>
                <w:sz w:val="18"/>
                <w:szCs w:val="18"/>
              </w:rPr>
            </w:pPr>
          </w:p>
        </w:tc>
        <w:tc>
          <w:tcPr>
            <w:tcW w:w="720" w:type="dxa"/>
            <w:vAlign w:val="center"/>
          </w:tcPr>
          <w:p w14:paraId="0D9C52FD" w14:textId="4076672B" w:rsidR="00E6267B" w:rsidRDefault="00E6267B" w:rsidP="00E6267B">
            <w:pPr>
              <w:ind w:left="-63" w:right="-108"/>
              <w:jc w:val="center"/>
              <w:rPr>
                <w:rFonts w:cs="Arial"/>
                <w:sz w:val="18"/>
                <w:szCs w:val="18"/>
              </w:rPr>
            </w:pPr>
            <w:r>
              <w:rPr>
                <w:rFonts w:cs="Arial"/>
                <w:sz w:val="18"/>
                <w:szCs w:val="18"/>
              </w:rPr>
              <w:t>4-13</w:t>
            </w:r>
          </w:p>
        </w:tc>
        <w:tc>
          <w:tcPr>
            <w:tcW w:w="810" w:type="dxa"/>
            <w:vAlign w:val="center"/>
          </w:tcPr>
          <w:p w14:paraId="412875FF" w14:textId="1960B99C" w:rsidR="00E6267B" w:rsidRDefault="00E6267B" w:rsidP="00E6267B">
            <w:pPr>
              <w:ind w:left="-108" w:right="-108"/>
              <w:jc w:val="center"/>
              <w:rPr>
                <w:rFonts w:cs="Arial"/>
                <w:sz w:val="18"/>
                <w:szCs w:val="18"/>
              </w:rPr>
            </w:pPr>
            <w:r>
              <w:rPr>
                <w:rFonts w:cs="Arial"/>
                <w:sz w:val="18"/>
                <w:szCs w:val="18"/>
              </w:rPr>
              <w:t>1</w:t>
            </w:r>
          </w:p>
        </w:tc>
        <w:tc>
          <w:tcPr>
            <w:tcW w:w="990" w:type="dxa"/>
            <w:vAlign w:val="center"/>
          </w:tcPr>
          <w:p w14:paraId="4843996B" w14:textId="2EBD591C"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64617948" w14:textId="31104CEE" w:rsidR="00E6267B" w:rsidRDefault="00E6267B" w:rsidP="00E6267B">
            <w:pPr>
              <w:ind w:left="-108" w:right="-108"/>
              <w:jc w:val="center"/>
              <w:rPr>
                <w:rFonts w:cs="Arial"/>
                <w:sz w:val="18"/>
                <w:szCs w:val="18"/>
              </w:rPr>
            </w:pPr>
            <w:r>
              <w:rPr>
                <w:rFonts w:cs="Arial"/>
                <w:sz w:val="18"/>
                <w:szCs w:val="18"/>
              </w:rPr>
              <w:t>01-07-20</w:t>
            </w:r>
          </w:p>
        </w:tc>
      </w:tr>
      <w:tr w:rsidR="00E6267B" w14:paraId="31D17B25" w14:textId="77777777">
        <w:trPr>
          <w:trHeight w:val="431"/>
        </w:trPr>
        <w:tc>
          <w:tcPr>
            <w:tcW w:w="846" w:type="dxa"/>
            <w:vAlign w:val="center"/>
          </w:tcPr>
          <w:p w14:paraId="064D987B" w14:textId="77777777" w:rsidR="00E6267B" w:rsidRDefault="00E6267B" w:rsidP="00E6267B">
            <w:pPr>
              <w:ind w:left="0" w:right="-108"/>
              <w:jc w:val="center"/>
              <w:rPr>
                <w:rFonts w:cs="Arial"/>
                <w:sz w:val="18"/>
                <w:szCs w:val="18"/>
              </w:rPr>
            </w:pPr>
          </w:p>
        </w:tc>
        <w:tc>
          <w:tcPr>
            <w:tcW w:w="846" w:type="dxa"/>
            <w:vAlign w:val="center"/>
          </w:tcPr>
          <w:p w14:paraId="69DF5669" w14:textId="77777777" w:rsidR="00E6267B" w:rsidRDefault="00E6267B" w:rsidP="00E6267B">
            <w:pPr>
              <w:ind w:left="-63" w:right="-108"/>
              <w:jc w:val="center"/>
              <w:rPr>
                <w:rFonts w:cs="Arial"/>
                <w:sz w:val="18"/>
                <w:szCs w:val="18"/>
              </w:rPr>
            </w:pPr>
            <w:r>
              <w:rPr>
                <w:rFonts w:cs="Arial"/>
                <w:sz w:val="18"/>
                <w:szCs w:val="18"/>
              </w:rPr>
              <w:t>1-3</w:t>
            </w:r>
          </w:p>
        </w:tc>
        <w:tc>
          <w:tcPr>
            <w:tcW w:w="846" w:type="dxa"/>
            <w:vAlign w:val="center"/>
          </w:tcPr>
          <w:p w14:paraId="3802EF09" w14:textId="77777777" w:rsidR="00E6267B" w:rsidRDefault="00E6267B" w:rsidP="00E6267B">
            <w:pPr>
              <w:ind w:left="-108" w:right="-108"/>
              <w:jc w:val="center"/>
              <w:rPr>
                <w:rFonts w:cs="Arial"/>
                <w:sz w:val="18"/>
                <w:szCs w:val="18"/>
              </w:rPr>
            </w:pPr>
            <w:r>
              <w:rPr>
                <w:rFonts w:cs="Arial"/>
                <w:sz w:val="18"/>
                <w:szCs w:val="18"/>
              </w:rPr>
              <w:t>1</w:t>
            </w:r>
          </w:p>
        </w:tc>
        <w:tc>
          <w:tcPr>
            <w:tcW w:w="1062" w:type="dxa"/>
            <w:vAlign w:val="center"/>
          </w:tcPr>
          <w:p w14:paraId="6398ED88" w14:textId="77777777"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7CDD5C42" w14:textId="77777777" w:rsidR="00E6267B" w:rsidRDefault="00E6267B" w:rsidP="00E6267B">
            <w:pPr>
              <w:ind w:left="-108" w:right="-108"/>
              <w:jc w:val="center"/>
              <w:rPr>
                <w:rFonts w:cs="Arial"/>
                <w:sz w:val="18"/>
                <w:szCs w:val="18"/>
              </w:rPr>
            </w:pPr>
            <w:r>
              <w:rPr>
                <w:rFonts w:cs="Arial"/>
                <w:sz w:val="18"/>
                <w:szCs w:val="18"/>
              </w:rPr>
              <w:t>01-07-20</w:t>
            </w:r>
          </w:p>
        </w:tc>
        <w:tc>
          <w:tcPr>
            <w:tcW w:w="270" w:type="dxa"/>
            <w:tcBorders>
              <w:top w:val="nil"/>
              <w:bottom w:val="nil"/>
            </w:tcBorders>
          </w:tcPr>
          <w:p w14:paraId="532958B8" w14:textId="77777777" w:rsidR="00E6267B" w:rsidRDefault="00E6267B" w:rsidP="00E6267B">
            <w:pPr>
              <w:ind w:left="0" w:right="-108"/>
              <w:jc w:val="center"/>
              <w:rPr>
                <w:rFonts w:cs="Arial"/>
                <w:sz w:val="18"/>
                <w:szCs w:val="18"/>
              </w:rPr>
            </w:pPr>
          </w:p>
        </w:tc>
        <w:tc>
          <w:tcPr>
            <w:tcW w:w="720" w:type="dxa"/>
            <w:vAlign w:val="center"/>
          </w:tcPr>
          <w:p w14:paraId="743D77B6" w14:textId="77777777" w:rsidR="00E6267B" w:rsidRDefault="00E6267B" w:rsidP="00E6267B">
            <w:pPr>
              <w:ind w:left="-108" w:right="-108"/>
              <w:jc w:val="center"/>
              <w:rPr>
                <w:rFonts w:cs="Arial"/>
                <w:sz w:val="18"/>
                <w:szCs w:val="18"/>
              </w:rPr>
            </w:pPr>
          </w:p>
        </w:tc>
        <w:tc>
          <w:tcPr>
            <w:tcW w:w="720" w:type="dxa"/>
            <w:vAlign w:val="center"/>
          </w:tcPr>
          <w:p w14:paraId="75267E65" w14:textId="5964246B" w:rsidR="00E6267B" w:rsidRDefault="00E6267B" w:rsidP="00E6267B">
            <w:pPr>
              <w:ind w:left="-63" w:right="-108"/>
              <w:jc w:val="center"/>
              <w:rPr>
                <w:rFonts w:cs="Arial"/>
                <w:sz w:val="18"/>
                <w:szCs w:val="18"/>
              </w:rPr>
            </w:pPr>
            <w:r>
              <w:rPr>
                <w:rFonts w:cs="Arial"/>
                <w:sz w:val="18"/>
                <w:szCs w:val="18"/>
              </w:rPr>
              <w:t>4-14</w:t>
            </w:r>
          </w:p>
        </w:tc>
        <w:tc>
          <w:tcPr>
            <w:tcW w:w="810" w:type="dxa"/>
            <w:vAlign w:val="center"/>
          </w:tcPr>
          <w:p w14:paraId="60CBDD81" w14:textId="71D61487" w:rsidR="00E6267B" w:rsidRDefault="00E6267B" w:rsidP="00E6267B">
            <w:pPr>
              <w:ind w:left="-108" w:right="-108"/>
              <w:jc w:val="center"/>
              <w:rPr>
                <w:rFonts w:cs="Arial"/>
                <w:sz w:val="18"/>
                <w:szCs w:val="18"/>
              </w:rPr>
            </w:pPr>
            <w:r>
              <w:rPr>
                <w:rFonts w:cs="Arial"/>
                <w:sz w:val="18"/>
                <w:szCs w:val="18"/>
              </w:rPr>
              <w:t>1</w:t>
            </w:r>
          </w:p>
        </w:tc>
        <w:tc>
          <w:tcPr>
            <w:tcW w:w="990" w:type="dxa"/>
            <w:vAlign w:val="center"/>
          </w:tcPr>
          <w:p w14:paraId="07FD7E99" w14:textId="3CDE8251"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22EE7A2B" w14:textId="3F3A4042" w:rsidR="00E6267B" w:rsidRDefault="00E6267B" w:rsidP="00E6267B">
            <w:pPr>
              <w:ind w:left="-108" w:right="-108"/>
              <w:jc w:val="center"/>
              <w:rPr>
                <w:rFonts w:cs="Arial"/>
                <w:sz w:val="18"/>
                <w:szCs w:val="18"/>
              </w:rPr>
            </w:pPr>
            <w:r>
              <w:rPr>
                <w:rFonts w:cs="Arial"/>
                <w:sz w:val="18"/>
                <w:szCs w:val="18"/>
              </w:rPr>
              <w:t>01-07-20</w:t>
            </w:r>
          </w:p>
        </w:tc>
      </w:tr>
      <w:tr w:rsidR="00E6267B" w14:paraId="5A3B7D3E" w14:textId="77777777">
        <w:trPr>
          <w:trHeight w:val="440"/>
        </w:trPr>
        <w:tc>
          <w:tcPr>
            <w:tcW w:w="846" w:type="dxa"/>
            <w:vAlign w:val="center"/>
          </w:tcPr>
          <w:p w14:paraId="4C6E04C5" w14:textId="77777777" w:rsidR="00E6267B" w:rsidRDefault="00E6267B" w:rsidP="00E6267B">
            <w:pPr>
              <w:ind w:left="0" w:right="-108"/>
              <w:jc w:val="center"/>
              <w:rPr>
                <w:rFonts w:cs="Arial"/>
                <w:sz w:val="18"/>
                <w:szCs w:val="18"/>
              </w:rPr>
            </w:pPr>
          </w:p>
        </w:tc>
        <w:tc>
          <w:tcPr>
            <w:tcW w:w="846" w:type="dxa"/>
            <w:vAlign w:val="center"/>
          </w:tcPr>
          <w:p w14:paraId="33B9DA9A" w14:textId="77777777" w:rsidR="00E6267B" w:rsidRDefault="00E6267B" w:rsidP="00E6267B">
            <w:pPr>
              <w:ind w:left="-63" w:right="-108"/>
              <w:jc w:val="center"/>
              <w:rPr>
                <w:rFonts w:cs="Arial"/>
                <w:sz w:val="18"/>
                <w:szCs w:val="18"/>
              </w:rPr>
            </w:pPr>
            <w:r>
              <w:rPr>
                <w:rFonts w:cs="Arial"/>
                <w:sz w:val="18"/>
                <w:szCs w:val="18"/>
              </w:rPr>
              <w:t>1-4</w:t>
            </w:r>
          </w:p>
        </w:tc>
        <w:tc>
          <w:tcPr>
            <w:tcW w:w="846" w:type="dxa"/>
            <w:vAlign w:val="center"/>
          </w:tcPr>
          <w:p w14:paraId="7C040209" w14:textId="77777777" w:rsidR="00E6267B" w:rsidRDefault="00E6267B" w:rsidP="00E6267B">
            <w:pPr>
              <w:ind w:left="-108" w:right="-108"/>
              <w:jc w:val="center"/>
              <w:rPr>
                <w:rFonts w:cs="Arial"/>
                <w:sz w:val="18"/>
                <w:szCs w:val="18"/>
              </w:rPr>
            </w:pPr>
            <w:r>
              <w:rPr>
                <w:rFonts w:cs="Arial"/>
                <w:sz w:val="18"/>
                <w:szCs w:val="18"/>
              </w:rPr>
              <w:t>1</w:t>
            </w:r>
          </w:p>
        </w:tc>
        <w:tc>
          <w:tcPr>
            <w:tcW w:w="1062" w:type="dxa"/>
            <w:vAlign w:val="center"/>
          </w:tcPr>
          <w:p w14:paraId="40CF0709" w14:textId="77777777"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614DB02C" w14:textId="77777777" w:rsidR="00E6267B" w:rsidRDefault="00E6267B" w:rsidP="00E6267B">
            <w:pPr>
              <w:ind w:left="-108" w:right="-108"/>
              <w:jc w:val="center"/>
              <w:rPr>
                <w:rFonts w:cs="Arial"/>
                <w:sz w:val="18"/>
                <w:szCs w:val="18"/>
              </w:rPr>
            </w:pPr>
            <w:r>
              <w:rPr>
                <w:rFonts w:cs="Arial"/>
                <w:sz w:val="18"/>
                <w:szCs w:val="18"/>
              </w:rPr>
              <w:t>01-07-20</w:t>
            </w:r>
          </w:p>
        </w:tc>
        <w:tc>
          <w:tcPr>
            <w:tcW w:w="270" w:type="dxa"/>
            <w:tcBorders>
              <w:top w:val="nil"/>
              <w:bottom w:val="nil"/>
            </w:tcBorders>
          </w:tcPr>
          <w:p w14:paraId="7C6C61E5" w14:textId="77777777" w:rsidR="00E6267B" w:rsidRDefault="00E6267B" w:rsidP="00E6267B">
            <w:pPr>
              <w:ind w:left="0" w:right="-108"/>
              <w:jc w:val="center"/>
              <w:rPr>
                <w:rFonts w:cs="Arial"/>
                <w:sz w:val="18"/>
                <w:szCs w:val="18"/>
              </w:rPr>
            </w:pPr>
          </w:p>
        </w:tc>
        <w:tc>
          <w:tcPr>
            <w:tcW w:w="720" w:type="dxa"/>
            <w:vAlign w:val="center"/>
          </w:tcPr>
          <w:p w14:paraId="64F48D31" w14:textId="77777777" w:rsidR="00E6267B" w:rsidRDefault="00E6267B" w:rsidP="00E6267B">
            <w:pPr>
              <w:ind w:left="-108" w:right="-108"/>
              <w:jc w:val="center"/>
              <w:rPr>
                <w:rFonts w:cs="Arial"/>
                <w:sz w:val="18"/>
                <w:szCs w:val="18"/>
              </w:rPr>
            </w:pPr>
          </w:p>
        </w:tc>
        <w:tc>
          <w:tcPr>
            <w:tcW w:w="720" w:type="dxa"/>
            <w:vAlign w:val="center"/>
          </w:tcPr>
          <w:p w14:paraId="14D98C83" w14:textId="38BFEDDB" w:rsidR="00E6267B" w:rsidRDefault="00E6267B" w:rsidP="00E6267B">
            <w:pPr>
              <w:ind w:left="-63" w:right="-108"/>
              <w:jc w:val="center"/>
              <w:rPr>
                <w:rFonts w:cs="Arial"/>
                <w:sz w:val="18"/>
                <w:szCs w:val="18"/>
              </w:rPr>
            </w:pPr>
            <w:r>
              <w:rPr>
                <w:rFonts w:cs="Arial"/>
                <w:sz w:val="18"/>
                <w:szCs w:val="18"/>
              </w:rPr>
              <w:t>4-15</w:t>
            </w:r>
          </w:p>
        </w:tc>
        <w:tc>
          <w:tcPr>
            <w:tcW w:w="810" w:type="dxa"/>
            <w:vAlign w:val="center"/>
          </w:tcPr>
          <w:p w14:paraId="78F02CCB" w14:textId="3614C825" w:rsidR="00E6267B" w:rsidRDefault="00E6267B" w:rsidP="00E6267B">
            <w:pPr>
              <w:ind w:left="-108" w:right="-108"/>
              <w:jc w:val="center"/>
              <w:rPr>
                <w:rFonts w:cs="Arial"/>
                <w:sz w:val="18"/>
                <w:szCs w:val="18"/>
              </w:rPr>
            </w:pPr>
            <w:r>
              <w:rPr>
                <w:rFonts w:cs="Arial"/>
                <w:sz w:val="18"/>
                <w:szCs w:val="18"/>
              </w:rPr>
              <w:t>1</w:t>
            </w:r>
          </w:p>
        </w:tc>
        <w:tc>
          <w:tcPr>
            <w:tcW w:w="990" w:type="dxa"/>
            <w:vAlign w:val="center"/>
          </w:tcPr>
          <w:p w14:paraId="30F35238" w14:textId="564F0842"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01A60C88" w14:textId="30FCBD7F" w:rsidR="00E6267B" w:rsidRDefault="00E6267B" w:rsidP="00E6267B">
            <w:pPr>
              <w:ind w:left="-108" w:right="-108"/>
              <w:jc w:val="center"/>
              <w:rPr>
                <w:rFonts w:cs="Arial"/>
                <w:sz w:val="18"/>
                <w:szCs w:val="18"/>
              </w:rPr>
            </w:pPr>
            <w:r>
              <w:rPr>
                <w:rFonts w:cs="Arial"/>
                <w:sz w:val="18"/>
                <w:szCs w:val="18"/>
              </w:rPr>
              <w:t>01-07-20</w:t>
            </w:r>
          </w:p>
        </w:tc>
      </w:tr>
      <w:tr w:rsidR="00E6267B" w14:paraId="43A1C9D5" w14:textId="77777777">
        <w:trPr>
          <w:trHeight w:val="449"/>
        </w:trPr>
        <w:tc>
          <w:tcPr>
            <w:tcW w:w="846" w:type="dxa"/>
            <w:vAlign w:val="center"/>
          </w:tcPr>
          <w:p w14:paraId="3740AA70" w14:textId="77777777" w:rsidR="00E6267B" w:rsidRDefault="00E6267B" w:rsidP="00E6267B">
            <w:pPr>
              <w:ind w:left="0" w:right="-108"/>
              <w:jc w:val="center"/>
              <w:rPr>
                <w:rFonts w:cs="Arial"/>
                <w:sz w:val="18"/>
                <w:szCs w:val="18"/>
              </w:rPr>
            </w:pPr>
          </w:p>
        </w:tc>
        <w:tc>
          <w:tcPr>
            <w:tcW w:w="846" w:type="dxa"/>
            <w:vAlign w:val="center"/>
          </w:tcPr>
          <w:p w14:paraId="46D753BE" w14:textId="77777777" w:rsidR="00E6267B" w:rsidRDefault="00E6267B" w:rsidP="00E6267B">
            <w:pPr>
              <w:ind w:left="-63" w:right="-108"/>
              <w:jc w:val="center"/>
              <w:rPr>
                <w:rFonts w:cs="Arial"/>
                <w:sz w:val="18"/>
                <w:szCs w:val="18"/>
              </w:rPr>
            </w:pPr>
            <w:r>
              <w:rPr>
                <w:rFonts w:cs="Arial"/>
                <w:sz w:val="18"/>
                <w:szCs w:val="18"/>
              </w:rPr>
              <w:t>1-5</w:t>
            </w:r>
          </w:p>
        </w:tc>
        <w:tc>
          <w:tcPr>
            <w:tcW w:w="846" w:type="dxa"/>
            <w:vAlign w:val="center"/>
          </w:tcPr>
          <w:p w14:paraId="4DB47DAF" w14:textId="77777777" w:rsidR="00E6267B" w:rsidRDefault="00E6267B" w:rsidP="00E6267B">
            <w:pPr>
              <w:ind w:left="-108" w:right="-108"/>
              <w:jc w:val="center"/>
              <w:rPr>
                <w:rFonts w:cs="Arial"/>
                <w:sz w:val="18"/>
                <w:szCs w:val="18"/>
              </w:rPr>
            </w:pPr>
            <w:r>
              <w:rPr>
                <w:rFonts w:cs="Arial"/>
                <w:sz w:val="18"/>
                <w:szCs w:val="18"/>
              </w:rPr>
              <w:t>1</w:t>
            </w:r>
          </w:p>
        </w:tc>
        <w:tc>
          <w:tcPr>
            <w:tcW w:w="1062" w:type="dxa"/>
            <w:vAlign w:val="center"/>
          </w:tcPr>
          <w:p w14:paraId="20467E5D" w14:textId="77777777"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4B6A7CD1" w14:textId="77777777" w:rsidR="00E6267B" w:rsidRDefault="00E6267B" w:rsidP="00E6267B">
            <w:pPr>
              <w:ind w:left="-108" w:right="-108"/>
              <w:jc w:val="center"/>
              <w:rPr>
                <w:rFonts w:cs="Arial"/>
                <w:sz w:val="18"/>
                <w:szCs w:val="18"/>
              </w:rPr>
            </w:pPr>
            <w:r>
              <w:rPr>
                <w:rFonts w:cs="Arial"/>
                <w:sz w:val="18"/>
                <w:szCs w:val="18"/>
              </w:rPr>
              <w:t>01-07-20</w:t>
            </w:r>
          </w:p>
        </w:tc>
        <w:tc>
          <w:tcPr>
            <w:tcW w:w="270" w:type="dxa"/>
            <w:tcBorders>
              <w:top w:val="nil"/>
              <w:bottom w:val="nil"/>
            </w:tcBorders>
          </w:tcPr>
          <w:p w14:paraId="4F433F42" w14:textId="77777777" w:rsidR="00E6267B" w:rsidRDefault="00E6267B" w:rsidP="00E6267B">
            <w:pPr>
              <w:ind w:left="0" w:right="-108"/>
              <w:jc w:val="center"/>
              <w:rPr>
                <w:rFonts w:cs="Arial"/>
                <w:sz w:val="18"/>
                <w:szCs w:val="18"/>
              </w:rPr>
            </w:pPr>
          </w:p>
        </w:tc>
        <w:tc>
          <w:tcPr>
            <w:tcW w:w="720" w:type="dxa"/>
            <w:vAlign w:val="center"/>
          </w:tcPr>
          <w:p w14:paraId="61DE9EF1" w14:textId="77777777" w:rsidR="00E6267B" w:rsidRDefault="00E6267B" w:rsidP="00E6267B">
            <w:pPr>
              <w:ind w:left="-108" w:right="-108"/>
              <w:jc w:val="center"/>
              <w:rPr>
                <w:rFonts w:cs="Arial"/>
                <w:sz w:val="18"/>
                <w:szCs w:val="18"/>
              </w:rPr>
            </w:pPr>
          </w:p>
        </w:tc>
        <w:tc>
          <w:tcPr>
            <w:tcW w:w="720" w:type="dxa"/>
            <w:vAlign w:val="center"/>
          </w:tcPr>
          <w:p w14:paraId="348466D5" w14:textId="6AFE6BBA" w:rsidR="00E6267B" w:rsidRDefault="00E6267B" w:rsidP="00E6267B">
            <w:pPr>
              <w:ind w:left="-63" w:right="-108"/>
              <w:jc w:val="center"/>
              <w:rPr>
                <w:rFonts w:cs="Arial"/>
                <w:sz w:val="18"/>
                <w:szCs w:val="18"/>
              </w:rPr>
            </w:pPr>
            <w:r>
              <w:rPr>
                <w:rFonts w:cs="Arial"/>
                <w:sz w:val="18"/>
                <w:szCs w:val="18"/>
              </w:rPr>
              <w:t>4-16</w:t>
            </w:r>
          </w:p>
        </w:tc>
        <w:tc>
          <w:tcPr>
            <w:tcW w:w="810" w:type="dxa"/>
            <w:vAlign w:val="center"/>
          </w:tcPr>
          <w:p w14:paraId="5669C6B4" w14:textId="3D77C06C" w:rsidR="00E6267B" w:rsidRDefault="00E6267B" w:rsidP="00E6267B">
            <w:pPr>
              <w:ind w:left="-108" w:right="-108"/>
              <w:jc w:val="center"/>
              <w:rPr>
                <w:rFonts w:cs="Arial"/>
                <w:sz w:val="18"/>
                <w:szCs w:val="18"/>
              </w:rPr>
            </w:pPr>
            <w:r>
              <w:rPr>
                <w:rFonts w:cs="Arial"/>
                <w:sz w:val="18"/>
                <w:szCs w:val="18"/>
              </w:rPr>
              <w:t>1</w:t>
            </w:r>
          </w:p>
        </w:tc>
        <w:tc>
          <w:tcPr>
            <w:tcW w:w="990" w:type="dxa"/>
            <w:vAlign w:val="center"/>
          </w:tcPr>
          <w:p w14:paraId="32F8D29D" w14:textId="361DC0D5"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0EB4A81B" w14:textId="2E7B7DCD" w:rsidR="00E6267B" w:rsidRDefault="00E6267B" w:rsidP="00E6267B">
            <w:pPr>
              <w:ind w:left="-108" w:right="-108"/>
              <w:jc w:val="center"/>
              <w:rPr>
                <w:rFonts w:cs="Arial"/>
                <w:sz w:val="18"/>
                <w:szCs w:val="18"/>
              </w:rPr>
            </w:pPr>
            <w:r>
              <w:rPr>
                <w:rFonts w:cs="Arial"/>
                <w:sz w:val="18"/>
                <w:szCs w:val="18"/>
              </w:rPr>
              <w:t>01-07-20</w:t>
            </w:r>
          </w:p>
        </w:tc>
      </w:tr>
      <w:tr w:rsidR="00E6267B" w14:paraId="6D5CEC6A" w14:textId="77777777">
        <w:trPr>
          <w:trHeight w:val="440"/>
        </w:trPr>
        <w:tc>
          <w:tcPr>
            <w:tcW w:w="846" w:type="dxa"/>
            <w:vAlign w:val="center"/>
          </w:tcPr>
          <w:p w14:paraId="30C8C8CC" w14:textId="77777777" w:rsidR="00E6267B" w:rsidRDefault="00E6267B" w:rsidP="00E6267B">
            <w:pPr>
              <w:ind w:left="-108" w:right="-108"/>
              <w:jc w:val="center"/>
              <w:rPr>
                <w:rFonts w:cs="Arial"/>
                <w:sz w:val="18"/>
                <w:szCs w:val="18"/>
              </w:rPr>
            </w:pPr>
          </w:p>
        </w:tc>
        <w:tc>
          <w:tcPr>
            <w:tcW w:w="846" w:type="dxa"/>
            <w:vAlign w:val="center"/>
          </w:tcPr>
          <w:p w14:paraId="21CBFA7A" w14:textId="77777777" w:rsidR="00E6267B" w:rsidRDefault="00E6267B" w:rsidP="00E6267B">
            <w:pPr>
              <w:ind w:left="-63" w:right="-108"/>
              <w:jc w:val="center"/>
              <w:rPr>
                <w:rFonts w:cs="Arial"/>
                <w:sz w:val="18"/>
                <w:szCs w:val="18"/>
              </w:rPr>
            </w:pPr>
            <w:r>
              <w:rPr>
                <w:rFonts w:cs="Arial"/>
                <w:sz w:val="18"/>
                <w:szCs w:val="18"/>
              </w:rPr>
              <w:t>1-6</w:t>
            </w:r>
          </w:p>
        </w:tc>
        <w:tc>
          <w:tcPr>
            <w:tcW w:w="846" w:type="dxa"/>
            <w:vAlign w:val="center"/>
          </w:tcPr>
          <w:p w14:paraId="2954CEEC" w14:textId="77777777" w:rsidR="00E6267B" w:rsidRDefault="00E6267B" w:rsidP="00E6267B">
            <w:pPr>
              <w:ind w:left="-108" w:right="-108"/>
              <w:jc w:val="center"/>
              <w:rPr>
                <w:rFonts w:cs="Arial"/>
                <w:sz w:val="18"/>
                <w:szCs w:val="18"/>
              </w:rPr>
            </w:pPr>
            <w:r>
              <w:rPr>
                <w:rFonts w:cs="Arial"/>
                <w:sz w:val="18"/>
                <w:szCs w:val="18"/>
              </w:rPr>
              <w:t>1</w:t>
            </w:r>
          </w:p>
        </w:tc>
        <w:tc>
          <w:tcPr>
            <w:tcW w:w="1062" w:type="dxa"/>
            <w:vAlign w:val="center"/>
          </w:tcPr>
          <w:p w14:paraId="3592FAD8" w14:textId="77777777"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62ADF267" w14:textId="77777777" w:rsidR="00E6267B" w:rsidRDefault="00E6267B" w:rsidP="00E6267B">
            <w:pPr>
              <w:ind w:left="-108" w:right="-108"/>
              <w:jc w:val="center"/>
              <w:rPr>
                <w:rFonts w:cs="Arial"/>
                <w:sz w:val="18"/>
                <w:szCs w:val="18"/>
              </w:rPr>
            </w:pPr>
            <w:r>
              <w:rPr>
                <w:rFonts w:cs="Arial"/>
                <w:sz w:val="18"/>
                <w:szCs w:val="18"/>
              </w:rPr>
              <w:t>01-07-20</w:t>
            </w:r>
          </w:p>
        </w:tc>
        <w:tc>
          <w:tcPr>
            <w:tcW w:w="270" w:type="dxa"/>
            <w:tcBorders>
              <w:top w:val="nil"/>
              <w:bottom w:val="nil"/>
            </w:tcBorders>
          </w:tcPr>
          <w:p w14:paraId="463953A0" w14:textId="77777777" w:rsidR="00E6267B" w:rsidRDefault="00E6267B" w:rsidP="00E6267B">
            <w:pPr>
              <w:ind w:left="-108" w:right="-108"/>
              <w:jc w:val="center"/>
              <w:rPr>
                <w:rFonts w:cs="Arial"/>
                <w:sz w:val="18"/>
                <w:szCs w:val="18"/>
              </w:rPr>
            </w:pPr>
          </w:p>
        </w:tc>
        <w:tc>
          <w:tcPr>
            <w:tcW w:w="720" w:type="dxa"/>
            <w:vAlign w:val="center"/>
          </w:tcPr>
          <w:p w14:paraId="204A04C8" w14:textId="77777777" w:rsidR="00E6267B" w:rsidRDefault="00E6267B" w:rsidP="00E6267B">
            <w:pPr>
              <w:ind w:left="-108" w:right="-108"/>
              <w:jc w:val="center"/>
              <w:rPr>
                <w:rFonts w:cs="Arial"/>
                <w:sz w:val="18"/>
                <w:szCs w:val="18"/>
              </w:rPr>
            </w:pPr>
          </w:p>
        </w:tc>
        <w:tc>
          <w:tcPr>
            <w:tcW w:w="720" w:type="dxa"/>
            <w:vAlign w:val="center"/>
          </w:tcPr>
          <w:p w14:paraId="52A63676" w14:textId="5295F3D1" w:rsidR="00E6267B" w:rsidRDefault="00E6267B" w:rsidP="00E6267B">
            <w:pPr>
              <w:ind w:left="-63" w:right="-108"/>
              <w:jc w:val="center"/>
              <w:rPr>
                <w:rFonts w:cs="Arial"/>
                <w:sz w:val="18"/>
                <w:szCs w:val="18"/>
              </w:rPr>
            </w:pPr>
            <w:r>
              <w:rPr>
                <w:rFonts w:cs="Arial"/>
                <w:sz w:val="18"/>
                <w:szCs w:val="18"/>
              </w:rPr>
              <w:t>4-17</w:t>
            </w:r>
          </w:p>
        </w:tc>
        <w:tc>
          <w:tcPr>
            <w:tcW w:w="810" w:type="dxa"/>
            <w:vAlign w:val="center"/>
          </w:tcPr>
          <w:p w14:paraId="4D84237C" w14:textId="5DB78AAA" w:rsidR="00E6267B" w:rsidRDefault="00E6267B" w:rsidP="00E6267B">
            <w:pPr>
              <w:ind w:left="-108" w:right="-108"/>
              <w:jc w:val="center"/>
              <w:rPr>
                <w:rFonts w:cs="Arial"/>
                <w:sz w:val="18"/>
                <w:szCs w:val="18"/>
              </w:rPr>
            </w:pPr>
            <w:r>
              <w:rPr>
                <w:rFonts w:cs="Arial"/>
                <w:sz w:val="18"/>
                <w:szCs w:val="18"/>
              </w:rPr>
              <w:t>1</w:t>
            </w:r>
          </w:p>
        </w:tc>
        <w:tc>
          <w:tcPr>
            <w:tcW w:w="990" w:type="dxa"/>
            <w:vAlign w:val="center"/>
          </w:tcPr>
          <w:p w14:paraId="615224FC" w14:textId="654F919E"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2761C8B1" w14:textId="38924FE3" w:rsidR="00E6267B" w:rsidRDefault="00E6267B" w:rsidP="00E6267B">
            <w:pPr>
              <w:ind w:left="-108" w:right="-108"/>
              <w:jc w:val="center"/>
              <w:rPr>
                <w:rFonts w:cs="Arial"/>
                <w:sz w:val="18"/>
                <w:szCs w:val="18"/>
              </w:rPr>
            </w:pPr>
            <w:r>
              <w:rPr>
                <w:rFonts w:cs="Arial"/>
                <w:sz w:val="18"/>
                <w:szCs w:val="18"/>
              </w:rPr>
              <w:t>01-07-20</w:t>
            </w:r>
          </w:p>
        </w:tc>
      </w:tr>
      <w:tr w:rsidR="00E6267B" w14:paraId="2429F4B8" w14:textId="77777777">
        <w:trPr>
          <w:trHeight w:val="431"/>
        </w:trPr>
        <w:tc>
          <w:tcPr>
            <w:tcW w:w="846" w:type="dxa"/>
            <w:vAlign w:val="center"/>
          </w:tcPr>
          <w:p w14:paraId="20E68E9A" w14:textId="77777777" w:rsidR="00E6267B" w:rsidRDefault="00E6267B" w:rsidP="00E6267B">
            <w:pPr>
              <w:ind w:left="-108" w:right="-108"/>
              <w:jc w:val="center"/>
              <w:rPr>
                <w:rFonts w:cs="Arial"/>
                <w:sz w:val="18"/>
                <w:szCs w:val="18"/>
              </w:rPr>
            </w:pPr>
            <w:r>
              <w:rPr>
                <w:rFonts w:cs="Arial"/>
                <w:sz w:val="18"/>
                <w:szCs w:val="18"/>
              </w:rPr>
              <w:t>2</w:t>
            </w:r>
          </w:p>
        </w:tc>
        <w:tc>
          <w:tcPr>
            <w:tcW w:w="846" w:type="dxa"/>
            <w:vAlign w:val="center"/>
          </w:tcPr>
          <w:p w14:paraId="47F97998" w14:textId="77777777" w:rsidR="00E6267B" w:rsidRDefault="00E6267B" w:rsidP="00E6267B">
            <w:pPr>
              <w:ind w:left="-63" w:right="-108"/>
              <w:jc w:val="center"/>
              <w:rPr>
                <w:rFonts w:cs="Arial"/>
                <w:sz w:val="18"/>
                <w:szCs w:val="18"/>
              </w:rPr>
            </w:pPr>
            <w:r>
              <w:rPr>
                <w:rFonts w:cs="Arial"/>
                <w:sz w:val="18"/>
                <w:szCs w:val="18"/>
              </w:rPr>
              <w:t>2-1</w:t>
            </w:r>
          </w:p>
        </w:tc>
        <w:tc>
          <w:tcPr>
            <w:tcW w:w="846" w:type="dxa"/>
            <w:vAlign w:val="center"/>
          </w:tcPr>
          <w:p w14:paraId="48BA9948" w14:textId="77777777" w:rsidR="00E6267B" w:rsidRDefault="00E6267B" w:rsidP="00E6267B">
            <w:pPr>
              <w:ind w:left="-108" w:right="-108"/>
              <w:jc w:val="center"/>
              <w:rPr>
                <w:rFonts w:cs="Arial"/>
                <w:sz w:val="18"/>
                <w:szCs w:val="18"/>
              </w:rPr>
            </w:pPr>
            <w:r>
              <w:rPr>
                <w:rFonts w:cs="Arial"/>
                <w:sz w:val="18"/>
                <w:szCs w:val="18"/>
              </w:rPr>
              <w:t>1</w:t>
            </w:r>
          </w:p>
        </w:tc>
        <w:tc>
          <w:tcPr>
            <w:tcW w:w="1062" w:type="dxa"/>
            <w:vAlign w:val="center"/>
          </w:tcPr>
          <w:p w14:paraId="39972990" w14:textId="77777777"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77223AF2" w14:textId="77777777" w:rsidR="00E6267B" w:rsidRDefault="00E6267B" w:rsidP="00E6267B">
            <w:pPr>
              <w:ind w:left="-108" w:right="-108"/>
              <w:jc w:val="center"/>
              <w:rPr>
                <w:rFonts w:cs="Arial"/>
                <w:sz w:val="18"/>
                <w:szCs w:val="18"/>
              </w:rPr>
            </w:pPr>
            <w:r>
              <w:rPr>
                <w:rFonts w:cs="Arial"/>
                <w:sz w:val="18"/>
                <w:szCs w:val="18"/>
              </w:rPr>
              <w:t>01-07-20</w:t>
            </w:r>
          </w:p>
        </w:tc>
        <w:tc>
          <w:tcPr>
            <w:tcW w:w="270" w:type="dxa"/>
            <w:tcBorders>
              <w:top w:val="nil"/>
              <w:bottom w:val="nil"/>
            </w:tcBorders>
          </w:tcPr>
          <w:p w14:paraId="773C5A9C" w14:textId="77777777" w:rsidR="00E6267B" w:rsidRDefault="00E6267B" w:rsidP="00E6267B">
            <w:pPr>
              <w:ind w:left="-108" w:right="-108"/>
              <w:jc w:val="center"/>
              <w:rPr>
                <w:rFonts w:cs="Arial"/>
                <w:sz w:val="18"/>
                <w:szCs w:val="18"/>
              </w:rPr>
            </w:pPr>
          </w:p>
        </w:tc>
        <w:tc>
          <w:tcPr>
            <w:tcW w:w="720" w:type="dxa"/>
            <w:vAlign w:val="center"/>
          </w:tcPr>
          <w:p w14:paraId="616D06E2" w14:textId="77777777" w:rsidR="00E6267B" w:rsidRDefault="00E6267B" w:rsidP="00E6267B">
            <w:pPr>
              <w:ind w:left="-108" w:right="-108"/>
              <w:jc w:val="center"/>
              <w:rPr>
                <w:rFonts w:cs="Arial"/>
                <w:sz w:val="18"/>
                <w:szCs w:val="18"/>
              </w:rPr>
            </w:pPr>
          </w:p>
        </w:tc>
        <w:tc>
          <w:tcPr>
            <w:tcW w:w="720" w:type="dxa"/>
            <w:vAlign w:val="center"/>
          </w:tcPr>
          <w:p w14:paraId="2EAE01D1" w14:textId="511706E9" w:rsidR="00E6267B" w:rsidRDefault="00E6267B" w:rsidP="00E6267B">
            <w:pPr>
              <w:ind w:left="-63" w:right="-108"/>
              <w:jc w:val="center"/>
              <w:rPr>
                <w:rFonts w:cs="Arial"/>
                <w:sz w:val="18"/>
                <w:szCs w:val="18"/>
              </w:rPr>
            </w:pPr>
            <w:r>
              <w:rPr>
                <w:rFonts w:cs="Arial"/>
                <w:sz w:val="18"/>
                <w:szCs w:val="18"/>
              </w:rPr>
              <w:t>4-18</w:t>
            </w:r>
          </w:p>
        </w:tc>
        <w:tc>
          <w:tcPr>
            <w:tcW w:w="810" w:type="dxa"/>
            <w:vAlign w:val="center"/>
          </w:tcPr>
          <w:p w14:paraId="6488701D" w14:textId="7B710417" w:rsidR="00E6267B" w:rsidRDefault="00E6267B" w:rsidP="00E6267B">
            <w:pPr>
              <w:ind w:left="-108" w:right="-108"/>
              <w:jc w:val="center"/>
              <w:rPr>
                <w:rFonts w:cs="Arial"/>
                <w:sz w:val="18"/>
                <w:szCs w:val="18"/>
              </w:rPr>
            </w:pPr>
            <w:r>
              <w:rPr>
                <w:rFonts w:cs="Arial"/>
                <w:sz w:val="18"/>
                <w:szCs w:val="18"/>
              </w:rPr>
              <w:t>1</w:t>
            </w:r>
          </w:p>
        </w:tc>
        <w:tc>
          <w:tcPr>
            <w:tcW w:w="990" w:type="dxa"/>
            <w:vAlign w:val="center"/>
          </w:tcPr>
          <w:p w14:paraId="6141E36C" w14:textId="39B6D254"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37BE8CBD" w14:textId="35AFB09D" w:rsidR="00E6267B" w:rsidRDefault="00E6267B" w:rsidP="00E6267B">
            <w:pPr>
              <w:ind w:left="-108" w:right="-108"/>
              <w:jc w:val="center"/>
              <w:rPr>
                <w:rFonts w:cs="Arial"/>
                <w:sz w:val="18"/>
                <w:szCs w:val="18"/>
              </w:rPr>
            </w:pPr>
            <w:r>
              <w:rPr>
                <w:rFonts w:cs="Arial"/>
                <w:sz w:val="18"/>
                <w:szCs w:val="18"/>
              </w:rPr>
              <w:t>01-07-20</w:t>
            </w:r>
          </w:p>
        </w:tc>
      </w:tr>
      <w:tr w:rsidR="00E6267B" w14:paraId="6A7DD627" w14:textId="77777777">
        <w:trPr>
          <w:trHeight w:val="431"/>
        </w:trPr>
        <w:tc>
          <w:tcPr>
            <w:tcW w:w="846" w:type="dxa"/>
            <w:vAlign w:val="center"/>
          </w:tcPr>
          <w:p w14:paraId="789E0A50" w14:textId="77777777" w:rsidR="00E6267B" w:rsidRDefault="00E6267B" w:rsidP="00E6267B">
            <w:pPr>
              <w:ind w:left="-108" w:right="-108"/>
              <w:jc w:val="center"/>
              <w:rPr>
                <w:rFonts w:cs="Arial"/>
                <w:sz w:val="18"/>
                <w:szCs w:val="18"/>
              </w:rPr>
            </w:pPr>
          </w:p>
        </w:tc>
        <w:tc>
          <w:tcPr>
            <w:tcW w:w="846" w:type="dxa"/>
            <w:vAlign w:val="center"/>
          </w:tcPr>
          <w:p w14:paraId="61FE863D" w14:textId="77777777" w:rsidR="00E6267B" w:rsidRDefault="00E6267B" w:rsidP="00E6267B">
            <w:pPr>
              <w:ind w:left="-63" w:right="-108"/>
              <w:jc w:val="center"/>
              <w:rPr>
                <w:rFonts w:cs="Arial"/>
                <w:sz w:val="18"/>
                <w:szCs w:val="18"/>
              </w:rPr>
            </w:pPr>
            <w:r>
              <w:rPr>
                <w:rFonts w:cs="Arial"/>
                <w:sz w:val="18"/>
                <w:szCs w:val="18"/>
              </w:rPr>
              <w:t>2-2</w:t>
            </w:r>
          </w:p>
        </w:tc>
        <w:tc>
          <w:tcPr>
            <w:tcW w:w="846" w:type="dxa"/>
            <w:vAlign w:val="center"/>
          </w:tcPr>
          <w:p w14:paraId="7C70B0A4" w14:textId="77777777" w:rsidR="00E6267B" w:rsidRDefault="00E6267B" w:rsidP="00E6267B">
            <w:pPr>
              <w:ind w:left="-108" w:right="-108"/>
              <w:jc w:val="center"/>
              <w:rPr>
                <w:rFonts w:cs="Arial"/>
                <w:sz w:val="18"/>
                <w:szCs w:val="18"/>
              </w:rPr>
            </w:pPr>
            <w:r>
              <w:rPr>
                <w:rFonts w:cs="Arial"/>
                <w:sz w:val="18"/>
                <w:szCs w:val="18"/>
              </w:rPr>
              <w:t>1</w:t>
            </w:r>
          </w:p>
        </w:tc>
        <w:tc>
          <w:tcPr>
            <w:tcW w:w="1062" w:type="dxa"/>
            <w:vAlign w:val="center"/>
          </w:tcPr>
          <w:p w14:paraId="0A3585A8" w14:textId="77777777"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42553E18" w14:textId="77777777" w:rsidR="00E6267B" w:rsidRDefault="00E6267B" w:rsidP="00E6267B">
            <w:pPr>
              <w:ind w:left="-108" w:right="-108"/>
              <w:jc w:val="center"/>
              <w:rPr>
                <w:rFonts w:cs="Arial"/>
                <w:sz w:val="18"/>
                <w:szCs w:val="18"/>
              </w:rPr>
            </w:pPr>
            <w:r>
              <w:rPr>
                <w:rFonts w:cs="Arial"/>
                <w:sz w:val="18"/>
                <w:szCs w:val="18"/>
              </w:rPr>
              <w:t>01-07-20</w:t>
            </w:r>
          </w:p>
        </w:tc>
        <w:tc>
          <w:tcPr>
            <w:tcW w:w="270" w:type="dxa"/>
            <w:tcBorders>
              <w:top w:val="nil"/>
              <w:bottom w:val="nil"/>
            </w:tcBorders>
          </w:tcPr>
          <w:p w14:paraId="5B3C042C" w14:textId="77777777" w:rsidR="00E6267B" w:rsidRDefault="00E6267B" w:rsidP="00E6267B">
            <w:pPr>
              <w:ind w:left="-108" w:right="-108"/>
              <w:jc w:val="center"/>
              <w:rPr>
                <w:rFonts w:cs="Arial"/>
                <w:sz w:val="18"/>
                <w:szCs w:val="18"/>
              </w:rPr>
            </w:pPr>
          </w:p>
        </w:tc>
        <w:tc>
          <w:tcPr>
            <w:tcW w:w="720" w:type="dxa"/>
            <w:vAlign w:val="center"/>
          </w:tcPr>
          <w:p w14:paraId="2878E394" w14:textId="77777777" w:rsidR="00E6267B" w:rsidRDefault="00E6267B" w:rsidP="00E6267B">
            <w:pPr>
              <w:ind w:left="-108" w:right="-108"/>
              <w:jc w:val="center"/>
              <w:rPr>
                <w:rFonts w:cs="Arial"/>
                <w:sz w:val="18"/>
                <w:szCs w:val="18"/>
              </w:rPr>
            </w:pPr>
          </w:p>
        </w:tc>
        <w:tc>
          <w:tcPr>
            <w:tcW w:w="720" w:type="dxa"/>
            <w:vAlign w:val="center"/>
          </w:tcPr>
          <w:p w14:paraId="40BF6534" w14:textId="3017578B" w:rsidR="00E6267B" w:rsidRDefault="00E6267B" w:rsidP="00E6267B">
            <w:pPr>
              <w:ind w:left="-63" w:right="-108"/>
              <w:jc w:val="center"/>
              <w:rPr>
                <w:rFonts w:cs="Arial"/>
                <w:sz w:val="18"/>
                <w:szCs w:val="18"/>
              </w:rPr>
            </w:pPr>
            <w:r>
              <w:rPr>
                <w:rFonts w:cs="Arial"/>
                <w:sz w:val="18"/>
                <w:szCs w:val="18"/>
              </w:rPr>
              <w:t>4-19</w:t>
            </w:r>
          </w:p>
        </w:tc>
        <w:tc>
          <w:tcPr>
            <w:tcW w:w="810" w:type="dxa"/>
            <w:vAlign w:val="center"/>
          </w:tcPr>
          <w:p w14:paraId="099A5DD3" w14:textId="0A86478A" w:rsidR="00E6267B" w:rsidRDefault="00E6267B" w:rsidP="00E6267B">
            <w:pPr>
              <w:ind w:left="-108" w:right="-108"/>
              <w:jc w:val="center"/>
              <w:rPr>
                <w:rFonts w:cs="Arial"/>
                <w:sz w:val="18"/>
                <w:szCs w:val="18"/>
              </w:rPr>
            </w:pPr>
            <w:r>
              <w:rPr>
                <w:rFonts w:cs="Arial"/>
                <w:sz w:val="18"/>
                <w:szCs w:val="18"/>
              </w:rPr>
              <w:t>1</w:t>
            </w:r>
          </w:p>
        </w:tc>
        <w:tc>
          <w:tcPr>
            <w:tcW w:w="990" w:type="dxa"/>
            <w:vAlign w:val="center"/>
          </w:tcPr>
          <w:p w14:paraId="020E2AA4" w14:textId="5C733D04"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748697E3" w14:textId="4BF8B205" w:rsidR="00E6267B" w:rsidRDefault="00E6267B" w:rsidP="00E6267B">
            <w:pPr>
              <w:ind w:left="-108" w:right="-108"/>
              <w:jc w:val="center"/>
              <w:rPr>
                <w:rFonts w:cs="Arial"/>
                <w:sz w:val="18"/>
                <w:szCs w:val="18"/>
              </w:rPr>
            </w:pPr>
            <w:r>
              <w:rPr>
                <w:rFonts w:cs="Arial"/>
                <w:sz w:val="18"/>
                <w:szCs w:val="18"/>
              </w:rPr>
              <w:t>01-07-20</w:t>
            </w:r>
          </w:p>
        </w:tc>
      </w:tr>
      <w:tr w:rsidR="00E6267B" w14:paraId="0748BAA0" w14:textId="77777777">
        <w:trPr>
          <w:trHeight w:val="431"/>
        </w:trPr>
        <w:tc>
          <w:tcPr>
            <w:tcW w:w="846" w:type="dxa"/>
            <w:vAlign w:val="center"/>
          </w:tcPr>
          <w:p w14:paraId="788D7C4B" w14:textId="77777777" w:rsidR="00E6267B" w:rsidRDefault="00E6267B" w:rsidP="00E6267B">
            <w:pPr>
              <w:ind w:left="-108" w:right="-108"/>
              <w:jc w:val="center"/>
              <w:rPr>
                <w:rFonts w:cs="Arial"/>
                <w:sz w:val="18"/>
                <w:szCs w:val="18"/>
              </w:rPr>
            </w:pPr>
            <w:r>
              <w:rPr>
                <w:rFonts w:cs="Arial"/>
                <w:sz w:val="18"/>
                <w:szCs w:val="18"/>
              </w:rPr>
              <w:t>3</w:t>
            </w:r>
          </w:p>
        </w:tc>
        <w:tc>
          <w:tcPr>
            <w:tcW w:w="846" w:type="dxa"/>
            <w:vAlign w:val="center"/>
          </w:tcPr>
          <w:p w14:paraId="66E63930" w14:textId="77777777" w:rsidR="00E6267B" w:rsidRDefault="00E6267B" w:rsidP="00E6267B">
            <w:pPr>
              <w:ind w:left="-63" w:right="-108"/>
              <w:jc w:val="center"/>
              <w:rPr>
                <w:rFonts w:cs="Arial"/>
                <w:sz w:val="18"/>
                <w:szCs w:val="18"/>
              </w:rPr>
            </w:pPr>
            <w:r>
              <w:rPr>
                <w:rFonts w:cs="Arial"/>
                <w:sz w:val="18"/>
                <w:szCs w:val="18"/>
              </w:rPr>
              <w:t>3-1</w:t>
            </w:r>
          </w:p>
        </w:tc>
        <w:tc>
          <w:tcPr>
            <w:tcW w:w="846" w:type="dxa"/>
            <w:vAlign w:val="center"/>
          </w:tcPr>
          <w:p w14:paraId="292CCEAA" w14:textId="77777777" w:rsidR="00E6267B" w:rsidRDefault="00E6267B" w:rsidP="00E6267B">
            <w:pPr>
              <w:ind w:left="-108" w:right="-108"/>
              <w:jc w:val="center"/>
              <w:rPr>
                <w:rFonts w:cs="Arial"/>
                <w:sz w:val="18"/>
                <w:szCs w:val="18"/>
              </w:rPr>
            </w:pPr>
            <w:r>
              <w:rPr>
                <w:rFonts w:cs="Arial"/>
                <w:sz w:val="18"/>
                <w:szCs w:val="18"/>
              </w:rPr>
              <w:t>1</w:t>
            </w:r>
          </w:p>
        </w:tc>
        <w:tc>
          <w:tcPr>
            <w:tcW w:w="1062" w:type="dxa"/>
            <w:vAlign w:val="center"/>
          </w:tcPr>
          <w:p w14:paraId="37011CA3" w14:textId="77777777"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40B45AA1" w14:textId="77777777" w:rsidR="00E6267B" w:rsidRDefault="00E6267B" w:rsidP="00E6267B">
            <w:pPr>
              <w:ind w:left="-108" w:right="-108"/>
              <w:jc w:val="center"/>
              <w:rPr>
                <w:rFonts w:cs="Arial"/>
                <w:sz w:val="18"/>
                <w:szCs w:val="18"/>
              </w:rPr>
            </w:pPr>
            <w:r>
              <w:rPr>
                <w:rFonts w:cs="Arial"/>
                <w:sz w:val="18"/>
                <w:szCs w:val="18"/>
              </w:rPr>
              <w:t>01-07-20</w:t>
            </w:r>
          </w:p>
        </w:tc>
        <w:tc>
          <w:tcPr>
            <w:tcW w:w="270" w:type="dxa"/>
            <w:tcBorders>
              <w:top w:val="nil"/>
              <w:bottom w:val="nil"/>
            </w:tcBorders>
          </w:tcPr>
          <w:p w14:paraId="62059BEB" w14:textId="77777777" w:rsidR="00E6267B" w:rsidRDefault="00E6267B" w:rsidP="00E6267B">
            <w:pPr>
              <w:ind w:left="-108" w:right="-108"/>
              <w:jc w:val="center"/>
              <w:rPr>
                <w:rFonts w:cs="Arial"/>
                <w:sz w:val="18"/>
                <w:szCs w:val="18"/>
              </w:rPr>
            </w:pPr>
          </w:p>
        </w:tc>
        <w:tc>
          <w:tcPr>
            <w:tcW w:w="720" w:type="dxa"/>
            <w:vAlign w:val="center"/>
          </w:tcPr>
          <w:p w14:paraId="0C3B6083" w14:textId="77777777" w:rsidR="00E6267B" w:rsidRDefault="00E6267B" w:rsidP="00E6267B">
            <w:pPr>
              <w:ind w:left="-108" w:right="-108"/>
              <w:jc w:val="center"/>
              <w:rPr>
                <w:rFonts w:cs="Arial"/>
                <w:sz w:val="18"/>
                <w:szCs w:val="18"/>
              </w:rPr>
            </w:pPr>
          </w:p>
        </w:tc>
        <w:tc>
          <w:tcPr>
            <w:tcW w:w="720" w:type="dxa"/>
            <w:vAlign w:val="center"/>
          </w:tcPr>
          <w:p w14:paraId="5CF248C5" w14:textId="1ED2556A" w:rsidR="00E6267B" w:rsidRDefault="00E6267B" w:rsidP="00E6267B">
            <w:pPr>
              <w:ind w:left="-63" w:right="-108"/>
              <w:jc w:val="center"/>
              <w:rPr>
                <w:rFonts w:cs="Arial"/>
                <w:sz w:val="18"/>
                <w:szCs w:val="18"/>
              </w:rPr>
            </w:pPr>
            <w:r>
              <w:rPr>
                <w:rFonts w:cs="Arial"/>
                <w:sz w:val="18"/>
                <w:szCs w:val="18"/>
              </w:rPr>
              <w:t>4-20</w:t>
            </w:r>
          </w:p>
        </w:tc>
        <w:tc>
          <w:tcPr>
            <w:tcW w:w="810" w:type="dxa"/>
            <w:vAlign w:val="center"/>
          </w:tcPr>
          <w:p w14:paraId="55DE9CD5" w14:textId="0623970F" w:rsidR="00E6267B" w:rsidRDefault="00E6267B" w:rsidP="00E6267B">
            <w:pPr>
              <w:ind w:left="-108" w:right="-108"/>
              <w:jc w:val="center"/>
              <w:rPr>
                <w:rFonts w:cs="Arial"/>
                <w:sz w:val="18"/>
                <w:szCs w:val="18"/>
              </w:rPr>
            </w:pPr>
            <w:r>
              <w:rPr>
                <w:rFonts w:cs="Arial"/>
                <w:sz w:val="18"/>
                <w:szCs w:val="18"/>
              </w:rPr>
              <w:t>1</w:t>
            </w:r>
          </w:p>
        </w:tc>
        <w:tc>
          <w:tcPr>
            <w:tcW w:w="990" w:type="dxa"/>
            <w:vAlign w:val="center"/>
          </w:tcPr>
          <w:p w14:paraId="58338D77" w14:textId="1E66BBDF"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4CC6F242" w14:textId="66420DEF" w:rsidR="00E6267B" w:rsidRDefault="00E6267B" w:rsidP="00E6267B">
            <w:pPr>
              <w:ind w:left="-108" w:right="-108"/>
              <w:jc w:val="center"/>
              <w:rPr>
                <w:rFonts w:cs="Arial"/>
                <w:sz w:val="18"/>
                <w:szCs w:val="18"/>
              </w:rPr>
            </w:pPr>
            <w:r>
              <w:rPr>
                <w:rFonts w:cs="Arial"/>
                <w:sz w:val="18"/>
                <w:szCs w:val="18"/>
              </w:rPr>
              <w:t>01-07-20</w:t>
            </w:r>
          </w:p>
        </w:tc>
      </w:tr>
      <w:tr w:rsidR="00E6267B" w14:paraId="3B9AF229" w14:textId="77777777">
        <w:trPr>
          <w:trHeight w:val="431"/>
        </w:trPr>
        <w:tc>
          <w:tcPr>
            <w:tcW w:w="846" w:type="dxa"/>
            <w:vAlign w:val="center"/>
          </w:tcPr>
          <w:p w14:paraId="0C2C4E24" w14:textId="77777777" w:rsidR="00E6267B" w:rsidRDefault="00E6267B" w:rsidP="00E6267B">
            <w:pPr>
              <w:ind w:left="-108" w:right="-108"/>
              <w:jc w:val="center"/>
              <w:rPr>
                <w:rFonts w:cs="Arial"/>
                <w:sz w:val="18"/>
                <w:szCs w:val="18"/>
              </w:rPr>
            </w:pPr>
          </w:p>
        </w:tc>
        <w:tc>
          <w:tcPr>
            <w:tcW w:w="846" w:type="dxa"/>
            <w:vAlign w:val="center"/>
          </w:tcPr>
          <w:p w14:paraId="1ABE6F88" w14:textId="77777777" w:rsidR="00E6267B" w:rsidRDefault="00E6267B" w:rsidP="00E6267B">
            <w:pPr>
              <w:ind w:left="-63" w:right="-108"/>
              <w:jc w:val="center"/>
              <w:rPr>
                <w:rFonts w:cs="Arial"/>
                <w:sz w:val="18"/>
                <w:szCs w:val="18"/>
              </w:rPr>
            </w:pPr>
            <w:r>
              <w:rPr>
                <w:rFonts w:cs="Arial"/>
                <w:sz w:val="18"/>
                <w:szCs w:val="18"/>
              </w:rPr>
              <w:t>3-2</w:t>
            </w:r>
          </w:p>
        </w:tc>
        <w:tc>
          <w:tcPr>
            <w:tcW w:w="846" w:type="dxa"/>
            <w:vAlign w:val="center"/>
          </w:tcPr>
          <w:p w14:paraId="16C96D94" w14:textId="77777777" w:rsidR="00E6267B" w:rsidRDefault="00E6267B" w:rsidP="00E6267B">
            <w:pPr>
              <w:ind w:left="-108" w:right="-108"/>
              <w:jc w:val="center"/>
              <w:rPr>
                <w:rFonts w:cs="Arial"/>
                <w:sz w:val="18"/>
                <w:szCs w:val="18"/>
              </w:rPr>
            </w:pPr>
            <w:r>
              <w:rPr>
                <w:rFonts w:cs="Arial"/>
                <w:sz w:val="18"/>
                <w:szCs w:val="18"/>
              </w:rPr>
              <w:t>1</w:t>
            </w:r>
          </w:p>
        </w:tc>
        <w:tc>
          <w:tcPr>
            <w:tcW w:w="1062" w:type="dxa"/>
            <w:vAlign w:val="center"/>
          </w:tcPr>
          <w:p w14:paraId="487D90F2" w14:textId="77777777"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142E6703" w14:textId="77777777" w:rsidR="00E6267B" w:rsidRDefault="00E6267B" w:rsidP="00E6267B">
            <w:pPr>
              <w:ind w:left="-108" w:right="-108"/>
              <w:jc w:val="center"/>
              <w:rPr>
                <w:rFonts w:cs="Arial"/>
                <w:sz w:val="18"/>
                <w:szCs w:val="18"/>
              </w:rPr>
            </w:pPr>
            <w:r>
              <w:rPr>
                <w:rFonts w:cs="Arial"/>
                <w:sz w:val="18"/>
                <w:szCs w:val="18"/>
              </w:rPr>
              <w:t>01-07-20</w:t>
            </w:r>
          </w:p>
        </w:tc>
        <w:tc>
          <w:tcPr>
            <w:tcW w:w="270" w:type="dxa"/>
            <w:tcBorders>
              <w:top w:val="nil"/>
              <w:bottom w:val="nil"/>
            </w:tcBorders>
          </w:tcPr>
          <w:p w14:paraId="5332A26C" w14:textId="77777777" w:rsidR="00E6267B" w:rsidRDefault="00E6267B" w:rsidP="00E6267B">
            <w:pPr>
              <w:ind w:left="-108" w:right="-108"/>
              <w:jc w:val="center"/>
              <w:rPr>
                <w:rFonts w:cs="Arial"/>
                <w:sz w:val="18"/>
                <w:szCs w:val="18"/>
              </w:rPr>
            </w:pPr>
          </w:p>
        </w:tc>
        <w:tc>
          <w:tcPr>
            <w:tcW w:w="720" w:type="dxa"/>
            <w:vAlign w:val="center"/>
          </w:tcPr>
          <w:p w14:paraId="588DFC40" w14:textId="77777777" w:rsidR="00E6267B" w:rsidRDefault="00E6267B" w:rsidP="00E6267B">
            <w:pPr>
              <w:ind w:left="-108" w:right="-108"/>
              <w:jc w:val="center"/>
              <w:rPr>
                <w:rFonts w:cs="Arial"/>
                <w:sz w:val="18"/>
                <w:szCs w:val="18"/>
              </w:rPr>
            </w:pPr>
          </w:p>
        </w:tc>
        <w:tc>
          <w:tcPr>
            <w:tcW w:w="720" w:type="dxa"/>
            <w:vAlign w:val="center"/>
          </w:tcPr>
          <w:p w14:paraId="5A12F61F" w14:textId="0F1D854F" w:rsidR="00E6267B" w:rsidRDefault="00E6267B" w:rsidP="00E6267B">
            <w:pPr>
              <w:ind w:left="-63" w:right="-108"/>
              <w:jc w:val="center"/>
              <w:rPr>
                <w:rFonts w:cs="Arial"/>
                <w:sz w:val="18"/>
                <w:szCs w:val="18"/>
              </w:rPr>
            </w:pPr>
            <w:r>
              <w:rPr>
                <w:rFonts w:cs="Arial"/>
                <w:sz w:val="18"/>
                <w:szCs w:val="18"/>
              </w:rPr>
              <w:t>4-21</w:t>
            </w:r>
          </w:p>
        </w:tc>
        <w:tc>
          <w:tcPr>
            <w:tcW w:w="810" w:type="dxa"/>
            <w:vAlign w:val="center"/>
          </w:tcPr>
          <w:p w14:paraId="2478D90E" w14:textId="7A8FE85C" w:rsidR="00E6267B" w:rsidRDefault="00E6267B" w:rsidP="00E6267B">
            <w:pPr>
              <w:ind w:left="-108" w:right="-108"/>
              <w:jc w:val="center"/>
              <w:rPr>
                <w:rFonts w:cs="Arial"/>
                <w:sz w:val="18"/>
                <w:szCs w:val="18"/>
              </w:rPr>
            </w:pPr>
            <w:r>
              <w:rPr>
                <w:rFonts w:cs="Arial"/>
                <w:sz w:val="18"/>
                <w:szCs w:val="18"/>
              </w:rPr>
              <w:t>1</w:t>
            </w:r>
          </w:p>
        </w:tc>
        <w:tc>
          <w:tcPr>
            <w:tcW w:w="990" w:type="dxa"/>
            <w:vAlign w:val="center"/>
          </w:tcPr>
          <w:p w14:paraId="4B2BC71A" w14:textId="7DD20841"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69820231" w14:textId="7D93A91C" w:rsidR="00E6267B" w:rsidRDefault="00E6267B" w:rsidP="00E6267B">
            <w:pPr>
              <w:ind w:left="-108" w:right="-108"/>
              <w:jc w:val="center"/>
              <w:rPr>
                <w:rFonts w:cs="Arial"/>
                <w:sz w:val="18"/>
                <w:szCs w:val="18"/>
              </w:rPr>
            </w:pPr>
            <w:r>
              <w:rPr>
                <w:rFonts w:cs="Arial"/>
                <w:sz w:val="18"/>
                <w:szCs w:val="18"/>
              </w:rPr>
              <w:t>01-07-20</w:t>
            </w:r>
          </w:p>
        </w:tc>
      </w:tr>
      <w:tr w:rsidR="00E6267B" w14:paraId="14125BB2" w14:textId="77777777">
        <w:trPr>
          <w:trHeight w:val="431"/>
        </w:trPr>
        <w:tc>
          <w:tcPr>
            <w:tcW w:w="846" w:type="dxa"/>
            <w:vAlign w:val="center"/>
          </w:tcPr>
          <w:p w14:paraId="4248D900" w14:textId="77777777" w:rsidR="00E6267B" w:rsidRDefault="00E6267B" w:rsidP="00E6267B">
            <w:pPr>
              <w:ind w:left="-108" w:right="-108"/>
              <w:jc w:val="center"/>
              <w:rPr>
                <w:rFonts w:cs="Arial"/>
                <w:sz w:val="18"/>
                <w:szCs w:val="18"/>
              </w:rPr>
            </w:pPr>
          </w:p>
        </w:tc>
        <w:tc>
          <w:tcPr>
            <w:tcW w:w="846" w:type="dxa"/>
            <w:vAlign w:val="center"/>
          </w:tcPr>
          <w:p w14:paraId="7FB9A120" w14:textId="77777777" w:rsidR="00E6267B" w:rsidRDefault="00E6267B" w:rsidP="00E6267B">
            <w:pPr>
              <w:ind w:left="-63" w:right="-108"/>
              <w:jc w:val="center"/>
              <w:rPr>
                <w:rFonts w:cs="Arial"/>
                <w:sz w:val="18"/>
                <w:szCs w:val="18"/>
              </w:rPr>
            </w:pPr>
            <w:r>
              <w:rPr>
                <w:rFonts w:cs="Arial"/>
                <w:sz w:val="18"/>
                <w:szCs w:val="18"/>
              </w:rPr>
              <w:t>3-3</w:t>
            </w:r>
          </w:p>
        </w:tc>
        <w:tc>
          <w:tcPr>
            <w:tcW w:w="846" w:type="dxa"/>
            <w:vAlign w:val="center"/>
          </w:tcPr>
          <w:p w14:paraId="0F673772" w14:textId="77777777" w:rsidR="00E6267B" w:rsidRDefault="00E6267B" w:rsidP="00E6267B">
            <w:pPr>
              <w:ind w:left="-108" w:right="-108"/>
              <w:jc w:val="center"/>
              <w:rPr>
                <w:rFonts w:cs="Arial"/>
                <w:sz w:val="18"/>
                <w:szCs w:val="18"/>
              </w:rPr>
            </w:pPr>
            <w:r>
              <w:rPr>
                <w:rFonts w:cs="Arial"/>
                <w:sz w:val="18"/>
                <w:szCs w:val="18"/>
              </w:rPr>
              <w:t>1</w:t>
            </w:r>
          </w:p>
        </w:tc>
        <w:tc>
          <w:tcPr>
            <w:tcW w:w="1062" w:type="dxa"/>
            <w:vAlign w:val="center"/>
          </w:tcPr>
          <w:p w14:paraId="05C6DCC5" w14:textId="77777777"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39102891" w14:textId="77777777" w:rsidR="00E6267B" w:rsidRDefault="00E6267B" w:rsidP="00E6267B">
            <w:pPr>
              <w:ind w:left="-108" w:right="-108"/>
              <w:jc w:val="center"/>
              <w:rPr>
                <w:rFonts w:cs="Arial"/>
                <w:sz w:val="18"/>
                <w:szCs w:val="18"/>
              </w:rPr>
            </w:pPr>
            <w:r>
              <w:rPr>
                <w:rFonts w:cs="Arial"/>
                <w:sz w:val="18"/>
                <w:szCs w:val="18"/>
              </w:rPr>
              <w:t>01-07-20</w:t>
            </w:r>
          </w:p>
        </w:tc>
        <w:tc>
          <w:tcPr>
            <w:tcW w:w="270" w:type="dxa"/>
            <w:tcBorders>
              <w:top w:val="nil"/>
              <w:bottom w:val="nil"/>
            </w:tcBorders>
          </w:tcPr>
          <w:p w14:paraId="3BF10297" w14:textId="77777777" w:rsidR="00E6267B" w:rsidRDefault="00E6267B" w:rsidP="00E6267B">
            <w:pPr>
              <w:ind w:left="-108" w:right="-108"/>
              <w:jc w:val="center"/>
              <w:rPr>
                <w:rFonts w:cs="Arial"/>
                <w:sz w:val="18"/>
                <w:szCs w:val="18"/>
              </w:rPr>
            </w:pPr>
          </w:p>
        </w:tc>
        <w:tc>
          <w:tcPr>
            <w:tcW w:w="720" w:type="dxa"/>
            <w:vAlign w:val="center"/>
          </w:tcPr>
          <w:p w14:paraId="27FD3260" w14:textId="77777777" w:rsidR="00E6267B" w:rsidRDefault="00E6267B" w:rsidP="00E6267B">
            <w:pPr>
              <w:ind w:left="-108" w:right="-108"/>
              <w:jc w:val="center"/>
              <w:rPr>
                <w:rFonts w:cs="Arial"/>
                <w:sz w:val="18"/>
                <w:szCs w:val="18"/>
              </w:rPr>
            </w:pPr>
          </w:p>
        </w:tc>
        <w:tc>
          <w:tcPr>
            <w:tcW w:w="720" w:type="dxa"/>
            <w:vAlign w:val="center"/>
          </w:tcPr>
          <w:p w14:paraId="37824659" w14:textId="24CB8EFC" w:rsidR="00E6267B" w:rsidRDefault="00E6267B" w:rsidP="00E6267B">
            <w:pPr>
              <w:ind w:left="-63" w:right="-108"/>
              <w:jc w:val="center"/>
              <w:rPr>
                <w:rFonts w:cs="Arial"/>
                <w:sz w:val="18"/>
                <w:szCs w:val="18"/>
              </w:rPr>
            </w:pPr>
            <w:r>
              <w:rPr>
                <w:rFonts w:cs="Arial"/>
                <w:sz w:val="18"/>
                <w:szCs w:val="18"/>
              </w:rPr>
              <w:t>4-22</w:t>
            </w:r>
          </w:p>
        </w:tc>
        <w:tc>
          <w:tcPr>
            <w:tcW w:w="810" w:type="dxa"/>
            <w:vAlign w:val="center"/>
          </w:tcPr>
          <w:p w14:paraId="1BD18406" w14:textId="30391E1C" w:rsidR="00E6267B" w:rsidRDefault="00E6267B" w:rsidP="00E6267B">
            <w:pPr>
              <w:ind w:left="-108" w:right="-108"/>
              <w:jc w:val="center"/>
              <w:rPr>
                <w:rFonts w:cs="Arial"/>
                <w:sz w:val="18"/>
                <w:szCs w:val="18"/>
              </w:rPr>
            </w:pPr>
            <w:r>
              <w:rPr>
                <w:rFonts w:cs="Arial"/>
                <w:sz w:val="18"/>
                <w:szCs w:val="18"/>
              </w:rPr>
              <w:t>1</w:t>
            </w:r>
          </w:p>
        </w:tc>
        <w:tc>
          <w:tcPr>
            <w:tcW w:w="990" w:type="dxa"/>
            <w:vAlign w:val="center"/>
          </w:tcPr>
          <w:p w14:paraId="4FC29CCA" w14:textId="1A44D35E"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7805DD93" w14:textId="5D6D83A8" w:rsidR="00E6267B" w:rsidRDefault="00E6267B" w:rsidP="00E6267B">
            <w:pPr>
              <w:ind w:left="-108" w:right="-108"/>
              <w:jc w:val="center"/>
              <w:rPr>
                <w:rFonts w:cs="Arial"/>
                <w:sz w:val="18"/>
                <w:szCs w:val="18"/>
              </w:rPr>
            </w:pPr>
            <w:r>
              <w:rPr>
                <w:rFonts w:cs="Arial"/>
                <w:sz w:val="18"/>
                <w:szCs w:val="18"/>
              </w:rPr>
              <w:t>01-07-20</w:t>
            </w:r>
          </w:p>
        </w:tc>
      </w:tr>
      <w:tr w:rsidR="00E6267B" w14:paraId="7D8C1A94" w14:textId="77777777">
        <w:trPr>
          <w:trHeight w:val="431"/>
        </w:trPr>
        <w:tc>
          <w:tcPr>
            <w:tcW w:w="846" w:type="dxa"/>
            <w:vAlign w:val="center"/>
          </w:tcPr>
          <w:p w14:paraId="1F5488EB" w14:textId="77777777" w:rsidR="00E6267B" w:rsidRDefault="00E6267B" w:rsidP="00E6267B">
            <w:pPr>
              <w:ind w:left="-108" w:right="-108"/>
              <w:jc w:val="center"/>
              <w:rPr>
                <w:rFonts w:cs="Arial"/>
                <w:sz w:val="18"/>
                <w:szCs w:val="18"/>
              </w:rPr>
            </w:pPr>
          </w:p>
        </w:tc>
        <w:tc>
          <w:tcPr>
            <w:tcW w:w="846" w:type="dxa"/>
            <w:vAlign w:val="center"/>
          </w:tcPr>
          <w:p w14:paraId="09155D44" w14:textId="77777777" w:rsidR="00E6267B" w:rsidRDefault="00E6267B" w:rsidP="00E6267B">
            <w:pPr>
              <w:ind w:left="-63" w:right="-108"/>
              <w:jc w:val="center"/>
              <w:rPr>
                <w:rFonts w:cs="Arial"/>
                <w:sz w:val="18"/>
                <w:szCs w:val="18"/>
              </w:rPr>
            </w:pPr>
            <w:r>
              <w:rPr>
                <w:rFonts w:cs="Arial"/>
                <w:sz w:val="18"/>
                <w:szCs w:val="18"/>
              </w:rPr>
              <w:t>3-4</w:t>
            </w:r>
          </w:p>
        </w:tc>
        <w:tc>
          <w:tcPr>
            <w:tcW w:w="846" w:type="dxa"/>
            <w:vAlign w:val="center"/>
          </w:tcPr>
          <w:p w14:paraId="13A7AE88" w14:textId="77777777" w:rsidR="00E6267B" w:rsidRDefault="00E6267B" w:rsidP="00E6267B">
            <w:pPr>
              <w:ind w:left="-108" w:right="-108"/>
              <w:jc w:val="center"/>
              <w:rPr>
                <w:rFonts w:cs="Arial"/>
                <w:sz w:val="18"/>
                <w:szCs w:val="18"/>
              </w:rPr>
            </w:pPr>
            <w:r>
              <w:rPr>
                <w:rFonts w:cs="Arial"/>
                <w:sz w:val="18"/>
                <w:szCs w:val="18"/>
              </w:rPr>
              <w:t>1</w:t>
            </w:r>
          </w:p>
        </w:tc>
        <w:tc>
          <w:tcPr>
            <w:tcW w:w="1062" w:type="dxa"/>
            <w:vAlign w:val="center"/>
          </w:tcPr>
          <w:p w14:paraId="22DF4D0F" w14:textId="77777777"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6B9BEE05" w14:textId="77777777" w:rsidR="00E6267B" w:rsidRDefault="00E6267B" w:rsidP="00E6267B">
            <w:pPr>
              <w:ind w:left="-108" w:right="-108"/>
              <w:jc w:val="center"/>
              <w:rPr>
                <w:rFonts w:cs="Arial"/>
                <w:sz w:val="18"/>
                <w:szCs w:val="18"/>
              </w:rPr>
            </w:pPr>
            <w:r>
              <w:rPr>
                <w:rFonts w:cs="Arial"/>
                <w:sz w:val="18"/>
                <w:szCs w:val="18"/>
              </w:rPr>
              <w:t>01-07-20</w:t>
            </w:r>
          </w:p>
        </w:tc>
        <w:tc>
          <w:tcPr>
            <w:tcW w:w="270" w:type="dxa"/>
            <w:tcBorders>
              <w:top w:val="nil"/>
              <w:bottom w:val="nil"/>
            </w:tcBorders>
          </w:tcPr>
          <w:p w14:paraId="58073126" w14:textId="77777777" w:rsidR="00E6267B" w:rsidRDefault="00E6267B" w:rsidP="00E6267B">
            <w:pPr>
              <w:ind w:left="-108" w:right="-108"/>
              <w:jc w:val="center"/>
              <w:rPr>
                <w:rFonts w:cs="Arial"/>
                <w:sz w:val="18"/>
                <w:szCs w:val="18"/>
              </w:rPr>
            </w:pPr>
          </w:p>
        </w:tc>
        <w:tc>
          <w:tcPr>
            <w:tcW w:w="720" w:type="dxa"/>
            <w:vAlign w:val="center"/>
          </w:tcPr>
          <w:p w14:paraId="26F5580C" w14:textId="77777777" w:rsidR="00E6267B" w:rsidRDefault="00E6267B" w:rsidP="00E6267B">
            <w:pPr>
              <w:ind w:left="-108" w:right="-108"/>
              <w:jc w:val="center"/>
              <w:rPr>
                <w:rFonts w:cs="Arial"/>
                <w:sz w:val="18"/>
                <w:szCs w:val="18"/>
              </w:rPr>
            </w:pPr>
          </w:p>
        </w:tc>
        <w:tc>
          <w:tcPr>
            <w:tcW w:w="720" w:type="dxa"/>
            <w:vAlign w:val="center"/>
          </w:tcPr>
          <w:p w14:paraId="2D3F84A6" w14:textId="4D609AF3" w:rsidR="00E6267B" w:rsidRDefault="00E6267B" w:rsidP="00E6267B">
            <w:pPr>
              <w:ind w:left="-63" w:right="-108"/>
              <w:jc w:val="center"/>
              <w:rPr>
                <w:rFonts w:cs="Arial"/>
                <w:sz w:val="18"/>
                <w:szCs w:val="18"/>
              </w:rPr>
            </w:pPr>
            <w:r>
              <w:rPr>
                <w:rFonts w:cs="Arial"/>
                <w:sz w:val="18"/>
                <w:szCs w:val="18"/>
              </w:rPr>
              <w:t>4-23</w:t>
            </w:r>
          </w:p>
        </w:tc>
        <w:tc>
          <w:tcPr>
            <w:tcW w:w="810" w:type="dxa"/>
            <w:vAlign w:val="center"/>
          </w:tcPr>
          <w:p w14:paraId="78D0A84C" w14:textId="0E252ABB" w:rsidR="00E6267B" w:rsidRDefault="00E6267B" w:rsidP="00E6267B">
            <w:pPr>
              <w:ind w:left="-108" w:right="-108"/>
              <w:jc w:val="center"/>
              <w:rPr>
                <w:rFonts w:cs="Arial"/>
                <w:sz w:val="18"/>
                <w:szCs w:val="18"/>
              </w:rPr>
            </w:pPr>
            <w:r>
              <w:rPr>
                <w:rFonts w:cs="Arial"/>
                <w:sz w:val="18"/>
                <w:szCs w:val="18"/>
              </w:rPr>
              <w:t>1</w:t>
            </w:r>
          </w:p>
        </w:tc>
        <w:tc>
          <w:tcPr>
            <w:tcW w:w="990" w:type="dxa"/>
            <w:vAlign w:val="center"/>
          </w:tcPr>
          <w:p w14:paraId="77D55D33" w14:textId="42E5023A"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4F655574" w14:textId="6693510C" w:rsidR="00E6267B" w:rsidRDefault="00E6267B" w:rsidP="00E6267B">
            <w:pPr>
              <w:ind w:left="-108" w:right="-108"/>
              <w:jc w:val="center"/>
              <w:rPr>
                <w:rFonts w:cs="Arial"/>
                <w:sz w:val="18"/>
                <w:szCs w:val="18"/>
              </w:rPr>
            </w:pPr>
            <w:r>
              <w:rPr>
                <w:rFonts w:cs="Arial"/>
                <w:sz w:val="18"/>
                <w:szCs w:val="18"/>
              </w:rPr>
              <w:t>01-07-20</w:t>
            </w:r>
          </w:p>
        </w:tc>
      </w:tr>
      <w:tr w:rsidR="00E6267B" w14:paraId="5FAD08C6" w14:textId="77777777">
        <w:trPr>
          <w:trHeight w:val="431"/>
        </w:trPr>
        <w:tc>
          <w:tcPr>
            <w:tcW w:w="846" w:type="dxa"/>
            <w:vAlign w:val="center"/>
          </w:tcPr>
          <w:p w14:paraId="02E49EFF" w14:textId="77777777" w:rsidR="00E6267B" w:rsidRDefault="00E6267B" w:rsidP="00E6267B">
            <w:pPr>
              <w:ind w:left="-108" w:right="-108"/>
              <w:jc w:val="center"/>
              <w:rPr>
                <w:rFonts w:cs="Arial"/>
                <w:sz w:val="18"/>
                <w:szCs w:val="18"/>
              </w:rPr>
            </w:pPr>
            <w:r>
              <w:rPr>
                <w:rFonts w:cs="Arial"/>
                <w:sz w:val="18"/>
                <w:szCs w:val="18"/>
              </w:rPr>
              <w:t>4</w:t>
            </w:r>
          </w:p>
        </w:tc>
        <w:tc>
          <w:tcPr>
            <w:tcW w:w="846" w:type="dxa"/>
            <w:vAlign w:val="center"/>
          </w:tcPr>
          <w:p w14:paraId="17B46099" w14:textId="77777777" w:rsidR="00E6267B" w:rsidRDefault="00E6267B" w:rsidP="00E6267B">
            <w:pPr>
              <w:ind w:left="-63" w:right="-108"/>
              <w:jc w:val="center"/>
              <w:rPr>
                <w:rFonts w:cs="Arial"/>
                <w:sz w:val="18"/>
                <w:szCs w:val="18"/>
              </w:rPr>
            </w:pPr>
            <w:r>
              <w:rPr>
                <w:rFonts w:cs="Arial"/>
                <w:sz w:val="18"/>
                <w:szCs w:val="18"/>
              </w:rPr>
              <w:t>4-1</w:t>
            </w:r>
          </w:p>
        </w:tc>
        <w:tc>
          <w:tcPr>
            <w:tcW w:w="846" w:type="dxa"/>
            <w:vAlign w:val="center"/>
          </w:tcPr>
          <w:p w14:paraId="7DEA9DC1" w14:textId="77777777" w:rsidR="00E6267B" w:rsidRDefault="00E6267B" w:rsidP="00E6267B">
            <w:pPr>
              <w:ind w:left="-108" w:right="-108"/>
              <w:jc w:val="center"/>
              <w:rPr>
                <w:rFonts w:cs="Arial"/>
                <w:sz w:val="18"/>
                <w:szCs w:val="18"/>
              </w:rPr>
            </w:pPr>
            <w:r>
              <w:rPr>
                <w:rFonts w:cs="Arial"/>
                <w:sz w:val="18"/>
                <w:szCs w:val="18"/>
              </w:rPr>
              <w:t>1</w:t>
            </w:r>
          </w:p>
        </w:tc>
        <w:tc>
          <w:tcPr>
            <w:tcW w:w="1062" w:type="dxa"/>
            <w:vAlign w:val="center"/>
          </w:tcPr>
          <w:p w14:paraId="2CB2F398" w14:textId="77777777"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6837D912" w14:textId="77777777" w:rsidR="00E6267B" w:rsidRDefault="00E6267B" w:rsidP="00E6267B">
            <w:pPr>
              <w:ind w:left="-108" w:right="-108"/>
              <w:jc w:val="center"/>
              <w:rPr>
                <w:rFonts w:cs="Arial"/>
                <w:sz w:val="18"/>
                <w:szCs w:val="18"/>
              </w:rPr>
            </w:pPr>
            <w:r>
              <w:rPr>
                <w:rFonts w:cs="Arial"/>
                <w:sz w:val="18"/>
                <w:szCs w:val="18"/>
              </w:rPr>
              <w:t>01-07-20</w:t>
            </w:r>
          </w:p>
        </w:tc>
        <w:tc>
          <w:tcPr>
            <w:tcW w:w="270" w:type="dxa"/>
            <w:tcBorders>
              <w:top w:val="nil"/>
              <w:bottom w:val="nil"/>
            </w:tcBorders>
          </w:tcPr>
          <w:p w14:paraId="418F72FD" w14:textId="77777777" w:rsidR="00E6267B" w:rsidRDefault="00E6267B" w:rsidP="00E6267B">
            <w:pPr>
              <w:ind w:left="-108" w:right="-108"/>
              <w:jc w:val="center"/>
              <w:rPr>
                <w:rFonts w:cs="Arial"/>
                <w:sz w:val="18"/>
                <w:szCs w:val="18"/>
              </w:rPr>
            </w:pPr>
          </w:p>
        </w:tc>
        <w:tc>
          <w:tcPr>
            <w:tcW w:w="720" w:type="dxa"/>
            <w:vAlign w:val="center"/>
          </w:tcPr>
          <w:p w14:paraId="373B1985" w14:textId="77777777" w:rsidR="00E6267B" w:rsidRDefault="00E6267B" w:rsidP="00E6267B">
            <w:pPr>
              <w:ind w:left="-108" w:right="-108"/>
              <w:jc w:val="center"/>
              <w:rPr>
                <w:rFonts w:cs="Arial"/>
                <w:sz w:val="18"/>
                <w:szCs w:val="18"/>
              </w:rPr>
            </w:pPr>
          </w:p>
        </w:tc>
        <w:tc>
          <w:tcPr>
            <w:tcW w:w="720" w:type="dxa"/>
            <w:vAlign w:val="center"/>
          </w:tcPr>
          <w:p w14:paraId="714ED356" w14:textId="3C991B5E" w:rsidR="00E6267B" w:rsidRDefault="00E6267B" w:rsidP="00E6267B">
            <w:pPr>
              <w:ind w:left="-63" w:right="-108"/>
              <w:jc w:val="center"/>
              <w:rPr>
                <w:rFonts w:cs="Arial"/>
                <w:sz w:val="18"/>
                <w:szCs w:val="18"/>
              </w:rPr>
            </w:pPr>
            <w:r>
              <w:rPr>
                <w:rFonts w:cs="Arial"/>
                <w:sz w:val="18"/>
                <w:szCs w:val="18"/>
              </w:rPr>
              <w:t>4-24</w:t>
            </w:r>
          </w:p>
        </w:tc>
        <w:tc>
          <w:tcPr>
            <w:tcW w:w="810" w:type="dxa"/>
            <w:vAlign w:val="center"/>
          </w:tcPr>
          <w:p w14:paraId="780E8A24" w14:textId="58BBAF1A" w:rsidR="00E6267B" w:rsidRDefault="00E6267B" w:rsidP="00E6267B">
            <w:pPr>
              <w:ind w:left="-108" w:right="-108"/>
              <w:jc w:val="center"/>
              <w:rPr>
                <w:rFonts w:cs="Arial"/>
                <w:sz w:val="18"/>
                <w:szCs w:val="18"/>
              </w:rPr>
            </w:pPr>
            <w:r>
              <w:rPr>
                <w:rFonts w:cs="Arial"/>
                <w:sz w:val="18"/>
                <w:szCs w:val="18"/>
              </w:rPr>
              <w:t>1</w:t>
            </w:r>
          </w:p>
        </w:tc>
        <w:tc>
          <w:tcPr>
            <w:tcW w:w="990" w:type="dxa"/>
            <w:vAlign w:val="center"/>
          </w:tcPr>
          <w:p w14:paraId="60D689AD" w14:textId="33395D00"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216CA2C4" w14:textId="3AB199B3" w:rsidR="00E6267B" w:rsidRDefault="00E6267B" w:rsidP="00E6267B">
            <w:pPr>
              <w:ind w:left="-108" w:right="-108"/>
              <w:jc w:val="center"/>
              <w:rPr>
                <w:rFonts w:cs="Arial"/>
                <w:sz w:val="18"/>
                <w:szCs w:val="18"/>
              </w:rPr>
            </w:pPr>
            <w:r>
              <w:rPr>
                <w:rFonts w:cs="Arial"/>
                <w:sz w:val="18"/>
                <w:szCs w:val="18"/>
              </w:rPr>
              <w:t>01-07-20</w:t>
            </w:r>
          </w:p>
        </w:tc>
      </w:tr>
      <w:tr w:rsidR="00E6267B" w14:paraId="561917C6" w14:textId="77777777">
        <w:trPr>
          <w:trHeight w:val="431"/>
        </w:trPr>
        <w:tc>
          <w:tcPr>
            <w:tcW w:w="846" w:type="dxa"/>
            <w:vAlign w:val="center"/>
          </w:tcPr>
          <w:p w14:paraId="0C369064" w14:textId="77777777" w:rsidR="00E6267B" w:rsidRDefault="00E6267B" w:rsidP="00E6267B">
            <w:pPr>
              <w:ind w:left="-108" w:right="-108"/>
              <w:jc w:val="center"/>
              <w:rPr>
                <w:rFonts w:cs="Arial"/>
                <w:sz w:val="18"/>
                <w:szCs w:val="18"/>
              </w:rPr>
            </w:pPr>
          </w:p>
        </w:tc>
        <w:tc>
          <w:tcPr>
            <w:tcW w:w="846" w:type="dxa"/>
            <w:vAlign w:val="center"/>
          </w:tcPr>
          <w:p w14:paraId="244DF47E" w14:textId="77777777" w:rsidR="00E6267B" w:rsidRDefault="00E6267B" w:rsidP="00E6267B">
            <w:pPr>
              <w:ind w:left="-63" w:right="-108"/>
              <w:jc w:val="center"/>
              <w:rPr>
                <w:rFonts w:cs="Arial"/>
                <w:sz w:val="18"/>
                <w:szCs w:val="18"/>
              </w:rPr>
            </w:pPr>
            <w:r>
              <w:rPr>
                <w:rFonts w:cs="Arial"/>
                <w:sz w:val="18"/>
                <w:szCs w:val="18"/>
              </w:rPr>
              <w:t>4-2</w:t>
            </w:r>
          </w:p>
        </w:tc>
        <w:tc>
          <w:tcPr>
            <w:tcW w:w="846" w:type="dxa"/>
            <w:vAlign w:val="center"/>
          </w:tcPr>
          <w:p w14:paraId="5DA94709" w14:textId="77777777" w:rsidR="00E6267B" w:rsidRDefault="00E6267B" w:rsidP="00E6267B">
            <w:pPr>
              <w:ind w:left="-108" w:right="-108"/>
              <w:jc w:val="center"/>
              <w:rPr>
                <w:rFonts w:cs="Arial"/>
                <w:sz w:val="18"/>
                <w:szCs w:val="18"/>
              </w:rPr>
            </w:pPr>
            <w:r>
              <w:rPr>
                <w:rFonts w:cs="Arial"/>
                <w:sz w:val="18"/>
                <w:szCs w:val="18"/>
              </w:rPr>
              <w:t>1</w:t>
            </w:r>
          </w:p>
        </w:tc>
        <w:tc>
          <w:tcPr>
            <w:tcW w:w="1062" w:type="dxa"/>
            <w:vAlign w:val="center"/>
          </w:tcPr>
          <w:p w14:paraId="42170620" w14:textId="77777777"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0852DC02" w14:textId="77777777" w:rsidR="00E6267B" w:rsidRDefault="00E6267B" w:rsidP="00E6267B">
            <w:pPr>
              <w:ind w:left="-108" w:right="-108"/>
              <w:jc w:val="center"/>
              <w:rPr>
                <w:rFonts w:cs="Arial"/>
                <w:sz w:val="18"/>
                <w:szCs w:val="18"/>
              </w:rPr>
            </w:pPr>
            <w:r>
              <w:rPr>
                <w:rFonts w:cs="Arial"/>
                <w:sz w:val="18"/>
                <w:szCs w:val="18"/>
              </w:rPr>
              <w:t>01-07-20</w:t>
            </w:r>
          </w:p>
        </w:tc>
        <w:tc>
          <w:tcPr>
            <w:tcW w:w="270" w:type="dxa"/>
            <w:tcBorders>
              <w:top w:val="nil"/>
              <w:bottom w:val="nil"/>
            </w:tcBorders>
          </w:tcPr>
          <w:p w14:paraId="6DCEFF28" w14:textId="77777777" w:rsidR="00E6267B" w:rsidRDefault="00E6267B" w:rsidP="00E6267B">
            <w:pPr>
              <w:ind w:left="-108" w:right="-108"/>
              <w:jc w:val="center"/>
              <w:rPr>
                <w:rFonts w:cs="Arial"/>
                <w:sz w:val="18"/>
                <w:szCs w:val="18"/>
              </w:rPr>
            </w:pPr>
          </w:p>
        </w:tc>
        <w:tc>
          <w:tcPr>
            <w:tcW w:w="720" w:type="dxa"/>
            <w:vAlign w:val="center"/>
          </w:tcPr>
          <w:p w14:paraId="391F97D8" w14:textId="77777777" w:rsidR="00E6267B" w:rsidRDefault="00E6267B" w:rsidP="00E6267B">
            <w:pPr>
              <w:ind w:left="-108" w:right="-108"/>
              <w:jc w:val="center"/>
              <w:rPr>
                <w:rFonts w:cs="Arial"/>
                <w:sz w:val="18"/>
                <w:szCs w:val="18"/>
              </w:rPr>
            </w:pPr>
          </w:p>
        </w:tc>
        <w:tc>
          <w:tcPr>
            <w:tcW w:w="720" w:type="dxa"/>
            <w:vAlign w:val="center"/>
          </w:tcPr>
          <w:p w14:paraId="0C110C1E" w14:textId="4A62338E" w:rsidR="00E6267B" w:rsidRDefault="00E6267B" w:rsidP="00E6267B">
            <w:pPr>
              <w:ind w:left="-108" w:right="-108"/>
              <w:jc w:val="center"/>
              <w:rPr>
                <w:rFonts w:cs="Arial"/>
                <w:sz w:val="18"/>
                <w:szCs w:val="18"/>
              </w:rPr>
            </w:pPr>
            <w:r>
              <w:rPr>
                <w:rFonts w:cs="Arial"/>
                <w:sz w:val="18"/>
                <w:szCs w:val="18"/>
              </w:rPr>
              <w:t>4-25</w:t>
            </w:r>
          </w:p>
        </w:tc>
        <w:tc>
          <w:tcPr>
            <w:tcW w:w="810" w:type="dxa"/>
            <w:vAlign w:val="center"/>
          </w:tcPr>
          <w:p w14:paraId="050A9BCA" w14:textId="3460AC06" w:rsidR="00E6267B" w:rsidRDefault="00E6267B" w:rsidP="00E6267B">
            <w:pPr>
              <w:ind w:left="-108" w:right="-108"/>
              <w:jc w:val="center"/>
              <w:rPr>
                <w:rFonts w:cs="Arial"/>
                <w:sz w:val="18"/>
                <w:szCs w:val="18"/>
              </w:rPr>
            </w:pPr>
            <w:r>
              <w:rPr>
                <w:rFonts w:cs="Arial"/>
                <w:sz w:val="18"/>
                <w:szCs w:val="18"/>
              </w:rPr>
              <w:t>1</w:t>
            </w:r>
          </w:p>
        </w:tc>
        <w:tc>
          <w:tcPr>
            <w:tcW w:w="990" w:type="dxa"/>
            <w:vAlign w:val="center"/>
          </w:tcPr>
          <w:p w14:paraId="03075367" w14:textId="7BB4290F"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4B1740AD" w14:textId="49981E35" w:rsidR="00E6267B" w:rsidRDefault="00E6267B" w:rsidP="00E6267B">
            <w:pPr>
              <w:ind w:left="-108" w:right="-108"/>
              <w:jc w:val="center"/>
              <w:rPr>
                <w:rFonts w:cs="Arial"/>
                <w:sz w:val="18"/>
                <w:szCs w:val="18"/>
              </w:rPr>
            </w:pPr>
            <w:r>
              <w:rPr>
                <w:rFonts w:cs="Arial"/>
                <w:sz w:val="18"/>
                <w:szCs w:val="18"/>
              </w:rPr>
              <w:t>01-07-20</w:t>
            </w:r>
          </w:p>
        </w:tc>
      </w:tr>
      <w:tr w:rsidR="00E6267B" w14:paraId="5C84B876" w14:textId="77777777">
        <w:trPr>
          <w:trHeight w:val="431"/>
        </w:trPr>
        <w:tc>
          <w:tcPr>
            <w:tcW w:w="846" w:type="dxa"/>
            <w:vAlign w:val="center"/>
          </w:tcPr>
          <w:p w14:paraId="1BB1D921" w14:textId="77777777" w:rsidR="00E6267B" w:rsidRDefault="00E6267B" w:rsidP="00E6267B">
            <w:pPr>
              <w:ind w:left="-108" w:right="-108"/>
              <w:jc w:val="center"/>
              <w:rPr>
                <w:rFonts w:cs="Arial"/>
                <w:sz w:val="18"/>
                <w:szCs w:val="18"/>
              </w:rPr>
            </w:pPr>
          </w:p>
        </w:tc>
        <w:tc>
          <w:tcPr>
            <w:tcW w:w="846" w:type="dxa"/>
            <w:vAlign w:val="center"/>
          </w:tcPr>
          <w:p w14:paraId="10E3846F" w14:textId="77777777" w:rsidR="00E6267B" w:rsidRDefault="00E6267B" w:rsidP="00E6267B">
            <w:pPr>
              <w:ind w:left="-63" w:right="-108"/>
              <w:jc w:val="center"/>
              <w:rPr>
                <w:rFonts w:cs="Arial"/>
                <w:sz w:val="18"/>
                <w:szCs w:val="18"/>
              </w:rPr>
            </w:pPr>
            <w:r>
              <w:rPr>
                <w:rFonts w:cs="Arial"/>
                <w:sz w:val="18"/>
                <w:szCs w:val="18"/>
              </w:rPr>
              <w:t>4-3</w:t>
            </w:r>
          </w:p>
        </w:tc>
        <w:tc>
          <w:tcPr>
            <w:tcW w:w="846" w:type="dxa"/>
            <w:vAlign w:val="center"/>
          </w:tcPr>
          <w:p w14:paraId="035C47B5" w14:textId="77777777" w:rsidR="00E6267B" w:rsidRDefault="00E6267B" w:rsidP="00E6267B">
            <w:pPr>
              <w:ind w:left="-108" w:right="-108"/>
              <w:jc w:val="center"/>
              <w:rPr>
                <w:rFonts w:cs="Arial"/>
                <w:sz w:val="18"/>
                <w:szCs w:val="18"/>
              </w:rPr>
            </w:pPr>
            <w:r>
              <w:rPr>
                <w:rFonts w:cs="Arial"/>
                <w:sz w:val="18"/>
                <w:szCs w:val="18"/>
              </w:rPr>
              <w:t>1</w:t>
            </w:r>
          </w:p>
        </w:tc>
        <w:tc>
          <w:tcPr>
            <w:tcW w:w="1062" w:type="dxa"/>
            <w:vAlign w:val="center"/>
          </w:tcPr>
          <w:p w14:paraId="063792C5" w14:textId="77777777"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1D0642E5" w14:textId="77777777" w:rsidR="00E6267B" w:rsidRDefault="00E6267B" w:rsidP="00E6267B">
            <w:pPr>
              <w:ind w:left="-108" w:right="-108"/>
              <w:jc w:val="center"/>
              <w:rPr>
                <w:rFonts w:cs="Arial"/>
                <w:sz w:val="18"/>
                <w:szCs w:val="18"/>
              </w:rPr>
            </w:pPr>
            <w:r>
              <w:rPr>
                <w:rFonts w:cs="Arial"/>
                <w:sz w:val="18"/>
                <w:szCs w:val="18"/>
              </w:rPr>
              <w:t>01-07-20</w:t>
            </w:r>
          </w:p>
        </w:tc>
        <w:tc>
          <w:tcPr>
            <w:tcW w:w="270" w:type="dxa"/>
            <w:tcBorders>
              <w:top w:val="nil"/>
              <w:bottom w:val="nil"/>
            </w:tcBorders>
          </w:tcPr>
          <w:p w14:paraId="14410EEE" w14:textId="77777777" w:rsidR="00E6267B" w:rsidRDefault="00E6267B" w:rsidP="00E6267B">
            <w:pPr>
              <w:ind w:left="-108" w:right="-108"/>
              <w:jc w:val="center"/>
              <w:rPr>
                <w:rFonts w:cs="Arial"/>
                <w:sz w:val="18"/>
                <w:szCs w:val="18"/>
              </w:rPr>
            </w:pPr>
          </w:p>
        </w:tc>
        <w:tc>
          <w:tcPr>
            <w:tcW w:w="720" w:type="dxa"/>
            <w:vAlign w:val="center"/>
          </w:tcPr>
          <w:p w14:paraId="1EE67BBB" w14:textId="77777777" w:rsidR="00E6267B" w:rsidRDefault="00E6267B" w:rsidP="00E6267B">
            <w:pPr>
              <w:ind w:left="-108" w:right="-108"/>
              <w:jc w:val="center"/>
              <w:rPr>
                <w:rFonts w:cs="Arial"/>
                <w:sz w:val="18"/>
                <w:szCs w:val="18"/>
              </w:rPr>
            </w:pPr>
          </w:p>
        </w:tc>
        <w:tc>
          <w:tcPr>
            <w:tcW w:w="720" w:type="dxa"/>
            <w:vAlign w:val="center"/>
          </w:tcPr>
          <w:p w14:paraId="0B25826A" w14:textId="6BCBB789" w:rsidR="00E6267B" w:rsidRDefault="00E6267B" w:rsidP="00E6267B">
            <w:pPr>
              <w:ind w:left="-108" w:right="-108"/>
              <w:jc w:val="center"/>
              <w:rPr>
                <w:rFonts w:cs="Arial"/>
                <w:sz w:val="18"/>
                <w:szCs w:val="18"/>
              </w:rPr>
            </w:pPr>
            <w:r>
              <w:rPr>
                <w:rFonts w:cs="Arial"/>
                <w:sz w:val="18"/>
                <w:szCs w:val="18"/>
              </w:rPr>
              <w:t>4-26</w:t>
            </w:r>
          </w:p>
        </w:tc>
        <w:tc>
          <w:tcPr>
            <w:tcW w:w="810" w:type="dxa"/>
            <w:vAlign w:val="center"/>
          </w:tcPr>
          <w:p w14:paraId="3908C8F1" w14:textId="014CEC46" w:rsidR="00E6267B" w:rsidRDefault="00E6267B" w:rsidP="00E6267B">
            <w:pPr>
              <w:ind w:left="-108" w:right="-108"/>
              <w:jc w:val="center"/>
              <w:rPr>
                <w:rFonts w:cs="Arial"/>
                <w:sz w:val="18"/>
                <w:szCs w:val="18"/>
              </w:rPr>
            </w:pPr>
            <w:r>
              <w:rPr>
                <w:rFonts w:cs="Arial"/>
                <w:sz w:val="18"/>
                <w:szCs w:val="18"/>
              </w:rPr>
              <w:t>1</w:t>
            </w:r>
          </w:p>
        </w:tc>
        <w:tc>
          <w:tcPr>
            <w:tcW w:w="990" w:type="dxa"/>
            <w:vAlign w:val="center"/>
          </w:tcPr>
          <w:p w14:paraId="21119461" w14:textId="7F10E350"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3A760403" w14:textId="45ED6282" w:rsidR="00E6267B" w:rsidRDefault="00E6267B" w:rsidP="00E6267B">
            <w:pPr>
              <w:ind w:left="-108" w:right="-108"/>
              <w:jc w:val="center"/>
              <w:rPr>
                <w:rFonts w:cs="Arial"/>
                <w:sz w:val="18"/>
                <w:szCs w:val="18"/>
              </w:rPr>
            </w:pPr>
            <w:r>
              <w:rPr>
                <w:rFonts w:cs="Arial"/>
                <w:sz w:val="18"/>
                <w:szCs w:val="18"/>
              </w:rPr>
              <w:t>01-07-20</w:t>
            </w:r>
          </w:p>
        </w:tc>
      </w:tr>
      <w:tr w:rsidR="00E6267B" w14:paraId="5157FD06" w14:textId="77777777">
        <w:trPr>
          <w:trHeight w:val="431"/>
        </w:trPr>
        <w:tc>
          <w:tcPr>
            <w:tcW w:w="846" w:type="dxa"/>
            <w:vAlign w:val="center"/>
          </w:tcPr>
          <w:p w14:paraId="6AA56ABF" w14:textId="77777777" w:rsidR="00E6267B" w:rsidRDefault="00E6267B" w:rsidP="00E6267B">
            <w:pPr>
              <w:ind w:left="-108" w:right="-108"/>
              <w:jc w:val="center"/>
              <w:rPr>
                <w:rFonts w:cs="Arial"/>
                <w:sz w:val="18"/>
                <w:szCs w:val="18"/>
              </w:rPr>
            </w:pPr>
          </w:p>
        </w:tc>
        <w:tc>
          <w:tcPr>
            <w:tcW w:w="846" w:type="dxa"/>
            <w:vAlign w:val="center"/>
          </w:tcPr>
          <w:p w14:paraId="66FD0018" w14:textId="77777777" w:rsidR="00E6267B" w:rsidRDefault="00E6267B" w:rsidP="00E6267B">
            <w:pPr>
              <w:ind w:left="-63" w:right="-108"/>
              <w:jc w:val="center"/>
              <w:rPr>
                <w:rFonts w:cs="Arial"/>
                <w:sz w:val="18"/>
                <w:szCs w:val="18"/>
              </w:rPr>
            </w:pPr>
            <w:r>
              <w:rPr>
                <w:rFonts w:cs="Arial"/>
                <w:sz w:val="18"/>
                <w:szCs w:val="18"/>
              </w:rPr>
              <w:t>4-4</w:t>
            </w:r>
          </w:p>
        </w:tc>
        <w:tc>
          <w:tcPr>
            <w:tcW w:w="846" w:type="dxa"/>
            <w:vAlign w:val="center"/>
          </w:tcPr>
          <w:p w14:paraId="12F98957" w14:textId="77777777" w:rsidR="00E6267B" w:rsidRDefault="00E6267B" w:rsidP="00E6267B">
            <w:pPr>
              <w:ind w:left="-108" w:right="-108"/>
              <w:jc w:val="center"/>
              <w:rPr>
                <w:rFonts w:cs="Arial"/>
                <w:sz w:val="18"/>
                <w:szCs w:val="18"/>
              </w:rPr>
            </w:pPr>
            <w:r>
              <w:rPr>
                <w:rFonts w:cs="Arial"/>
                <w:sz w:val="18"/>
                <w:szCs w:val="18"/>
              </w:rPr>
              <w:t>1</w:t>
            </w:r>
          </w:p>
        </w:tc>
        <w:tc>
          <w:tcPr>
            <w:tcW w:w="1062" w:type="dxa"/>
            <w:vAlign w:val="center"/>
          </w:tcPr>
          <w:p w14:paraId="0A16824F" w14:textId="77777777"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1C91D0EA" w14:textId="77777777" w:rsidR="00E6267B" w:rsidRDefault="00E6267B" w:rsidP="00E6267B">
            <w:pPr>
              <w:ind w:left="-108" w:right="-108"/>
              <w:jc w:val="center"/>
              <w:rPr>
                <w:rFonts w:cs="Arial"/>
                <w:sz w:val="18"/>
                <w:szCs w:val="18"/>
              </w:rPr>
            </w:pPr>
            <w:r>
              <w:rPr>
                <w:rFonts w:cs="Arial"/>
                <w:sz w:val="18"/>
                <w:szCs w:val="18"/>
              </w:rPr>
              <w:t>01-07-20</w:t>
            </w:r>
          </w:p>
        </w:tc>
        <w:tc>
          <w:tcPr>
            <w:tcW w:w="270" w:type="dxa"/>
            <w:tcBorders>
              <w:top w:val="nil"/>
              <w:bottom w:val="nil"/>
            </w:tcBorders>
          </w:tcPr>
          <w:p w14:paraId="21086E09" w14:textId="77777777" w:rsidR="00E6267B" w:rsidRDefault="00E6267B" w:rsidP="00E6267B">
            <w:pPr>
              <w:ind w:left="-108" w:right="-108"/>
              <w:jc w:val="center"/>
              <w:rPr>
                <w:rFonts w:cs="Arial"/>
                <w:sz w:val="18"/>
                <w:szCs w:val="18"/>
              </w:rPr>
            </w:pPr>
          </w:p>
        </w:tc>
        <w:tc>
          <w:tcPr>
            <w:tcW w:w="720" w:type="dxa"/>
            <w:vAlign w:val="center"/>
          </w:tcPr>
          <w:p w14:paraId="5B721E9E" w14:textId="77777777" w:rsidR="00E6267B" w:rsidRDefault="00E6267B" w:rsidP="00E6267B">
            <w:pPr>
              <w:ind w:left="-108" w:right="-108"/>
              <w:jc w:val="center"/>
              <w:rPr>
                <w:rFonts w:cs="Arial"/>
                <w:sz w:val="18"/>
                <w:szCs w:val="18"/>
              </w:rPr>
            </w:pPr>
          </w:p>
        </w:tc>
        <w:tc>
          <w:tcPr>
            <w:tcW w:w="720" w:type="dxa"/>
            <w:vAlign w:val="center"/>
          </w:tcPr>
          <w:p w14:paraId="440D7AF3" w14:textId="77777777" w:rsidR="00E6267B" w:rsidRDefault="00E6267B" w:rsidP="00E6267B">
            <w:pPr>
              <w:ind w:left="-108" w:right="-108"/>
              <w:jc w:val="center"/>
              <w:rPr>
                <w:rFonts w:cs="Arial"/>
                <w:sz w:val="18"/>
                <w:szCs w:val="18"/>
              </w:rPr>
            </w:pPr>
          </w:p>
        </w:tc>
        <w:tc>
          <w:tcPr>
            <w:tcW w:w="810" w:type="dxa"/>
            <w:vAlign w:val="center"/>
          </w:tcPr>
          <w:p w14:paraId="5432972A" w14:textId="77777777" w:rsidR="00E6267B" w:rsidRDefault="00E6267B" w:rsidP="00E6267B">
            <w:pPr>
              <w:ind w:left="-108" w:right="-108"/>
              <w:jc w:val="center"/>
              <w:rPr>
                <w:rFonts w:cs="Arial"/>
                <w:sz w:val="18"/>
                <w:szCs w:val="18"/>
              </w:rPr>
            </w:pPr>
          </w:p>
        </w:tc>
        <w:tc>
          <w:tcPr>
            <w:tcW w:w="990" w:type="dxa"/>
            <w:vAlign w:val="center"/>
          </w:tcPr>
          <w:p w14:paraId="33DE0CC3" w14:textId="77777777" w:rsidR="00E6267B" w:rsidRDefault="00E6267B" w:rsidP="00E6267B">
            <w:pPr>
              <w:ind w:left="-108" w:right="-108"/>
              <w:jc w:val="center"/>
              <w:rPr>
                <w:rFonts w:cs="Arial"/>
                <w:sz w:val="18"/>
                <w:szCs w:val="18"/>
              </w:rPr>
            </w:pPr>
          </w:p>
        </w:tc>
        <w:tc>
          <w:tcPr>
            <w:tcW w:w="1080" w:type="dxa"/>
            <w:vAlign w:val="center"/>
          </w:tcPr>
          <w:p w14:paraId="689C5AE5" w14:textId="77777777" w:rsidR="00E6267B" w:rsidRDefault="00E6267B" w:rsidP="00E6267B">
            <w:pPr>
              <w:ind w:left="-108" w:right="-108"/>
              <w:jc w:val="center"/>
              <w:rPr>
                <w:rFonts w:cs="Arial"/>
                <w:sz w:val="18"/>
                <w:szCs w:val="18"/>
              </w:rPr>
            </w:pPr>
          </w:p>
        </w:tc>
      </w:tr>
      <w:tr w:rsidR="00E6267B" w14:paraId="49B868BE" w14:textId="77777777">
        <w:trPr>
          <w:trHeight w:val="431"/>
        </w:trPr>
        <w:tc>
          <w:tcPr>
            <w:tcW w:w="846" w:type="dxa"/>
            <w:vAlign w:val="center"/>
          </w:tcPr>
          <w:p w14:paraId="3792B65B" w14:textId="77777777" w:rsidR="00E6267B" w:rsidRDefault="00E6267B" w:rsidP="00E6267B">
            <w:pPr>
              <w:ind w:left="-108" w:right="-108"/>
              <w:jc w:val="center"/>
              <w:rPr>
                <w:rFonts w:cs="Arial"/>
                <w:sz w:val="18"/>
                <w:szCs w:val="18"/>
              </w:rPr>
            </w:pPr>
          </w:p>
        </w:tc>
        <w:tc>
          <w:tcPr>
            <w:tcW w:w="846" w:type="dxa"/>
            <w:vAlign w:val="center"/>
          </w:tcPr>
          <w:p w14:paraId="126A9F79" w14:textId="77777777" w:rsidR="00E6267B" w:rsidRDefault="00E6267B" w:rsidP="00E6267B">
            <w:pPr>
              <w:ind w:left="-63" w:right="-108"/>
              <w:jc w:val="center"/>
              <w:rPr>
                <w:rFonts w:cs="Arial"/>
                <w:sz w:val="18"/>
                <w:szCs w:val="18"/>
              </w:rPr>
            </w:pPr>
            <w:r>
              <w:rPr>
                <w:rFonts w:cs="Arial"/>
                <w:sz w:val="18"/>
                <w:szCs w:val="18"/>
              </w:rPr>
              <w:t>4-5</w:t>
            </w:r>
          </w:p>
        </w:tc>
        <w:tc>
          <w:tcPr>
            <w:tcW w:w="846" w:type="dxa"/>
            <w:vAlign w:val="center"/>
          </w:tcPr>
          <w:p w14:paraId="1F749357" w14:textId="77777777" w:rsidR="00E6267B" w:rsidRDefault="00E6267B" w:rsidP="00E6267B">
            <w:pPr>
              <w:ind w:left="-108" w:right="-108"/>
              <w:jc w:val="center"/>
              <w:rPr>
                <w:rFonts w:cs="Arial"/>
                <w:sz w:val="18"/>
                <w:szCs w:val="18"/>
              </w:rPr>
            </w:pPr>
            <w:r>
              <w:rPr>
                <w:rFonts w:cs="Arial"/>
                <w:sz w:val="18"/>
                <w:szCs w:val="18"/>
              </w:rPr>
              <w:t>1</w:t>
            </w:r>
          </w:p>
        </w:tc>
        <w:tc>
          <w:tcPr>
            <w:tcW w:w="1062" w:type="dxa"/>
            <w:vAlign w:val="center"/>
          </w:tcPr>
          <w:p w14:paraId="564534CA" w14:textId="77777777"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38070E76" w14:textId="77777777" w:rsidR="00E6267B" w:rsidRDefault="00E6267B" w:rsidP="00E6267B">
            <w:pPr>
              <w:ind w:left="-108" w:right="-108"/>
              <w:jc w:val="center"/>
              <w:rPr>
                <w:rFonts w:cs="Arial"/>
                <w:sz w:val="18"/>
                <w:szCs w:val="18"/>
              </w:rPr>
            </w:pPr>
            <w:r>
              <w:rPr>
                <w:rFonts w:cs="Arial"/>
                <w:sz w:val="18"/>
                <w:szCs w:val="18"/>
              </w:rPr>
              <w:t>01-07-20</w:t>
            </w:r>
          </w:p>
        </w:tc>
        <w:tc>
          <w:tcPr>
            <w:tcW w:w="270" w:type="dxa"/>
            <w:tcBorders>
              <w:top w:val="nil"/>
              <w:bottom w:val="nil"/>
            </w:tcBorders>
          </w:tcPr>
          <w:p w14:paraId="01C29FFC" w14:textId="77777777" w:rsidR="00E6267B" w:rsidRDefault="00E6267B" w:rsidP="00E6267B">
            <w:pPr>
              <w:ind w:left="-108" w:right="-108"/>
              <w:jc w:val="center"/>
              <w:rPr>
                <w:rFonts w:cs="Arial"/>
                <w:sz w:val="18"/>
                <w:szCs w:val="18"/>
              </w:rPr>
            </w:pPr>
          </w:p>
        </w:tc>
        <w:tc>
          <w:tcPr>
            <w:tcW w:w="720" w:type="dxa"/>
            <w:vAlign w:val="center"/>
          </w:tcPr>
          <w:p w14:paraId="2280353B" w14:textId="77777777" w:rsidR="00E6267B" w:rsidRDefault="00E6267B" w:rsidP="00E6267B">
            <w:pPr>
              <w:ind w:left="-108" w:right="-108"/>
              <w:jc w:val="center"/>
              <w:rPr>
                <w:rFonts w:cs="Arial"/>
                <w:sz w:val="18"/>
                <w:szCs w:val="18"/>
              </w:rPr>
            </w:pPr>
          </w:p>
        </w:tc>
        <w:tc>
          <w:tcPr>
            <w:tcW w:w="720" w:type="dxa"/>
            <w:vAlign w:val="center"/>
          </w:tcPr>
          <w:p w14:paraId="2B86D222" w14:textId="77777777" w:rsidR="00E6267B" w:rsidRDefault="00E6267B" w:rsidP="00E6267B">
            <w:pPr>
              <w:ind w:left="-108" w:right="-108"/>
              <w:jc w:val="center"/>
              <w:rPr>
                <w:rFonts w:cs="Arial"/>
                <w:sz w:val="18"/>
                <w:szCs w:val="18"/>
              </w:rPr>
            </w:pPr>
          </w:p>
        </w:tc>
        <w:tc>
          <w:tcPr>
            <w:tcW w:w="810" w:type="dxa"/>
            <w:vAlign w:val="center"/>
          </w:tcPr>
          <w:p w14:paraId="6E382795" w14:textId="77777777" w:rsidR="00E6267B" w:rsidRDefault="00E6267B" w:rsidP="00E6267B">
            <w:pPr>
              <w:ind w:left="-108" w:right="-108"/>
              <w:jc w:val="center"/>
              <w:rPr>
                <w:rFonts w:cs="Arial"/>
                <w:sz w:val="18"/>
                <w:szCs w:val="18"/>
              </w:rPr>
            </w:pPr>
          </w:p>
        </w:tc>
        <w:tc>
          <w:tcPr>
            <w:tcW w:w="990" w:type="dxa"/>
            <w:vAlign w:val="center"/>
          </w:tcPr>
          <w:p w14:paraId="7B537909" w14:textId="77777777" w:rsidR="00E6267B" w:rsidRDefault="00E6267B" w:rsidP="00E6267B">
            <w:pPr>
              <w:ind w:left="-108" w:right="-108"/>
              <w:jc w:val="center"/>
              <w:rPr>
                <w:rFonts w:cs="Arial"/>
                <w:sz w:val="18"/>
                <w:szCs w:val="18"/>
              </w:rPr>
            </w:pPr>
          </w:p>
        </w:tc>
        <w:tc>
          <w:tcPr>
            <w:tcW w:w="1080" w:type="dxa"/>
            <w:vAlign w:val="center"/>
          </w:tcPr>
          <w:p w14:paraId="4C573C7D" w14:textId="77777777" w:rsidR="00E6267B" w:rsidRDefault="00E6267B" w:rsidP="00E6267B">
            <w:pPr>
              <w:ind w:left="-108" w:right="-108"/>
              <w:jc w:val="center"/>
              <w:rPr>
                <w:rFonts w:cs="Arial"/>
                <w:sz w:val="18"/>
                <w:szCs w:val="18"/>
              </w:rPr>
            </w:pPr>
          </w:p>
        </w:tc>
      </w:tr>
      <w:tr w:rsidR="00E6267B" w14:paraId="003BD59C" w14:textId="77777777">
        <w:trPr>
          <w:trHeight w:val="431"/>
        </w:trPr>
        <w:tc>
          <w:tcPr>
            <w:tcW w:w="846" w:type="dxa"/>
            <w:vAlign w:val="center"/>
          </w:tcPr>
          <w:p w14:paraId="429718FD" w14:textId="77777777" w:rsidR="00E6267B" w:rsidRDefault="00E6267B" w:rsidP="00E6267B">
            <w:pPr>
              <w:ind w:left="-108" w:right="-108"/>
              <w:jc w:val="center"/>
              <w:rPr>
                <w:rFonts w:cs="Arial"/>
                <w:sz w:val="18"/>
                <w:szCs w:val="18"/>
              </w:rPr>
            </w:pPr>
          </w:p>
        </w:tc>
        <w:tc>
          <w:tcPr>
            <w:tcW w:w="846" w:type="dxa"/>
            <w:vAlign w:val="center"/>
          </w:tcPr>
          <w:p w14:paraId="39A68531" w14:textId="77777777" w:rsidR="00E6267B" w:rsidRDefault="00E6267B" w:rsidP="00E6267B">
            <w:pPr>
              <w:ind w:left="-63" w:right="-108"/>
              <w:jc w:val="center"/>
              <w:rPr>
                <w:rFonts w:cs="Arial"/>
                <w:sz w:val="18"/>
                <w:szCs w:val="18"/>
              </w:rPr>
            </w:pPr>
            <w:r>
              <w:rPr>
                <w:rFonts w:cs="Arial"/>
                <w:sz w:val="18"/>
                <w:szCs w:val="18"/>
              </w:rPr>
              <w:t>4-6</w:t>
            </w:r>
          </w:p>
        </w:tc>
        <w:tc>
          <w:tcPr>
            <w:tcW w:w="846" w:type="dxa"/>
            <w:vAlign w:val="center"/>
          </w:tcPr>
          <w:p w14:paraId="44507620" w14:textId="77777777" w:rsidR="00E6267B" w:rsidRDefault="00E6267B" w:rsidP="00E6267B">
            <w:pPr>
              <w:ind w:left="-108" w:right="-108"/>
              <w:jc w:val="center"/>
              <w:rPr>
                <w:rFonts w:cs="Arial"/>
                <w:sz w:val="18"/>
                <w:szCs w:val="18"/>
              </w:rPr>
            </w:pPr>
            <w:r>
              <w:rPr>
                <w:rFonts w:cs="Arial"/>
                <w:sz w:val="18"/>
                <w:szCs w:val="18"/>
              </w:rPr>
              <w:t>1</w:t>
            </w:r>
          </w:p>
        </w:tc>
        <w:tc>
          <w:tcPr>
            <w:tcW w:w="1062" w:type="dxa"/>
            <w:vAlign w:val="center"/>
          </w:tcPr>
          <w:p w14:paraId="5DD094D9" w14:textId="77777777"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25EB1FE7" w14:textId="77777777" w:rsidR="00E6267B" w:rsidRDefault="00E6267B" w:rsidP="00E6267B">
            <w:pPr>
              <w:ind w:left="-108" w:right="-108"/>
              <w:jc w:val="center"/>
              <w:rPr>
                <w:rFonts w:cs="Arial"/>
                <w:sz w:val="18"/>
                <w:szCs w:val="18"/>
              </w:rPr>
            </w:pPr>
            <w:r>
              <w:rPr>
                <w:rFonts w:cs="Arial"/>
                <w:sz w:val="18"/>
                <w:szCs w:val="18"/>
              </w:rPr>
              <w:t>01-07-20</w:t>
            </w:r>
          </w:p>
        </w:tc>
        <w:tc>
          <w:tcPr>
            <w:tcW w:w="270" w:type="dxa"/>
            <w:tcBorders>
              <w:top w:val="nil"/>
              <w:bottom w:val="nil"/>
            </w:tcBorders>
          </w:tcPr>
          <w:p w14:paraId="483396F1" w14:textId="77777777" w:rsidR="00E6267B" w:rsidRDefault="00E6267B" w:rsidP="00E6267B">
            <w:pPr>
              <w:ind w:left="-108" w:right="-108"/>
              <w:jc w:val="center"/>
              <w:rPr>
                <w:rFonts w:cs="Arial"/>
                <w:sz w:val="18"/>
                <w:szCs w:val="18"/>
              </w:rPr>
            </w:pPr>
          </w:p>
        </w:tc>
        <w:tc>
          <w:tcPr>
            <w:tcW w:w="720" w:type="dxa"/>
            <w:vAlign w:val="center"/>
          </w:tcPr>
          <w:p w14:paraId="7E3273F6" w14:textId="77777777" w:rsidR="00E6267B" w:rsidRDefault="00E6267B" w:rsidP="00E6267B">
            <w:pPr>
              <w:ind w:left="-108" w:right="-108"/>
              <w:jc w:val="center"/>
              <w:rPr>
                <w:rFonts w:cs="Arial"/>
                <w:sz w:val="18"/>
                <w:szCs w:val="18"/>
              </w:rPr>
            </w:pPr>
          </w:p>
        </w:tc>
        <w:tc>
          <w:tcPr>
            <w:tcW w:w="720" w:type="dxa"/>
            <w:vAlign w:val="center"/>
          </w:tcPr>
          <w:p w14:paraId="7097B174" w14:textId="77777777" w:rsidR="00E6267B" w:rsidRDefault="00E6267B" w:rsidP="00E6267B">
            <w:pPr>
              <w:ind w:left="-108" w:right="-108"/>
              <w:jc w:val="center"/>
              <w:rPr>
                <w:rFonts w:cs="Arial"/>
                <w:sz w:val="18"/>
                <w:szCs w:val="18"/>
              </w:rPr>
            </w:pPr>
          </w:p>
        </w:tc>
        <w:tc>
          <w:tcPr>
            <w:tcW w:w="810" w:type="dxa"/>
            <w:vAlign w:val="center"/>
          </w:tcPr>
          <w:p w14:paraId="067FB08C" w14:textId="77777777" w:rsidR="00E6267B" w:rsidRDefault="00E6267B" w:rsidP="00E6267B">
            <w:pPr>
              <w:ind w:left="-108" w:right="-108"/>
              <w:jc w:val="center"/>
              <w:rPr>
                <w:rFonts w:cs="Arial"/>
                <w:sz w:val="18"/>
                <w:szCs w:val="18"/>
              </w:rPr>
            </w:pPr>
          </w:p>
        </w:tc>
        <w:tc>
          <w:tcPr>
            <w:tcW w:w="990" w:type="dxa"/>
            <w:vAlign w:val="center"/>
          </w:tcPr>
          <w:p w14:paraId="6BA492A5" w14:textId="77777777" w:rsidR="00E6267B" w:rsidRDefault="00E6267B" w:rsidP="00E6267B">
            <w:pPr>
              <w:ind w:left="-108" w:right="-108"/>
              <w:jc w:val="center"/>
              <w:rPr>
                <w:rFonts w:cs="Arial"/>
                <w:sz w:val="18"/>
                <w:szCs w:val="18"/>
              </w:rPr>
            </w:pPr>
          </w:p>
        </w:tc>
        <w:tc>
          <w:tcPr>
            <w:tcW w:w="1080" w:type="dxa"/>
            <w:vAlign w:val="center"/>
          </w:tcPr>
          <w:p w14:paraId="239AAF17" w14:textId="77777777" w:rsidR="00E6267B" w:rsidRDefault="00E6267B" w:rsidP="00E6267B">
            <w:pPr>
              <w:ind w:left="-108" w:right="-108"/>
              <w:jc w:val="center"/>
              <w:rPr>
                <w:rFonts w:cs="Arial"/>
                <w:sz w:val="18"/>
                <w:szCs w:val="18"/>
              </w:rPr>
            </w:pPr>
          </w:p>
        </w:tc>
      </w:tr>
      <w:tr w:rsidR="00E6267B" w14:paraId="42588DBA" w14:textId="77777777">
        <w:trPr>
          <w:trHeight w:val="431"/>
        </w:trPr>
        <w:tc>
          <w:tcPr>
            <w:tcW w:w="846" w:type="dxa"/>
            <w:vAlign w:val="center"/>
          </w:tcPr>
          <w:p w14:paraId="127E6365" w14:textId="77777777" w:rsidR="00E6267B" w:rsidRDefault="00E6267B" w:rsidP="00E6267B">
            <w:pPr>
              <w:ind w:left="-108" w:right="-108"/>
              <w:jc w:val="center"/>
              <w:rPr>
                <w:rFonts w:cs="Arial"/>
                <w:sz w:val="18"/>
                <w:szCs w:val="18"/>
              </w:rPr>
            </w:pPr>
          </w:p>
        </w:tc>
        <w:tc>
          <w:tcPr>
            <w:tcW w:w="846" w:type="dxa"/>
            <w:vAlign w:val="center"/>
          </w:tcPr>
          <w:p w14:paraId="15B7C322" w14:textId="77777777" w:rsidR="00E6267B" w:rsidRDefault="00E6267B" w:rsidP="00E6267B">
            <w:pPr>
              <w:ind w:left="-63" w:right="-108"/>
              <w:jc w:val="center"/>
              <w:rPr>
                <w:rFonts w:cs="Arial"/>
                <w:sz w:val="18"/>
                <w:szCs w:val="18"/>
              </w:rPr>
            </w:pPr>
            <w:r>
              <w:rPr>
                <w:rFonts w:cs="Arial"/>
                <w:sz w:val="18"/>
                <w:szCs w:val="18"/>
              </w:rPr>
              <w:t>4-7</w:t>
            </w:r>
          </w:p>
        </w:tc>
        <w:tc>
          <w:tcPr>
            <w:tcW w:w="846" w:type="dxa"/>
            <w:vAlign w:val="center"/>
          </w:tcPr>
          <w:p w14:paraId="45C59BFD" w14:textId="77777777" w:rsidR="00E6267B" w:rsidRDefault="00E6267B" w:rsidP="00E6267B">
            <w:pPr>
              <w:ind w:left="-108" w:right="-108"/>
              <w:jc w:val="center"/>
              <w:rPr>
                <w:rFonts w:cs="Arial"/>
                <w:sz w:val="18"/>
                <w:szCs w:val="18"/>
              </w:rPr>
            </w:pPr>
            <w:r>
              <w:rPr>
                <w:rFonts w:cs="Arial"/>
                <w:sz w:val="18"/>
                <w:szCs w:val="18"/>
              </w:rPr>
              <w:t>1</w:t>
            </w:r>
          </w:p>
        </w:tc>
        <w:tc>
          <w:tcPr>
            <w:tcW w:w="1062" w:type="dxa"/>
            <w:vAlign w:val="center"/>
          </w:tcPr>
          <w:p w14:paraId="48FE247D" w14:textId="77777777"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58CAAAD2" w14:textId="77777777" w:rsidR="00E6267B" w:rsidRDefault="00E6267B" w:rsidP="00E6267B">
            <w:pPr>
              <w:ind w:left="-108" w:right="-108"/>
              <w:jc w:val="center"/>
              <w:rPr>
                <w:rFonts w:cs="Arial"/>
                <w:sz w:val="18"/>
                <w:szCs w:val="18"/>
              </w:rPr>
            </w:pPr>
            <w:r>
              <w:rPr>
                <w:rFonts w:cs="Arial"/>
                <w:sz w:val="18"/>
                <w:szCs w:val="18"/>
              </w:rPr>
              <w:t>01-07-20</w:t>
            </w:r>
          </w:p>
        </w:tc>
        <w:tc>
          <w:tcPr>
            <w:tcW w:w="270" w:type="dxa"/>
            <w:tcBorders>
              <w:top w:val="nil"/>
              <w:bottom w:val="nil"/>
            </w:tcBorders>
          </w:tcPr>
          <w:p w14:paraId="72082B34" w14:textId="77777777" w:rsidR="00E6267B" w:rsidRDefault="00E6267B" w:rsidP="00E6267B">
            <w:pPr>
              <w:ind w:left="-108" w:right="-108"/>
              <w:jc w:val="center"/>
              <w:rPr>
                <w:rFonts w:cs="Arial"/>
                <w:sz w:val="18"/>
                <w:szCs w:val="18"/>
              </w:rPr>
            </w:pPr>
          </w:p>
        </w:tc>
        <w:tc>
          <w:tcPr>
            <w:tcW w:w="720" w:type="dxa"/>
            <w:vAlign w:val="center"/>
          </w:tcPr>
          <w:p w14:paraId="3E6E5FD4" w14:textId="77777777" w:rsidR="00E6267B" w:rsidRDefault="00E6267B" w:rsidP="00E6267B">
            <w:pPr>
              <w:ind w:left="-108" w:right="-108"/>
              <w:jc w:val="center"/>
              <w:rPr>
                <w:rFonts w:cs="Arial"/>
                <w:sz w:val="18"/>
                <w:szCs w:val="18"/>
              </w:rPr>
            </w:pPr>
          </w:p>
        </w:tc>
        <w:tc>
          <w:tcPr>
            <w:tcW w:w="720" w:type="dxa"/>
            <w:vAlign w:val="center"/>
          </w:tcPr>
          <w:p w14:paraId="2B5F1E42" w14:textId="77777777" w:rsidR="00E6267B" w:rsidRDefault="00E6267B" w:rsidP="00E6267B">
            <w:pPr>
              <w:ind w:left="-108" w:right="-108"/>
              <w:jc w:val="center"/>
              <w:rPr>
                <w:rFonts w:cs="Arial"/>
                <w:sz w:val="18"/>
                <w:szCs w:val="18"/>
              </w:rPr>
            </w:pPr>
          </w:p>
        </w:tc>
        <w:tc>
          <w:tcPr>
            <w:tcW w:w="810" w:type="dxa"/>
            <w:vAlign w:val="center"/>
          </w:tcPr>
          <w:p w14:paraId="7B18A66F" w14:textId="77777777" w:rsidR="00E6267B" w:rsidRDefault="00E6267B" w:rsidP="00E6267B">
            <w:pPr>
              <w:ind w:left="-108" w:right="-108"/>
              <w:jc w:val="center"/>
              <w:rPr>
                <w:rFonts w:cs="Arial"/>
                <w:sz w:val="18"/>
                <w:szCs w:val="18"/>
              </w:rPr>
            </w:pPr>
          </w:p>
        </w:tc>
        <w:tc>
          <w:tcPr>
            <w:tcW w:w="990" w:type="dxa"/>
            <w:vAlign w:val="center"/>
          </w:tcPr>
          <w:p w14:paraId="7BB5F611" w14:textId="77777777" w:rsidR="00E6267B" w:rsidRDefault="00E6267B" w:rsidP="00E6267B">
            <w:pPr>
              <w:ind w:left="-108" w:right="-108"/>
              <w:jc w:val="center"/>
              <w:rPr>
                <w:rFonts w:cs="Arial"/>
                <w:sz w:val="18"/>
                <w:szCs w:val="18"/>
              </w:rPr>
            </w:pPr>
          </w:p>
        </w:tc>
        <w:tc>
          <w:tcPr>
            <w:tcW w:w="1080" w:type="dxa"/>
            <w:vAlign w:val="center"/>
          </w:tcPr>
          <w:p w14:paraId="0EADF339" w14:textId="77777777" w:rsidR="00E6267B" w:rsidRDefault="00E6267B" w:rsidP="00E6267B">
            <w:pPr>
              <w:ind w:left="-108" w:right="-108"/>
              <w:jc w:val="center"/>
              <w:rPr>
                <w:rFonts w:cs="Arial"/>
                <w:sz w:val="18"/>
                <w:szCs w:val="18"/>
              </w:rPr>
            </w:pPr>
          </w:p>
        </w:tc>
      </w:tr>
      <w:tr w:rsidR="00E6267B" w14:paraId="15A25499" w14:textId="77777777">
        <w:trPr>
          <w:trHeight w:val="431"/>
        </w:trPr>
        <w:tc>
          <w:tcPr>
            <w:tcW w:w="846" w:type="dxa"/>
            <w:vAlign w:val="center"/>
          </w:tcPr>
          <w:p w14:paraId="5A41DF00" w14:textId="77777777" w:rsidR="00E6267B" w:rsidRDefault="00E6267B" w:rsidP="00E6267B">
            <w:pPr>
              <w:ind w:left="-108" w:right="-108"/>
              <w:jc w:val="center"/>
              <w:rPr>
                <w:rFonts w:cs="Arial"/>
                <w:sz w:val="18"/>
                <w:szCs w:val="18"/>
              </w:rPr>
            </w:pPr>
          </w:p>
        </w:tc>
        <w:tc>
          <w:tcPr>
            <w:tcW w:w="846" w:type="dxa"/>
            <w:vAlign w:val="center"/>
          </w:tcPr>
          <w:p w14:paraId="2C14F950" w14:textId="77777777" w:rsidR="00E6267B" w:rsidRDefault="00E6267B" w:rsidP="00E6267B">
            <w:pPr>
              <w:ind w:left="-63" w:right="-108"/>
              <w:jc w:val="center"/>
              <w:rPr>
                <w:rFonts w:cs="Arial"/>
                <w:sz w:val="18"/>
                <w:szCs w:val="18"/>
              </w:rPr>
            </w:pPr>
            <w:r>
              <w:rPr>
                <w:rFonts w:cs="Arial"/>
                <w:sz w:val="18"/>
                <w:szCs w:val="18"/>
              </w:rPr>
              <w:t>4-8</w:t>
            </w:r>
          </w:p>
        </w:tc>
        <w:tc>
          <w:tcPr>
            <w:tcW w:w="846" w:type="dxa"/>
            <w:vAlign w:val="center"/>
          </w:tcPr>
          <w:p w14:paraId="3BAD44A2" w14:textId="77777777" w:rsidR="00E6267B" w:rsidRDefault="00E6267B" w:rsidP="00E6267B">
            <w:pPr>
              <w:ind w:left="-108" w:right="-108"/>
              <w:jc w:val="center"/>
              <w:rPr>
                <w:rFonts w:cs="Arial"/>
                <w:sz w:val="18"/>
                <w:szCs w:val="18"/>
              </w:rPr>
            </w:pPr>
            <w:r>
              <w:rPr>
                <w:rFonts w:cs="Arial"/>
                <w:sz w:val="18"/>
                <w:szCs w:val="18"/>
              </w:rPr>
              <w:t>1</w:t>
            </w:r>
          </w:p>
        </w:tc>
        <w:tc>
          <w:tcPr>
            <w:tcW w:w="1062" w:type="dxa"/>
            <w:vAlign w:val="center"/>
          </w:tcPr>
          <w:p w14:paraId="012EDB23" w14:textId="77777777"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7D9990D9" w14:textId="77777777" w:rsidR="00E6267B" w:rsidRDefault="00E6267B" w:rsidP="00E6267B">
            <w:pPr>
              <w:ind w:left="-108" w:right="-108"/>
              <w:jc w:val="center"/>
              <w:rPr>
                <w:rFonts w:cs="Arial"/>
                <w:sz w:val="18"/>
                <w:szCs w:val="18"/>
              </w:rPr>
            </w:pPr>
            <w:r>
              <w:rPr>
                <w:rFonts w:cs="Arial"/>
                <w:sz w:val="18"/>
                <w:szCs w:val="18"/>
              </w:rPr>
              <w:t>01-07-20</w:t>
            </w:r>
          </w:p>
        </w:tc>
        <w:tc>
          <w:tcPr>
            <w:tcW w:w="270" w:type="dxa"/>
            <w:tcBorders>
              <w:top w:val="nil"/>
              <w:bottom w:val="nil"/>
            </w:tcBorders>
          </w:tcPr>
          <w:p w14:paraId="0756CB73" w14:textId="77777777" w:rsidR="00E6267B" w:rsidRDefault="00E6267B" w:rsidP="00E6267B">
            <w:pPr>
              <w:ind w:left="-108" w:right="-108"/>
              <w:jc w:val="center"/>
              <w:rPr>
                <w:rFonts w:cs="Arial"/>
                <w:sz w:val="18"/>
                <w:szCs w:val="18"/>
              </w:rPr>
            </w:pPr>
          </w:p>
        </w:tc>
        <w:tc>
          <w:tcPr>
            <w:tcW w:w="720" w:type="dxa"/>
            <w:vAlign w:val="center"/>
          </w:tcPr>
          <w:p w14:paraId="27C7A81C" w14:textId="77777777" w:rsidR="00E6267B" w:rsidRDefault="00E6267B" w:rsidP="00E6267B">
            <w:pPr>
              <w:ind w:left="-108" w:right="-108"/>
              <w:jc w:val="center"/>
              <w:rPr>
                <w:rFonts w:cs="Arial"/>
                <w:sz w:val="18"/>
                <w:szCs w:val="18"/>
              </w:rPr>
            </w:pPr>
          </w:p>
        </w:tc>
        <w:tc>
          <w:tcPr>
            <w:tcW w:w="720" w:type="dxa"/>
            <w:vAlign w:val="center"/>
          </w:tcPr>
          <w:p w14:paraId="31890FE4" w14:textId="77777777" w:rsidR="00E6267B" w:rsidRDefault="00E6267B" w:rsidP="00E6267B">
            <w:pPr>
              <w:ind w:left="-108" w:right="-108"/>
              <w:jc w:val="center"/>
              <w:rPr>
                <w:rFonts w:cs="Arial"/>
                <w:sz w:val="18"/>
                <w:szCs w:val="18"/>
              </w:rPr>
            </w:pPr>
          </w:p>
        </w:tc>
        <w:tc>
          <w:tcPr>
            <w:tcW w:w="810" w:type="dxa"/>
            <w:vAlign w:val="center"/>
          </w:tcPr>
          <w:p w14:paraId="72336FDF" w14:textId="77777777" w:rsidR="00E6267B" w:rsidRDefault="00E6267B" w:rsidP="00E6267B">
            <w:pPr>
              <w:ind w:left="-108" w:right="-108"/>
              <w:jc w:val="center"/>
              <w:rPr>
                <w:rFonts w:cs="Arial"/>
                <w:sz w:val="18"/>
                <w:szCs w:val="18"/>
              </w:rPr>
            </w:pPr>
          </w:p>
        </w:tc>
        <w:tc>
          <w:tcPr>
            <w:tcW w:w="990" w:type="dxa"/>
            <w:vAlign w:val="center"/>
          </w:tcPr>
          <w:p w14:paraId="3A57BA3E" w14:textId="77777777" w:rsidR="00E6267B" w:rsidRDefault="00E6267B" w:rsidP="00E6267B">
            <w:pPr>
              <w:ind w:left="-108" w:right="-108"/>
              <w:jc w:val="center"/>
              <w:rPr>
                <w:rFonts w:cs="Arial"/>
                <w:sz w:val="18"/>
                <w:szCs w:val="18"/>
              </w:rPr>
            </w:pPr>
          </w:p>
        </w:tc>
        <w:tc>
          <w:tcPr>
            <w:tcW w:w="1080" w:type="dxa"/>
            <w:vAlign w:val="center"/>
          </w:tcPr>
          <w:p w14:paraId="5290BCA8" w14:textId="77777777" w:rsidR="00E6267B" w:rsidRDefault="00E6267B" w:rsidP="00E6267B">
            <w:pPr>
              <w:ind w:left="-108" w:right="-108"/>
              <w:jc w:val="center"/>
              <w:rPr>
                <w:rFonts w:cs="Arial"/>
                <w:sz w:val="18"/>
                <w:szCs w:val="18"/>
              </w:rPr>
            </w:pPr>
          </w:p>
        </w:tc>
      </w:tr>
      <w:tr w:rsidR="00E6267B" w14:paraId="165ACEF6" w14:textId="77777777">
        <w:trPr>
          <w:trHeight w:val="431"/>
        </w:trPr>
        <w:tc>
          <w:tcPr>
            <w:tcW w:w="846" w:type="dxa"/>
            <w:vAlign w:val="center"/>
          </w:tcPr>
          <w:p w14:paraId="0F9423B6" w14:textId="77777777" w:rsidR="00E6267B" w:rsidRDefault="00E6267B" w:rsidP="00E6267B">
            <w:pPr>
              <w:ind w:left="-108" w:right="-108"/>
              <w:jc w:val="center"/>
              <w:rPr>
                <w:rFonts w:cs="Arial"/>
                <w:sz w:val="18"/>
                <w:szCs w:val="18"/>
              </w:rPr>
            </w:pPr>
          </w:p>
        </w:tc>
        <w:tc>
          <w:tcPr>
            <w:tcW w:w="846" w:type="dxa"/>
            <w:vAlign w:val="center"/>
          </w:tcPr>
          <w:p w14:paraId="412AC473" w14:textId="77777777" w:rsidR="00E6267B" w:rsidRDefault="00E6267B" w:rsidP="00E6267B">
            <w:pPr>
              <w:ind w:left="-63" w:right="-108"/>
              <w:jc w:val="center"/>
              <w:rPr>
                <w:rFonts w:cs="Arial"/>
                <w:sz w:val="18"/>
                <w:szCs w:val="18"/>
              </w:rPr>
            </w:pPr>
            <w:r>
              <w:rPr>
                <w:rFonts w:cs="Arial"/>
                <w:sz w:val="18"/>
                <w:szCs w:val="18"/>
              </w:rPr>
              <w:t>4-9</w:t>
            </w:r>
          </w:p>
        </w:tc>
        <w:tc>
          <w:tcPr>
            <w:tcW w:w="846" w:type="dxa"/>
            <w:vAlign w:val="center"/>
          </w:tcPr>
          <w:p w14:paraId="20BF469F" w14:textId="77777777" w:rsidR="00E6267B" w:rsidRDefault="00E6267B" w:rsidP="00E6267B">
            <w:pPr>
              <w:ind w:left="-108" w:right="-108"/>
              <w:jc w:val="center"/>
              <w:rPr>
                <w:rFonts w:cs="Arial"/>
                <w:sz w:val="18"/>
                <w:szCs w:val="18"/>
              </w:rPr>
            </w:pPr>
            <w:r>
              <w:rPr>
                <w:rFonts w:cs="Arial"/>
                <w:sz w:val="18"/>
                <w:szCs w:val="18"/>
              </w:rPr>
              <w:t>1</w:t>
            </w:r>
          </w:p>
        </w:tc>
        <w:tc>
          <w:tcPr>
            <w:tcW w:w="1062" w:type="dxa"/>
            <w:vAlign w:val="center"/>
          </w:tcPr>
          <w:p w14:paraId="6505093E" w14:textId="77777777"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0D40744E" w14:textId="77777777" w:rsidR="00E6267B" w:rsidRDefault="00E6267B" w:rsidP="00E6267B">
            <w:pPr>
              <w:ind w:left="-108" w:right="-108"/>
              <w:jc w:val="center"/>
              <w:rPr>
                <w:rFonts w:cs="Arial"/>
                <w:sz w:val="18"/>
                <w:szCs w:val="18"/>
              </w:rPr>
            </w:pPr>
            <w:r>
              <w:rPr>
                <w:rFonts w:cs="Arial"/>
                <w:sz w:val="18"/>
                <w:szCs w:val="18"/>
              </w:rPr>
              <w:t>01-07-20</w:t>
            </w:r>
          </w:p>
        </w:tc>
        <w:tc>
          <w:tcPr>
            <w:tcW w:w="270" w:type="dxa"/>
            <w:tcBorders>
              <w:top w:val="nil"/>
              <w:bottom w:val="nil"/>
            </w:tcBorders>
          </w:tcPr>
          <w:p w14:paraId="7CBA9392" w14:textId="77777777" w:rsidR="00E6267B" w:rsidRDefault="00E6267B" w:rsidP="00E6267B">
            <w:pPr>
              <w:ind w:left="-108" w:right="-108"/>
              <w:jc w:val="center"/>
              <w:rPr>
                <w:rFonts w:cs="Arial"/>
                <w:sz w:val="18"/>
                <w:szCs w:val="18"/>
              </w:rPr>
            </w:pPr>
          </w:p>
        </w:tc>
        <w:tc>
          <w:tcPr>
            <w:tcW w:w="720" w:type="dxa"/>
            <w:vAlign w:val="center"/>
          </w:tcPr>
          <w:p w14:paraId="1CBC53EF" w14:textId="77777777" w:rsidR="00E6267B" w:rsidRDefault="00E6267B" w:rsidP="00E6267B">
            <w:pPr>
              <w:ind w:left="-108" w:right="-108"/>
              <w:jc w:val="center"/>
              <w:rPr>
                <w:rFonts w:cs="Arial"/>
                <w:sz w:val="18"/>
                <w:szCs w:val="18"/>
              </w:rPr>
            </w:pPr>
          </w:p>
        </w:tc>
        <w:tc>
          <w:tcPr>
            <w:tcW w:w="720" w:type="dxa"/>
            <w:vAlign w:val="center"/>
          </w:tcPr>
          <w:p w14:paraId="7FECB017" w14:textId="77777777" w:rsidR="00E6267B" w:rsidRDefault="00E6267B" w:rsidP="00E6267B">
            <w:pPr>
              <w:ind w:left="-108" w:right="-108"/>
              <w:jc w:val="center"/>
              <w:rPr>
                <w:rFonts w:cs="Arial"/>
                <w:sz w:val="18"/>
                <w:szCs w:val="18"/>
              </w:rPr>
            </w:pPr>
          </w:p>
        </w:tc>
        <w:tc>
          <w:tcPr>
            <w:tcW w:w="810" w:type="dxa"/>
            <w:vAlign w:val="center"/>
          </w:tcPr>
          <w:p w14:paraId="362C725E" w14:textId="77777777" w:rsidR="00E6267B" w:rsidRDefault="00E6267B" w:rsidP="00E6267B">
            <w:pPr>
              <w:ind w:left="-108" w:right="-108"/>
              <w:jc w:val="center"/>
              <w:rPr>
                <w:rFonts w:cs="Arial"/>
                <w:sz w:val="18"/>
                <w:szCs w:val="18"/>
              </w:rPr>
            </w:pPr>
          </w:p>
        </w:tc>
        <w:tc>
          <w:tcPr>
            <w:tcW w:w="990" w:type="dxa"/>
            <w:vAlign w:val="center"/>
          </w:tcPr>
          <w:p w14:paraId="622C5E7B" w14:textId="77777777" w:rsidR="00E6267B" w:rsidRDefault="00E6267B" w:rsidP="00E6267B">
            <w:pPr>
              <w:ind w:left="-108" w:right="-108"/>
              <w:jc w:val="center"/>
              <w:rPr>
                <w:rFonts w:cs="Arial"/>
                <w:sz w:val="18"/>
                <w:szCs w:val="18"/>
              </w:rPr>
            </w:pPr>
          </w:p>
        </w:tc>
        <w:tc>
          <w:tcPr>
            <w:tcW w:w="1080" w:type="dxa"/>
            <w:vAlign w:val="center"/>
          </w:tcPr>
          <w:p w14:paraId="5B3188D2" w14:textId="77777777" w:rsidR="00E6267B" w:rsidRDefault="00E6267B" w:rsidP="00E6267B">
            <w:pPr>
              <w:ind w:left="-108" w:right="-108"/>
              <w:jc w:val="center"/>
              <w:rPr>
                <w:rFonts w:cs="Arial"/>
                <w:sz w:val="18"/>
                <w:szCs w:val="18"/>
              </w:rPr>
            </w:pPr>
          </w:p>
        </w:tc>
      </w:tr>
      <w:tr w:rsidR="00E6267B" w14:paraId="787DF9C4" w14:textId="77777777">
        <w:trPr>
          <w:trHeight w:val="431"/>
        </w:trPr>
        <w:tc>
          <w:tcPr>
            <w:tcW w:w="846" w:type="dxa"/>
            <w:vAlign w:val="center"/>
          </w:tcPr>
          <w:p w14:paraId="34C271B5" w14:textId="77777777" w:rsidR="00E6267B" w:rsidRDefault="00E6267B" w:rsidP="00E6267B">
            <w:pPr>
              <w:ind w:left="-108" w:right="-108"/>
              <w:jc w:val="center"/>
              <w:rPr>
                <w:rFonts w:cs="Arial"/>
                <w:sz w:val="18"/>
                <w:szCs w:val="18"/>
              </w:rPr>
            </w:pPr>
          </w:p>
        </w:tc>
        <w:tc>
          <w:tcPr>
            <w:tcW w:w="846" w:type="dxa"/>
            <w:vAlign w:val="center"/>
          </w:tcPr>
          <w:p w14:paraId="22910B64" w14:textId="77777777" w:rsidR="00E6267B" w:rsidRDefault="00E6267B" w:rsidP="00E6267B">
            <w:pPr>
              <w:ind w:left="-63" w:right="-108"/>
              <w:jc w:val="center"/>
              <w:rPr>
                <w:rFonts w:cs="Arial"/>
                <w:sz w:val="18"/>
                <w:szCs w:val="18"/>
              </w:rPr>
            </w:pPr>
            <w:r>
              <w:rPr>
                <w:rFonts w:cs="Arial"/>
                <w:sz w:val="18"/>
                <w:szCs w:val="18"/>
              </w:rPr>
              <w:t>4-10</w:t>
            </w:r>
          </w:p>
        </w:tc>
        <w:tc>
          <w:tcPr>
            <w:tcW w:w="846" w:type="dxa"/>
            <w:vAlign w:val="center"/>
          </w:tcPr>
          <w:p w14:paraId="316EBE9D" w14:textId="77777777" w:rsidR="00E6267B" w:rsidRDefault="00E6267B" w:rsidP="00E6267B">
            <w:pPr>
              <w:ind w:left="-108" w:right="-108"/>
              <w:jc w:val="center"/>
              <w:rPr>
                <w:rFonts w:cs="Arial"/>
                <w:sz w:val="18"/>
                <w:szCs w:val="18"/>
              </w:rPr>
            </w:pPr>
            <w:r>
              <w:rPr>
                <w:rFonts w:cs="Arial"/>
                <w:sz w:val="18"/>
                <w:szCs w:val="18"/>
              </w:rPr>
              <w:t>1</w:t>
            </w:r>
          </w:p>
        </w:tc>
        <w:tc>
          <w:tcPr>
            <w:tcW w:w="1062" w:type="dxa"/>
            <w:vAlign w:val="center"/>
          </w:tcPr>
          <w:p w14:paraId="00936B39" w14:textId="77777777"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3285298C" w14:textId="77777777" w:rsidR="00E6267B" w:rsidRDefault="00E6267B" w:rsidP="00E6267B">
            <w:pPr>
              <w:ind w:left="-108" w:right="-108"/>
              <w:jc w:val="center"/>
              <w:rPr>
                <w:rFonts w:cs="Arial"/>
                <w:sz w:val="18"/>
                <w:szCs w:val="18"/>
              </w:rPr>
            </w:pPr>
            <w:r>
              <w:rPr>
                <w:rFonts w:cs="Arial"/>
                <w:sz w:val="18"/>
                <w:szCs w:val="18"/>
              </w:rPr>
              <w:t>01-07-20</w:t>
            </w:r>
          </w:p>
        </w:tc>
        <w:tc>
          <w:tcPr>
            <w:tcW w:w="270" w:type="dxa"/>
            <w:tcBorders>
              <w:top w:val="nil"/>
              <w:bottom w:val="nil"/>
            </w:tcBorders>
          </w:tcPr>
          <w:p w14:paraId="3997B069" w14:textId="77777777" w:rsidR="00E6267B" w:rsidRDefault="00E6267B" w:rsidP="00E6267B">
            <w:pPr>
              <w:ind w:left="-108" w:right="-108"/>
              <w:jc w:val="center"/>
              <w:rPr>
                <w:rFonts w:cs="Arial"/>
                <w:sz w:val="18"/>
                <w:szCs w:val="18"/>
              </w:rPr>
            </w:pPr>
          </w:p>
        </w:tc>
        <w:tc>
          <w:tcPr>
            <w:tcW w:w="720" w:type="dxa"/>
            <w:vAlign w:val="center"/>
          </w:tcPr>
          <w:p w14:paraId="0B57753E" w14:textId="77777777" w:rsidR="00E6267B" w:rsidRDefault="00E6267B" w:rsidP="00E6267B">
            <w:pPr>
              <w:ind w:left="-108" w:right="-108"/>
              <w:jc w:val="center"/>
              <w:rPr>
                <w:rFonts w:cs="Arial"/>
                <w:sz w:val="18"/>
                <w:szCs w:val="18"/>
              </w:rPr>
            </w:pPr>
          </w:p>
        </w:tc>
        <w:tc>
          <w:tcPr>
            <w:tcW w:w="720" w:type="dxa"/>
            <w:vAlign w:val="center"/>
          </w:tcPr>
          <w:p w14:paraId="35397316" w14:textId="77777777" w:rsidR="00E6267B" w:rsidRDefault="00E6267B" w:rsidP="00E6267B">
            <w:pPr>
              <w:ind w:left="-108" w:right="-108"/>
              <w:jc w:val="center"/>
              <w:rPr>
                <w:rFonts w:cs="Arial"/>
                <w:sz w:val="18"/>
                <w:szCs w:val="18"/>
              </w:rPr>
            </w:pPr>
          </w:p>
        </w:tc>
        <w:tc>
          <w:tcPr>
            <w:tcW w:w="810" w:type="dxa"/>
            <w:vAlign w:val="center"/>
          </w:tcPr>
          <w:p w14:paraId="7800E93B" w14:textId="77777777" w:rsidR="00E6267B" w:rsidRDefault="00E6267B" w:rsidP="00E6267B">
            <w:pPr>
              <w:ind w:left="-108" w:right="-108"/>
              <w:jc w:val="center"/>
              <w:rPr>
                <w:rFonts w:cs="Arial"/>
                <w:sz w:val="18"/>
                <w:szCs w:val="18"/>
              </w:rPr>
            </w:pPr>
          </w:p>
        </w:tc>
        <w:tc>
          <w:tcPr>
            <w:tcW w:w="990" w:type="dxa"/>
            <w:vAlign w:val="center"/>
          </w:tcPr>
          <w:p w14:paraId="56007F42" w14:textId="77777777" w:rsidR="00E6267B" w:rsidRDefault="00E6267B" w:rsidP="00E6267B">
            <w:pPr>
              <w:ind w:left="-108" w:right="-108"/>
              <w:jc w:val="center"/>
              <w:rPr>
                <w:rFonts w:cs="Arial"/>
                <w:sz w:val="18"/>
                <w:szCs w:val="18"/>
              </w:rPr>
            </w:pPr>
          </w:p>
        </w:tc>
        <w:tc>
          <w:tcPr>
            <w:tcW w:w="1080" w:type="dxa"/>
            <w:vAlign w:val="center"/>
          </w:tcPr>
          <w:p w14:paraId="6C1EE682" w14:textId="77777777" w:rsidR="00E6267B" w:rsidRDefault="00E6267B" w:rsidP="00E6267B">
            <w:pPr>
              <w:ind w:left="-108" w:right="-108"/>
              <w:jc w:val="center"/>
              <w:rPr>
                <w:rFonts w:cs="Arial"/>
                <w:sz w:val="18"/>
                <w:szCs w:val="18"/>
              </w:rPr>
            </w:pPr>
          </w:p>
        </w:tc>
      </w:tr>
      <w:tr w:rsidR="00E6267B" w14:paraId="6573B2E5" w14:textId="77777777">
        <w:trPr>
          <w:trHeight w:val="431"/>
        </w:trPr>
        <w:tc>
          <w:tcPr>
            <w:tcW w:w="846" w:type="dxa"/>
            <w:vAlign w:val="center"/>
          </w:tcPr>
          <w:p w14:paraId="13E3CDD1" w14:textId="77777777" w:rsidR="00E6267B" w:rsidRDefault="00E6267B" w:rsidP="00E6267B">
            <w:pPr>
              <w:ind w:left="-108" w:right="-108"/>
              <w:jc w:val="center"/>
              <w:rPr>
                <w:rFonts w:cs="Arial"/>
                <w:sz w:val="18"/>
                <w:szCs w:val="18"/>
              </w:rPr>
            </w:pPr>
          </w:p>
        </w:tc>
        <w:tc>
          <w:tcPr>
            <w:tcW w:w="846" w:type="dxa"/>
            <w:vAlign w:val="center"/>
          </w:tcPr>
          <w:p w14:paraId="255B76E9" w14:textId="77777777" w:rsidR="00E6267B" w:rsidRDefault="00E6267B" w:rsidP="00E6267B">
            <w:pPr>
              <w:ind w:left="-63" w:right="-108"/>
              <w:jc w:val="center"/>
              <w:rPr>
                <w:rFonts w:cs="Arial"/>
                <w:sz w:val="18"/>
                <w:szCs w:val="18"/>
              </w:rPr>
            </w:pPr>
            <w:r>
              <w:rPr>
                <w:rFonts w:cs="Arial"/>
                <w:sz w:val="18"/>
                <w:szCs w:val="18"/>
              </w:rPr>
              <w:t>4-11</w:t>
            </w:r>
          </w:p>
        </w:tc>
        <w:tc>
          <w:tcPr>
            <w:tcW w:w="846" w:type="dxa"/>
            <w:vAlign w:val="center"/>
          </w:tcPr>
          <w:p w14:paraId="40ED9406" w14:textId="77777777" w:rsidR="00E6267B" w:rsidRDefault="00E6267B" w:rsidP="00E6267B">
            <w:pPr>
              <w:ind w:left="-108" w:right="-108"/>
              <w:jc w:val="center"/>
              <w:rPr>
                <w:rFonts w:cs="Arial"/>
                <w:sz w:val="18"/>
                <w:szCs w:val="18"/>
              </w:rPr>
            </w:pPr>
            <w:r>
              <w:rPr>
                <w:rFonts w:cs="Arial"/>
                <w:sz w:val="18"/>
                <w:szCs w:val="18"/>
              </w:rPr>
              <w:t>1</w:t>
            </w:r>
          </w:p>
        </w:tc>
        <w:tc>
          <w:tcPr>
            <w:tcW w:w="1062" w:type="dxa"/>
            <w:vAlign w:val="center"/>
          </w:tcPr>
          <w:p w14:paraId="755479AD" w14:textId="77777777" w:rsidR="00E6267B" w:rsidRDefault="00E6267B" w:rsidP="00E6267B">
            <w:pPr>
              <w:ind w:left="-108" w:right="-108"/>
              <w:jc w:val="center"/>
              <w:rPr>
                <w:rFonts w:cs="Arial"/>
                <w:sz w:val="18"/>
                <w:szCs w:val="18"/>
              </w:rPr>
            </w:pPr>
            <w:r>
              <w:rPr>
                <w:rFonts w:cs="Arial"/>
                <w:sz w:val="18"/>
                <w:szCs w:val="18"/>
              </w:rPr>
              <w:t>0</w:t>
            </w:r>
          </w:p>
        </w:tc>
        <w:tc>
          <w:tcPr>
            <w:tcW w:w="1080" w:type="dxa"/>
            <w:vAlign w:val="center"/>
          </w:tcPr>
          <w:p w14:paraId="44CCD756" w14:textId="77777777" w:rsidR="00E6267B" w:rsidRDefault="00E6267B" w:rsidP="00E6267B">
            <w:pPr>
              <w:ind w:left="-108" w:right="-108"/>
              <w:jc w:val="center"/>
              <w:rPr>
                <w:rFonts w:cs="Arial"/>
                <w:sz w:val="18"/>
                <w:szCs w:val="18"/>
              </w:rPr>
            </w:pPr>
            <w:r>
              <w:rPr>
                <w:rFonts w:cs="Arial"/>
                <w:sz w:val="18"/>
                <w:szCs w:val="18"/>
              </w:rPr>
              <w:t>01-07-20</w:t>
            </w:r>
          </w:p>
        </w:tc>
        <w:tc>
          <w:tcPr>
            <w:tcW w:w="270" w:type="dxa"/>
            <w:tcBorders>
              <w:top w:val="nil"/>
              <w:bottom w:val="nil"/>
            </w:tcBorders>
          </w:tcPr>
          <w:p w14:paraId="016DD0E4" w14:textId="77777777" w:rsidR="00E6267B" w:rsidRDefault="00E6267B" w:rsidP="00E6267B">
            <w:pPr>
              <w:ind w:left="-108" w:right="-108"/>
              <w:jc w:val="center"/>
              <w:rPr>
                <w:rFonts w:cs="Arial"/>
                <w:sz w:val="18"/>
                <w:szCs w:val="18"/>
              </w:rPr>
            </w:pPr>
          </w:p>
        </w:tc>
        <w:tc>
          <w:tcPr>
            <w:tcW w:w="720" w:type="dxa"/>
            <w:vAlign w:val="center"/>
          </w:tcPr>
          <w:p w14:paraId="6CF37BB7" w14:textId="77777777" w:rsidR="00E6267B" w:rsidRDefault="00E6267B" w:rsidP="00E6267B">
            <w:pPr>
              <w:ind w:left="-108" w:right="-108"/>
              <w:jc w:val="center"/>
              <w:rPr>
                <w:rFonts w:cs="Arial"/>
                <w:sz w:val="18"/>
                <w:szCs w:val="18"/>
              </w:rPr>
            </w:pPr>
          </w:p>
        </w:tc>
        <w:tc>
          <w:tcPr>
            <w:tcW w:w="720" w:type="dxa"/>
            <w:vAlign w:val="center"/>
          </w:tcPr>
          <w:p w14:paraId="53DE00DC" w14:textId="77777777" w:rsidR="00E6267B" w:rsidRDefault="00E6267B" w:rsidP="00E6267B">
            <w:pPr>
              <w:ind w:left="-108" w:right="-108"/>
              <w:jc w:val="center"/>
              <w:rPr>
                <w:rFonts w:cs="Arial"/>
                <w:sz w:val="18"/>
                <w:szCs w:val="18"/>
              </w:rPr>
            </w:pPr>
          </w:p>
        </w:tc>
        <w:tc>
          <w:tcPr>
            <w:tcW w:w="810" w:type="dxa"/>
            <w:vAlign w:val="center"/>
          </w:tcPr>
          <w:p w14:paraId="06D3D42A" w14:textId="77777777" w:rsidR="00E6267B" w:rsidRDefault="00E6267B" w:rsidP="00E6267B">
            <w:pPr>
              <w:ind w:left="-108" w:right="-108"/>
              <w:jc w:val="center"/>
              <w:rPr>
                <w:rFonts w:cs="Arial"/>
                <w:sz w:val="18"/>
                <w:szCs w:val="18"/>
              </w:rPr>
            </w:pPr>
          </w:p>
        </w:tc>
        <w:tc>
          <w:tcPr>
            <w:tcW w:w="990" w:type="dxa"/>
            <w:vAlign w:val="center"/>
          </w:tcPr>
          <w:p w14:paraId="077EF361" w14:textId="77777777" w:rsidR="00E6267B" w:rsidRDefault="00E6267B" w:rsidP="00E6267B">
            <w:pPr>
              <w:ind w:left="-108" w:right="-108"/>
              <w:jc w:val="center"/>
              <w:rPr>
                <w:rFonts w:cs="Arial"/>
                <w:sz w:val="18"/>
                <w:szCs w:val="18"/>
              </w:rPr>
            </w:pPr>
          </w:p>
        </w:tc>
        <w:tc>
          <w:tcPr>
            <w:tcW w:w="1080" w:type="dxa"/>
            <w:vAlign w:val="center"/>
          </w:tcPr>
          <w:p w14:paraId="2C4B727B" w14:textId="77777777" w:rsidR="00E6267B" w:rsidRDefault="00E6267B" w:rsidP="00E6267B">
            <w:pPr>
              <w:ind w:left="-108" w:right="-108"/>
              <w:jc w:val="center"/>
              <w:rPr>
                <w:rFonts w:cs="Arial"/>
                <w:sz w:val="18"/>
                <w:szCs w:val="18"/>
              </w:rPr>
            </w:pPr>
          </w:p>
        </w:tc>
      </w:tr>
    </w:tbl>
    <w:p w14:paraId="55C7D7EB" w14:textId="77777777" w:rsidR="00433F42" w:rsidRDefault="00433F42">
      <w:pPr>
        <w:ind w:left="0"/>
        <w:rPr>
          <w:rFonts w:cs="Arial"/>
        </w:rPr>
      </w:pPr>
    </w:p>
    <w:p w14:paraId="6EB34708" w14:textId="77777777" w:rsidR="00433F42" w:rsidRDefault="00E6267B">
      <w:pPr>
        <w:pStyle w:val="Heading1"/>
        <w:numPr>
          <w:ilvl w:val="1"/>
          <w:numId w:val="7"/>
        </w:numPr>
        <w:tabs>
          <w:tab w:val="left" w:pos="567"/>
        </w:tabs>
        <w:ind w:left="720" w:hanging="720"/>
        <w:rPr>
          <w:rFonts w:cs="Arial"/>
          <w:sz w:val="20"/>
        </w:rPr>
      </w:pPr>
      <w:bookmarkStart w:id="15" w:name="_Toc289672059"/>
      <w:bookmarkStart w:id="16" w:name="_Toc355105693"/>
      <w:bookmarkStart w:id="17" w:name="_Toc216835055"/>
      <w:bookmarkStart w:id="18" w:name="_Toc283218704"/>
      <w:bookmarkStart w:id="19" w:name="_Toc283217324"/>
      <w:bookmarkStart w:id="20" w:name="_Toc445287675"/>
      <w:bookmarkStart w:id="21" w:name="_Toc449538812"/>
      <w:bookmarkStart w:id="22" w:name="_Toc187483943"/>
      <w:bookmarkStart w:id="23" w:name="_Toc187483224"/>
      <w:bookmarkStart w:id="24" w:name="_Toc283645907"/>
      <w:bookmarkEnd w:id="10"/>
      <w:bookmarkEnd w:id="11"/>
      <w:bookmarkEnd w:id="12"/>
      <w:bookmarkEnd w:id="13"/>
      <w:r>
        <w:rPr>
          <w:rFonts w:cs="Arial"/>
          <w:sz w:val="20"/>
        </w:rPr>
        <w:t>DISTRIBUTION LIST</w:t>
      </w:r>
      <w:bookmarkEnd w:id="15"/>
      <w:bookmarkEnd w:id="16"/>
      <w:bookmarkEnd w:id="17"/>
      <w:bookmarkEnd w:id="18"/>
      <w:bookmarkEnd w:id="19"/>
      <w:bookmarkEnd w:id="20"/>
      <w:bookmarkEnd w:id="21"/>
      <w:bookmarkEnd w:id="22"/>
      <w:bookmarkEnd w:id="23"/>
      <w:bookmarkEnd w:id="24"/>
    </w:p>
    <w:p w14:paraId="6EB8F6FD" w14:textId="77777777" w:rsidR="00433F42" w:rsidRDefault="00433F42"/>
    <w:tbl>
      <w:tblPr>
        <w:tblW w:w="909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56"/>
        <w:gridCol w:w="2664"/>
        <w:gridCol w:w="2970"/>
      </w:tblGrid>
      <w:tr w:rsidR="00433F42" w14:paraId="5DAF8564" w14:textId="77777777">
        <w:trPr>
          <w:cantSplit/>
          <w:trHeight w:val="323"/>
        </w:trPr>
        <w:tc>
          <w:tcPr>
            <w:tcW w:w="3456" w:type="dxa"/>
            <w:vAlign w:val="center"/>
          </w:tcPr>
          <w:p w14:paraId="48E83621" w14:textId="77777777" w:rsidR="00433F42" w:rsidRDefault="00E6267B">
            <w:pPr>
              <w:jc w:val="center"/>
              <w:rPr>
                <w:rFonts w:cs="Arial"/>
                <w:b/>
              </w:rPr>
            </w:pPr>
            <w:r>
              <w:rPr>
                <w:rFonts w:cs="Arial"/>
                <w:b/>
              </w:rPr>
              <w:t>NAME</w:t>
            </w:r>
          </w:p>
        </w:tc>
        <w:tc>
          <w:tcPr>
            <w:tcW w:w="2664" w:type="dxa"/>
            <w:vAlign w:val="center"/>
          </w:tcPr>
          <w:p w14:paraId="0F717153" w14:textId="77777777" w:rsidR="00433F42" w:rsidRDefault="00E6267B">
            <w:pPr>
              <w:jc w:val="center"/>
              <w:rPr>
                <w:rFonts w:cs="Arial"/>
                <w:b/>
              </w:rPr>
            </w:pPr>
            <w:r>
              <w:rPr>
                <w:rFonts w:cs="Arial"/>
                <w:b/>
              </w:rPr>
              <w:t>DEPT / AREA</w:t>
            </w:r>
          </w:p>
        </w:tc>
        <w:tc>
          <w:tcPr>
            <w:tcW w:w="2970" w:type="dxa"/>
            <w:vAlign w:val="center"/>
          </w:tcPr>
          <w:p w14:paraId="0E152EC2" w14:textId="77777777" w:rsidR="00433F42" w:rsidRDefault="00E6267B">
            <w:pPr>
              <w:jc w:val="center"/>
              <w:rPr>
                <w:rFonts w:cs="Arial"/>
                <w:b/>
              </w:rPr>
            </w:pPr>
            <w:r>
              <w:rPr>
                <w:rFonts w:cs="Arial"/>
                <w:b/>
              </w:rPr>
              <w:t>DESIGNATION</w:t>
            </w:r>
          </w:p>
        </w:tc>
      </w:tr>
      <w:tr w:rsidR="00433F42" w14:paraId="5321AD8B" w14:textId="77777777">
        <w:trPr>
          <w:trHeight w:val="300"/>
        </w:trPr>
        <w:tc>
          <w:tcPr>
            <w:tcW w:w="3456" w:type="dxa"/>
            <w:vAlign w:val="center"/>
          </w:tcPr>
          <w:p w14:paraId="319D4105" w14:textId="77777777" w:rsidR="00433F42" w:rsidRDefault="00E6267B">
            <w:pPr>
              <w:ind w:left="131" w:right="-95"/>
              <w:rPr>
                <w:rFonts w:cs="Arial"/>
              </w:rPr>
            </w:pPr>
            <w:proofErr w:type="spellStart"/>
            <w:r>
              <w:t>Azrul</w:t>
            </w:r>
            <w:proofErr w:type="spellEnd"/>
            <w:r>
              <w:t xml:space="preserve"> </w:t>
            </w:r>
            <w:proofErr w:type="spellStart"/>
            <w:r>
              <w:t>Azwar</w:t>
            </w:r>
            <w:proofErr w:type="spellEnd"/>
            <w:r>
              <w:t xml:space="preserve"> Muhamad</w:t>
            </w:r>
          </w:p>
        </w:tc>
        <w:tc>
          <w:tcPr>
            <w:tcW w:w="2664" w:type="dxa"/>
            <w:vAlign w:val="center"/>
          </w:tcPr>
          <w:p w14:paraId="78D421AC" w14:textId="77777777" w:rsidR="00433F42" w:rsidRDefault="00E6267B">
            <w:pPr>
              <w:ind w:left="162" w:right="-95"/>
              <w:rPr>
                <w:rFonts w:cs="Arial"/>
              </w:rPr>
            </w:pPr>
            <w:r>
              <w:t>GTO – Information Technology</w:t>
            </w:r>
          </w:p>
        </w:tc>
        <w:tc>
          <w:tcPr>
            <w:tcW w:w="2970" w:type="dxa"/>
            <w:vAlign w:val="center"/>
          </w:tcPr>
          <w:p w14:paraId="7D1CC0E9" w14:textId="77777777" w:rsidR="00433F42" w:rsidRDefault="00E6267B">
            <w:pPr>
              <w:ind w:left="106" w:right="-95"/>
              <w:rPr>
                <w:rFonts w:cs="Arial"/>
              </w:rPr>
            </w:pPr>
            <w:r>
              <w:rPr>
                <w:rFonts w:cs="Arial"/>
              </w:rPr>
              <w:t>System Owner</w:t>
            </w:r>
          </w:p>
        </w:tc>
      </w:tr>
      <w:tr w:rsidR="00433F42" w14:paraId="1C18B259" w14:textId="77777777">
        <w:trPr>
          <w:trHeight w:val="300"/>
        </w:trPr>
        <w:tc>
          <w:tcPr>
            <w:tcW w:w="3456" w:type="dxa"/>
            <w:vAlign w:val="center"/>
          </w:tcPr>
          <w:p w14:paraId="4E0B93EC" w14:textId="77777777" w:rsidR="00433F42" w:rsidRDefault="00E6267B">
            <w:pPr>
              <w:ind w:left="131" w:right="-95"/>
              <w:rPr>
                <w:rFonts w:cs="Arial"/>
              </w:rPr>
            </w:pPr>
            <w:r>
              <w:rPr>
                <w:rFonts w:cs="Arial"/>
                <w:lang w:val="en-MY"/>
              </w:rPr>
              <w:t xml:space="preserve">Siti Hafsah </w:t>
            </w:r>
            <w:proofErr w:type="spellStart"/>
            <w:r>
              <w:rPr>
                <w:rFonts w:cs="Arial"/>
                <w:lang w:val="en-MY"/>
              </w:rPr>
              <w:t>Mohd</w:t>
            </w:r>
            <w:proofErr w:type="spellEnd"/>
            <w:r>
              <w:rPr>
                <w:rFonts w:cs="Arial"/>
                <w:lang w:val="en-MY"/>
              </w:rPr>
              <w:t xml:space="preserve"> </w:t>
            </w:r>
            <w:proofErr w:type="spellStart"/>
            <w:r>
              <w:rPr>
                <w:rFonts w:cs="Arial"/>
                <w:lang w:val="en-MY"/>
              </w:rPr>
              <w:t>Desa</w:t>
            </w:r>
            <w:proofErr w:type="spellEnd"/>
          </w:p>
        </w:tc>
        <w:tc>
          <w:tcPr>
            <w:tcW w:w="2664" w:type="dxa"/>
            <w:vAlign w:val="center"/>
          </w:tcPr>
          <w:p w14:paraId="2D36AA30" w14:textId="77777777" w:rsidR="00433F42" w:rsidRDefault="00E6267B">
            <w:pPr>
              <w:ind w:left="131" w:right="-95"/>
              <w:rPr>
                <w:rFonts w:cs="Arial"/>
              </w:rPr>
            </w:pPr>
            <w:r>
              <w:rPr>
                <w:rFonts w:cs="Arial"/>
              </w:rPr>
              <w:t>Group IT</w:t>
            </w:r>
          </w:p>
        </w:tc>
        <w:tc>
          <w:tcPr>
            <w:tcW w:w="2970" w:type="dxa"/>
            <w:vAlign w:val="center"/>
          </w:tcPr>
          <w:p w14:paraId="252BCB08" w14:textId="77777777" w:rsidR="00433F42" w:rsidRDefault="00E6267B">
            <w:pPr>
              <w:ind w:left="131" w:right="-95"/>
              <w:rPr>
                <w:rFonts w:cs="Arial"/>
              </w:rPr>
            </w:pPr>
            <w:r>
              <w:rPr>
                <w:rFonts w:cs="Arial"/>
              </w:rPr>
              <w:t>Head IT SDM</w:t>
            </w:r>
          </w:p>
        </w:tc>
      </w:tr>
      <w:tr w:rsidR="00433F42" w14:paraId="02F50C5D" w14:textId="77777777">
        <w:trPr>
          <w:trHeight w:val="300"/>
        </w:trPr>
        <w:tc>
          <w:tcPr>
            <w:tcW w:w="3456" w:type="dxa"/>
            <w:vAlign w:val="center"/>
          </w:tcPr>
          <w:p w14:paraId="7A7EBBE6" w14:textId="77777777" w:rsidR="00433F42" w:rsidRDefault="00E6267B">
            <w:pPr>
              <w:ind w:left="131" w:right="-95"/>
              <w:rPr>
                <w:rFonts w:cs="Arial"/>
                <w:lang w:val="en-IN"/>
              </w:rPr>
            </w:pPr>
            <w:r>
              <w:rPr>
                <w:rFonts w:cs="Arial"/>
                <w:lang w:val="en-MY"/>
              </w:rPr>
              <w:t xml:space="preserve">Wan </w:t>
            </w:r>
            <w:proofErr w:type="spellStart"/>
            <w:r>
              <w:rPr>
                <w:rFonts w:cs="Arial"/>
                <w:lang w:val="en-MY"/>
              </w:rPr>
              <w:t>Mohd</w:t>
            </w:r>
            <w:proofErr w:type="spellEnd"/>
            <w:r>
              <w:rPr>
                <w:rFonts w:cs="Arial"/>
                <w:lang w:val="en-MY"/>
              </w:rPr>
              <w:t xml:space="preserve"> </w:t>
            </w:r>
            <w:proofErr w:type="spellStart"/>
            <w:r>
              <w:rPr>
                <w:rFonts w:cs="Arial"/>
                <w:lang w:val="en-MY"/>
              </w:rPr>
              <w:t>Husni</w:t>
            </w:r>
            <w:proofErr w:type="spellEnd"/>
            <w:r>
              <w:rPr>
                <w:rFonts w:cs="Arial"/>
                <w:lang w:val="en-MY"/>
              </w:rPr>
              <w:t xml:space="preserve"> Wan Hussein</w:t>
            </w:r>
          </w:p>
        </w:tc>
        <w:tc>
          <w:tcPr>
            <w:tcW w:w="2664" w:type="dxa"/>
            <w:vAlign w:val="center"/>
          </w:tcPr>
          <w:p w14:paraId="6AFB4FE7" w14:textId="77777777" w:rsidR="00433F42" w:rsidRDefault="00E6267B">
            <w:pPr>
              <w:ind w:left="131" w:right="-95"/>
              <w:rPr>
                <w:rFonts w:cs="Arial"/>
              </w:rPr>
            </w:pPr>
            <w:r>
              <w:rPr>
                <w:rFonts w:cs="Arial"/>
              </w:rPr>
              <w:t>AMS</w:t>
            </w:r>
          </w:p>
        </w:tc>
        <w:tc>
          <w:tcPr>
            <w:tcW w:w="2970" w:type="dxa"/>
            <w:vAlign w:val="center"/>
          </w:tcPr>
          <w:p w14:paraId="463539BE" w14:textId="77777777" w:rsidR="00433F42" w:rsidRDefault="00E6267B">
            <w:pPr>
              <w:ind w:left="131" w:right="-95"/>
              <w:rPr>
                <w:rFonts w:cs="Arial"/>
              </w:rPr>
            </w:pPr>
            <w:r>
              <w:rPr>
                <w:rFonts w:cs="Arial"/>
              </w:rPr>
              <w:t>AMS SDM</w:t>
            </w:r>
          </w:p>
        </w:tc>
      </w:tr>
    </w:tbl>
    <w:p w14:paraId="0DE7F333" w14:textId="77777777" w:rsidR="00433F42" w:rsidRDefault="00433F42">
      <w:pPr>
        <w:pStyle w:val="Header"/>
        <w:rPr>
          <w:rFonts w:cs="Arial"/>
        </w:rPr>
      </w:pPr>
    </w:p>
    <w:p w14:paraId="1669B3D7" w14:textId="77777777" w:rsidR="00433F42" w:rsidRDefault="00E6267B">
      <w:pPr>
        <w:pStyle w:val="Caption"/>
        <w:jc w:val="center"/>
        <w:rPr>
          <w:rFonts w:ascii="Arial" w:hAnsi="Arial" w:cs="Arial"/>
        </w:rPr>
      </w:pPr>
      <w:bookmarkStart w:id="25" w:name="_Toc216835056"/>
      <w:bookmarkStart w:id="26" w:name="_Toc187483225"/>
      <w:bookmarkStart w:id="27" w:name="_Toc187483944"/>
      <w:r>
        <w:rPr>
          <w:rFonts w:ascii="Arial" w:hAnsi="Arial" w:cs="Arial"/>
        </w:rPr>
        <w:t xml:space="preserve">Table </w:t>
      </w:r>
      <w:r>
        <w:rPr>
          <w:rFonts w:ascii="Arial" w:hAnsi="Arial" w:cs="Arial"/>
        </w:rPr>
        <w:fldChar w:fldCharType="begin"/>
      </w:r>
      <w:r>
        <w:rPr>
          <w:rFonts w:ascii="Arial" w:hAnsi="Arial" w:cs="Arial"/>
        </w:rPr>
        <w:instrText xml:space="preserve"> SEQ Table \* ARABIC </w:instrText>
      </w:r>
      <w:r>
        <w:rPr>
          <w:rFonts w:ascii="Arial" w:hAnsi="Arial" w:cs="Arial"/>
        </w:rPr>
        <w:fldChar w:fldCharType="separate"/>
      </w:r>
      <w:r>
        <w:rPr>
          <w:rFonts w:ascii="Arial" w:hAnsi="Arial" w:cs="Arial"/>
        </w:rPr>
        <w:t>1</w:t>
      </w:r>
      <w:r>
        <w:rPr>
          <w:rFonts w:ascii="Arial" w:hAnsi="Arial" w:cs="Arial"/>
        </w:rPr>
        <w:fldChar w:fldCharType="end"/>
      </w:r>
      <w:r>
        <w:rPr>
          <w:rFonts w:ascii="Arial" w:hAnsi="Arial" w:cs="Arial"/>
        </w:rPr>
        <w:t>: Distribution List</w:t>
      </w:r>
    </w:p>
    <w:p w14:paraId="7024EE15" w14:textId="77777777" w:rsidR="00433F42" w:rsidRDefault="00433F42">
      <w:pPr>
        <w:rPr>
          <w:rFonts w:cs="Arial"/>
        </w:rPr>
      </w:pPr>
    </w:p>
    <w:p w14:paraId="53CE978F" w14:textId="77777777" w:rsidR="00433F42" w:rsidRDefault="00433F42">
      <w:pPr>
        <w:rPr>
          <w:rFonts w:cs="Arial"/>
        </w:rPr>
      </w:pPr>
    </w:p>
    <w:p w14:paraId="37993393" w14:textId="77777777" w:rsidR="00433F42" w:rsidRDefault="00E6267B">
      <w:pPr>
        <w:pStyle w:val="Heading1"/>
        <w:numPr>
          <w:ilvl w:val="1"/>
          <w:numId w:val="7"/>
        </w:numPr>
        <w:tabs>
          <w:tab w:val="left" w:pos="540"/>
        </w:tabs>
        <w:ind w:left="540" w:hanging="540"/>
        <w:rPr>
          <w:rFonts w:cs="Arial"/>
          <w:sz w:val="20"/>
        </w:rPr>
      </w:pPr>
      <w:bookmarkStart w:id="28" w:name="_Toc449538813"/>
      <w:bookmarkStart w:id="29" w:name="_Toc289672060"/>
      <w:bookmarkStart w:id="30" w:name="_Toc355105694"/>
      <w:bookmarkStart w:id="31" w:name="_Toc445287676"/>
      <w:bookmarkStart w:id="32" w:name="_Toc283218705"/>
      <w:bookmarkStart w:id="33" w:name="_Toc283645908"/>
      <w:r>
        <w:rPr>
          <w:rFonts w:cs="Arial"/>
          <w:sz w:val="20"/>
        </w:rPr>
        <w:t>LIST OF ABBREVIATIONS</w:t>
      </w:r>
      <w:bookmarkEnd w:id="25"/>
      <w:bookmarkEnd w:id="26"/>
      <w:bookmarkEnd w:id="27"/>
      <w:bookmarkEnd w:id="28"/>
      <w:bookmarkEnd w:id="29"/>
      <w:bookmarkEnd w:id="30"/>
      <w:bookmarkEnd w:id="31"/>
      <w:bookmarkEnd w:id="32"/>
      <w:bookmarkEnd w:id="33"/>
    </w:p>
    <w:p w14:paraId="0B5C5417" w14:textId="77777777" w:rsidR="00433F42" w:rsidRDefault="00E6267B">
      <w:pPr>
        <w:spacing w:line="240" w:lineRule="atLeast"/>
        <w:ind w:left="578" w:right="578"/>
        <w:jc w:val="both"/>
        <w:rPr>
          <w:rFonts w:cs="Arial"/>
          <w:lang w:val="en-GB"/>
        </w:rPr>
      </w:pPr>
      <w:r>
        <w:rPr>
          <w:rFonts w:cs="Arial"/>
          <w:lang w:val="en-GB"/>
        </w:rPr>
        <w:t>The following are the abbreviations used for the purpose of simplification</w:t>
      </w:r>
    </w:p>
    <w:p w14:paraId="7012A6FB" w14:textId="77777777" w:rsidR="00433F42" w:rsidRDefault="00433F42">
      <w:pPr>
        <w:spacing w:line="240" w:lineRule="atLeast"/>
        <w:ind w:left="578" w:right="578"/>
        <w:jc w:val="both"/>
        <w:rPr>
          <w:rFonts w:cs="Arial"/>
          <w:lang w:val="en-GB"/>
        </w:rPr>
      </w:pPr>
    </w:p>
    <w:tbl>
      <w:tblPr>
        <w:tblW w:w="0" w:type="auto"/>
        <w:jc w:val="center"/>
        <w:tblLayout w:type="fixed"/>
        <w:tblLook w:val="04A0" w:firstRow="1" w:lastRow="0" w:firstColumn="1" w:lastColumn="0" w:noHBand="0" w:noVBand="1"/>
      </w:tblPr>
      <w:tblGrid>
        <w:gridCol w:w="4144"/>
        <w:gridCol w:w="4387"/>
      </w:tblGrid>
      <w:tr w:rsidR="00433F42" w14:paraId="14740D0F" w14:textId="77777777">
        <w:trPr>
          <w:trHeight w:val="295"/>
          <w:jc w:val="center"/>
        </w:trPr>
        <w:tc>
          <w:tcPr>
            <w:tcW w:w="4144" w:type="dxa"/>
            <w:tcBorders>
              <w:top w:val="single" w:sz="4" w:space="0" w:color="000000"/>
              <w:left w:val="single" w:sz="4" w:space="0" w:color="000000"/>
              <w:bottom w:val="single" w:sz="4" w:space="0" w:color="000000"/>
            </w:tcBorders>
            <w:shd w:val="clear" w:color="auto" w:fill="BFBFBF" w:themeFill="background1" w:themeFillShade="BF"/>
            <w:vAlign w:val="center"/>
          </w:tcPr>
          <w:p w14:paraId="169CE6F8" w14:textId="77777777" w:rsidR="00433F42" w:rsidRDefault="00E6267B">
            <w:pPr>
              <w:pStyle w:val="Header"/>
              <w:tabs>
                <w:tab w:val="clear" w:pos="4320"/>
                <w:tab w:val="clear" w:pos="8640"/>
              </w:tabs>
              <w:ind w:left="0" w:right="-25"/>
              <w:rPr>
                <w:rFonts w:cs="Arial"/>
                <w:b/>
                <w:lang w:val="en-GB"/>
              </w:rPr>
            </w:pPr>
            <w:r>
              <w:rPr>
                <w:rFonts w:cs="Arial"/>
                <w:b/>
                <w:lang w:val="en-GB"/>
              </w:rPr>
              <w:t>Abbreviation</w:t>
            </w:r>
          </w:p>
        </w:tc>
        <w:tc>
          <w:tcPr>
            <w:tcW w:w="438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1C556E45" w14:textId="77777777" w:rsidR="00433F42" w:rsidRDefault="00E6267B">
            <w:pPr>
              <w:pStyle w:val="Header"/>
              <w:tabs>
                <w:tab w:val="clear" w:pos="4320"/>
                <w:tab w:val="clear" w:pos="8640"/>
                <w:tab w:val="left" w:pos="4141"/>
              </w:tabs>
              <w:ind w:left="19" w:right="-25"/>
              <w:rPr>
                <w:rFonts w:cs="Arial"/>
              </w:rPr>
            </w:pPr>
            <w:r>
              <w:rPr>
                <w:rFonts w:cs="Arial"/>
                <w:b/>
                <w:lang w:val="en-GB"/>
              </w:rPr>
              <w:t>Denote</w:t>
            </w:r>
          </w:p>
        </w:tc>
      </w:tr>
      <w:tr w:rsidR="00433F42" w14:paraId="7A37282C" w14:textId="77777777">
        <w:trPr>
          <w:trHeight w:val="295"/>
          <w:jc w:val="center"/>
        </w:trPr>
        <w:tc>
          <w:tcPr>
            <w:tcW w:w="4144" w:type="dxa"/>
            <w:tcBorders>
              <w:top w:val="single" w:sz="4" w:space="0" w:color="000000"/>
              <w:left w:val="single" w:sz="4" w:space="0" w:color="000000"/>
              <w:bottom w:val="single" w:sz="4" w:space="0" w:color="000000"/>
            </w:tcBorders>
            <w:shd w:val="clear" w:color="auto" w:fill="FFFFFF"/>
            <w:vAlign w:val="center"/>
          </w:tcPr>
          <w:p w14:paraId="4325B092" w14:textId="77777777" w:rsidR="00433F42" w:rsidRDefault="00E6267B">
            <w:pPr>
              <w:pStyle w:val="Header"/>
              <w:tabs>
                <w:tab w:val="clear" w:pos="4320"/>
                <w:tab w:val="clear" w:pos="8640"/>
              </w:tabs>
              <w:ind w:left="0" w:right="-25"/>
              <w:rPr>
                <w:rFonts w:cs="Arial"/>
                <w:lang w:val="en-GB"/>
              </w:rPr>
            </w:pPr>
            <w:r>
              <w:rPr>
                <w:rFonts w:cs="Arial"/>
                <w:lang w:val="en-GB"/>
              </w:rPr>
              <w:t>AMS</w:t>
            </w:r>
          </w:p>
        </w:tc>
        <w:tc>
          <w:tcPr>
            <w:tcW w:w="438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F3ACC1" w14:textId="77777777" w:rsidR="00433F42" w:rsidRDefault="00E6267B">
            <w:pPr>
              <w:pStyle w:val="Header"/>
              <w:tabs>
                <w:tab w:val="clear" w:pos="4320"/>
                <w:tab w:val="clear" w:pos="8640"/>
                <w:tab w:val="left" w:pos="4141"/>
              </w:tabs>
              <w:ind w:left="19" w:right="-25"/>
              <w:rPr>
                <w:rFonts w:cs="Arial"/>
              </w:rPr>
            </w:pPr>
            <w:r>
              <w:rPr>
                <w:rFonts w:cs="Arial"/>
                <w:lang w:val="en-GB"/>
              </w:rPr>
              <w:t>Application Maintenance &amp; Support</w:t>
            </w:r>
          </w:p>
        </w:tc>
      </w:tr>
      <w:tr w:rsidR="00433F42" w14:paraId="425E1F5B" w14:textId="77777777">
        <w:trPr>
          <w:trHeight w:val="295"/>
          <w:jc w:val="center"/>
        </w:trPr>
        <w:tc>
          <w:tcPr>
            <w:tcW w:w="4144" w:type="dxa"/>
            <w:tcBorders>
              <w:top w:val="single" w:sz="4" w:space="0" w:color="000000"/>
              <w:left w:val="single" w:sz="4" w:space="0" w:color="000000"/>
              <w:bottom w:val="single" w:sz="4" w:space="0" w:color="000000"/>
            </w:tcBorders>
            <w:shd w:val="clear" w:color="auto" w:fill="FFFFFF"/>
            <w:vAlign w:val="center"/>
          </w:tcPr>
          <w:p w14:paraId="310D2BCD" w14:textId="77777777" w:rsidR="00433F42" w:rsidRDefault="00E6267B">
            <w:pPr>
              <w:pStyle w:val="Header"/>
              <w:tabs>
                <w:tab w:val="clear" w:pos="4320"/>
                <w:tab w:val="clear" w:pos="8640"/>
              </w:tabs>
              <w:ind w:left="0" w:right="-25"/>
              <w:rPr>
                <w:rFonts w:cs="Arial"/>
              </w:rPr>
            </w:pPr>
            <w:r>
              <w:rPr>
                <w:rFonts w:cs="Arial"/>
              </w:rPr>
              <w:t>SRAS</w:t>
            </w:r>
          </w:p>
        </w:tc>
        <w:tc>
          <w:tcPr>
            <w:tcW w:w="438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562F36" w14:textId="77777777" w:rsidR="00433F42" w:rsidRDefault="00E6267B">
            <w:pPr>
              <w:pStyle w:val="Header"/>
              <w:tabs>
                <w:tab w:val="clear" w:pos="4320"/>
                <w:tab w:val="clear" w:pos="8640"/>
                <w:tab w:val="left" w:pos="4141"/>
              </w:tabs>
              <w:ind w:left="19" w:right="-25"/>
              <w:rPr>
                <w:rFonts w:cs="Arial"/>
                <w:lang w:val="en-GB"/>
              </w:rPr>
            </w:pPr>
            <w:r>
              <w:rPr>
                <w:rFonts w:cs="Arial"/>
                <w:lang w:val="en-GB"/>
              </w:rPr>
              <w:t>Small Rapid Application System</w:t>
            </w:r>
          </w:p>
        </w:tc>
      </w:tr>
      <w:tr w:rsidR="00433F42" w14:paraId="5DF232AD" w14:textId="77777777">
        <w:trPr>
          <w:trHeight w:val="296"/>
          <w:jc w:val="center"/>
        </w:trPr>
        <w:tc>
          <w:tcPr>
            <w:tcW w:w="4144" w:type="dxa"/>
            <w:tcBorders>
              <w:top w:val="single" w:sz="4" w:space="0" w:color="000000"/>
              <w:left w:val="single" w:sz="4" w:space="0" w:color="000000"/>
              <w:bottom w:val="single" w:sz="4" w:space="0" w:color="000000"/>
            </w:tcBorders>
            <w:shd w:val="clear" w:color="auto" w:fill="FFFFFF"/>
            <w:vAlign w:val="center"/>
          </w:tcPr>
          <w:p w14:paraId="2FE5BFC0" w14:textId="77777777" w:rsidR="00433F42" w:rsidRDefault="00E6267B">
            <w:pPr>
              <w:pStyle w:val="Header"/>
              <w:tabs>
                <w:tab w:val="clear" w:pos="4320"/>
                <w:tab w:val="clear" w:pos="8640"/>
              </w:tabs>
              <w:ind w:left="0" w:right="-25"/>
              <w:rPr>
                <w:rFonts w:cs="Arial"/>
                <w:lang w:val="en-GB"/>
              </w:rPr>
            </w:pPr>
            <w:r>
              <w:rPr>
                <w:rFonts w:cs="Arial"/>
                <w:lang w:val="en-GB"/>
              </w:rPr>
              <w:t>SOD</w:t>
            </w:r>
          </w:p>
        </w:tc>
        <w:tc>
          <w:tcPr>
            <w:tcW w:w="438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F9EC7D" w14:textId="77777777" w:rsidR="00433F42" w:rsidRDefault="00E6267B">
            <w:pPr>
              <w:pStyle w:val="Header"/>
              <w:tabs>
                <w:tab w:val="clear" w:pos="4320"/>
                <w:tab w:val="clear" w:pos="8640"/>
              </w:tabs>
              <w:ind w:left="0" w:right="-25"/>
              <w:rPr>
                <w:rFonts w:cs="Arial"/>
              </w:rPr>
            </w:pPr>
            <w:r>
              <w:rPr>
                <w:rFonts w:cs="Arial"/>
                <w:lang w:val="en-GB"/>
              </w:rPr>
              <w:t>System Operating Document</w:t>
            </w:r>
          </w:p>
        </w:tc>
      </w:tr>
      <w:tr w:rsidR="00433F42" w14:paraId="3182FF1F" w14:textId="77777777">
        <w:trPr>
          <w:trHeight w:val="296"/>
          <w:jc w:val="center"/>
        </w:trPr>
        <w:tc>
          <w:tcPr>
            <w:tcW w:w="4144" w:type="dxa"/>
            <w:tcBorders>
              <w:left w:val="single" w:sz="4" w:space="0" w:color="000000"/>
              <w:bottom w:val="single" w:sz="4" w:space="0" w:color="000000"/>
            </w:tcBorders>
            <w:shd w:val="clear" w:color="auto" w:fill="FFFFFF"/>
            <w:vAlign w:val="center"/>
          </w:tcPr>
          <w:p w14:paraId="2F8F0AB0" w14:textId="77777777" w:rsidR="00433F42" w:rsidRDefault="00E6267B">
            <w:pPr>
              <w:pStyle w:val="Header"/>
              <w:tabs>
                <w:tab w:val="clear" w:pos="4320"/>
                <w:tab w:val="clear" w:pos="8640"/>
              </w:tabs>
              <w:ind w:left="0" w:right="-25"/>
              <w:rPr>
                <w:rFonts w:cs="Arial"/>
                <w:lang w:val="en-GB"/>
              </w:rPr>
            </w:pPr>
            <w:r>
              <w:rPr>
                <w:rFonts w:cs="Arial"/>
                <w:lang w:val="en-GB"/>
              </w:rPr>
              <w:t>LDAP</w:t>
            </w:r>
          </w:p>
        </w:tc>
        <w:tc>
          <w:tcPr>
            <w:tcW w:w="4387" w:type="dxa"/>
            <w:tcBorders>
              <w:left w:val="single" w:sz="4" w:space="0" w:color="000000"/>
              <w:bottom w:val="single" w:sz="4" w:space="0" w:color="000000"/>
              <w:right w:val="single" w:sz="4" w:space="0" w:color="000000"/>
            </w:tcBorders>
            <w:shd w:val="clear" w:color="auto" w:fill="FFFFFF"/>
            <w:vAlign w:val="center"/>
          </w:tcPr>
          <w:p w14:paraId="1D99D4BC" w14:textId="77777777" w:rsidR="00433F42" w:rsidRDefault="00E6267B">
            <w:pPr>
              <w:pStyle w:val="Header"/>
              <w:tabs>
                <w:tab w:val="clear" w:pos="4320"/>
                <w:tab w:val="clear" w:pos="8640"/>
              </w:tabs>
              <w:ind w:left="0" w:right="-25"/>
              <w:rPr>
                <w:rFonts w:cs="Arial"/>
              </w:rPr>
            </w:pPr>
            <w:r>
              <w:rPr>
                <w:rFonts w:cs="Arial"/>
                <w:lang w:val="en-GB"/>
              </w:rPr>
              <w:t>Light Weight Directory Access Protocol</w:t>
            </w:r>
          </w:p>
        </w:tc>
      </w:tr>
      <w:tr w:rsidR="00433F42" w14:paraId="47AEB87A" w14:textId="77777777">
        <w:trPr>
          <w:trHeight w:val="296"/>
          <w:jc w:val="center"/>
        </w:trPr>
        <w:tc>
          <w:tcPr>
            <w:tcW w:w="4144" w:type="dxa"/>
            <w:tcBorders>
              <w:left w:val="single" w:sz="4" w:space="0" w:color="000000"/>
              <w:bottom w:val="single" w:sz="4" w:space="0" w:color="000000"/>
            </w:tcBorders>
            <w:shd w:val="clear" w:color="auto" w:fill="FFFFFF"/>
            <w:vAlign w:val="center"/>
          </w:tcPr>
          <w:p w14:paraId="09822567" w14:textId="77777777" w:rsidR="00433F42" w:rsidRDefault="00E6267B">
            <w:pPr>
              <w:pStyle w:val="Header"/>
              <w:tabs>
                <w:tab w:val="clear" w:pos="4320"/>
                <w:tab w:val="clear" w:pos="8640"/>
              </w:tabs>
              <w:ind w:left="0" w:right="-25"/>
              <w:rPr>
                <w:rFonts w:cs="Arial"/>
                <w:lang w:val="en-GB"/>
              </w:rPr>
            </w:pPr>
            <w:r>
              <w:rPr>
                <w:rFonts w:cs="Arial"/>
                <w:lang w:val="en-GB"/>
              </w:rPr>
              <w:t>AD</w:t>
            </w:r>
          </w:p>
        </w:tc>
        <w:tc>
          <w:tcPr>
            <w:tcW w:w="4387" w:type="dxa"/>
            <w:tcBorders>
              <w:left w:val="single" w:sz="4" w:space="0" w:color="000000"/>
              <w:bottom w:val="single" w:sz="4" w:space="0" w:color="000000"/>
              <w:right w:val="single" w:sz="4" w:space="0" w:color="000000"/>
            </w:tcBorders>
            <w:shd w:val="clear" w:color="auto" w:fill="FFFFFF"/>
            <w:vAlign w:val="center"/>
          </w:tcPr>
          <w:p w14:paraId="60E18B6D" w14:textId="77777777" w:rsidR="00433F42" w:rsidRDefault="00E6267B">
            <w:pPr>
              <w:pStyle w:val="Header"/>
              <w:tabs>
                <w:tab w:val="clear" w:pos="4320"/>
                <w:tab w:val="clear" w:pos="8640"/>
              </w:tabs>
              <w:ind w:left="0" w:right="-25"/>
              <w:rPr>
                <w:rFonts w:cs="Arial"/>
              </w:rPr>
            </w:pPr>
            <w:r>
              <w:rPr>
                <w:rFonts w:cs="Arial"/>
                <w:lang w:val="en-GB"/>
              </w:rPr>
              <w:t>Active Directory</w:t>
            </w:r>
          </w:p>
        </w:tc>
      </w:tr>
      <w:tr w:rsidR="00433F42" w14:paraId="75201EF5" w14:textId="77777777">
        <w:trPr>
          <w:trHeight w:val="296"/>
          <w:jc w:val="center"/>
        </w:trPr>
        <w:tc>
          <w:tcPr>
            <w:tcW w:w="4144" w:type="dxa"/>
            <w:tcBorders>
              <w:left w:val="single" w:sz="4" w:space="0" w:color="000000"/>
              <w:bottom w:val="single" w:sz="4" w:space="0" w:color="000000"/>
            </w:tcBorders>
            <w:shd w:val="clear" w:color="auto" w:fill="FFFFFF"/>
            <w:vAlign w:val="center"/>
          </w:tcPr>
          <w:p w14:paraId="14E7FF08" w14:textId="77777777" w:rsidR="00433F42" w:rsidRDefault="00E6267B">
            <w:pPr>
              <w:pStyle w:val="Header"/>
              <w:tabs>
                <w:tab w:val="clear" w:pos="4320"/>
                <w:tab w:val="clear" w:pos="8640"/>
              </w:tabs>
              <w:ind w:left="0" w:right="-25"/>
              <w:rPr>
                <w:rFonts w:cs="Arial"/>
                <w:lang w:val="en-GB"/>
              </w:rPr>
            </w:pPr>
            <w:r>
              <w:rPr>
                <w:rFonts w:cs="Arial"/>
                <w:lang w:val="en-GB"/>
              </w:rPr>
              <w:t>MAB</w:t>
            </w:r>
          </w:p>
        </w:tc>
        <w:tc>
          <w:tcPr>
            <w:tcW w:w="4387" w:type="dxa"/>
            <w:tcBorders>
              <w:left w:val="single" w:sz="4" w:space="0" w:color="000000"/>
              <w:bottom w:val="single" w:sz="4" w:space="0" w:color="000000"/>
              <w:right w:val="single" w:sz="4" w:space="0" w:color="000000"/>
            </w:tcBorders>
            <w:shd w:val="clear" w:color="auto" w:fill="FFFFFF"/>
            <w:vAlign w:val="center"/>
          </w:tcPr>
          <w:p w14:paraId="232FA02A" w14:textId="77777777" w:rsidR="00433F42" w:rsidRDefault="00E6267B">
            <w:pPr>
              <w:pStyle w:val="Header"/>
              <w:keepNext/>
              <w:tabs>
                <w:tab w:val="clear" w:pos="4320"/>
                <w:tab w:val="clear" w:pos="8640"/>
              </w:tabs>
              <w:ind w:left="0" w:right="-25"/>
              <w:rPr>
                <w:rFonts w:cs="Arial"/>
              </w:rPr>
            </w:pPr>
            <w:r>
              <w:rPr>
                <w:rFonts w:cs="Arial"/>
                <w:lang w:val="en-GB"/>
              </w:rPr>
              <w:t xml:space="preserve">Malaysia Airlines </w:t>
            </w:r>
            <w:proofErr w:type="spellStart"/>
            <w:r>
              <w:rPr>
                <w:rFonts w:cs="Arial"/>
                <w:lang w:val="en-GB"/>
              </w:rPr>
              <w:t>Berhad</w:t>
            </w:r>
            <w:proofErr w:type="spellEnd"/>
          </w:p>
        </w:tc>
      </w:tr>
    </w:tbl>
    <w:p w14:paraId="6C508394" w14:textId="77777777" w:rsidR="00433F42" w:rsidRDefault="00E6267B">
      <w:pPr>
        <w:pStyle w:val="Caption"/>
        <w:rPr>
          <w:rFonts w:ascii="Arial" w:hAnsi="Arial" w:cs="Arial"/>
        </w:rPr>
      </w:pPr>
      <w:r>
        <w:rPr>
          <w:rFonts w:ascii="Arial" w:hAnsi="Arial" w:cs="Arial"/>
        </w:rPr>
        <w:t xml:space="preserve">                                       </w:t>
      </w:r>
    </w:p>
    <w:p w14:paraId="67D4B83A" w14:textId="77777777" w:rsidR="00433F42" w:rsidRDefault="00E6267B">
      <w:pPr>
        <w:pStyle w:val="Caption"/>
        <w:ind w:left="3240" w:firstLine="360"/>
        <w:rPr>
          <w:rFonts w:ascii="Arial" w:hAnsi="Arial" w:cs="Arial"/>
        </w:rPr>
      </w:pPr>
      <w:r>
        <w:rPr>
          <w:rFonts w:ascii="Arial" w:hAnsi="Arial" w:cs="Arial"/>
        </w:rPr>
        <w:t xml:space="preserve">Table </w:t>
      </w:r>
      <w:r>
        <w:rPr>
          <w:rFonts w:ascii="Arial" w:hAnsi="Arial" w:cs="Arial"/>
        </w:rPr>
        <w:fldChar w:fldCharType="begin"/>
      </w:r>
      <w:r>
        <w:rPr>
          <w:rFonts w:ascii="Arial" w:hAnsi="Arial" w:cs="Arial"/>
        </w:rPr>
        <w:instrText xml:space="preserve"> SEQ Table \* ARABIC </w:instrText>
      </w:r>
      <w:r>
        <w:rPr>
          <w:rFonts w:ascii="Arial" w:hAnsi="Arial" w:cs="Arial"/>
        </w:rPr>
        <w:fldChar w:fldCharType="separate"/>
      </w:r>
      <w:r>
        <w:rPr>
          <w:rFonts w:ascii="Arial" w:hAnsi="Arial" w:cs="Arial"/>
        </w:rPr>
        <w:t>2</w:t>
      </w:r>
      <w:r>
        <w:rPr>
          <w:rFonts w:ascii="Arial" w:hAnsi="Arial" w:cs="Arial"/>
        </w:rPr>
        <w:fldChar w:fldCharType="end"/>
      </w:r>
      <w:r>
        <w:rPr>
          <w:rFonts w:ascii="Arial" w:hAnsi="Arial" w:cs="Arial"/>
        </w:rPr>
        <w:t>: List of Abbreviations</w:t>
      </w:r>
    </w:p>
    <w:p w14:paraId="66AC85D3" w14:textId="77777777" w:rsidR="00433F42" w:rsidRDefault="00433F42">
      <w:pPr>
        <w:ind w:right="-25"/>
        <w:rPr>
          <w:rFonts w:cs="Arial"/>
        </w:rPr>
      </w:pPr>
    </w:p>
    <w:p w14:paraId="0396DA0E" w14:textId="77777777" w:rsidR="00433F42" w:rsidRDefault="00E6267B">
      <w:pPr>
        <w:pStyle w:val="Heading1"/>
        <w:numPr>
          <w:ilvl w:val="1"/>
          <w:numId w:val="7"/>
        </w:numPr>
        <w:tabs>
          <w:tab w:val="left" w:pos="720"/>
        </w:tabs>
        <w:ind w:left="720" w:right="-25" w:hanging="720"/>
        <w:jc w:val="both"/>
        <w:rPr>
          <w:rFonts w:cs="Arial"/>
          <w:sz w:val="20"/>
        </w:rPr>
      </w:pPr>
      <w:bookmarkStart w:id="34" w:name="_Toc187483226"/>
      <w:bookmarkStart w:id="35" w:name="_Toc216835057"/>
      <w:bookmarkStart w:id="36" w:name="_Toc283218706"/>
      <w:bookmarkStart w:id="37" w:name="_Toc187483945"/>
      <w:bookmarkStart w:id="38" w:name="_Toc283645909"/>
      <w:bookmarkStart w:id="39" w:name="_Toc187466030"/>
      <w:r>
        <w:rPr>
          <w:rFonts w:cs="Arial"/>
          <w:sz w:val="20"/>
        </w:rPr>
        <w:br w:type="page"/>
      </w:r>
      <w:bookmarkStart w:id="40" w:name="_Toc449538814"/>
      <w:bookmarkStart w:id="41" w:name="_Toc289672061"/>
      <w:bookmarkStart w:id="42" w:name="_Toc445287677"/>
      <w:bookmarkStart w:id="43" w:name="_Toc355105695"/>
      <w:r>
        <w:rPr>
          <w:rFonts w:cs="Arial"/>
          <w:sz w:val="20"/>
        </w:rPr>
        <w:lastRenderedPageBreak/>
        <w:t>CONDITION OF USE</w:t>
      </w:r>
      <w:bookmarkEnd w:id="34"/>
      <w:bookmarkEnd w:id="35"/>
      <w:bookmarkEnd w:id="36"/>
      <w:bookmarkEnd w:id="37"/>
      <w:bookmarkEnd w:id="38"/>
      <w:bookmarkEnd w:id="40"/>
      <w:bookmarkEnd w:id="41"/>
      <w:bookmarkEnd w:id="42"/>
      <w:bookmarkEnd w:id="43"/>
    </w:p>
    <w:bookmarkEnd w:id="39"/>
    <w:p w14:paraId="4D37FBDD" w14:textId="77777777" w:rsidR="00433F42" w:rsidRDefault="00E6267B">
      <w:pPr>
        <w:numPr>
          <w:ilvl w:val="2"/>
          <w:numId w:val="7"/>
        </w:numPr>
        <w:tabs>
          <w:tab w:val="left" w:pos="720"/>
        </w:tabs>
        <w:ind w:left="720" w:right="-23" w:hanging="720"/>
        <w:jc w:val="both"/>
        <w:rPr>
          <w:rFonts w:cs="Arial"/>
        </w:rPr>
      </w:pPr>
      <w:r>
        <w:rPr>
          <w:rFonts w:cs="Arial"/>
        </w:rPr>
        <w:t xml:space="preserve">This manual is the property of Malaysia Airlines </w:t>
      </w:r>
      <w:proofErr w:type="spellStart"/>
      <w:r>
        <w:rPr>
          <w:rFonts w:cs="Arial"/>
        </w:rPr>
        <w:t>Berhad</w:t>
      </w:r>
      <w:proofErr w:type="spellEnd"/>
      <w:r>
        <w:rPr>
          <w:rFonts w:cs="Arial"/>
        </w:rPr>
        <w:t>.</w:t>
      </w:r>
    </w:p>
    <w:p w14:paraId="77C630A3" w14:textId="77777777" w:rsidR="00433F42" w:rsidRDefault="00E6267B">
      <w:pPr>
        <w:numPr>
          <w:ilvl w:val="2"/>
          <w:numId w:val="7"/>
        </w:numPr>
        <w:tabs>
          <w:tab w:val="left" w:pos="720"/>
        </w:tabs>
        <w:ind w:left="720" w:right="-25" w:hanging="720"/>
        <w:jc w:val="both"/>
        <w:rPr>
          <w:rFonts w:cs="Arial"/>
        </w:rPr>
      </w:pPr>
      <w:r>
        <w:rPr>
          <w:rFonts w:cs="Arial"/>
        </w:rPr>
        <w:t>All copies assigned to individual position(s), section(s) or station(s) is on loan basis. If, for any reason, the position(s), section(s) or station(s) is abolished from the company organization, the respective copy(</w:t>
      </w:r>
      <w:proofErr w:type="spellStart"/>
      <w:r>
        <w:rPr>
          <w:rFonts w:cs="Arial"/>
        </w:rPr>
        <w:t>ies</w:t>
      </w:r>
      <w:proofErr w:type="spellEnd"/>
      <w:r>
        <w:rPr>
          <w:rFonts w:cs="Arial"/>
        </w:rPr>
        <w:t>) of the manual must be returned to Head IT Service Delivery Manager.</w:t>
      </w:r>
    </w:p>
    <w:p w14:paraId="0944D7E0" w14:textId="77777777" w:rsidR="00433F42" w:rsidRDefault="00E6267B">
      <w:pPr>
        <w:numPr>
          <w:ilvl w:val="2"/>
          <w:numId w:val="7"/>
        </w:numPr>
        <w:tabs>
          <w:tab w:val="left" w:pos="720"/>
        </w:tabs>
        <w:ind w:left="720" w:right="-25" w:hanging="720"/>
        <w:jc w:val="both"/>
        <w:rPr>
          <w:rFonts w:cs="Arial"/>
        </w:rPr>
      </w:pPr>
      <w:r>
        <w:rPr>
          <w:rFonts w:cs="Arial"/>
        </w:rPr>
        <w:t>In the event where the title of the position or section is changed, the department concerned shall inform Head IT Service Delivery Manager promptly.</w:t>
      </w:r>
    </w:p>
    <w:p w14:paraId="311A6D30" w14:textId="77777777" w:rsidR="00433F42" w:rsidRDefault="00E6267B">
      <w:pPr>
        <w:numPr>
          <w:ilvl w:val="2"/>
          <w:numId w:val="7"/>
        </w:numPr>
        <w:tabs>
          <w:tab w:val="left" w:pos="720"/>
        </w:tabs>
        <w:ind w:left="720" w:right="-25" w:hanging="720"/>
        <w:jc w:val="both"/>
        <w:rPr>
          <w:rFonts w:cs="Arial"/>
        </w:rPr>
      </w:pPr>
      <w:r>
        <w:rPr>
          <w:rFonts w:cs="Arial"/>
        </w:rPr>
        <w:t>The content of this manual shall not be copied, or communicated in part or as a whole, to any person not employed by the Company without the express written consent of the Head IT Service Delivery Manager.</w:t>
      </w:r>
    </w:p>
    <w:p w14:paraId="5DDBA8D8" w14:textId="77777777" w:rsidR="00433F42" w:rsidRDefault="00E6267B">
      <w:pPr>
        <w:numPr>
          <w:ilvl w:val="2"/>
          <w:numId w:val="7"/>
        </w:numPr>
        <w:tabs>
          <w:tab w:val="left" w:pos="720"/>
        </w:tabs>
        <w:ind w:left="720" w:right="-25" w:hanging="720"/>
        <w:jc w:val="both"/>
        <w:rPr>
          <w:rFonts w:cs="Arial"/>
        </w:rPr>
      </w:pPr>
      <w:r>
        <w:rPr>
          <w:rFonts w:cs="Arial"/>
        </w:rPr>
        <w:t>It is the responsibility of the holder to ensure that his copy is updated to the latest amendments and is in good state of condition.</w:t>
      </w:r>
    </w:p>
    <w:p w14:paraId="4EE96193" w14:textId="77777777" w:rsidR="00433F42" w:rsidRDefault="00433F42">
      <w:pPr>
        <w:ind w:right="-25"/>
        <w:jc w:val="both"/>
        <w:rPr>
          <w:rFonts w:cs="Arial"/>
        </w:rPr>
      </w:pPr>
    </w:p>
    <w:p w14:paraId="6A512EF3" w14:textId="77777777" w:rsidR="00433F42" w:rsidRDefault="00E6267B">
      <w:pPr>
        <w:pStyle w:val="Heading1"/>
        <w:numPr>
          <w:ilvl w:val="1"/>
          <w:numId w:val="7"/>
        </w:numPr>
        <w:tabs>
          <w:tab w:val="left" w:pos="720"/>
        </w:tabs>
        <w:ind w:left="720" w:right="-25" w:hanging="720"/>
        <w:jc w:val="both"/>
        <w:rPr>
          <w:rFonts w:cs="Arial"/>
          <w:sz w:val="20"/>
        </w:rPr>
      </w:pPr>
      <w:bookmarkStart w:id="44" w:name="_Toc283645910"/>
      <w:bookmarkStart w:id="45" w:name="_Toc289672062"/>
      <w:bookmarkStart w:id="46" w:name="_Toc449538815"/>
      <w:bookmarkStart w:id="47" w:name="_Toc216835058"/>
      <w:bookmarkStart w:id="48" w:name="_Toc445287678"/>
      <w:bookmarkStart w:id="49" w:name="_Toc187483946"/>
      <w:bookmarkStart w:id="50" w:name="_Toc283218707"/>
      <w:bookmarkStart w:id="51" w:name="_Toc355105696"/>
      <w:bookmarkStart w:id="52" w:name="_Toc187483227"/>
      <w:r>
        <w:rPr>
          <w:rFonts w:cs="Arial"/>
          <w:sz w:val="20"/>
        </w:rPr>
        <w:t>CONTROL OF MANUAL</w:t>
      </w:r>
      <w:bookmarkEnd w:id="44"/>
      <w:bookmarkEnd w:id="45"/>
      <w:bookmarkEnd w:id="46"/>
      <w:bookmarkEnd w:id="47"/>
      <w:bookmarkEnd w:id="48"/>
      <w:bookmarkEnd w:id="49"/>
      <w:bookmarkEnd w:id="50"/>
      <w:bookmarkEnd w:id="51"/>
      <w:bookmarkEnd w:id="52"/>
    </w:p>
    <w:p w14:paraId="4783055B" w14:textId="77777777" w:rsidR="00433F42" w:rsidRDefault="00E6267B">
      <w:pPr>
        <w:numPr>
          <w:ilvl w:val="2"/>
          <w:numId w:val="7"/>
        </w:numPr>
        <w:tabs>
          <w:tab w:val="left" w:pos="720"/>
        </w:tabs>
        <w:ind w:left="720" w:right="-25" w:hanging="720"/>
        <w:jc w:val="both"/>
        <w:rPr>
          <w:rFonts w:cs="Arial"/>
        </w:rPr>
      </w:pPr>
      <w:r>
        <w:rPr>
          <w:rFonts w:cs="Arial"/>
        </w:rPr>
        <w:t>The contents of this manual shall not be deleted, added, or altered in any way without the approval of the Head IT Service Delivery Manager.</w:t>
      </w:r>
    </w:p>
    <w:p w14:paraId="08714F2D" w14:textId="77777777" w:rsidR="00433F42" w:rsidRDefault="00E6267B">
      <w:pPr>
        <w:numPr>
          <w:ilvl w:val="2"/>
          <w:numId w:val="7"/>
        </w:numPr>
        <w:tabs>
          <w:tab w:val="left" w:pos="720"/>
        </w:tabs>
        <w:ind w:left="720" w:right="-25" w:hanging="720"/>
        <w:jc w:val="both"/>
        <w:rPr>
          <w:rFonts w:cs="Arial"/>
        </w:rPr>
      </w:pPr>
      <w:r>
        <w:rPr>
          <w:rFonts w:cs="Arial"/>
        </w:rPr>
        <w:t>Any page which carries an amendment must bear the new revision date. Any line which is amended shall be highlighted by a revision bar (i.e. dark vertical line) drawn close to the amended text on the outside border of the document.</w:t>
      </w:r>
    </w:p>
    <w:p w14:paraId="7DF72006" w14:textId="77777777" w:rsidR="00433F42" w:rsidRDefault="00E6267B">
      <w:pPr>
        <w:numPr>
          <w:ilvl w:val="2"/>
          <w:numId w:val="7"/>
        </w:numPr>
        <w:tabs>
          <w:tab w:val="left" w:pos="720"/>
        </w:tabs>
        <w:ind w:left="720" w:right="-25" w:hanging="720"/>
        <w:jc w:val="both"/>
        <w:rPr>
          <w:rFonts w:cs="Arial"/>
        </w:rPr>
      </w:pPr>
      <w:r>
        <w:rPr>
          <w:rFonts w:cs="Arial"/>
        </w:rPr>
        <w:t>A transmittal letter must accompany the amended pages to advise the holders how to effect the amendment to their copies.</w:t>
      </w:r>
    </w:p>
    <w:p w14:paraId="0C948C9B" w14:textId="77777777" w:rsidR="00433F42" w:rsidRDefault="00E6267B">
      <w:pPr>
        <w:numPr>
          <w:ilvl w:val="2"/>
          <w:numId w:val="7"/>
        </w:numPr>
        <w:tabs>
          <w:tab w:val="left" w:pos="720"/>
        </w:tabs>
        <w:ind w:left="720" w:right="-25" w:hanging="720"/>
        <w:jc w:val="both"/>
        <w:rPr>
          <w:rFonts w:cs="Arial"/>
        </w:rPr>
      </w:pPr>
      <w:r>
        <w:rPr>
          <w:rFonts w:cs="Arial"/>
        </w:rPr>
        <w:t xml:space="preserve">Holders shall notify this department in writing for loss of manual and to obtain a replacement copy. Head IT Service Delivery Manager </w:t>
      </w:r>
      <w:r>
        <w:rPr>
          <w:rFonts w:cs="Arial"/>
          <w:lang w:val="en-GB"/>
        </w:rPr>
        <w:t>shall ensure that this manual reviewed at least once a year and effect necessary amendments as and when necessary. Should any person(s) envisage improvements needed for the contents of this manual, the person should direct the request to the Head IT Service Delivery Manager.</w:t>
      </w:r>
    </w:p>
    <w:p w14:paraId="39E2C4B1" w14:textId="77777777" w:rsidR="00433F42" w:rsidRDefault="00433F42">
      <w:pPr>
        <w:ind w:right="-25"/>
        <w:jc w:val="both"/>
        <w:rPr>
          <w:rFonts w:cs="Arial"/>
        </w:rPr>
      </w:pPr>
    </w:p>
    <w:p w14:paraId="4BA07E7C" w14:textId="77777777" w:rsidR="00433F42" w:rsidRDefault="00433F42">
      <w:pPr>
        <w:ind w:right="-25"/>
        <w:jc w:val="both"/>
        <w:rPr>
          <w:rFonts w:cs="Arial"/>
        </w:rPr>
      </w:pPr>
    </w:p>
    <w:p w14:paraId="67214020" w14:textId="77777777" w:rsidR="00433F42" w:rsidRDefault="00433F42">
      <w:pPr>
        <w:rPr>
          <w:rFonts w:cs="Arial"/>
        </w:rPr>
      </w:pPr>
    </w:p>
    <w:p w14:paraId="01A5E6BE" w14:textId="77777777" w:rsidR="00433F42" w:rsidRDefault="00433F42">
      <w:pPr>
        <w:rPr>
          <w:rFonts w:cs="Arial"/>
        </w:rPr>
      </w:pPr>
    </w:p>
    <w:p w14:paraId="5491B5B4" w14:textId="77777777" w:rsidR="00433F42" w:rsidRDefault="00433F42">
      <w:pPr>
        <w:rPr>
          <w:rFonts w:cs="Arial"/>
        </w:rPr>
      </w:pPr>
    </w:p>
    <w:p w14:paraId="74F49A72" w14:textId="77777777" w:rsidR="00433F42" w:rsidRDefault="00433F42">
      <w:pPr>
        <w:rPr>
          <w:rFonts w:cs="Arial"/>
        </w:rPr>
      </w:pPr>
    </w:p>
    <w:p w14:paraId="66D60DD5" w14:textId="77777777" w:rsidR="00433F42" w:rsidRDefault="00433F42">
      <w:pPr>
        <w:rPr>
          <w:rFonts w:cs="Arial"/>
        </w:rPr>
      </w:pPr>
    </w:p>
    <w:p w14:paraId="3CDD9F7D" w14:textId="77777777" w:rsidR="00433F42" w:rsidRDefault="00433F42">
      <w:pPr>
        <w:rPr>
          <w:rFonts w:cs="Arial"/>
        </w:rPr>
      </w:pPr>
    </w:p>
    <w:p w14:paraId="1D3C4299" w14:textId="77777777" w:rsidR="00433F42" w:rsidRDefault="00433F42">
      <w:pPr>
        <w:rPr>
          <w:rFonts w:cs="Arial"/>
        </w:rPr>
      </w:pPr>
    </w:p>
    <w:p w14:paraId="2BD3A64C" w14:textId="77777777" w:rsidR="00433F42" w:rsidRDefault="00433F42">
      <w:pPr>
        <w:rPr>
          <w:rFonts w:cs="Arial"/>
        </w:rPr>
      </w:pPr>
    </w:p>
    <w:p w14:paraId="532ED9F8" w14:textId="4EF7FDE7" w:rsidR="00433F42" w:rsidRDefault="00433F42" w:rsidP="00E6267B">
      <w:pPr>
        <w:ind w:left="0"/>
        <w:rPr>
          <w:rFonts w:cs="Arial"/>
          <w:b/>
          <w:bCs/>
          <w:sz w:val="28"/>
          <w:szCs w:val="28"/>
        </w:rPr>
      </w:pPr>
    </w:p>
    <w:p w14:paraId="476CD69C" w14:textId="77777777" w:rsidR="00433F42" w:rsidRDefault="00433F42">
      <w:pPr>
        <w:rPr>
          <w:rFonts w:cs="Arial"/>
        </w:rPr>
      </w:pPr>
    </w:p>
    <w:p w14:paraId="3571FE82" w14:textId="77777777" w:rsidR="00433F42" w:rsidRDefault="00433F42">
      <w:pPr>
        <w:rPr>
          <w:rFonts w:cs="Arial"/>
        </w:rPr>
      </w:pPr>
    </w:p>
    <w:p w14:paraId="713D80EA" w14:textId="3EA6447D" w:rsidR="00433F42" w:rsidRDefault="00433F42">
      <w:pPr>
        <w:rPr>
          <w:rFonts w:cs="Arial"/>
        </w:rPr>
      </w:pPr>
    </w:p>
    <w:p w14:paraId="0B9E4967" w14:textId="5272ADAA" w:rsidR="00E6267B" w:rsidRDefault="00E6267B">
      <w:pPr>
        <w:rPr>
          <w:rFonts w:cs="Arial"/>
        </w:rPr>
      </w:pPr>
    </w:p>
    <w:p w14:paraId="147D23E8" w14:textId="76FD4B11" w:rsidR="00E6267B" w:rsidRDefault="00E6267B">
      <w:pPr>
        <w:rPr>
          <w:rFonts w:cs="Arial"/>
        </w:rPr>
      </w:pPr>
    </w:p>
    <w:p w14:paraId="6E35AFCD" w14:textId="61A6FBA3" w:rsidR="00E6267B" w:rsidRDefault="00E6267B">
      <w:pPr>
        <w:rPr>
          <w:rFonts w:cs="Arial"/>
        </w:rPr>
      </w:pPr>
    </w:p>
    <w:p w14:paraId="5E108231" w14:textId="148F3ABA" w:rsidR="00E6267B" w:rsidRDefault="00E6267B">
      <w:pPr>
        <w:rPr>
          <w:rFonts w:cs="Arial"/>
        </w:rPr>
      </w:pPr>
    </w:p>
    <w:p w14:paraId="55CC9C0E" w14:textId="713C3C80" w:rsidR="00E6267B" w:rsidRDefault="00E6267B">
      <w:pPr>
        <w:rPr>
          <w:rFonts w:cs="Arial"/>
        </w:rPr>
      </w:pPr>
    </w:p>
    <w:p w14:paraId="2EE9ED37" w14:textId="3B95C682" w:rsidR="00E6267B" w:rsidRDefault="00E6267B">
      <w:pPr>
        <w:rPr>
          <w:rFonts w:cs="Arial"/>
        </w:rPr>
      </w:pPr>
    </w:p>
    <w:p w14:paraId="7BED4982" w14:textId="4CDAC45F" w:rsidR="00E6267B" w:rsidRDefault="00E6267B">
      <w:pPr>
        <w:rPr>
          <w:rFonts w:cs="Arial"/>
        </w:rPr>
      </w:pPr>
    </w:p>
    <w:p w14:paraId="7FAC404F" w14:textId="34DD0430" w:rsidR="00E6267B" w:rsidRDefault="00E6267B">
      <w:pPr>
        <w:rPr>
          <w:rFonts w:cs="Arial"/>
        </w:rPr>
      </w:pPr>
    </w:p>
    <w:p w14:paraId="1DF67CBB" w14:textId="4ACF8918" w:rsidR="00E6267B" w:rsidRDefault="00E6267B">
      <w:pPr>
        <w:rPr>
          <w:rFonts w:cs="Arial"/>
        </w:rPr>
      </w:pPr>
    </w:p>
    <w:p w14:paraId="16CB2E1F" w14:textId="6ADA8FD8" w:rsidR="00E6267B" w:rsidRDefault="00E6267B">
      <w:pPr>
        <w:rPr>
          <w:rFonts w:cs="Arial"/>
        </w:rPr>
      </w:pPr>
    </w:p>
    <w:p w14:paraId="7DE29694" w14:textId="77777777" w:rsidR="00E6267B" w:rsidRDefault="00E6267B">
      <w:pPr>
        <w:rPr>
          <w:rFonts w:cs="Arial"/>
        </w:rPr>
      </w:pPr>
    </w:p>
    <w:p w14:paraId="5CFAFAB2" w14:textId="3434BBD9" w:rsidR="00433F42" w:rsidRDefault="00E6267B" w:rsidP="00E6267B">
      <w:pPr>
        <w:pStyle w:val="Heading9"/>
        <w:rPr>
          <w:rFonts w:cs="Arial"/>
        </w:rPr>
        <w:sectPr w:rsidR="00433F42">
          <w:headerReference w:type="even" r:id="rId25"/>
          <w:headerReference w:type="default" r:id="rId26"/>
          <w:footerReference w:type="even" r:id="rId27"/>
          <w:footerReference w:type="default" r:id="rId28"/>
          <w:type w:val="oddPage"/>
          <w:pgSz w:w="11909" w:h="16834"/>
          <w:pgMar w:top="360" w:right="648" w:bottom="360" w:left="1296" w:header="216" w:footer="367" w:gutter="0"/>
          <w:pgNumType w:start="1" w:chapStyle="9"/>
          <w:cols w:space="720"/>
        </w:sectPr>
      </w:pPr>
      <w:bookmarkStart w:id="53" w:name="_Toc449538816"/>
      <w:r>
        <w:rPr>
          <w:rFonts w:cs="Arial"/>
        </w:rPr>
        <w:t>PART 2- MANUAL BACKGROUND</w:t>
      </w:r>
      <w:bookmarkEnd w:id="53"/>
    </w:p>
    <w:p w14:paraId="1EBCB2CB" w14:textId="77777777" w:rsidR="00E6267B" w:rsidRDefault="00E6267B" w:rsidP="00E6267B">
      <w:pPr>
        <w:pStyle w:val="Heading1"/>
        <w:numPr>
          <w:ilvl w:val="1"/>
          <w:numId w:val="8"/>
        </w:numPr>
        <w:spacing w:before="40" w:after="40" w:line="240" w:lineRule="atLeast"/>
        <w:ind w:left="567" w:right="42" w:hanging="567"/>
        <w:jc w:val="both"/>
        <w:rPr>
          <w:rFonts w:cs="Arial"/>
        </w:rPr>
      </w:pPr>
      <w:r>
        <w:rPr>
          <w:rFonts w:cs="Arial"/>
        </w:rPr>
        <w:lastRenderedPageBreak/>
        <w:tab/>
      </w:r>
      <w:bookmarkStart w:id="54" w:name="_Toc187483948"/>
      <w:bookmarkStart w:id="55" w:name="_Toc418858325"/>
      <w:bookmarkStart w:id="56" w:name="_Toc216835060"/>
      <w:bookmarkStart w:id="57" w:name="_Toc283739256"/>
      <w:bookmarkStart w:id="58" w:name="_Toc283218709"/>
      <w:bookmarkStart w:id="59" w:name="_Toc449538817"/>
      <w:bookmarkStart w:id="60" w:name="_Toc187483229"/>
      <w:r>
        <w:rPr>
          <w:rFonts w:cs="Arial"/>
          <w:sz w:val="20"/>
        </w:rPr>
        <w:t>INTRODUCTION</w:t>
      </w:r>
      <w:bookmarkEnd w:id="54"/>
      <w:bookmarkEnd w:id="55"/>
      <w:bookmarkEnd w:id="56"/>
      <w:bookmarkEnd w:id="57"/>
      <w:bookmarkEnd w:id="58"/>
      <w:bookmarkEnd w:id="59"/>
      <w:bookmarkEnd w:id="60"/>
    </w:p>
    <w:p w14:paraId="4823E7B8" w14:textId="77777777" w:rsidR="00E6267B" w:rsidRDefault="00E6267B" w:rsidP="00E6267B">
      <w:pPr>
        <w:pStyle w:val="ListParagraph"/>
        <w:ind w:right="42"/>
        <w:rPr>
          <w:rFonts w:cs="Arial"/>
        </w:rPr>
      </w:pPr>
      <w:r>
        <w:rPr>
          <w:rFonts w:cs="Arial"/>
        </w:rPr>
        <w:t xml:space="preserve">This is the SMS Dashboard SOD, hereinafter referred to as “the Policy” provides comprehensive operating procedures within the scope and application herein defined in Part 2 Section 3.0 for Malaysia Airlines </w:t>
      </w:r>
      <w:proofErr w:type="spellStart"/>
      <w:r>
        <w:rPr>
          <w:rFonts w:cs="Arial"/>
        </w:rPr>
        <w:t>Berhad</w:t>
      </w:r>
      <w:proofErr w:type="spellEnd"/>
      <w:r>
        <w:rPr>
          <w:rFonts w:cs="Arial"/>
        </w:rPr>
        <w:t xml:space="preserve"> (MAB).</w:t>
      </w:r>
    </w:p>
    <w:p w14:paraId="247D4CBF" w14:textId="77777777" w:rsidR="00E6267B" w:rsidRDefault="00E6267B" w:rsidP="00E6267B">
      <w:pPr>
        <w:pStyle w:val="Heading1"/>
        <w:numPr>
          <w:ilvl w:val="1"/>
          <w:numId w:val="8"/>
        </w:numPr>
        <w:ind w:left="540" w:right="42" w:hanging="540"/>
        <w:jc w:val="both"/>
        <w:rPr>
          <w:rFonts w:cs="Arial"/>
          <w:sz w:val="20"/>
        </w:rPr>
      </w:pPr>
      <w:bookmarkStart w:id="61" w:name="_Toc216835061"/>
      <w:bookmarkStart w:id="62" w:name="_Toc283218710"/>
      <w:bookmarkStart w:id="63" w:name="_Toc449538818"/>
      <w:bookmarkStart w:id="64" w:name="_Toc187483949"/>
      <w:bookmarkStart w:id="65" w:name="_Toc418858326"/>
      <w:bookmarkStart w:id="66" w:name="_Toc187483230"/>
      <w:bookmarkStart w:id="67" w:name="_Toc283739257"/>
      <w:r>
        <w:rPr>
          <w:rFonts w:cs="Arial"/>
          <w:sz w:val="20"/>
        </w:rPr>
        <w:t>PURPOSE</w:t>
      </w:r>
      <w:bookmarkEnd w:id="61"/>
      <w:bookmarkEnd w:id="62"/>
      <w:bookmarkEnd w:id="63"/>
      <w:bookmarkEnd w:id="64"/>
      <w:bookmarkEnd w:id="65"/>
      <w:bookmarkEnd w:id="66"/>
      <w:bookmarkEnd w:id="67"/>
    </w:p>
    <w:p w14:paraId="75F5F920" w14:textId="77777777" w:rsidR="00E6267B" w:rsidRDefault="00E6267B" w:rsidP="00E6267B">
      <w:pPr>
        <w:pStyle w:val="BodyText"/>
        <w:ind w:left="540" w:right="42"/>
        <w:jc w:val="both"/>
        <w:rPr>
          <w:rFonts w:cs="Arial"/>
        </w:rPr>
      </w:pPr>
      <w:r>
        <w:rPr>
          <w:rFonts w:cs="Arial"/>
          <w:sz w:val="20"/>
        </w:rPr>
        <w:t xml:space="preserve">The objective of this document is to provide relevant information required to operate and support SMS Dashboard. </w:t>
      </w:r>
    </w:p>
    <w:p w14:paraId="7863343C" w14:textId="77777777" w:rsidR="00E6267B" w:rsidRDefault="00E6267B" w:rsidP="00E6267B">
      <w:pPr>
        <w:pStyle w:val="Heading1"/>
        <w:numPr>
          <w:ilvl w:val="1"/>
          <w:numId w:val="8"/>
        </w:numPr>
        <w:ind w:left="540" w:right="42" w:hanging="540"/>
        <w:jc w:val="both"/>
        <w:rPr>
          <w:rFonts w:cs="Arial"/>
          <w:sz w:val="20"/>
        </w:rPr>
      </w:pPr>
      <w:bookmarkStart w:id="68" w:name="_Toc418858327"/>
      <w:bookmarkStart w:id="69" w:name="_Toc187483950"/>
      <w:bookmarkStart w:id="70" w:name="_Toc283218711"/>
      <w:bookmarkStart w:id="71" w:name="_Toc216835062"/>
      <w:bookmarkStart w:id="72" w:name="_Toc187483231"/>
      <w:bookmarkStart w:id="73" w:name="_Toc283739258"/>
      <w:bookmarkStart w:id="74" w:name="_Toc449538819"/>
      <w:r>
        <w:rPr>
          <w:rFonts w:cs="Arial"/>
          <w:sz w:val="20"/>
        </w:rPr>
        <w:t>SCOPE AND APPLICATION</w:t>
      </w:r>
      <w:bookmarkEnd w:id="68"/>
      <w:bookmarkEnd w:id="69"/>
      <w:bookmarkEnd w:id="70"/>
      <w:bookmarkEnd w:id="71"/>
      <w:bookmarkEnd w:id="72"/>
      <w:bookmarkEnd w:id="73"/>
      <w:bookmarkEnd w:id="74"/>
    </w:p>
    <w:p w14:paraId="10D7EC7E" w14:textId="77777777" w:rsidR="00E6267B" w:rsidRDefault="00E6267B" w:rsidP="00E6267B">
      <w:pPr>
        <w:pStyle w:val="BodyText"/>
        <w:spacing w:before="100" w:after="100"/>
        <w:ind w:left="540" w:right="42"/>
        <w:jc w:val="both"/>
        <w:rPr>
          <w:rFonts w:cs="Arial"/>
          <w:sz w:val="20"/>
        </w:rPr>
      </w:pPr>
      <w:r>
        <w:rPr>
          <w:rFonts w:cs="Arial"/>
          <w:sz w:val="20"/>
        </w:rPr>
        <w:t>This SOD covers all information required to operate and support the solution in production.</w:t>
      </w:r>
    </w:p>
    <w:p w14:paraId="469859A4" w14:textId="77777777" w:rsidR="00E6267B" w:rsidRDefault="00E6267B" w:rsidP="00E6267B">
      <w:pPr>
        <w:pStyle w:val="BodyText"/>
        <w:spacing w:before="100" w:after="100"/>
        <w:ind w:left="540" w:right="42"/>
        <w:jc w:val="both"/>
        <w:rPr>
          <w:rFonts w:cs="Arial"/>
          <w:sz w:val="20"/>
        </w:rPr>
      </w:pPr>
      <w:r>
        <w:rPr>
          <w:rFonts w:cs="Arial"/>
          <w:sz w:val="20"/>
        </w:rPr>
        <w:t>This SOD does not include the following:</w:t>
      </w:r>
    </w:p>
    <w:p w14:paraId="5DB3C770" w14:textId="77777777" w:rsidR="00E6267B" w:rsidRDefault="00E6267B" w:rsidP="00E6267B">
      <w:pPr>
        <w:pStyle w:val="BodyText"/>
        <w:numPr>
          <w:ilvl w:val="0"/>
          <w:numId w:val="9"/>
        </w:numPr>
        <w:tabs>
          <w:tab w:val="clear" w:pos="0"/>
          <w:tab w:val="left" w:pos="-540"/>
        </w:tabs>
        <w:suppressAutoHyphens/>
        <w:overflowPunct/>
        <w:autoSpaceDE/>
        <w:autoSpaceDN/>
        <w:adjustRightInd/>
        <w:spacing w:before="100" w:after="100"/>
        <w:ind w:left="891" w:right="42"/>
        <w:jc w:val="both"/>
        <w:textAlignment w:val="auto"/>
        <w:rPr>
          <w:rFonts w:cs="Arial"/>
        </w:rPr>
      </w:pPr>
      <w:r>
        <w:rPr>
          <w:rFonts w:cs="Arial"/>
          <w:sz w:val="20"/>
        </w:rPr>
        <w:t>Application maintenance for the sub-systems interfaced by the core system.</w:t>
      </w:r>
    </w:p>
    <w:p w14:paraId="54F6EBE1" w14:textId="77777777" w:rsidR="00E6267B" w:rsidRDefault="00E6267B" w:rsidP="00E6267B">
      <w:pPr>
        <w:pStyle w:val="Heading1"/>
        <w:numPr>
          <w:ilvl w:val="1"/>
          <w:numId w:val="8"/>
        </w:numPr>
        <w:ind w:left="540" w:right="42" w:hanging="540"/>
        <w:jc w:val="both"/>
        <w:rPr>
          <w:rFonts w:cs="Arial"/>
          <w:sz w:val="20"/>
        </w:rPr>
      </w:pPr>
      <w:bookmarkStart w:id="75" w:name="_Toc449538820"/>
      <w:r>
        <w:rPr>
          <w:rFonts w:cs="Arial"/>
          <w:sz w:val="20"/>
        </w:rPr>
        <w:t>TERMINOLOGY</w:t>
      </w:r>
      <w:bookmarkEnd w:id="75"/>
    </w:p>
    <w:p w14:paraId="1FC3E890" w14:textId="77777777" w:rsidR="00E6267B" w:rsidRDefault="00E6267B" w:rsidP="00E6267B">
      <w:pPr>
        <w:rPr>
          <w:rFonts w:cs="Arial"/>
          <w:lang w:val="en-GB"/>
        </w:rPr>
      </w:pPr>
      <w:r>
        <w:rPr>
          <w:rFonts w:cs="Arial"/>
          <w:lang w:val="en-GB"/>
        </w:rPr>
        <w:t>Please refer to the below terminology used in this document</w:t>
      </w:r>
    </w:p>
    <w:p w14:paraId="39BD9D47" w14:textId="77777777" w:rsidR="00E6267B" w:rsidRDefault="00E6267B" w:rsidP="00E6267B">
      <w:pPr>
        <w:rPr>
          <w:rFonts w:cs="Arial"/>
          <w:lang w:val="en-GB"/>
        </w:rPr>
      </w:pPr>
    </w:p>
    <w:tbl>
      <w:tblPr>
        <w:tblW w:w="8365" w:type="dxa"/>
        <w:tblInd w:w="895" w:type="dxa"/>
        <w:tblLayout w:type="fixed"/>
        <w:tblLook w:val="04A0" w:firstRow="1" w:lastRow="0" w:firstColumn="1" w:lastColumn="0" w:noHBand="0" w:noVBand="1"/>
      </w:tblPr>
      <w:tblGrid>
        <w:gridCol w:w="1487"/>
        <w:gridCol w:w="2220"/>
        <w:gridCol w:w="4658"/>
      </w:tblGrid>
      <w:tr w:rsidR="00E6267B" w14:paraId="00486709" w14:textId="77777777" w:rsidTr="00E6267B">
        <w:tc>
          <w:tcPr>
            <w:tcW w:w="1487" w:type="dxa"/>
            <w:tcBorders>
              <w:top w:val="single" w:sz="4" w:space="0" w:color="000000"/>
              <w:left w:val="single" w:sz="4" w:space="0" w:color="000000"/>
              <w:bottom w:val="single" w:sz="4" w:space="0" w:color="000000"/>
            </w:tcBorders>
            <w:shd w:val="clear" w:color="auto" w:fill="FFFFFF"/>
          </w:tcPr>
          <w:p w14:paraId="3A4772C7" w14:textId="77777777" w:rsidR="00E6267B" w:rsidRDefault="00E6267B" w:rsidP="00E6267B">
            <w:pPr>
              <w:pStyle w:val="BodyText"/>
              <w:tabs>
                <w:tab w:val="left" w:pos="720"/>
              </w:tabs>
              <w:snapToGrid w:val="0"/>
              <w:spacing w:before="100" w:after="100"/>
              <w:ind w:right="0"/>
              <w:jc w:val="both"/>
              <w:rPr>
                <w:rFonts w:cs="Arial"/>
                <w:color w:val="000000"/>
                <w:sz w:val="20"/>
              </w:rPr>
            </w:pPr>
            <w:r>
              <w:rPr>
                <w:rFonts w:cs="Arial"/>
                <w:color w:val="000000"/>
                <w:sz w:val="20"/>
              </w:rPr>
              <w:t>1</w:t>
            </w:r>
          </w:p>
        </w:tc>
        <w:tc>
          <w:tcPr>
            <w:tcW w:w="2220" w:type="dxa"/>
            <w:tcBorders>
              <w:top w:val="single" w:sz="4" w:space="0" w:color="000000"/>
              <w:left w:val="single" w:sz="4" w:space="0" w:color="000000"/>
              <w:bottom w:val="single" w:sz="4" w:space="0" w:color="000000"/>
            </w:tcBorders>
            <w:shd w:val="clear" w:color="auto" w:fill="FFFFFF"/>
          </w:tcPr>
          <w:p w14:paraId="620B08CB" w14:textId="77777777" w:rsidR="00E6267B" w:rsidRDefault="00E6267B" w:rsidP="00E6267B">
            <w:pPr>
              <w:pStyle w:val="BodyText"/>
              <w:spacing w:before="100" w:after="100"/>
              <w:ind w:left="720"/>
              <w:rPr>
                <w:rFonts w:cs="Arial"/>
                <w:color w:val="000000"/>
                <w:sz w:val="20"/>
              </w:rPr>
            </w:pPr>
            <w:r>
              <w:rPr>
                <w:rFonts w:cs="Arial"/>
                <w:color w:val="000000"/>
                <w:sz w:val="20"/>
              </w:rPr>
              <w:t>App</w:t>
            </w:r>
          </w:p>
        </w:tc>
        <w:tc>
          <w:tcPr>
            <w:tcW w:w="4658" w:type="dxa"/>
            <w:tcBorders>
              <w:top w:val="single" w:sz="4" w:space="0" w:color="000000"/>
              <w:left w:val="single" w:sz="4" w:space="0" w:color="000000"/>
              <w:bottom w:val="single" w:sz="4" w:space="0" w:color="000000"/>
              <w:right w:val="single" w:sz="4" w:space="0" w:color="000000"/>
            </w:tcBorders>
            <w:shd w:val="clear" w:color="auto" w:fill="FFFFFF"/>
          </w:tcPr>
          <w:p w14:paraId="5C5D3F0B" w14:textId="77777777" w:rsidR="00E6267B" w:rsidRDefault="00E6267B" w:rsidP="00E6267B">
            <w:pPr>
              <w:pStyle w:val="BodyText"/>
              <w:spacing w:before="100" w:after="100"/>
              <w:ind w:left="720"/>
              <w:rPr>
                <w:rFonts w:cs="Arial"/>
                <w:sz w:val="20"/>
              </w:rPr>
            </w:pPr>
            <w:r>
              <w:rPr>
                <w:rFonts w:cs="Arial"/>
                <w:color w:val="000000"/>
                <w:sz w:val="20"/>
              </w:rPr>
              <w:t>Application</w:t>
            </w:r>
          </w:p>
        </w:tc>
      </w:tr>
      <w:tr w:rsidR="00E6267B" w14:paraId="464AFD1D" w14:textId="77777777" w:rsidTr="00E6267B">
        <w:tc>
          <w:tcPr>
            <w:tcW w:w="1487" w:type="dxa"/>
            <w:tcBorders>
              <w:top w:val="single" w:sz="4" w:space="0" w:color="000000"/>
              <w:left w:val="single" w:sz="4" w:space="0" w:color="000000"/>
              <w:bottom w:val="single" w:sz="4" w:space="0" w:color="000000"/>
            </w:tcBorders>
            <w:shd w:val="clear" w:color="auto" w:fill="FFFFFF"/>
          </w:tcPr>
          <w:p w14:paraId="74A5762B" w14:textId="77777777" w:rsidR="00E6267B" w:rsidRDefault="00E6267B" w:rsidP="00E6267B">
            <w:pPr>
              <w:pStyle w:val="BodyText"/>
              <w:tabs>
                <w:tab w:val="left" w:pos="720"/>
              </w:tabs>
              <w:snapToGrid w:val="0"/>
              <w:spacing w:before="100" w:after="100"/>
              <w:ind w:right="0"/>
              <w:jc w:val="both"/>
              <w:rPr>
                <w:rFonts w:cs="Arial"/>
                <w:color w:val="000000"/>
                <w:sz w:val="20"/>
              </w:rPr>
            </w:pPr>
            <w:r>
              <w:rPr>
                <w:rFonts w:cs="Arial"/>
                <w:color w:val="000000"/>
                <w:sz w:val="20"/>
              </w:rPr>
              <w:t>2</w:t>
            </w:r>
          </w:p>
        </w:tc>
        <w:tc>
          <w:tcPr>
            <w:tcW w:w="2220" w:type="dxa"/>
            <w:tcBorders>
              <w:top w:val="single" w:sz="4" w:space="0" w:color="000000"/>
              <w:left w:val="single" w:sz="4" w:space="0" w:color="000000"/>
              <w:bottom w:val="single" w:sz="4" w:space="0" w:color="000000"/>
            </w:tcBorders>
            <w:shd w:val="clear" w:color="auto" w:fill="FFFFFF"/>
          </w:tcPr>
          <w:p w14:paraId="0AB34EC8" w14:textId="77777777" w:rsidR="00E6267B" w:rsidRDefault="00E6267B" w:rsidP="00E6267B">
            <w:pPr>
              <w:pStyle w:val="BodyText"/>
              <w:spacing w:before="100" w:after="100"/>
              <w:ind w:left="720"/>
              <w:rPr>
                <w:rFonts w:cs="Arial"/>
                <w:color w:val="000000"/>
                <w:sz w:val="20"/>
              </w:rPr>
            </w:pPr>
            <w:r>
              <w:rPr>
                <w:rFonts w:cs="Arial"/>
                <w:color w:val="000000"/>
                <w:sz w:val="20"/>
              </w:rPr>
              <w:t>DB</w:t>
            </w:r>
          </w:p>
        </w:tc>
        <w:tc>
          <w:tcPr>
            <w:tcW w:w="4658" w:type="dxa"/>
            <w:tcBorders>
              <w:top w:val="single" w:sz="4" w:space="0" w:color="000000"/>
              <w:left w:val="single" w:sz="4" w:space="0" w:color="000000"/>
              <w:bottom w:val="single" w:sz="4" w:space="0" w:color="000000"/>
              <w:right w:val="single" w:sz="4" w:space="0" w:color="000000"/>
            </w:tcBorders>
            <w:shd w:val="clear" w:color="auto" w:fill="FFFFFF"/>
          </w:tcPr>
          <w:p w14:paraId="1BE1F399" w14:textId="77777777" w:rsidR="00E6267B" w:rsidRDefault="00E6267B" w:rsidP="00E6267B">
            <w:pPr>
              <w:pStyle w:val="BodyText"/>
              <w:spacing w:before="100" w:after="100"/>
              <w:ind w:left="720"/>
              <w:rPr>
                <w:rFonts w:cs="Arial"/>
                <w:sz w:val="20"/>
              </w:rPr>
            </w:pPr>
            <w:r>
              <w:rPr>
                <w:rFonts w:cs="Arial"/>
                <w:color w:val="000000"/>
                <w:sz w:val="20"/>
              </w:rPr>
              <w:t>Database</w:t>
            </w:r>
          </w:p>
        </w:tc>
      </w:tr>
      <w:tr w:rsidR="00E6267B" w14:paraId="5EC632A1" w14:textId="77777777" w:rsidTr="00E6267B">
        <w:tc>
          <w:tcPr>
            <w:tcW w:w="1487" w:type="dxa"/>
            <w:tcBorders>
              <w:top w:val="single" w:sz="4" w:space="0" w:color="000000"/>
              <w:left w:val="single" w:sz="4" w:space="0" w:color="000000"/>
              <w:bottom w:val="single" w:sz="4" w:space="0" w:color="000000"/>
            </w:tcBorders>
            <w:shd w:val="clear" w:color="auto" w:fill="FFFFFF"/>
          </w:tcPr>
          <w:p w14:paraId="45DD14C8" w14:textId="77777777" w:rsidR="00E6267B" w:rsidRDefault="00E6267B" w:rsidP="00E6267B">
            <w:pPr>
              <w:pStyle w:val="BodyText"/>
              <w:tabs>
                <w:tab w:val="left" w:pos="720"/>
              </w:tabs>
              <w:snapToGrid w:val="0"/>
              <w:spacing w:before="100" w:after="100"/>
              <w:ind w:right="0"/>
              <w:jc w:val="both"/>
              <w:rPr>
                <w:rFonts w:cs="Arial"/>
                <w:color w:val="000000"/>
                <w:sz w:val="20"/>
              </w:rPr>
            </w:pPr>
            <w:r>
              <w:rPr>
                <w:rFonts w:cs="Arial"/>
                <w:color w:val="000000"/>
                <w:sz w:val="20"/>
              </w:rPr>
              <w:t>3</w:t>
            </w:r>
          </w:p>
        </w:tc>
        <w:tc>
          <w:tcPr>
            <w:tcW w:w="2220" w:type="dxa"/>
            <w:tcBorders>
              <w:top w:val="single" w:sz="4" w:space="0" w:color="000000"/>
              <w:left w:val="single" w:sz="4" w:space="0" w:color="000000"/>
              <w:bottom w:val="single" w:sz="4" w:space="0" w:color="000000"/>
            </w:tcBorders>
            <w:shd w:val="clear" w:color="auto" w:fill="FFFFFF"/>
          </w:tcPr>
          <w:p w14:paraId="4D730EED" w14:textId="77777777" w:rsidR="00E6267B" w:rsidRDefault="00E6267B" w:rsidP="00E6267B">
            <w:pPr>
              <w:pStyle w:val="BodyText"/>
              <w:spacing w:before="100" w:after="100"/>
              <w:ind w:left="720"/>
              <w:rPr>
                <w:rFonts w:cs="Arial"/>
                <w:color w:val="000000"/>
                <w:sz w:val="20"/>
              </w:rPr>
            </w:pPr>
            <w:r>
              <w:rPr>
                <w:rFonts w:cs="Arial"/>
                <w:color w:val="000000"/>
                <w:sz w:val="20"/>
              </w:rPr>
              <w:t>DSL</w:t>
            </w:r>
          </w:p>
        </w:tc>
        <w:tc>
          <w:tcPr>
            <w:tcW w:w="4658" w:type="dxa"/>
            <w:tcBorders>
              <w:top w:val="single" w:sz="4" w:space="0" w:color="000000"/>
              <w:left w:val="single" w:sz="4" w:space="0" w:color="000000"/>
              <w:bottom w:val="single" w:sz="4" w:space="0" w:color="000000"/>
              <w:right w:val="single" w:sz="4" w:space="0" w:color="000000"/>
            </w:tcBorders>
            <w:shd w:val="clear" w:color="auto" w:fill="FFFFFF"/>
          </w:tcPr>
          <w:p w14:paraId="521084DF" w14:textId="77777777" w:rsidR="00E6267B" w:rsidRDefault="00E6267B" w:rsidP="00E6267B">
            <w:pPr>
              <w:pStyle w:val="BodyText"/>
              <w:spacing w:before="100" w:after="100"/>
              <w:ind w:left="720"/>
              <w:rPr>
                <w:rFonts w:cs="Arial"/>
                <w:sz w:val="20"/>
              </w:rPr>
            </w:pPr>
            <w:r>
              <w:rPr>
                <w:rFonts w:cs="Arial"/>
                <w:color w:val="000000"/>
                <w:sz w:val="20"/>
              </w:rPr>
              <w:t>Domain Specific Language</w:t>
            </w:r>
          </w:p>
        </w:tc>
      </w:tr>
      <w:tr w:rsidR="00E6267B" w14:paraId="13285ACB" w14:textId="77777777" w:rsidTr="00E6267B">
        <w:tc>
          <w:tcPr>
            <w:tcW w:w="1487" w:type="dxa"/>
            <w:tcBorders>
              <w:top w:val="single" w:sz="4" w:space="0" w:color="000000"/>
              <w:left w:val="single" w:sz="4" w:space="0" w:color="000000"/>
              <w:bottom w:val="single" w:sz="4" w:space="0" w:color="000000"/>
            </w:tcBorders>
            <w:shd w:val="clear" w:color="auto" w:fill="FFFFFF"/>
          </w:tcPr>
          <w:p w14:paraId="74913F99" w14:textId="77777777" w:rsidR="00E6267B" w:rsidRDefault="00E6267B" w:rsidP="00E6267B">
            <w:pPr>
              <w:pStyle w:val="BodyText"/>
              <w:tabs>
                <w:tab w:val="left" w:pos="720"/>
              </w:tabs>
              <w:snapToGrid w:val="0"/>
              <w:spacing w:before="100" w:after="100"/>
              <w:ind w:right="0"/>
              <w:jc w:val="both"/>
              <w:rPr>
                <w:rFonts w:cs="Arial"/>
                <w:color w:val="000000"/>
                <w:sz w:val="20"/>
              </w:rPr>
            </w:pPr>
            <w:r>
              <w:rPr>
                <w:rFonts w:cs="Arial"/>
                <w:color w:val="000000"/>
                <w:sz w:val="20"/>
              </w:rPr>
              <w:t>4</w:t>
            </w:r>
          </w:p>
        </w:tc>
        <w:tc>
          <w:tcPr>
            <w:tcW w:w="2220" w:type="dxa"/>
            <w:tcBorders>
              <w:top w:val="single" w:sz="4" w:space="0" w:color="000000"/>
              <w:left w:val="single" w:sz="4" w:space="0" w:color="000000"/>
              <w:bottom w:val="single" w:sz="4" w:space="0" w:color="000000"/>
            </w:tcBorders>
            <w:shd w:val="clear" w:color="auto" w:fill="FFFFFF"/>
          </w:tcPr>
          <w:p w14:paraId="0341CD1E" w14:textId="77777777" w:rsidR="00E6267B" w:rsidRDefault="00E6267B" w:rsidP="00E6267B">
            <w:pPr>
              <w:pStyle w:val="BodyText"/>
              <w:spacing w:before="100" w:after="100"/>
              <w:ind w:left="720"/>
              <w:rPr>
                <w:rFonts w:cs="Arial"/>
                <w:color w:val="000000"/>
                <w:sz w:val="20"/>
              </w:rPr>
            </w:pPr>
            <w:r>
              <w:rPr>
                <w:rFonts w:cs="Arial"/>
                <w:color w:val="000000"/>
                <w:sz w:val="20"/>
              </w:rPr>
              <w:t>AD</w:t>
            </w:r>
          </w:p>
        </w:tc>
        <w:tc>
          <w:tcPr>
            <w:tcW w:w="4658" w:type="dxa"/>
            <w:tcBorders>
              <w:top w:val="single" w:sz="4" w:space="0" w:color="000000"/>
              <w:left w:val="single" w:sz="4" w:space="0" w:color="000000"/>
              <w:bottom w:val="single" w:sz="4" w:space="0" w:color="000000"/>
              <w:right w:val="single" w:sz="4" w:space="0" w:color="000000"/>
            </w:tcBorders>
            <w:shd w:val="clear" w:color="auto" w:fill="FFFFFF"/>
          </w:tcPr>
          <w:p w14:paraId="0E66A72E" w14:textId="77777777" w:rsidR="00E6267B" w:rsidRDefault="00E6267B" w:rsidP="00E6267B">
            <w:pPr>
              <w:pStyle w:val="BodyText"/>
              <w:spacing w:before="100" w:after="100"/>
              <w:ind w:left="720"/>
              <w:rPr>
                <w:rFonts w:cs="Arial"/>
                <w:sz w:val="20"/>
              </w:rPr>
            </w:pPr>
            <w:r>
              <w:rPr>
                <w:rFonts w:cs="Arial"/>
                <w:color w:val="000000"/>
                <w:sz w:val="20"/>
              </w:rPr>
              <w:t xml:space="preserve">Active Directory </w:t>
            </w:r>
          </w:p>
        </w:tc>
      </w:tr>
      <w:tr w:rsidR="00E6267B" w14:paraId="11A8A85F" w14:textId="77777777" w:rsidTr="00E6267B">
        <w:tc>
          <w:tcPr>
            <w:tcW w:w="1487" w:type="dxa"/>
            <w:tcBorders>
              <w:top w:val="single" w:sz="4" w:space="0" w:color="000000"/>
              <w:left w:val="single" w:sz="4" w:space="0" w:color="000000"/>
              <w:bottom w:val="single" w:sz="4" w:space="0" w:color="000000"/>
            </w:tcBorders>
            <w:shd w:val="clear" w:color="auto" w:fill="FFFFFF"/>
          </w:tcPr>
          <w:p w14:paraId="0E2FE861" w14:textId="77777777" w:rsidR="00E6267B" w:rsidRDefault="00E6267B" w:rsidP="00E6267B">
            <w:pPr>
              <w:pStyle w:val="BodyText"/>
              <w:tabs>
                <w:tab w:val="left" w:pos="720"/>
              </w:tabs>
              <w:snapToGrid w:val="0"/>
              <w:spacing w:before="100" w:after="100"/>
              <w:ind w:right="0"/>
              <w:jc w:val="both"/>
              <w:rPr>
                <w:rFonts w:cs="Arial"/>
                <w:color w:val="000000"/>
                <w:sz w:val="20"/>
              </w:rPr>
            </w:pPr>
            <w:r>
              <w:rPr>
                <w:rFonts w:cs="Arial"/>
                <w:color w:val="000000"/>
                <w:sz w:val="20"/>
              </w:rPr>
              <w:t>5</w:t>
            </w:r>
          </w:p>
        </w:tc>
        <w:tc>
          <w:tcPr>
            <w:tcW w:w="2220" w:type="dxa"/>
            <w:tcBorders>
              <w:top w:val="single" w:sz="4" w:space="0" w:color="000000"/>
              <w:left w:val="single" w:sz="4" w:space="0" w:color="000000"/>
              <w:bottom w:val="single" w:sz="4" w:space="0" w:color="000000"/>
            </w:tcBorders>
            <w:shd w:val="clear" w:color="auto" w:fill="FFFFFF"/>
          </w:tcPr>
          <w:p w14:paraId="5EF2816A" w14:textId="77777777" w:rsidR="00E6267B" w:rsidRDefault="00E6267B" w:rsidP="00E6267B">
            <w:pPr>
              <w:pStyle w:val="BodyText"/>
              <w:spacing w:before="100" w:after="100"/>
              <w:ind w:left="720"/>
              <w:rPr>
                <w:rFonts w:cs="Arial"/>
                <w:color w:val="000000"/>
                <w:sz w:val="20"/>
              </w:rPr>
            </w:pPr>
            <w:r>
              <w:rPr>
                <w:rFonts w:cs="Arial"/>
                <w:color w:val="000000"/>
                <w:sz w:val="20"/>
              </w:rPr>
              <w:t>OS</w:t>
            </w:r>
          </w:p>
        </w:tc>
        <w:tc>
          <w:tcPr>
            <w:tcW w:w="4658" w:type="dxa"/>
            <w:tcBorders>
              <w:top w:val="single" w:sz="4" w:space="0" w:color="000000"/>
              <w:left w:val="single" w:sz="4" w:space="0" w:color="000000"/>
              <w:bottom w:val="single" w:sz="4" w:space="0" w:color="000000"/>
              <w:right w:val="single" w:sz="4" w:space="0" w:color="000000"/>
            </w:tcBorders>
            <w:shd w:val="clear" w:color="auto" w:fill="FFFFFF"/>
          </w:tcPr>
          <w:p w14:paraId="185BB7D8" w14:textId="77777777" w:rsidR="00E6267B" w:rsidRDefault="00E6267B" w:rsidP="00E6267B">
            <w:pPr>
              <w:pStyle w:val="BodyText"/>
              <w:spacing w:before="100" w:after="100"/>
              <w:ind w:left="720"/>
              <w:rPr>
                <w:rFonts w:cs="Arial"/>
                <w:sz w:val="20"/>
              </w:rPr>
            </w:pPr>
            <w:r>
              <w:rPr>
                <w:rFonts w:cs="Arial"/>
                <w:color w:val="000000"/>
                <w:sz w:val="20"/>
              </w:rPr>
              <w:t>Operating System</w:t>
            </w:r>
          </w:p>
        </w:tc>
      </w:tr>
      <w:tr w:rsidR="00E6267B" w14:paraId="1CD8A753" w14:textId="77777777" w:rsidTr="00E6267B">
        <w:tc>
          <w:tcPr>
            <w:tcW w:w="1487" w:type="dxa"/>
            <w:tcBorders>
              <w:top w:val="single" w:sz="4" w:space="0" w:color="000000"/>
              <w:left w:val="single" w:sz="4" w:space="0" w:color="000000"/>
              <w:bottom w:val="single" w:sz="4" w:space="0" w:color="000000"/>
            </w:tcBorders>
            <w:shd w:val="clear" w:color="auto" w:fill="FFFFFF"/>
          </w:tcPr>
          <w:p w14:paraId="0E500242" w14:textId="77777777" w:rsidR="00E6267B" w:rsidRDefault="00E6267B" w:rsidP="00E6267B">
            <w:pPr>
              <w:pStyle w:val="BodyText"/>
              <w:tabs>
                <w:tab w:val="left" w:pos="720"/>
              </w:tabs>
              <w:snapToGrid w:val="0"/>
              <w:spacing w:before="100" w:after="100"/>
              <w:ind w:right="0"/>
              <w:jc w:val="both"/>
              <w:rPr>
                <w:rFonts w:cs="Arial"/>
                <w:color w:val="000000"/>
                <w:sz w:val="20"/>
              </w:rPr>
            </w:pPr>
            <w:r>
              <w:rPr>
                <w:rFonts w:cs="Arial"/>
                <w:color w:val="000000"/>
                <w:sz w:val="20"/>
              </w:rPr>
              <w:t>6</w:t>
            </w:r>
          </w:p>
        </w:tc>
        <w:tc>
          <w:tcPr>
            <w:tcW w:w="2220" w:type="dxa"/>
            <w:tcBorders>
              <w:top w:val="single" w:sz="4" w:space="0" w:color="000000"/>
              <w:left w:val="single" w:sz="4" w:space="0" w:color="000000"/>
              <w:bottom w:val="single" w:sz="4" w:space="0" w:color="000000"/>
            </w:tcBorders>
            <w:shd w:val="clear" w:color="auto" w:fill="FFFFFF"/>
          </w:tcPr>
          <w:p w14:paraId="2E7344DE" w14:textId="77777777" w:rsidR="00E6267B" w:rsidRDefault="00E6267B" w:rsidP="00E6267B">
            <w:pPr>
              <w:pStyle w:val="BodyText"/>
              <w:spacing w:before="100" w:after="100"/>
              <w:ind w:left="720"/>
              <w:rPr>
                <w:rFonts w:cs="Arial"/>
                <w:color w:val="000000"/>
                <w:sz w:val="20"/>
              </w:rPr>
            </w:pPr>
            <w:r>
              <w:rPr>
                <w:rFonts w:cs="Arial"/>
                <w:color w:val="000000"/>
                <w:sz w:val="20"/>
              </w:rPr>
              <w:t>SRAS</w:t>
            </w:r>
          </w:p>
        </w:tc>
        <w:tc>
          <w:tcPr>
            <w:tcW w:w="4658" w:type="dxa"/>
            <w:tcBorders>
              <w:top w:val="single" w:sz="4" w:space="0" w:color="000000"/>
              <w:left w:val="single" w:sz="4" w:space="0" w:color="000000"/>
              <w:bottom w:val="single" w:sz="4" w:space="0" w:color="000000"/>
              <w:right w:val="single" w:sz="4" w:space="0" w:color="000000"/>
            </w:tcBorders>
            <w:shd w:val="clear" w:color="auto" w:fill="FFFFFF"/>
          </w:tcPr>
          <w:p w14:paraId="1725B68B" w14:textId="77777777" w:rsidR="00E6267B" w:rsidRDefault="00E6267B" w:rsidP="00E6267B">
            <w:pPr>
              <w:pStyle w:val="BodyText"/>
              <w:spacing w:before="100" w:after="100"/>
              <w:ind w:left="720"/>
              <w:rPr>
                <w:rFonts w:cs="Arial"/>
                <w:color w:val="000000"/>
                <w:sz w:val="20"/>
              </w:rPr>
            </w:pPr>
            <w:r>
              <w:rPr>
                <w:rFonts w:cs="Arial"/>
                <w:sz w:val="20"/>
                <w:lang w:val="en-GB"/>
              </w:rPr>
              <w:t>Small Rapid Application System</w:t>
            </w:r>
          </w:p>
        </w:tc>
      </w:tr>
    </w:tbl>
    <w:p w14:paraId="3E97D0CD" w14:textId="77777777" w:rsidR="00E6267B" w:rsidRDefault="00E6267B" w:rsidP="00E6267B">
      <w:pPr>
        <w:pStyle w:val="Caption"/>
        <w:jc w:val="center"/>
        <w:rPr>
          <w:rFonts w:ascii="Arial" w:hAnsi="Arial" w:cs="Arial"/>
        </w:rPr>
      </w:pPr>
      <w:bookmarkStart w:id="76" w:name="_Toc449538821"/>
      <w:r>
        <w:rPr>
          <w:rFonts w:ascii="Arial" w:hAnsi="Arial" w:cs="Arial"/>
        </w:rPr>
        <w:t xml:space="preserve">Table </w:t>
      </w:r>
      <w:r>
        <w:rPr>
          <w:rFonts w:ascii="Arial" w:hAnsi="Arial" w:cs="Arial"/>
        </w:rPr>
        <w:fldChar w:fldCharType="begin"/>
      </w:r>
      <w:r>
        <w:rPr>
          <w:rFonts w:ascii="Arial" w:hAnsi="Arial" w:cs="Arial"/>
        </w:rPr>
        <w:instrText xml:space="preserve"> SEQ Table \* ARABIC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t>: Terminology</w:t>
      </w:r>
    </w:p>
    <w:p w14:paraId="61322468" w14:textId="77777777" w:rsidR="00E6267B" w:rsidRDefault="00E6267B" w:rsidP="00E6267B"/>
    <w:p w14:paraId="5BABA51D" w14:textId="77777777" w:rsidR="00E6267B" w:rsidRDefault="00E6267B" w:rsidP="00E6267B">
      <w:pPr>
        <w:pStyle w:val="Heading1"/>
        <w:numPr>
          <w:ilvl w:val="1"/>
          <w:numId w:val="8"/>
        </w:numPr>
        <w:ind w:left="540" w:hanging="540"/>
        <w:rPr>
          <w:rFonts w:cs="Arial"/>
          <w:sz w:val="20"/>
        </w:rPr>
      </w:pPr>
      <w:r>
        <w:rPr>
          <w:rFonts w:cs="Arial"/>
          <w:sz w:val="20"/>
        </w:rPr>
        <w:t>REFERENCES</w:t>
      </w:r>
      <w:bookmarkEnd w:id="76"/>
    </w:p>
    <w:p w14:paraId="62EA22A0" w14:textId="77777777" w:rsidR="00E6267B" w:rsidRDefault="00E6267B" w:rsidP="00E6267B">
      <w:pPr>
        <w:pStyle w:val="BodyText"/>
        <w:tabs>
          <w:tab w:val="left" w:pos="720"/>
        </w:tabs>
        <w:ind w:left="720"/>
        <w:rPr>
          <w:rFonts w:cs="Arial"/>
          <w:sz w:val="20"/>
        </w:rPr>
      </w:pPr>
      <w:r>
        <w:rPr>
          <w:rFonts w:cs="Arial"/>
          <w:sz w:val="20"/>
        </w:rPr>
        <w:t>This SOD is prepared with reference to the below supporting documents.</w:t>
      </w:r>
    </w:p>
    <w:p w14:paraId="4B3F2CD7" w14:textId="77777777" w:rsidR="00E6267B" w:rsidRDefault="00E6267B" w:rsidP="00E6267B">
      <w:pPr>
        <w:pStyle w:val="BodyText"/>
        <w:tabs>
          <w:tab w:val="left" w:pos="720"/>
        </w:tabs>
        <w:ind w:left="720"/>
        <w:rPr>
          <w:rFonts w:cs="Arial"/>
          <w:sz w:val="20"/>
        </w:rPr>
      </w:pPr>
    </w:p>
    <w:tbl>
      <w:tblPr>
        <w:tblW w:w="8311" w:type="dxa"/>
        <w:jc w:val="center"/>
        <w:tblLayout w:type="fixed"/>
        <w:tblLook w:val="04A0" w:firstRow="1" w:lastRow="0" w:firstColumn="1" w:lastColumn="0" w:noHBand="0" w:noVBand="1"/>
      </w:tblPr>
      <w:tblGrid>
        <w:gridCol w:w="1164"/>
        <w:gridCol w:w="2035"/>
        <w:gridCol w:w="5112"/>
      </w:tblGrid>
      <w:tr w:rsidR="00E6267B" w14:paraId="795A97D0" w14:textId="77777777" w:rsidTr="00E6267B">
        <w:trPr>
          <w:trHeight w:val="442"/>
          <w:tblHeader/>
          <w:jc w:val="center"/>
        </w:trPr>
        <w:tc>
          <w:tcPr>
            <w:tcW w:w="116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1A81057" w14:textId="77777777" w:rsidR="00E6267B" w:rsidRDefault="00E6267B" w:rsidP="00E6267B">
            <w:pPr>
              <w:pStyle w:val="BodyText"/>
              <w:spacing w:before="100" w:after="100"/>
              <w:ind w:left="0"/>
              <w:jc w:val="center"/>
              <w:rPr>
                <w:rFonts w:cs="Arial"/>
                <w:b/>
                <w:bCs/>
                <w:sz w:val="20"/>
              </w:rPr>
            </w:pPr>
            <w:r>
              <w:rPr>
                <w:rFonts w:cs="Arial"/>
                <w:b/>
                <w:bCs/>
                <w:sz w:val="20"/>
              </w:rPr>
              <w:t>No</w:t>
            </w:r>
          </w:p>
        </w:tc>
        <w:tc>
          <w:tcPr>
            <w:tcW w:w="2035" w:type="dxa"/>
            <w:tcBorders>
              <w:top w:val="single" w:sz="4" w:space="0" w:color="000000"/>
              <w:left w:val="single" w:sz="4" w:space="0" w:color="000000"/>
              <w:bottom w:val="single" w:sz="4" w:space="0" w:color="000000"/>
            </w:tcBorders>
            <w:shd w:val="clear" w:color="auto" w:fill="BFBFBF" w:themeFill="background1" w:themeFillShade="BF"/>
          </w:tcPr>
          <w:p w14:paraId="3787CA73" w14:textId="77777777" w:rsidR="00E6267B" w:rsidRDefault="00E6267B" w:rsidP="00E6267B">
            <w:pPr>
              <w:pStyle w:val="BodyText"/>
              <w:spacing w:before="100" w:after="100"/>
              <w:ind w:left="0"/>
              <w:rPr>
                <w:rFonts w:cs="Arial"/>
                <w:b/>
                <w:bCs/>
                <w:sz w:val="20"/>
              </w:rPr>
            </w:pPr>
            <w:r>
              <w:rPr>
                <w:rFonts w:cs="Arial"/>
                <w:b/>
                <w:bCs/>
                <w:sz w:val="20"/>
              </w:rPr>
              <w:t>Document</w:t>
            </w:r>
          </w:p>
        </w:tc>
        <w:tc>
          <w:tcPr>
            <w:tcW w:w="51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F6E6661" w14:textId="77777777" w:rsidR="00E6267B" w:rsidRDefault="00E6267B" w:rsidP="00E6267B">
            <w:pPr>
              <w:pStyle w:val="BodyText"/>
              <w:spacing w:before="100" w:after="100"/>
              <w:ind w:left="0"/>
              <w:rPr>
                <w:rFonts w:cs="Arial"/>
              </w:rPr>
            </w:pPr>
            <w:r>
              <w:rPr>
                <w:rFonts w:cs="Arial"/>
                <w:b/>
                <w:bCs/>
                <w:sz w:val="20"/>
              </w:rPr>
              <w:t>Description</w:t>
            </w:r>
          </w:p>
        </w:tc>
      </w:tr>
      <w:tr w:rsidR="00E6267B" w14:paraId="744307AF" w14:textId="77777777" w:rsidTr="00E6267B">
        <w:trPr>
          <w:trHeight w:val="475"/>
          <w:jc w:val="center"/>
        </w:trPr>
        <w:tc>
          <w:tcPr>
            <w:tcW w:w="1164" w:type="dxa"/>
            <w:tcBorders>
              <w:top w:val="single" w:sz="4" w:space="0" w:color="000000"/>
              <w:left w:val="single" w:sz="4" w:space="0" w:color="000000"/>
              <w:bottom w:val="single" w:sz="4" w:space="0" w:color="000000"/>
              <w:right w:val="single" w:sz="4" w:space="0" w:color="000000"/>
            </w:tcBorders>
            <w:shd w:val="clear" w:color="auto" w:fill="FFFFFF"/>
          </w:tcPr>
          <w:p w14:paraId="237EFB14" w14:textId="77777777" w:rsidR="00E6267B" w:rsidRDefault="00E6267B" w:rsidP="00E6267B">
            <w:pPr>
              <w:pStyle w:val="BodyText"/>
              <w:spacing w:before="100" w:after="100"/>
              <w:ind w:left="0"/>
              <w:jc w:val="center"/>
              <w:rPr>
                <w:rFonts w:cs="Arial"/>
                <w:sz w:val="20"/>
              </w:rPr>
            </w:pPr>
          </w:p>
        </w:tc>
        <w:tc>
          <w:tcPr>
            <w:tcW w:w="2035" w:type="dxa"/>
            <w:tcBorders>
              <w:top w:val="single" w:sz="4" w:space="0" w:color="000000"/>
              <w:left w:val="single" w:sz="4" w:space="0" w:color="000000"/>
              <w:bottom w:val="single" w:sz="4" w:space="0" w:color="000000"/>
            </w:tcBorders>
            <w:shd w:val="clear" w:color="auto" w:fill="FFFFFF"/>
          </w:tcPr>
          <w:p w14:paraId="5972F320" w14:textId="77777777" w:rsidR="00E6267B" w:rsidRDefault="00E6267B" w:rsidP="00E6267B">
            <w:pPr>
              <w:pStyle w:val="BodyText"/>
              <w:spacing w:before="100" w:after="100"/>
              <w:ind w:left="0"/>
              <w:rPr>
                <w:rFonts w:cs="Arial"/>
                <w:sz w:val="20"/>
              </w:rPr>
            </w:pPr>
          </w:p>
        </w:tc>
        <w:tc>
          <w:tcPr>
            <w:tcW w:w="5112" w:type="dxa"/>
            <w:tcBorders>
              <w:top w:val="single" w:sz="4" w:space="0" w:color="000000"/>
              <w:left w:val="single" w:sz="4" w:space="0" w:color="000000"/>
              <w:bottom w:val="single" w:sz="4" w:space="0" w:color="000000"/>
              <w:right w:val="single" w:sz="4" w:space="0" w:color="000000"/>
            </w:tcBorders>
            <w:shd w:val="clear" w:color="auto" w:fill="FFFFFF"/>
          </w:tcPr>
          <w:p w14:paraId="29E5E9B1" w14:textId="77777777" w:rsidR="00E6267B" w:rsidRDefault="00E6267B" w:rsidP="00E6267B">
            <w:pPr>
              <w:pStyle w:val="BodyText"/>
              <w:spacing w:before="100" w:after="100"/>
              <w:ind w:left="0"/>
              <w:rPr>
                <w:rFonts w:cs="Arial"/>
              </w:rPr>
            </w:pPr>
          </w:p>
        </w:tc>
      </w:tr>
    </w:tbl>
    <w:p w14:paraId="4A8AC35A" w14:textId="77777777" w:rsidR="00E6267B" w:rsidRDefault="00E6267B" w:rsidP="00E6267B">
      <w:pPr>
        <w:pStyle w:val="Caption"/>
        <w:jc w:val="center"/>
        <w:rPr>
          <w:rFonts w:ascii="Arial" w:hAnsi="Arial" w:cs="Arial"/>
          <w:lang w:val="en-GB"/>
        </w:rPr>
      </w:pPr>
      <w:r>
        <w:rPr>
          <w:rFonts w:ascii="Arial" w:hAnsi="Arial" w:cs="Arial"/>
        </w:rPr>
        <w:t xml:space="preserve">Table </w:t>
      </w:r>
      <w:r>
        <w:rPr>
          <w:rFonts w:ascii="Arial" w:hAnsi="Arial" w:cs="Arial"/>
        </w:rPr>
        <w:fldChar w:fldCharType="begin"/>
      </w:r>
      <w:r>
        <w:rPr>
          <w:rFonts w:ascii="Arial" w:hAnsi="Arial" w:cs="Arial"/>
        </w:rPr>
        <w:instrText xml:space="preserve"> SEQ Table \* ARABIC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t>: References</w:t>
      </w:r>
    </w:p>
    <w:p w14:paraId="48753A6C" w14:textId="77777777" w:rsidR="00E6267B" w:rsidRDefault="00E6267B" w:rsidP="00E6267B">
      <w:pPr>
        <w:rPr>
          <w:rFonts w:cs="Arial"/>
        </w:rPr>
      </w:pPr>
    </w:p>
    <w:p w14:paraId="544F1C32" w14:textId="77777777" w:rsidR="00E6267B" w:rsidRDefault="00E6267B" w:rsidP="00E6267B">
      <w:pPr>
        <w:tabs>
          <w:tab w:val="left" w:pos="3726"/>
        </w:tabs>
        <w:ind w:left="0"/>
        <w:rPr>
          <w:rFonts w:cs="Arial"/>
        </w:rPr>
        <w:sectPr w:rsidR="00E6267B" w:rsidSect="00E6267B">
          <w:headerReference w:type="even" r:id="rId29"/>
          <w:headerReference w:type="default" r:id="rId30"/>
          <w:footerReference w:type="even" r:id="rId31"/>
          <w:footerReference w:type="default" r:id="rId32"/>
          <w:type w:val="oddPage"/>
          <w:pgSz w:w="11909" w:h="16834"/>
          <w:pgMar w:top="360" w:right="648" w:bottom="360" w:left="1296" w:header="216" w:footer="367" w:gutter="0"/>
          <w:pgNumType w:start="1" w:chapStyle="9"/>
          <w:cols w:space="720"/>
        </w:sectPr>
      </w:pPr>
      <w:r>
        <w:rPr>
          <w:rFonts w:cs="Arial"/>
        </w:rPr>
        <w:tab/>
      </w:r>
    </w:p>
    <w:p w14:paraId="25C99FA5" w14:textId="79F997A2" w:rsidR="00433F42" w:rsidRDefault="00433F42" w:rsidP="00E6267B">
      <w:pPr>
        <w:tabs>
          <w:tab w:val="left" w:pos="1020"/>
        </w:tabs>
        <w:ind w:left="0"/>
        <w:rPr>
          <w:rFonts w:cs="Arial"/>
        </w:rPr>
      </w:pPr>
    </w:p>
    <w:p w14:paraId="46DCCC82" w14:textId="42FE312B" w:rsidR="00E6267B" w:rsidRPr="00E6267B" w:rsidRDefault="00E6267B" w:rsidP="00E6267B">
      <w:pPr>
        <w:tabs>
          <w:tab w:val="left" w:pos="1020"/>
        </w:tabs>
        <w:rPr>
          <w:rFonts w:cs="Arial"/>
        </w:rPr>
        <w:sectPr w:rsidR="00E6267B" w:rsidRPr="00E6267B">
          <w:footerReference w:type="default" r:id="rId33"/>
          <w:type w:val="oddPage"/>
          <w:pgSz w:w="11909" w:h="16834"/>
          <w:pgMar w:top="360" w:right="648" w:bottom="360" w:left="1296" w:header="216" w:footer="367" w:gutter="0"/>
          <w:pgNumType w:start="1" w:chapStyle="9"/>
          <w:cols w:space="720"/>
        </w:sectPr>
      </w:pPr>
      <w:r>
        <w:rPr>
          <w:rFonts w:cs="Arial"/>
        </w:rPr>
        <w:tab/>
      </w:r>
    </w:p>
    <w:p w14:paraId="14C3D3B9" w14:textId="77777777" w:rsidR="00433F42" w:rsidRDefault="00433F42" w:rsidP="00E6267B">
      <w:pPr>
        <w:ind w:left="0"/>
        <w:rPr>
          <w:rFonts w:cs="Arial"/>
          <w:b/>
          <w:sz w:val="28"/>
          <w:szCs w:val="28"/>
        </w:rPr>
      </w:pPr>
    </w:p>
    <w:p w14:paraId="379E19E7" w14:textId="77777777" w:rsidR="00433F42" w:rsidRDefault="00433F42">
      <w:pPr>
        <w:jc w:val="center"/>
        <w:rPr>
          <w:rFonts w:cs="Arial"/>
          <w:b/>
          <w:sz w:val="28"/>
          <w:szCs w:val="28"/>
        </w:rPr>
      </w:pPr>
    </w:p>
    <w:p w14:paraId="47548783" w14:textId="77777777" w:rsidR="00433F42" w:rsidRDefault="00433F42">
      <w:pPr>
        <w:jc w:val="center"/>
        <w:rPr>
          <w:rFonts w:cs="Arial"/>
          <w:b/>
          <w:sz w:val="28"/>
          <w:szCs w:val="28"/>
        </w:rPr>
      </w:pPr>
    </w:p>
    <w:p w14:paraId="10DF8934" w14:textId="77777777" w:rsidR="00433F42" w:rsidRDefault="00433F42">
      <w:pPr>
        <w:jc w:val="center"/>
        <w:rPr>
          <w:rFonts w:cs="Arial"/>
          <w:b/>
          <w:sz w:val="28"/>
          <w:szCs w:val="28"/>
        </w:rPr>
      </w:pPr>
    </w:p>
    <w:p w14:paraId="6A9F56D8" w14:textId="77777777" w:rsidR="00433F42" w:rsidRDefault="00433F42">
      <w:pPr>
        <w:jc w:val="center"/>
        <w:rPr>
          <w:rFonts w:cs="Arial"/>
          <w:b/>
          <w:sz w:val="28"/>
          <w:szCs w:val="28"/>
        </w:rPr>
      </w:pPr>
    </w:p>
    <w:p w14:paraId="7DD39D31" w14:textId="77777777" w:rsidR="00433F42" w:rsidRDefault="00433F42">
      <w:pPr>
        <w:jc w:val="center"/>
        <w:rPr>
          <w:rFonts w:cs="Arial"/>
          <w:b/>
          <w:sz w:val="28"/>
          <w:szCs w:val="28"/>
        </w:rPr>
      </w:pPr>
    </w:p>
    <w:p w14:paraId="3A426340" w14:textId="77777777" w:rsidR="00433F42" w:rsidRDefault="00433F42">
      <w:pPr>
        <w:jc w:val="center"/>
        <w:rPr>
          <w:rFonts w:cs="Arial"/>
          <w:b/>
          <w:sz w:val="28"/>
          <w:szCs w:val="28"/>
        </w:rPr>
      </w:pPr>
    </w:p>
    <w:p w14:paraId="2525AB33" w14:textId="77777777" w:rsidR="00E6267B" w:rsidRDefault="00E6267B" w:rsidP="00E6267B">
      <w:pPr>
        <w:ind w:left="0"/>
        <w:rPr>
          <w:rFonts w:cs="Arial"/>
          <w:b/>
          <w:sz w:val="28"/>
          <w:szCs w:val="28"/>
        </w:rPr>
      </w:pPr>
    </w:p>
    <w:p w14:paraId="1A956462" w14:textId="77777777" w:rsidR="00433F42" w:rsidRDefault="00E6267B">
      <w:pPr>
        <w:pStyle w:val="Heading9"/>
        <w:rPr>
          <w:rFonts w:cs="Arial"/>
        </w:rPr>
      </w:pPr>
      <w:bookmarkStart w:id="77" w:name="_Toc449538822"/>
      <w:r>
        <w:rPr>
          <w:rFonts w:cs="Arial"/>
        </w:rPr>
        <w:t>PART 3–OVERVIEW OF BUSINESS PROCESS</w:t>
      </w:r>
      <w:bookmarkEnd w:id="77"/>
    </w:p>
    <w:p w14:paraId="7038D1E6" w14:textId="77777777" w:rsidR="00433F42" w:rsidRDefault="00433F42">
      <w:pPr>
        <w:rPr>
          <w:rFonts w:cs="Arial"/>
          <w:b/>
          <w:sz w:val="22"/>
          <w:szCs w:val="22"/>
          <w:lang w:val="en-GB"/>
        </w:rPr>
      </w:pPr>
    </w:p>
    <w:p w14:paraId="4ED95DA3" w14:textId="77777777" w:rsidR="00433F42" w:rsidRDefault="00433F42">
      <w:pPr>
        <w:rPr>
          <w:rFonts w:cs="Arial"/>
        </w:rPr>
      </w:pPr>
    </w:p>
    <w:p w14:paraId="03EA2470" w14:textId="77777777" w:rsidR="00433F42" w:rsidRDefault="00433F42">
      <w:pPr>
        <w:rPr>
          <w:rFonts w:cs="Arial"/>
        </w:rPr>
      </w:pPr>
    </w:p>
    <w:p w14:paraId="48849795" w14:textId="77777777" w:rsidR="00433F42" w:rsidRDefault="00433F42">
      <w:pPr>
        <w:rPr>
          <w:rFonts w:cs="Arial"/>
        </w:rPr>
      </w:pPr>
    </w:p>
    <w:p w14:paraId="21B80021" w14:textId="77777777" w:rsidR="00433F42" w:rsidRDefault="00433F42">
      <w:pPr>
        <w:rPr>
          <w:rFonts w:cs="Arial"/>
          <w:sz w:val="22"/>
          <w:szCs w:val="22"/>
          <w:lang w:val="en-GB"/>
        </w:rPr>
      </w:pPr>
    </w:p>
    <w:p w14:paraId="2AE9B307" w14:textId="77777777" w:rsidR="00433F42" w:rsidRDefault="00433F42">
      <w:pPr>
        <w:rPr>
          <w:rFonts w:cs="Arial"/>
          <w:sz w:val="22"/>
          <w:szCs w:val="22"/>
          <w:lang w:val="en-GB"/>
        </w:rPr>
      </w:pPr>
    </w:p>
    <w:p w14:paraId="6285E07E" w14:textId="77777777" w:rsidR="00433F42" w:rsidRDefault="00433F42">
      <w:pPr>
        <w:rPr>
          <w:rFonts w:cs="Arial"/>
          <w:sz w:val="22"/>
          <w:szCs w:val="22"/>
          <w:lang w:val="en-GB"/>
        </w:rPr>
      </w:pPr>
    </w:p>
    <w:p w14:paraId="45023084" w14:textId="77777777" w:rsidR="00433F42" w:rsidRDefault="00433F42">
      <w:pPr>
        <w:rPr>
          <w:rFonts w:cs="Arial"/>
          <w:sz w:val="22"/>
          <w:szCs w:val="22"/>
          <w:lang w:val="en-GB"/>
        </w:rPr>
      </w:pPr>
    </w:p>
    <w:p w14:paraId="000C23A1" w14:textId="77777777" w:rsidR="00433F42" w:rsidRDefault="00433F42">
      <w:pPr>
        <w:rPr>
          <w:rFonts w:cs="Arial"/>
          <w:sz w:val="22"/>
          <w:szCs w:val="22"/>
          <w:lang w:val="en-GB"/>
        </w:rPr>
      </w:pPr>
    </w:p>
    <w:p w14:paraId="6CBF8BA3" w14:textId="77777777" w:rsidR="00433F42" w:rsidRDefault="00433F42">
      <w:pPr>
        <w:rPr>
          <w:rFonts w:cs="Arial"/>
          <w:sz w:val="22"/>
          <w:szCs w:val="22"/>
          <w:lang w:val="en-GB"/>
        </w:rPr>
      </w:pPr>
    </w:p>
    <w:p w14:paraId="0B5CD63E" w14:textId="77777777" w:rsidR="00433F42" w:rsidRDefault="00433F42">
      <w:pPr>
        <w:rPr>
          <w:rFonts w:cs="Arial"/>
          <w:sz w:val="22"/>
          <w:szCs w:val="22"/>
          <w:lang w:val="en-GB"/>
        </w:rPr>
      </w:pPr>
    </w:p>
    <w:p w14:paraId="0393CA8A" w14:textId="77777777" w:rsidR="00433F42" w:rsidRDefault="00433F42">
      <w:pPr>
        <w:rPr>
          <w:rFonts w:cs="Arial"/>
          <w:sz w:val="22"/>
          <w:szCs w:val="22"/>
          <w:lang w:val="en-GB"/>
        </w:rPr>
      </w:pPr>
    </w:p>
    <w:p w14:paraId="57CDC495" w14:textId="77777777" w:rsidR="00433F42" w:rsidRDefault="00433F42">
      <w:pPr>
        <w:ind w:firstLine="360"/>
        <w:rPr>
          <w:rFonts w:cs="Arial"/>
          <w:sz w:val="22"/>
          <w:szCs w:val="22"/>
          <w:lang w:val="en-GB"/>
        </w:rPr>
      </w:pPr>
    </w:p>
    <w:p w14:paraId="0BFB67AA" w14:textId="77777777" w:rsidR="00433F42" w:rsidRDefault="00433F42">
      <w:pPr>
        <w:rPr>
          <w:rFonts w:cs="Arial"/>
          <w:sz w:val="22"/>
          <w:szCs w:val="22"/>
          <w:lang w:val="en-GB"/>
        </w:rPr>
      </w:pPr>
    </w:p>
    <w:p w14:paraId="46C4AEF0" w14:textId="77777777" w:rsidR="00433F42" w:rsidRDefault="00433F42">
      <w:pPr>
        <w:rPr>
          <w:rFonts w:cs="Arial"/>
          <w:sz w:val="22"/>
          <w:szCs w:val="22"/>
          <w:lang w:val="en-GB"/>
        </w:rPr>
      </w:pPr>
    </w:p>
    <w:p w14:paraId="02780049" w14:textId="77777777" w:rsidR="00433F42" w:rsidRDefault="00433F42">
      <w:pPr>
        <w:rPr>
          <w:rFonts w:cs="Arial"/>
          <w:sz w:val="22"/>
          <w:szCs w:val="22"/>
          <w:lang w:val="en-GB"/>
        </w:rPr>
      </w:pPr>
    </w:p>
    <w:p w14:paraId="4763722B" w14:textId="77777777" w:rsidR="00433F42" w:rsidRDefault="00433F42">
      <w:pPr>
        <w:rPr>
          <w:rFonts w:cs="Arial"/>
          <w:sz w:val="22"/>
          <w:szCs w:val="22"/>
          <w:lang w:val="en-GB"/>
        </w:rPr>
      </w:pPr>
    </w:p>
    <w:p w14:paraId="4D1FB562" w14:textId="77777777" w:rsidR="00433F42" w:rsidRDefault="00E6267B">
      <w:pPr>
        <w:pStyle w:val="Heading1"/>
        <w:numPr>
          <w:ilvl w:val="0"/>
          <w:numId w:val="10"/>
        </w:numPr>
        <w:ind w:left="576" w:hanging="576"/>
        <w:rPr>
          <w:rFonts w:cs="Arial"/>
          <w:sz w:val="20"/>
        </w:rPr>
      </w:pPr>
      <w:bookmarkStart w:id="78" w:name="_Toc449538823"/>
      <w:bookmarkStart w:id="79" w:name="_Toc418858330"/>
      <w:r>
        <w:rPr>
          <w:rFonts w:cs="Arial"/>
          <w:sz w:val="20"/>
        </w:rPr>
        <w:lastRenderedPageBreak/>
        <w:t>OVERVIEW OF BUSINESS PROCESS</w:t>
      </w:r>
      <w:bookmarkEnd w:id="78"/>
      <w:bookmarkEnd w:id="79"/>
    </w:p>
    <w:p w14:paraId="547E61AB" w14:textId="77777777" w:rsidR="00433F42" w:rsidRDefault="00433F42">
      <w:pPr>
        <w:rPr>
          <w:rFonts w:cs="Arial"/>
          <w:lang w:val="en-GB"/>
        </w:rPr>
      </w:pPr>
    </w:p>
    <w:p w14:paraId="0F75BAA3" w14:textId="2CA4CAE9" w:rsidR="00433F42" w:rsidRDefault="00E6267B">
      <w:pPr>
        <w:rPr>
          <w:rFonts w:cs="Arial"/>
        </w:rPr>
      </w:pPr>
      <w:r>
        <w:rPr>
          <w:rFonts w:cs="Arial"/>
          <w:lang w:val="en-GB"/>
        </w:rPr>
        <w:t>3.1.1</w:t>
      </w:r>
      <w:r>
        <w:rPr>
          <w:rFonts w:cs="Arial"/>
          <w:lang w:val="en-GB"/>
        </w:rPr>
        <w:tab/>
      </w:r>
      <w:r>
        <w:rPr>
          <w:rFonts w:cs="Arial"/>
          <w:lang w:val="en-GB"/>
        </w:rPr>
        <w:tab/>
      </w:r>
      <w:r>
        <w:rPr>
          <w:rFonts w:cs="Arial"/>
        </w:rPr>
        <w:t xml:space="preserve">SMS Dashboard portal captures all the text messages sent outside of MAB to the vendor through EAI. So, basically one copy of data is passed to this application to store it in the database. The purpose of this portal is to store and view all these messages and their status. A batch job is configured that collects </w:t>
      </w:r>
      <w:r w:rsidR="004D2D90">
        <w:rPr>
          <w:rFonts w:cs="Arial"/>
        </w:rPr>
        <w:t>this information</w:t>
      </w:r>
      <w:r>
        <w:rPr>
          <w:rFonts w:cs="Arial"/>
        </w:rPr>
        <w:t xml:space="preserve"> and provides the success and failure count for past 24hrs through email.</w:t>
      </w:r>
    </w:p>
    <w:p w14:paraId="5252BC1E" w14:textId="396D5001" w:rsidR="00AA0E38" w:rsidRDefault="00AA0E38">
      <w:pPr>
        <w:rPr>
          <w:rFonts w:cs="Arial"/>
        </w:rPr>
      </w:pPr>
      <w:r w:rsidRPr="00AA0E38">
        <w:rPr>
          <w:rFonts w:cs="Arial"/>
        </w:rPr>
        <w:t>MYSQL Migration from mysql-connector-java-5.1.26 to mysql-connector-java-8.0.20</w:t>
      </w:r>
      <w:r>
        <w:rPr>
          <w:rFonts w:cs="Arial"/>
        </w:rPr>
        <w:t xml:space="preserve"> was done for the application under CHG0018708 change request.</w:t>
      </w:r>
    </w:p>
    <w:p w14:paraId="3285A6B4" w14:textId="77777777" w:rsidR="00433F42" w:rsidRDefault="00433F42">
      <w:pPr>
        <w:ind w:left="0"/>
        <w:rPr>
          <w:rFonts w:cs="Arial"/>
        </w:rPr>
      </w:pPr>
    </w:p>
    <w:p w14:paraId="4C5916AA" w14:textId="77777777" w:rsidR="00433F42" w:rsidRDefault="00E6267B">
      <w:r>
        <w:rPr>
          <w:rFonts w:cs="Arial"/>
          <w:lang w:val="en-GB"/>
        </w:rPr>
        <w:t xml:space="preserve">3.1.2 </w:t>
      </w:r>
      <w:r>
        <w:rPr>
          <w:rFonts w:cs="Arial"/>
          <w:lang w:val="en-GB"/>
        </w:rPr>
        <w:tab/>
      </w:r>
      <w:r>
        <w:t>SMS Dashboard menu;</w:t>
      </w:r>
    </w:p>
    <w:p w14:paraId="10C75858" w14:textId="77777777" w:rsidR="00433F42" w:rsidRDefault="00433F42"/>
    <w:p w14:paraId="4A94E09D" w14:textId="77777777" w:rsidR="00433F42" w:rsidRDefault="00E6267B">
      <w:pPr>
        <w:numPr>
          <w:ilvl w:val="0"/>
          <w:numId w:val="11"/>
        </w:numPr>
        <w:rPr>
          <w:rFonts w:cs="Arial"/>
          <w:lang w:val="en-GB"/>
        </w:rPr>
      </w:pPr>
      <w:r>
        <w:rPr>
          <w:rFonts w:cs="Arial"/>
        </w:rPr>
        <w:t>Home</w:t>
      </w:r>
    </w:p>
    <w:p w14:paraId="4C79CD29" w14:textId="77777777" w:rsidR="00433F42" w:rsidRDefault="00E6267B">
      <w:pPr>
        <w:numPr>
          <w:ilvl w:val="0"/>
          <w:numId w:val="11"/>
        </w:numPr>
        <w:rPr>
          <w:rFonts w:cs="Arial"/>
          <w:lang w:val="en-GB"/>
        </w:rPr>
      </w:pPr>
      <w:r>
        <w:rPr>
          <w:rFonts w:cs="Arial"/>
        </w:rPr>
        <w:t>Charts</w:t>
      </w:r>
    </w:p>
    <w:p w14:paraId="77C08DD6" w14:textId="77777777" w:rsidR="00433F42" w:rsidRDefault="00E6267B">
      <w:pPr>
        <w:numPr>
          <w:ilvl w:val="0"/>
          <w:numId w:val="11"/>
        </w:numPr>
        <w:rPr>
          <w:rFonts w:cs="Arial"/>
          <w:lang w:val="en-GB"/>
        </w:rPr>
      </w:pPr>
      <w:r>
        <w:rPr>
          <w:rFonts w:cs="Arial"/>
        </w:rPr>
        <w:t>Logout</w:t>
      </w:r>
    </w:p>
    <w:p w14:paraId="310E32D2" w14:textId="77777777" w:rsidR="00433F42" w:rsidRDefault="00433F42">
      <w:pPr>
        <w:ind w:left="1680"/>
      </w:pPr>
    </w:p>
    <w:p w14:paraId="08C0614F" w14:textId="77777777" w:rsidR="00433F42" w:rsidRDefault="00433F42">
      <w:pPr>
        <w:suppressAutoHyphens/>
        <w:overflowPunct/>
        <w:autoSpaceDE/>
        <w:autoSpaceDN/>
        <w:adjustRightInd/>
        <w:ind w:left="0"/>
        <w:jc w:val="both"/>
        <w:textAlignment w:val="auto"/>
        <w:rPr>
          <w:rFonts w:cs="Arial"/>
          <w:szCs w:val="22"/>
        </w:rPr>
      </w:pPr>
    </w:p>
    <w:p w14:paraId="5761BDF5" w14:textId="77777777" w:rsidR="00433F42" w:rsidRDefault="00E6267B">
      <w:pPr>
        <w:suppressAutoHyphens/>
        <w:overflowPunct/>
        <w:autoSpaceDE/>
        <w:autoSpaceDN/>
        <w:adjustRightInd/>
        <w:ind w:left="0"/>
        <w:jc w:val="both"/>
        <w:textAlignment w:val="auto"/>
        <w:rPr>
          <w:rFonts w:cs="Arial"/>
          <w:szCs w:val="22"/>
        </w:rPr>
      </w:pPr>
      <w:r>
        <w:rPr>
          <w:noProof/>
        </w:rPr>
        <w:drawing>
          <wp:inline distT="0" distB="0" distL="114300" distR="114300" wp14:anchorId="0C8475F9" wp14:editId="50AE83A9">
            <wp:extent cx="6193790" cy="3161030"/>
            <wp:effectExtent l="0" t="0" r="3810" b="127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34"/>
                    <a:stretch>
                      <a:fillRect/>
                    </a:stretch>
                  </pic:blipFill>
                  <pic:spPr>
                    <a:xfrm>
                      <a:off x="0" y="0"/>
                      <a:ext cx="6193790" cy="3161030"/>
                    </a:xfrm>
                    <a:prstGeom prst="rect">
                      <a:avLst/>
                    </a:prstGeom>
                    <a:noFill/>
                    <a:ln>
                      <a:noFill/>
                    </a:ln>
                  </pic:spPr>
                </pic:pic>
              </a:graphicData>
            </a:graphic>
          </wp:inline>
        </w:drawing>
      </w:r>
    </w:p>
    <w:p w14:paraId="5BC14AED" w14:textId="77777777" w:rsidR="00433F42" w:rsidRDefault="00433F42">
      <w:pPr>
        <w:ind w:left="1440"/>
        <w:jc w:val="both"/>
        <w:rPr>
          <w:rFonts w:cs="Arial"/>
          <w:szCs w:val="22"/>
        </w:rPr>
      </w:pPr>
    </w:p>
    <w:p w14:paraId="216447A8" w14:textId="77777777" w:rsidR="00433F42" w:rsidRDefault="00E6267B">
      <w:pPr>
        <w:ind w:left="1440"/>
        <w:jc w:val="center"/>
        <w:rPr>
          <w:rFonts w:cs="Arial"/>
          <w:szCs w:val="22"/>
        </w:rPr>
      </w:pPr>
      <w:r>
        <w:rPr>
          <w:rFonts w:ascii="Book Antiqua" w:hAnsi="Book Antiqua" w:cs="Book Antiqua"/>
          <w:i/>
          <w:iCs/>
        </w:rPr>
        <w:t>Figure 1: SMS Dashboard</w:t>
      </w:r>
    </w:p>
    <w:p w14:paraId="1F1DBE8B" w14:textId="77777777" w:rsidR="00433F42" w:rsidRDefault="00433F42">
      <w:pPr>
        <w:pStyle w:val="ListParagraph"/>
        <w:ind w:left="0"/>
        <w:rPr>
          <w:b/>
          <w:bCs/>
          <w:sz w:val="28"/>
          <w:szCs w:val="28"/>
        </w:rPr>
        <w:sectPr w:rsidR="00433F42">
          <w:headerReference w:type="even" r:id="rId35"/>
          <w:headerReference w:type="default" r:id="rId36"/>
          <w:footerReference w:type="even" r:id="rId37"/>
          <w:footerReference w:type="default" r:id="rId38"/>
          <w:type w:val="continuous"/>
          <w:pgSz w:w="11909" w:h="16834"/>
          <w:pgMar w:top="1440" w:right="710" w:bottom="1440" w:left="1440" w:header="216" w:footer="216" w:gutter="0"/>
          <w:pgNumType w:start="1" w:chapStyle="9"/>
          <w:cols w:space="720"/>
          <w:docGrid w:linePitch="272"/>
        </w:sectPr>
      </w:pPr>
      <w:bookmarkStart w:id="80" w:name="_Toc449538824"/>
    </w:p>
    <w:p w14:paraId="53238B0C" w14:textId="77777777" w:rsidR="00433F42" w:rsidRDefault="00433F42"/>
    <w:bookmarkEnd w:id="80"/>
    <w:p w14:paraId="159A402D" w14:textId="77777777" w:rsidR="00433F42" w:rsidRDefault="00433F42"/>
    <w:p w14:paraId="599CB8A4" w14:textId="77777777" w:rsidR="00433F42" w:rsidRDefault="00433F42"/>
    <w:p w14:paraId="6C64518E" w14:textId="77777777" w:rsidR="00433F42" w:rsidRDefault="00433F42"/>
    <w:p w14:paraId="5F999697" w14:textId="77777777" w:rsidR="00433F42" w:rsidRDefault="00433F42"/>
    <w:p w14:paraId="22330F2D" w14:textId="77777777" w:rsidR="00433F42" w:rsidRDefault="00433F42"/>
    <w:p w14:paraId="1BD9EF8A" w14:textId="77777777" w:rsidR="00433F42" w:rsidRDefault="00433F42"/>
    <w:p w14:paraId="12C751D5" w14:textId="77777777" w:rsidR="00433F42" w:rsidRDefault="00433F42"/>
    <w:p w14:paraId="35A9201E" w14:textId="77777777" w:rsidR="00433F42" w:rsidRDefault="00433F42"/>
    <w:p w14:paraId="3441E6AE" w14:textId="77777777" w:rsidR="00433F42" w:rsidRDefault="00433F42"/>
    <w:p w14:paraId="5F3B7B7F" w14:textId="77777777" w:rsidR="00433F42" w:rsidRDefault="00433F42">
      <w:pPr>
        <w:ind w:left="0"/>
      </w:pPr>
    </w:p>
    <w:p w14:paraId="07FDB29F" w14:textId="77777777" w:rsidR="00433F42" w:rsidRDefault="00E6267B">
      <w:pPr>
        <w:pStyle w:val="Heading9"/>
        <w:rPr>
          <w:rFonts w:cs="Arial"/>
        </w:rPr>
      </w:pPr>
      <w:r>
        <w:rPr>
          <w:rFonts w:cs="Arial"/>
        </w:rPr>
        <w:t>PART 4- MANUAL CONTENT TITLE</w:t>
      </w:r>
    </w:p>
    <w:p w14:paraId="2ABA3E6D" w14:textId="77777777" w:rsidR="00433F42" w:rsidRDefault="00433F42">
      <w:pPr>
        <w:rPr>
          <w:rFonts w:cs="Arial"/>
        </w:rPr>
      </w:pPr>
    </w:p>
    <w:p w14:paraId="45F9AC12" w14:textId="77777777" w:rsidR="00433F42" w:rsidRDefault="00E6267B">
      <w:pPr>
        <w:rPr>
          <w:rFonts w:cs="Arial"/>
        </w:rPr>
      </w:pPr>
      <w:r>
        <w:rPr>
          <w:rFonts w:cs="Arial"/>
        </w:rPr>
        <w:br w:type="page"/>
      </w:r>
    </w:p>
    <w:p w14:paraId="164B0B87" w14:textId="77777777" w:rsidR="00433F42" w:rsidRDefault="00E6267B">
      <w:pPr>
        <w:tabs>
          <w:tab w:val="left" w:pos="3327"/>
        </w:tabs>
        <w:ind w:left="0"/>
        <w:rPr>
          <w:rFonts w:cs="Arial"/>
          <w:lang w:val="en-GB"/>
        </w:rPr>
      </w:pPr>
      <w:bookmarkStart w:id="81" w:name="_Toc449538825"/>
      <w:r>
        <w:rPr>
          <w:rFonts w:cs="Arial"/>
          <w:b/>
          <w:caps/>
        </w:rPr>
        <w:lastRenderedPageBreak/>
        <w:t>4.1</w:t>
      </w:r>
      <w:r>
        <w:rPr>
          <w:rFonts w:cs="Arial"/>
          <w:caps/>
        </w:rPr>
        <w:t xml:space="preserve"> </w:t>
      </w:r>
      <w:r>
        <w:rPr>
          <w:rFonts w:cs="Arial"/>
          <w:b/>
          <w:sz w:val="24"/>
          <w:szCs w:val="24"/>
          <w:lang w:val="en-GB"/>
        </w:rPr>
        <w:t>Systems overview</w:t>
      </w:r>
      <w:bookmarkEnd w:id="81"/>
    </w:p>
    <w:p w14:paraId="5805FD7A" w14:textId="77777777" w:rsidR="00433F42" w:rsidRDefault="00E6267B">
      <w:pPr>
        <w:numPr>
          <w:ilvl w:val="0"/>
          <w:numId w:val="12"/>
        </w:numPr>
        <w:suppressAutoHyphens/>
        <w:overflowPunct/>
        <w:autoSpaceDE/>
        <w:autoSpaceDN/>
        <w:adjustRightInd/>
        <w:jc w:val="both"/>
        <w:textAlignment w:val="auto"/>
        <w:rPr>
          <w:rFonts w:cs="Arial"/>
          <w:szCs w:val="22"/>
        </w:rPr>
      </w:pPr>
      <w:r>
        <w:t>The SMS Dashboard is a web-based applications developed using Open Source Software (OSS) such as Linux, Apache, MySQL and Java.</w:t>
      </w:r>
    </w:p>
    <w:p w14:paraId="78DA1D70" w14:textId="77777777" w:rsidR="00433F42" w:rsidRDefault="00E6267B">
      <w:pPr>
        <w:numPr>
          <w:ilvl w:val="0"/>
          <w:numId w:val="12"/>
        </w:numPr>
        <w:suppressAutoHyphens/>
        <w:overflowPunct/>
        <w:autoSpaceDE/>
        <w:autoSpaceDN/>
        <w:adjustRightInd/>
        <w:jc w:val="both"/>
        <w:textAlignment w:val="auto"/>
        <w:rPr>
          <w:rFonts w:cs="Arial"/>
          <w:szCs w:val="22"/>
        </w:rPr>
      </w:pPr>
      <w:r>
        <w:rPr>
          <w:rFonts w:cs="Arial"/>
          <w:szCs w:val="22"/>
        </w:rPr>
        <w:t>This application captures all the text messages that are sent outside of MAB to the vendors in the EAI side.</w:t>
      </w:r>
    </w:p>
    <w:p w14:paraId="62A85602" w14:textId="77777777" w:rsidR="00433F42" w:rsidRDefault="00E6267B">
      <w:pPr>
        <w:numPr>
          <w:ilvl w:val="0"/>
          <w:numId w:val="12"/>
        </w:numPr>
        <w:suppressAutoHyphens/>
        <w:overflowPunct/>
        <w:autoSpaceDE/>
        <w:autoSpaceDN/>
        <w:adjustRightInd/>
        <w:jc w:val="both"/>
        <w:textAlignment w:val="auto"/>
        <w:rPr>
          <w:rFonts w:cs="Arial"/>
          <w:szCs w:val="22"/>
        </w:rPr>
      </w:pPr>
      <w:r>
        <w:rPr>
          <w:rFonts w:cs="Arial"/>
          <w:szCs w:val="22"/>
        </w:rPr>
        <w:t>So basically, one copy of the data is passed to SMS Dashboard application and that data is stored into the database.</w:t>
      </w:r>
    </w:p>
    <w:p w14:paraId="6EF88289" w14:textId="77777777" w:rsidR="00433F42" w:rsidRDefault="00E6267B">
      <w:pPr>
        <w:numPr>
          <w:ilvl w:val="0"/>
          <w:numId w:val="12"/>
        </w:numPr>
        <w:suppressAutoHyphens/>
        <w:overflowPunct/>
        <w:autoSpaceDE/>
        <w:autoSpaceDN/>
        <w:adjustRightInd/>
        <w:jc w:val="both"/>
        <w:textAlignment w:val="auto"/>
        <w:rPr>
          <w:rFonts w:cs="Arial"/>
          <w:szCs w:val="22"/>
        </w:rPr>
      </w:pPr>
      <w:r>
        <w:rPr>
          <w:rFonts w:cs="Arial"/>
          <w:szCs w:val="22"/>
        </w:rPr>
        <w:t>The main purpose of this application is to store the messages which are going away from MAB and view all these messages with their status in tabular format in this application.</w:t>
      </w:r>
    </w:p>
    <w:p w14:paraId="4EB4AC9E" w14:textId="77777777" w:rsidR="00433F42" w:rsidRDefault="00E6267B">
      <w:pPr>
        <w:numPr>
          <w:ilvl w:val="0"/>
          <w:numId w:val="12"/>
        </w:numPr>
        <w:suppressAutoHyphens/>
        <w:overflowPunct/>
        <w:autoSpaceDE/>
        <w:autoSpaceDN/>
        <w:adjustRightInd/>
        <w:jc w:val="both"/>
        <w:textAlignment w:val="auto"/>
        <w:rPr>
          <w:rFonts w:cs="Arial"/>
          <w:i/>
          <w:color w:val="0000FF"/>
        </w:rPr>
      </w:pPr>
      <w:r>
        <w:rPr>
          <w:rFonts w:cs="Arial"/>
        </w:rPr>
        <w:t>A batch job is configured that collects the information and provides the success and failure count for past 24hrs through email. This batch job is scheduled at 1:00 AM MYT daily.</w:t>
      </w:r>
    </w:p>
    <w:p w14:paraId="044F0424" w14:textId="77777777" w:rsidR="00433F42" w:rsidRDefault="00E6267B">
      <w:pPr>
        <w:numPr>
          <w:ilvl w:val="0"/>
          <w:numId w:val="12"/>
        </w:numPr>
        <w:suppressAutoHyphens/>
        <w:overflowPunct/>
        <w:autoSpaceDE/>
        <w:autoSpaceDN/>
        <w:adjustRightInd/>
        <w:jc w:val="both"/>
        <w:textAlignment w:val="auto"/>
        <w:rPr>
          <w:rFonts w:cs="Arial"/>
          <w:szCs w:val="22"/>
        </w:rPr>
      </w:pPr>
      <w:r>
        <w:rPr>
          <w:rFonts w:cs="Arial"/>
          <w:szCs w:val="22"/>
        </w:rPr>
        <w:t>The email triggering is automated, it is just that we retrieve the data from the database and present it in excel format.</w:t>
      </w:r>
    </w:p>
    <w:p w14:paraId="665E8B47" w14:textId="77777777" w:rsidR="00433F42" w:rsidRDefault="00E6267B">
      <w:pPr>
        <w:suppressAutoHyphens/>
        <w:overflowPunct/>
        <w:autoSpaceDE/>
        <w:autoSpaceDN/>
        <w:adjustRightInd/>
        <w:ind w:left="0" w:firstLine="360"/>
        <w:textAlignment w:val="auto"/>
        <w:rPr>
          <w:rFonts w:cs="Arial"/>
        </w:rPr>
      </w:pPr>
      <w:r>
        <w:rPr>
          <w:rFonts w:cs="Arial"/>
          <w:szCs w:val="22"/>
        </w:rPr>
        <w:t xml:space="preserve"> </w:t>
      </w:r>
    </w:p>
    <w:p w14:paraId="54121775" w14:textId="77777777" w:rsidR="00433F42" w:rsidRDefault="00E6267B">
      <w:pPr>
        <w:pStyle w:val="Heading2"/>
        <w:ind w:left="717" w:firstLine="3"/>
      </w:pPr>
      <w:bookmarkStart w:id="82" w:name="__RefHeading__2707_51597085"/>
      <w:bookmarkStart w:id="83" w:name="_Toc440530133"/>
      <w:bookmarkStart w:id="84" w:name="_Toc445308808"/>
      <w:bookmarkStart w:id="85" w:name="_Toc440532721"/>
      <w:bookmarkStart w:id="86" w:name="_Toc449538826"/>
      <w:bookmarkEnd w:id="82"/>
      <w:r>
        <w:t>4.1.1</w:t>
      </w:r>
      <w:r>
        <w:tab/>
        <w:t>System Architecture</w:t>
      </w:r>
      <w:bookmarkEnd w:id="83"/>
      <w:bookmarkEnd w:id="84"/>
      <w:bookmarkEnd w:id="85"/>
      <w:bookmarkEnd w:id="86"/>
    </w:p>
    <w:p w14:paraId="551AB639" w14:textId="77777777" w:rsidR="00433F42" w:rsidRDefault="00433F42">
      <w:pPr>
        <w:pStyle w:val="Heading2"/>
        <w:ind w:left="717" w:firstLine="3"/>
        <w:rPr>
          <w:b w:val="0"/>
          <w:iCs/>
        </w:rPr>
      </w:pPr>
    </w:p>
    <w:p w14:paraId="7CCD96EC" w14:textId="77777777" w:rsidR="00433F42" w:rsidRDefault="00E6267B">
      <w:pPr>
        <w:numPr>
          <w:ilvl w:val="0"/>
          <w:numId w:val="12"/>
        </w:numPr>
        <w:suppressAutoHyphens/>
        <w:overflowPunct/>
        <w:autoSpaceDE/>
        <w:autoSpaceDN/>
        <w:adjustRightInd/>
        <w:jc w:val="both"/>
        <w:textAlignment w:val="auto"/>
        <w:rPr>
          <w:rFonts w:cs="Arial"/>
          <w:szCs w:val="22"/>
        </w:rPr>
      </w:pPr>
      <w:bookmarkStart w:id="87" w:name="__RefHeading__2709_51597085"/>
      <w:bookmarkEnd w:id="87"/>
      <w:r>
        <w:rPr>
          <w:rFonts w:cs="Arial"/>
          <w:szCs w:val="22"/>
        </w:rPr>
        <w:t>This application captures all the text messages that are sent outside of MAB to the vendors in the EAI side.</w:t>
      </w:r>
    </w:p>
    <w:p w14:paraId="7623E35A" w14:textId="77777777" w:rsidR="00433F42" w:rsidRDefault="00E6267B">
      <w:pPr>
        <w:numPr>
          <w:ilvl w:val="0"/>
          <w:numId w:val="12"/>
        </w:numPr>
        <w:suppressAutoHyphens/>
        <w:overflowPunct/>
        <w:autoSpaceDE/>
        <w:autoSpaceDN/>
        <w:adjustRightInd/>
        <w:jc w:val="both"/>
        <w:textAlignment w:val="auto"/>
        <w:rPr>
          <w:rFonts w:cs="Arial"/>
          <w:szCs w:val="22"/>
        </w:rPr>
      </w:pPr>
      <w:r>
        <w:rPr>
          <w:rFonts w:cs="Arial"/>
          <w:szCs w:val="22"/>
        </w:rPr>
        <w:t>A copy of message data sent outside of MAB through EAI is stored in SMS Dashboard database. The purpose of this application is to receive the data using the services and store it into the database and then view this data using UI.</w:t>
      </w:r>
    </w:p>
    <w:p w14:paraId="59D5EB34" w14:textId="77777777" w:rsidR="00433F42" w:rsidRDefault="00433F42">
      <w:pPr>
        <w:tabs>
          <w:tab w:val="left" w:pos="810"/>
        </w:tabs>
        <w:spacing w:line="360" w:lineRule="auto"/>
        <w:ind w:left="0" w:right="0"/>
        <w:jc w:val="center"/>
        <w:rPr>
          <w:rFonts w:cs="Arial"/>
          <w:b/>
          <w:color w:val="0084D1"/>
        </w:rPr>
      </w:pPr>
    </w:p>
    <w:p w14:paraId="7EAD1F4D" w14:textId="77777777" w:rsidR="00433F42" w:rsidRDefault="00E6267B">
      <w:pPr>
        <w:keepNext/>
        <w:tabs>
          <w:tab w:val="left" w:pos="810"/>
        </w:tabs>
        <w:spacing w:line="360" w:lineRule="auto"/>
        <w:ind w:left="0" w:right="0"/>
        <w:jc w:val="both"/>
        <w:rPr>
          <w:rFonts w:cs="Arial"/>
        </w:rPr>
      </w:pPr>
      <w:r>
        <w:rPr>
          <w:rFonts w:cs="Arial"/>
        </w:rPr>
        <w:tab/>
      </w:r>
      <w:r>
        <w:rPr>
          <w:noProof/>
        </w:rPr>
        <w:drawing>
          <wp:inline distT="0" distB="0" distL="114300" distR="114300" wp14:anchorId="51FDB8B2" wp14:editId="0DA35763">
            <wp:extent cx="5226050" cy="2451100"/>
            <wp:effectExtent l="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39"/>
                    <a:stretch>
                      <a:fillRect/>
                    </a:stretch>
                  </pic:blipFill>
                  <pic:spPr>
                    <a:xfrm>
                      <a:off x="0" y="0"/>
                      <a:ext cx="5226050" cy="2451100"/>
                    </a:xfrm>
                    <a:prstGeom prst="rect">
                      <a:avLst/>
                    </a:prstGeom>
                    <a:noFill/>
                    <a:ln>
                      <a:noFill/>
                    </a:ln>
                  </pic:spPr>
                </pic:pic>
              </a:graphicData>
            </a:graphic>
          </wp:inline>
        </w:drawing>
      </w:r>
    </w:p>
    <w:p w14:paraId="5296BF03" w14:textId="77777777" w:rsidR="00433F42" w:rsidRDefault="00E6267B">
      <w:pPr>
        <w:pStyle w:val="Caption"/>
        <w:jc w:val="center"/>
        <w:rPr>
          <w:rFonts w:ascii="Arial" w:hAnsi="Arial" w:cs="Arial"/>
        </w:rPr>
      </w:pPr>
      <w:r>
        <w:rPr>
          <w:rFonts w:cs="Book Antiqua"/>
        </w:rPr>
        <w:t>Figure 2: Message flow diagram</w:t>
      </w:r>
    </w:p>
    <w:p w14:paraId="7C2AC19C" w14:textId="77777777" w:rsidR="00433F42" w:rsidRDefault="00E6267B">
      <w:pPr>
        <w:tabs>
          <w:tab w:val="left" w:pos="810"/>
        </w:tabs>
        <w:spacing w:line="360" w:lineRule="auto"/>
        <w:ind w:left="0" w:right="0"/>
        <w:jc w:val="center"/>
        <w:rPr>
          <w:rFonts w:cs="Arial"/>
          <w:lang w:val="en-GB"/>
        </w:rPr>
      </w:pPr>
      <w:r>
        <w:rPr>
          <w:rFonts w:cs="Arial"/>
        </w:rPr>
        <w:tab/>
      </w:r>
    </w:p>
    <w:p w14:paraId="70B5EAAA" w14:textId="47A2BF69" w:rsidR="00433F42" w:rsidRDefault="00E6267B" w:rsidP="00E6267B">
      <w:pPr>
        <w:pStyle w:val="BodyText"/>
        <w:spacing w:before="100" w:after="100"/>
        <w:ind w:left="720"/>
        <w:rPr>
          <w:rFonts w:cs="Arial"/>
        </w:rPr>
      </w:pPr>
      <w:r>
        <w:rPr>
          <w:rFonts w:cs="Arial"/>
          <w:sz w:val="20"/>
        </w:rPr>
        <w:tab/>
      </w:r>
      <w:r>
        <w:rPr>
          <w:rFonts w:cs="Arial"/>
          <w:sz w:val="20"/>
        </w:rPr>
        <w:tab/>
      </w:r>
      <w:bookmarkStart w:id="88" w:name="_Toc446469003"/>
      <w:bookmarkStart w:id="89" w:name="_Toc431024846"/>
      <w:bookmarkStart w:id="90" w:name="_Toc447702700"/>
      <w:bookmarkStart w:id="91" w:name="_Toc431026648"/>
      <w:bookmarkStart w:id="92" w:name="_Toc446469004"/>
      <w:bookmarkStart w:id="93" w:name="_Toc434717546"/>
      <w:bookmarkStart w:id="94" w:name="_Toc432417662"/>
      <w:bookmarkStart w:id="95" w:name="_Toc443242315"/>
      <w:bookmarkStart w:id="96" w:name="_Toc446319119"/>
      <w:bookmarkStart w:id="97" w:name="_Toc448124120"/>
    </w:p>
    <w:p w14:paraId="0DFAFDAC" w14:textId="69143784" w:rsidR="00433F42" w:rsidRPr="00E6267B" w:rsidRDefault="00E6267B" w:rsidP="00E6267B">
      <w:pPr>
        <w:pStyle w:val="Heading2"/>
        <w:ind w:left="0" w:firstLine="357"/>
      </w:pPr>
      <w:bookmarkStart w:id="98" w:name="__RefHeading__2711_51597085"/>
      <w:bookmarkStart w:id="99" w:name="_Toc449538827"/>
      <w:bookmarkStart w:id="100" w:name="_Toc445308809"/>
      <w:bookmarkStart w:id="101" w:name="_Toc440530134"/>
      <w:bookmarkStart w:id="102" w:name="_Toc440532722"/>
      <w:bookmarkEnd w:id="98"/>
      <w:r>
        <w:lastRenderedPageBreak/>
        <w:t>4.1.2</w:t>
      </w:r>
      <w:r>
        <w:tab/>
        <w:t>Interfaces</w:t>
      </w:r>
      <w:bookmarkEnd w:id="99"/>
      <w:bookmarkEnd w:id="100"/>
      <w:bookmarkEnd w:id="101"/>
      <w:bookmarkEnd w:id="102"/>
    </w:p>
    <w:p w14:paraId="70E27192" w14:textId="77777777" w:rsidR="00433F42" w:rsidRDefault="00E6267B">
      <w:pPr>
        <w:pStyle w:val="Heading3"/>
        <w:numPr>
          <w:ilvl w:val="2"/>
          <w:numId w:val="0"/>
        </w:numPr>
        <w:tabs>
          <w:tab w:val="left" w:pos="0"/>
        </w:tabs>
        <w:suppressAutoHyphens/>
        <w:overflowPunct/>
        <w:autoSpaceDE/>
        <w:autoSpaceDN/>
        <w:adjustRightInd/>
        <w:spacing w:after="240"/>
        <w:ind w:left="576"/>
        <w:textAlignment w:val="auto"/>
        <w:rPr>
          <w:rFonts w:cs="Arial"/>
        </w:rPr>
      </w:pPr>
      <w:bookmarkStart w:id="103" w:name="__RefHeading__2713_51597085"/>
      <w:bookmarkStart w:id="104" w:name="_Toc440532723"/>
      <w:bookmarkStart w:id="105" w:name="_Toc440530135"/>
      <w:bookmarkStart w:id="106" w:name="_Toc449538828"/>
      <w:bookmarkStart w:id="107" w:name="_Toc445308810"/>
      <w:bookmarkEnd w:id="103"/>
      <w:r>
        <w:rPr>
          <w:rFonts w:cs="Arial"/>
        </w:rPr>
        <w:t>4.1.2.1</w:t>
      </w:r>
      <w:r>
        <w:rPr>
          <w:rFonts w:cs="Arial"/>
        </w:rPr>
        <w:tab/>
        <w:t>User Interfaces</w:t>
      </w:r>
      <w:bookmarkEnd w:id="104"/>
      <w:bookmarkEnd w:id="105"/>
      <w:bookmarkEnd w:id="106"/>
      <w:bookmarkEnd w:id="107"/>
    </w:p>
    <w:p w14:paraId="3A2BCFD2" w14:textId="77777777" w:rsidR="00433F42" w:rsidRDefault="00E6267B">
      <w:pPr>
        <w:spacing w:line="100" w:lineRule="atLeast"/>
        <w:ind w:left="219" w:right="0" w:firstLine="357"/>
        <w:rPr>
          <w:rFonts w:cs="Arial"/>
          <w:color w:val="000000"/>
        </w:rPr>
      </w:pPr>
      <w:r>
        <w:rPr>
          <w:rFonts w:cs="Arial"/>
          <w:color w:val="000000"/>
        </w:rPr>
        <w:t>SMS Dashboard System will have the following features:</w:t>
      </w:r>
    </w:p>
    <w:p w14:paraId="3DD086C7" w14:textId="77777777" w:rsidR="00433F42" w:rsidRDefault="00E6267B">
      <w:pPr>
        <w:numPr>
          <w:ilvl w:val="0"/>
          <w:numId w:val="13"/>
        </w:numPr>
        <w:tabs>
          <w:tab w:val="clear" w:pos="1080"/>
          <w:tab w:val="left" w:pos="990"/>
        </w:tabs>
        <w:suppressAutoHyphens/>
        <w:overflowPunct/>
        <w:autoSpaceDE/>
        <w:autoSpaceDN/>
        <w:adjustRightInd/>
        <w:spacing w:line="100" w:lineRule="atLeast"/>
        <w:ind w:left="990"/>
        <w:textAlignment w:val="auto"/>
        <w:rPr>
          <w:rFonts w:cs="Arial"/>
          <w:color w:val="000000"/>
        </w:rPr>
      </w:pPr>
      <w:r>
        <w:rPr>
          <w:rFonts w:cs="Arial"/>
          <w:color w:val="000000"/>
        </w:rPr>
        <w:t>Login</w:t>
      </w:r>
    </w:p>
    <w:p w14:paraId="03CF51D2" w14:textId="77777777" w:rsidR="00433F42" w:rsidRDefault="00E6267B">
      <w:pPr>
        <w:numPr>
          <w:ilvl w:val="0"/>
          <w:numId w:val="13"/>
        </w:numPr>
        <w:tabs>
          <w:tab w:val="clear" w:pos="1080"/>
          <w:tab w:val="left" w:pos="990"/>
        </w:tabs>
        <w:suppressAutoHyphens/>
        <w:overflowPunct/>
        <w:autoSpaceDE/>
        <w:autoSpaceDN/>
        <w:adjustRightInd/>
        <w:spacing w:line="100" w:lineRule="atLeast"/>
        <w:ind w:left="990"/>
        <w:textAlignment w:val="auto"/>
        <w:rPr>
          <w:rFonts w:cs="Arial"/>
          <w:color w:val="000000"/>
        </w:rPr>
      </w:pPr>
      <w:r>
        <w:rPr>
          <w:rFonts w:cs="Arial"/>
          <w:color w:val="000000"/>
        </w:rPr>
        <w:t>Home</w:t>
      </w:r>
    </w:p>
    <w:p w14:paraId="43828A61" w14:textId="77777777" w:rsidR="00433F42" w:rsidRDefault="00E6267B">
      <w:pPr>
        <w:numPr>
          <w:ilvl w:val="0"/>
          <w:numId w:val="13"/>
        </w:numPr>
        <w:tabs>
          <w:tab w:val="clear" w:pos="1080"/>
          <w:tab w:val="left" w:pos="990"/>
        </w:tabs>
        <w:suppressAutoHyphens/>
        <w:overflowPunct/>
        <w:autoSpaceDE/>
        <w:autoSpaceDN/>
        <w:adjustRightInd/>
        <w:spacing w:line="100" w:lineRule="atLeast"/>
        <w:ind w:left="990"/>
        <w:textAlignment w:val="auto"/>
        <w:rPr>
          <w:rFonts w:cs="Arial"/>
          <w:color w:val="000000"/>
        </w:rPr>
      </w:pPr>
      <w:r>
        <w:rPr>
          <w:rFonts w:cs="Arial"/>
          <w:color w:val="000000"/>
        </w:rPr>
        <w:t>Charts</w:t>
      </w:r>
    </w:p>
    <w:p w14:paraId="5B93C7C1" w14:textId="77777777" w:rsidR="00433F42" w:rsidRDefault="00433F42" w:rsidP="00415568">
      <w:pPr>
        <w:tabs>
          <w:tab w:val="left" w:pos="990"/>
        </w:tabs>
        <w:suppressAutoHyphens/>
        <w:overflowPunct/>
        <w:autoSpaceDE/>
        <w:autoSpaceDN/>
        <w:adjustRightInd/>
        <w:spacing w:line="100" w:lineRule="atLeast"/>
        <w:ind w:left="0"/>
        <w:textAlignment w:val="auto"/>
        <w:rPr>
          <w:rFonts w:cs="Arial"/>
          <w:caps/>
        </w:rPr>
      </w:pPr>
    </w:p>
    <w:p w14:paraId="2B4872DF" w14:textId="4E6660CE" w:rsidR="00433F42" w:rsidRPr="00E6267B" w:rsidRDefault="00E6267B" w:rsidP="00E6267B">
      <w:pPr>
        <w:pStyle w:val="Heading4"/>
        <w:numPr>
          <w:ilvl w:val="3"/>
          <w:numId w:val="0"/>
        </w:numPr>
        <w:tabs>
          <w:tab w:val="left" w:pos="0"/>
        </w:tabs>
        <w:suppressAutoHyphens/>
        <w:overflowPunct/>
        <w:autoSpaceDE/>
        <w:autoSpaceDN/>
        <w:adjustRightInd/>
        <w:ind w:left="576"/>
        <w:textAlignment w:val="auto"/>
        <w:rPr>
          <w:rFonts w:cs="Arial"/>
          <w:sz w:val="20"/>
        </w:rPr>
      </w:pPr>
      <w:bookmarkStart w:id="108" w:name="__RefHeading___Toc435194428"/>
      <w:bookmarkEnd w:id="108"/>
      <w:r>
        <w:rPr>
          <w:rFonts w:cs="Arial"/>
          <w:sz w:val="20"/>
        </w:rPr>
        <w:t>4.1.2.1.1</w:t>
      </w:r>
      <w:r>
        <w:rPr>
          <w:rFonts w:cs="Arial"/>
          <w:sz w:val="20"/>
        </w:rPr>
        <w:tab/>
        <w:t>Login</w:t>
      </w:r>
    </w:p>
    <w:p w14:paraId="156B9CB9" w14:textId="77777777" w:rsidR="00433F42" w:rsidRDefault="00E6267B">
      <w:pPr>
        <w:ind w:left="360" w:firstLine="360"/>
        <w:rPr>
          <w:rFonts w:cs="Arial"/>
          <w:color w:val="000000"/>
        </w:rPr>
      </w:pPr>
      <w:r>
        <w:rPr>
          <w:rFonts w:cs="Arial"/>
          <w:color w:val="000000"/>
        </w:rPr>
        <w:t>Any user can login into SMS Dashboard System with their staff Id and password provided their staff id is mentioned in TCM_USER_PROFILE table prior to using this system. Using the following URL can launch the application.</w:t>
      </w:r>
    </w:p>
    <w:p w14:paraId="5C68122A" w14:textId="77777777" w:rsidR="00433F42" w:rsidRDefault="00E6267B">
      <w:pPr>
        <w:spacing w:line="360" w:lineRule="auto"/>
        <w:ind w:left="2508" w:firstLine="357"/>
        <w:rPr>
          <w:rFonts w:cs="Arial"/>
          <w:color w:val="000000"/>
        </w:rPr>
      </w:pPr>
      <w:r>
        <w:rPr>
          <w:rFonts w:cs="Arial"/>
          <w:color w:val="0000FF"/>
          <w:u w:val="single"/>
        </w:rPr>
        <w:t>http://smsdashboard.mas.net</w:t>
      </w:r>
    </w:p>
    <w:p w14:paraId="1F8DAE80" w14:textId="77777777" w:rsidR="00433F42" w:rsidRDefault="00E6267B">
      <w:pPr>
        <w:pStyle w:val="Caption1"/>
        <w:spacing w:line="360" w:lineRule="auto"/>
        <w:jc w:val="center"/>
      </w:pPr>
      <w:r>
        <w:rPr>
          <w:noProof/>
        </w:rPr>
        <w:drawing>
          <wp:inline distT="0" distB="0" distL="114300" distR="114300" wp14:anchorId="4E5C38D2" wp14:editId="42FCB18C">
            <wp:extent cx="3606165" cy="2844165"/>
            <wp:effectExtent l="0" t="0" r="635" b="63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40"/>
                    <a:stretch>
                      <a:fillRect/>
                    </a:stretch>
                  </pic:blipFill>
                  <pic:spPr>
                    <a:xfrm>
                      <a:off x="0" y="0"/>
                      <a:ext cx="3606165" cy="2844165"/>
                    </a:xfrm>
                    <a:prstGeom prst="rect">
                      <a:avLst/>
                    </a:prstGeom>
                    <a:noFill/>
                    <a:ln>
                      <a:noFill/>
                    </a:ln>
                  </pic:spPr>
                </pic:pic>
              </a:graphicData>
            </a:graphic>
          </wp:inline>
        </w:drawing>
      </w:r>
    </w:p>
    <w:p w14:paraId="196C24CB" w14:textId="77777777" w:rsidR="00433F42" w:rsidRDefault="00E6267B">
      <w:pPr>
        <w:pStyle w:val="Caption"/>
        <w:jc w:val="center"/>
        <w:rPr>
          <w:rFonts w:cs="Book Antiqua"/>
          <w:bCs/>
          <w:color w:val="4F81BD"/>
          <w:sz w:val="18"/>
          <w:szCs w:val="18"/>
        </w:rPr>
      </w:pPr>
      <w:r>
        <w:rPr>
          <w:rFonts w:cs="Book Antiqua"/>
        </w:rPr>
        <w:t>Figure 3: Login</w:t>
      </w:r>
    </w:p>
    <w:p w14:paraId="55C32ED7" w14:textId="77777777" w:rsidR="00E6267B" w:rsidRPr="00E6267B" w:rsidRDefault="00E6267B" w:rsidP="00E6267B">
      <w:pPr>
        <w:ind w:left="0"/>
      </w:pPr>
      <w:bookmarkStart w:id="109" w:name="__RefHeading___Toc435194432"/>
      <w:bookmarkStart w:id="110" w:name="__RefHeading___Toc435194431"/>
      <w:bookmarkEnd w:id="109"/>
      <w:bookmarkEnd w:id="110"/>
    </w:p>
    <w:p w14:paraId="5EA099D0" w14:textId="77777777" w:rsidR="00433F42" w:rsidRDefault="00E6267B">
      <w:pPr>
        <w:pStyle w:val="Heading4"/>
        <w:rPr>
          <w:rFonts w:cs="Arial"/>
          <w:sz w:val="18"/>
          <w:szCs w:val="18"/>
        </w:rPr>
      </w:pPr>
      <w:r>
        <w:rPr>
          <w:rFonts w:cs="Arial"/>
          <w:sz w:val="20"/>
        </w:rPr>
        <w:t>4.1.2.1.2</w:t>
      </w:r>
      <w:r>
        <w:rPr>
          <w:rFonts w:cs="Arial"/>
          <w:sz w:val="20"/>
        </w:rPr>
        <w:tab/>
        <w:t xml:space="preserve">Home </w:t>
      </w:r>
      <w:r>
        <w:rPr>
          <w:rFonts w:cs="Arial"/>
          <w:sz w:val="18"/>
          <w:szCs w:val="18"/>
        </w:rPr>
        <w:t xml:space="preserve">       </w:t>
      </w:r>
    </w:p>
    <w:p w14:paraId="5239A08B" w14:textId="77777777" w:rsidR="00433F42" w:rsidRDefault="00E6267B">
      <w:pPr>
        <w:pStyle w:val="Heading4"/>
        <w:ind w:left="219" w:firstLine="357"/>
        <w:rPr>
          <w:rFonts w:cs="Arial"/>
          <w:b w:val="0"/>
          <w:bCs/>
          <w:sz w:val="18"/>
          <w:szCs w:val="18"/>
        </w:rPr>
      </w:pPr>
      <w:r>
        <w:rPr>
          <w:rFonts w:cs="Arial"/>
          <w:sz w:val="18"/>
          <w:szCs w:val="18"/>
        </w:rPr>
        <w:t xml:space="preserve">   </w:t>
      </w:r>
      <w:r>
        <w:rPr>
          <w:rFonts w:cs="Arial"/>
          <w:sz w:val="20"/>
        </w:rPr>
        <w:t xml:space="preserve">  </w:t>
      </w:r>
      <w:r>
        <w:rPr>
          <w:rFonts w:cs="Arial"/>
          <w:b w:val="0"/>
          <w:bCs/>
          <w:sz w:val="20"/>
        </w:rPr>
        <w:t>After successfully validating the user he is redirected to Home page of SMS Dashboard system. This page provides the data from the database in tabular format depending on the date selected in the filter. It provides Sender Details, Mobile Numbers, Messages, Sent Date, Received Date and Status of  all the messages sent outside of MAB through EAI.</w:t>
      </w:r>
    </w:p>
    <w:p w14:paraId="07D0E87D" w14:textId="77777777" w:rsidR="00433F42" w:rsidRDefault="00433F42"/>
    <w:p w14:paraId="7473BDC7" w14:textId="77777777" w:rsidR="00433F42" w:rsidRDefault="00E6267B">
      <w:pPr>
        <w:tabs>
          <w:tab w:val="left" w:pos="1080"/>
        </w:tabs>
        <w:suppressAutoHyphens/>
        <w:overflowPunct/>
        <w:autoSpaceDE/>
        <w:autoSpaceDN/>
        <w:adjustRightInd/>
        <w:spacing w:before="0" w:after="200" w:line="360" w:lineRule="auto"/>
        <w:ind w:left="0" w:right="0"/>
        <w:jc w:val="center"/>
        <w:textAlignment w:val="auto"/>
      </w:pPr>
      <w:r>
        <w:rPr>
          <w:noProof/>
        </w:rPr>
        <w:lastRenderedPageBreak/>
        <w:drawing>
          <wp:inline distT="0" distB="0" distL="114300" distR="114300" wp14:anchorId="15BC5A52" wp14:editId="4612B833">
            <wp:extent cx="5203127" cy="2211572"/>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34"/>
                    <a:stretch>
                      <a:fillRect/>
                    </a:stretch>
                  </pic:blipFill>
                  <pic:spPr>
                    <a:xfrm>
                      <a:off x="0" y="0"/>
                      <a:ext cx="5212170" cy="2215416"/>
                    </a:xfrm>
                    <a:prstGeom prst="rect">
                      <a:avLst/>
                    </a:prstGeom>
                    <a:noFill/>
                    <a:ln>
                      <a:noFill/>
                    </a:ln>
                  </pic:spPr>
                </pic:pic>
              </a:graphicData>
            </a:graphic>
          </wp:inline>
        </w:drawing>
      </w:r>
    </w:p>
    <w:p w14:paraId="1744683E" w14:textId="77777777" w:rsidR="00433F42" w:rsidRDefault="00E6267B">
      <w:pPr>
        <w:pStyle w:val="Caption"/>
        <w:jc w:val="center"/>
        <w:rPr>
          <w:rFonts w:cs="Arial"/>
          <w:b/>
          <w:bCs/>
        </w:rPr>
      </w:pPr>
      <w:r>
        <w:rPr>
          <w:rFonts w:cs="Book Antiqua"/>
        </w:rPr>
        <w:t>Figure 4: Home</w:t>
      </w:r>
      <w:bookmarkStart w:id="111" w:name="_Toc445308812"/>
      <w:bookmarkStart w:id="112" w:name="_Toc440530137"/>
      <w:bookmarkStart w:id="113" w:name="_Toc440532725"/>
      <w:bookmarkStart w:id="114" w:name="_Toc449538830"/>
    </w:p>
    <w:p w14:paraId="365FCA32" w14:textId="77777777" w:rsidR="00433F42" w:rsidRDefault="00E6267B">
      <w:pPr>
        <w:tabs>
          <w:tab w:val="left" w:pos="1080"/>
        </w:tabs>
        <w:suppressAutoHyphens/>
        <w:overflowPunct/>
        <w:autoSpaceDE/>
        <w:autoSpaceDN/>
        <w:adjustRightInd/>
        <w:spacing w:before="0" w:after="200" w:line="360" w:lineRule="auto"/>
        <w:ind w:left="0" w:right="0" w:firstLineChars="300" w:firstLine="602"/>
        <w:textAlignment w:val="auto"/>
        <w:rPr>
          <w:rFonts w:cs="Arial"/>
          <w:b/>
          <w:bCs/>
        </w:rPr>
      </w:pPr>
      <w:r>
        <w:rPr>
          <w:rFonts w:cs="Arial"/>
          <w:b/>
          <w:bCs/>
        </w:rPr>
        <w:t>4.1.2.1.3</w:t>
      </w:r>
      <w:r>
        <w:rPr>
          <w:rFonts w:cs="Arial"/>
          <w:b/>
          <w:bCs/>
        </w:rPr>
        <w:tab/>
        <w:t>Charts</w:t>
      </w:r>
    </w:p>
    <w:p w14:paraId="13DCB86F" w14:textId="77777777" w:rsidR="00433F42" w:rsidRDefault="00E6267B">
      <w:pPr>
        <w:tabs>
          <w:tab w:val="left" w:pos="1080"/>
        </w:tabs>
        <w:suppressAutoHyphens/>
        <w:overflowPunct/>
        <w:autoSpaceDE/>
        <w:autoSpaceDN/>
        <w:adjustRightInd/>
        <w:spacing w:before="0" w:after="200" w:line="360" w:lineRule="auto"/>
        <w:ind w:left="0" w:right="0" w:firstLineChars="300" w:firstLine="602"/>
        <w:textAlignment w:val="auto"/>
        <w:rPr>
          <w:rFonts w:cs="Arial"/>
        </w:rPr>
      </w:pPr>
      <w:r>
        <w:rPr>
          <w:rFonts w:cs="Arial"/>
          <w:b/>
          <w:bCs/>
        </w:rPr>
        <w:tab/>
      </w:r>
      <w:r>
        <w:rPr>
          <w:rFonts w:cs="Arial"/>
        </w:rPr>
        <w:t>SMS Dashboard application also provides with graphical representation for Status Vs Count from where we can get the graphical view for any selected date. It also allows to select multiple dates at a time and provides the graphical view.</w:t>
      </w:r>
    </w:p>
    <w:p w14:paraId="159C2CC1" w14:textId="77777777" w:rsidR="00433F42" w:rsidRDefault="00433F42">
      <w:pPr>
        <w:pStyle w:val="Caption"/>
        <w:rPr>
          <w:rFonts w:ascii="Arial" w:hAnsi="Arial" w:cs="Arial"/>
          <w:b/>
          <w:i w:val="0"/>
          <w:iCs w:val="0"/>
          <w:caps/>
          <w:lang w:eastAsia="en-US"/>
        </w:rPr>
      </w:pPr>
    </w:p>
    <w:p w14:paraId="236DA4F5" w14:textId="77777777" w:rsidR="00433F42" w:rsidRDefault="00E6267B">
      <w:pPr>
        <w:pStyle w:val="Caption"/>
        <w:rPr>
          <w:rFonts w:ascii="Arial" w:hAnsi="Arial" w:cs="Arial"/>
        </w:rPr>
      </w:pPr>
      <w:r>
        <w:rPr>
          <w:rFonts w:ascii="Arial" w:hAnsi="Arial" w:cs="Arial"/>
          <w:b/>
          <w:i w:val="0"/>
          <w:iCs w:val="0"/>
          <w:caps/>
          <w:lang w:eastAsia="en-US"/>
        </w:rPr>
        <w:t>4.1.2.2</w:t>
      </w:r>
      <w:r>
        <w:rPr>
          <w:rFonts w:ascii="Arial" w:hAnsi="Arial" w:cs="Arial"/>
        </w:rPr>
        <w:tab/>
      </w:r>
      <w:r>
        <w:rPr>
          <w:rFonts w:ascii="Arial" w:hAnsi="Arial" w:cs="Arial"/>
          <w:b/>
          <w:i w:val="0"/>
          <w:iCs w:val="0"/>
          <w:caps/>
          <w:lang w:eastAsia="en-US"/>
        </w:rPr>
        <w:t>System Interfaces</w:t>
      </w:r>
      <w:bookmarkEnd w:id="111"/>
      <w:bookmarkEnd w:id="112"/>
      <w:bookmarkEnd w:id="113"/>
      <w:bookmarkEnd w:id="114"/>
    </w:p>
    <w:p w14:paraId="73CCE5C3" w14:textId="0FA880EB" w:rsidR="00433F42" w:rsidRPr="00E6267B" w:rsidRDefault="00E6267B" w:rsidP="00E6267B">
      <w:pPr>
        <w:spacing w:line="360" w:lineRule="auto"/>
        <w:ind w:left="0" w:firstLine="360"/>
        <w:rPr>
          <w:rFonts w:cs="Arial"/>
          <w:color w:val="000000"/>
        </w:rPr>
      </w:pPr>
      <w:r>
        <w:t>System interface diagram for SMS Dashboard Application</w:t>
      </w:r>
      <w:r>
        <w:rPr>
          <w:rFonts w:cs="Arial"/>
        </w:rPr>
        <w:t xml:space="preserve">                                     </w:t>
      </w:r>
      <w:r>
        <w:rPr>
          <w:noProof/>
        </w:rPr>
        <w:drawing>
          <wp:inline distT="0" distB="0" distL="114300" distR="114300" wp14:anchorId="712F914A" wp14:editId="3D8055C7">
            <wp:extent cx="6193155" cy="2030818"/>
            <wp:effectExtent l="0" t="0" r="0" b="762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41"/>
                    <a:stretch>
                      <a:fillRect/>
                    </a:stretch>
                  </pic:blipFill>
                  <pic:spPr>
                    <a:xfrm>
                      <a:off x="0" y="0"/>
                      <a:ext cx="6193155" cy="2030818"/>
                    </a:xfrm>
                    <a:prstGeom prst="rect">
                      <a:avLst/>
                    </a:prstGeom>
                    <a:noFill/>
                    <a:ln>
                      <a:noFill/>
                    </a:ln>
                  </pic:spPr>
                </pic:pic>
              </a:graphicData>
            </a:graphic>
          </wp:inline>
        </w:drawing>
      </w:r>
    </w:p>
    <w:p w14:paraId="169766E6" w14:textId="77777777" w:rsidR="00433F42" w:rsidRDefault="00E6267B">
      <w:pPr>
        <w:ind w:firstLine="1074"/>
        <w:jc w:val="center"/>
      </w:pPr>
      <w:r>
        <w:rPr>
          <w:rFonts w:ascii="Book Antiqua" w:hAnsi="Book Antiqua" w:cs="Book Antiqua"/>
          <w:i/>
          <w:iCs/>
        </w:rPr>
        <w:t>Figure 6: System Interface Diagram</w:t>
      </w:r>
      <w:bookmarkStart w:id="115" w:name="_Toc445308813"/>
      <w:bookmarkStart w:id="116" w:name="_Toc440530138"/>
      <w:bookmarkStart w:id="117" w:name="_Toc440532726"/>
      <w:bookmarkStart w:id="118" w:name="_Toc449538831"/>
    </w:p>
    <w:p w14:paraId="49533F2D" w14:textId="77777777" w:rsidR="00433F42" w:rsidRDefault="00E6267B">
      <w:pPr>
        <w:pStyle w:val="Heading2"/>
        <w:ind w:left="0" w:firstLine="0"/>
        <w:rPr>
          <w:b w:val="0"/>
        </w:rPr>
      </w:pPr>
      <w:r>
        <w:t>4.1.3</w:t>
      </w:r>
      <w:r>
        <w:tab/>
        <w:t>Maintenance Period</w:t>
      </w:r>
      <w:bookmarkEnd w:id="115"/>
      <w:bookmarkEnd w:id="116"/>
      <w:bookmarkEnd w:id="117"/>
      <w:bookmarkEnd w:id="118"/>
    </w:p>
    <w:p w14:paraId="60CD2730" w14:textId="7F67760D" w:rsidR="00433F42" w:rsidRPr="00E6267B" w:rsidRDefault="00E6267B" w:rsidP="00E6267B">
      <w:r>
        <w:t>The maintenance period details are as below.</w:t>
      </w:r>
    </w:p>
    <w:tbl>
      <w:tblPr>
        <w:tblW w:w="8725" w:type="dxa"/>
        <w:tblInd w:w="535" w:type="dxa"/>
        <w:tblLayout w:type="fixed"/>
        <w:tblLook w:val="04A0" w:firstRow="1" w:lastRow="0" w:firstColumn="1" w:lastColumn="0" w:noHBand="0" w:noVBand="1"/>
      </w:tblPr>
      <w:tblGrid>
        <w:gridCol w:w="4093"/>
        <w:gridCol w:w="2127"/>
        <w:gridCol w:w="2505"/>
      </w:tblGrid>
      <w:tr w:rsidR="00433F42" w14:paraId="6117A6B1" w14:textId="77777777">
        <w:tc>
          <w:tcPr>
            <w:tcW w:w="4093" w:type="dxa"/>
            <w:tcBorders>
              <w:top w:val="single" w:sz="4" w:space="0" w:color="000000"/>
              <w:left w:val="single" w:sz="4" w:space="0" w:color="000000"/>
              <w:bottom w:val="single" w:sz="4" w:space="0" w:color="000000"/>
            </w:tcBorders>
            <w:shd w:val="clear" w:color="auto" w:fill="BFBFBF" w:themeFill="background1" w:themeFillShade="BF"/>
          </w:tcPr>
          <w:p w14:paraId="39654962" w14:textId="77777777" w:rsidR="00433F42" w:rsidRDefault="00433F42">
            <w:pPr>
              <w:pStyle w:val="BodyText"/>
              <w:snapToGrid w:val="0"/>
              <w:spacing w:before="60" w:after="60"/>
              <w:ind w:left="810"/>
              <w:jc w:val="center"/>
              <w:rPr>
                <w:rFonts w:cs="Arial"/>
                <w:b/>
                <w:bCs/>
                <w:sz w:val="20"/>
              </w:rPr>
            </w:pPr>
          </w:p>
        </w:tc>
        <w:tc>
          <w:tcPr>
            <w:tcW w:w="2127" w:type="dxa"/>
            <w:tcBorders>
              <w:top w:val="single" w:sz="4" w:space="0" w:color="000000"/>
              <w:left w:val="single" w:sz="4" w:space="0" w:color="000000"/>
              <w:bottom w:val="single" w:sz="4" w:space="0" w:color="000000"/>
            </w:tcBorders>
            <w:shd w:val="clear" w:color="auto" w:fill="BFBFBF" w:themeFill="background1" w:themeFillShade="BF"/>
          </w:tcPr>
          <w:p w14:paraId="7DBD127C" w14:textId="77777777" w:rsidR="00433F42" w:rsidRDefault="00E6267B">
            <w:pPr>
              <w:pStyle w:val="BodyText"/>
              <w:spacing w:before="60" w:after="60"/>
              <w:ind w:left="0"/>
              <w:jc w:val="center"/>
              <w:rPr>
                <w:rFonts w:cs="Arial"/>
                <w:b/>
                <w:bCs/>
                <w:sz w:val="20"/>
              </w:rPr>
            </w:pPr>
            <w:r>
              <w:rPr>
                <w:rFonts w:cs="Arial"/>
                <w:b/>
                <w:bCs/>
                <w:sz w:val="20"/>
              </w:rPr>
              <w:t>Start Date</w:t>
            </w:r>
          </w:p>
        </w:tc>
        <w:tc>
          <w:tcPr>
            <w:tcW w:w="25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97B0FBD" w14:textId="77777777" w:rsidR="00433F42" w:rsidRDefault="00E6267B">
            <w:pPr>
              <w:pStyle w:val="BodyText"/>
              <w:spacing w:before="60" w:after="60"/>
              <w:ind w:left="0"/>
              <w:jc w:val="center"/>
              <w:rPr>
                <w:rFonts w:cs="Arial"/>
              </w:rPr>
            </w:pPr>
            <w:r>
              <w:rPr>
                <w:rFonts w:cs="Arial"/>
                <w:b/>
                <w:bCs/>
                <w:sz w:val="20"/>
              </w:rPr>
              <w:t>End Date</w:t>
            </w:r>
          </w:p>
        </w:tc>
      </w:tr>
      <w:tr w:rsidR="00AA0E38" w14:paraId="121AC9A0" w14:textId="77777777">
        <w:tc>
          <w:tcPr>
            <w:tcW w:w="4093" w:type="dxa"/>
            <w:tcBorders>
              <w:top w:val="single" w:sz="4" w:space="0" w:color="000000"/>
              <w:left w:val="single" w:sz="4" w:space="0" w:color="000000"/>
              <w:bottom w:val="single" w:sz="4" w:space="0" w:color="000000"/>
            </w:tcBorders>
            <w:shd w:val="clear" w:color="auto" w:fill="FFFFFF"/>
          </w:tcPr>
          <w:p w14:paraId="6362B6C1" w14:textId="77777777" w:rsidR="00AA0E38" w:rsidRDefault="00AA0E38" w:rsidP="00AA0E38">
            <w:pPr>
              <w:pStyle w:val="TableContents"/>
              <w:ind w:left="0"/>
              <w:rPr>
                <w:rFonts w:cs="Arial"/>
                <w:sz w:val="18"/>
                <w:szCs w:val="18"/>
                <w:lang w:eastAsia="en-US"/>
              </w:rPr>
            </w:pPr>
            <w:r>
              <w:rPr>
                <w:rFonts w:cs="Arial"/>
                <w:lang w:eastAsia="en-US"/>
              </w:rPr>
              <w:t>Maintenance and Support (SRAS Application)</w:t>
            </w:r>
          </w:p>
        </w:tc>
        <w:tc>
          <w:tcPr>
            <w:tcW w:w="2127" w:type="dxa"/>
            <w:tcBorders>
              <w:top w:val="single" w:sz="4" w:space="0" w:color="000000"/>
              <w:left w:val="single" w:sz="4" w:space="0" w:color="000000"/>
              <w:bottom w:val="single" w:sz="4" w:space="0" w:color="000000"/>
            </w:tcBorders>
            <w:shd w:val="clear" w:color="auto" w:fill="FFFFFF"/>
          </w:tcPr>
          <w:p w14:paraId="66FF1F34" w14:textId="77777777" w:rsidR="00AA0E38" w:rsidRDefault="00AA0E38" w:rsidP="00AA0E38">
            <w:pPr>
              <w:pStyle w:val="BodyText"/>
              <w:spacing w:before="60" w:after="60"/>
              <w:ind w:left="-39" w:right="-95"/>
              <w:rPr>
                <w:rFonts w:cs="Arial"/>
                <w:i/>
                <w:color w:val="0000FF"/>
                <w:sz w:val="20"/>
                <w:lang w:val="en-IN" w:eastAsia="en-IN"/>
              </w:rPr>
            </w:pPr>
            <w:r>
              <w:rPr>
                <w:rFonts w:cs="Arial"/>
                <w:i/>
                <w:color w:val="0000FF"/>
                <w:sz w:val="20"/>
              </w:rPr>
              <w:t>01/05/2019</w:t>
            </w:r>
          </w:p>
          <w:p w14:paraId="5D09FDE0" w14:textId="1DC69998" w:rsidR="00AA0E38" w:rsidRDefault="00AA0E38" w:rsidP="00AA0E38">
            <w:pPr>
              <w:pStyle w:val="BodyText"/>
              <w:snapToGrid w:val="0"/>
              <w:spacing w:before="60" w:after="60"/>
              <w:ind w:left="0"/>
              <w:rPr>
                <w:rFonts w:cs="Arial"/>
                <w:sz w:val="20"/>
              </w:rPr>
            </w:pPr>
          </w:p>
        </w:tc>
        <w:tc>
          <w:tcPr>
            <w:tcW w:w="2505" w:type="dxa"/>
            <w:tcBorders>
              <w:top w:val="single" w:sz="4" w:space="0" w:color="000000"/>
              <w:left w:val="single" w:sz="4" w:space="0" w:color="000000"/>
              <w:bottom w:val="single" w:sz="4" w:space="0" w:color="000000"/>
              <w:right w:val="single" w:sz="4" w:space="0" w:color="000000"/>
            </w:tcBorders>
            <w:shd w:val="clear" w:color="auto" w:fill="FFFFFF"/>
          </w:tcPr>
          <w:p w14:paraId="635D6C90" w14:textId="5D6BE8FF" w:rsidR="00AA0E38" w:rsidRDefault="00AA0E38" w:rsidP="00AA0E38">
            <w:pPr>
              <w:pStyle w:val="BodyText"/>
              <w:snapToGrid w:val="0"/>
              <w:spacing w:before="60" w:after="60"/>
              <w:ind w:left="136"/>
              <w:rPr>
                <w:rFonts w:cs="Arial"/>
                <w:sz w:val="20"/>
              </w:rPr>
            </w:pPr>
            <w:r>
              <w:rPr>
                <w:rFonts w:cs="Arial"/>
                <w:i/>
                <w:color w:val="0000FF"/>
                <w:sz w:val="20"/>
              </w:rPr>
              <w:t>31/04/2024</w:t>
            </w:r>
          </w:p>
        </w:tc>
      </w:tr>
    </w:tbl>
    <w:p w14:paraId="28B5B586" w14:textId="77777777" w:rsidR="00433F42" w:rsidRDefault="00E6267B">
      <w:pPr>
        <w:pStyle w:val="Caption"/>
        <w:jc w:val="center"/>
      </w:pPr>
      <w:bookmarkStart w:id="119" w:name="__RefHeading__2721_51597085"/>
      <w:bookmarkStart w:id="120" w:name="_Toc449538832"/>
      <w:bookmarkStart w:id="121" w:name="_Toc440530139"/>
      <w:bookmarkStart w:id="122" w:name="_Toc440532727"/>
      <w:bookmarkStart w:id="123" w:name="_Toc445308814"/>
      <w:bookmarkEnd w:id="119"/>
      <w:r>
        <w:rPr>
          <w:rFonts w:ascii="Arial" w:hAnsi="Arial" w:cs="Arial"/>
        </w:rPr>
        <w:t>Table 5: Maintenance Period</w:t>
      </w:r>
      <w:bookmarkEnd w:id="120"/>
      <w:bookmarkEnd w:id="121"/>
      <w:bookmarkEnd w:id="122"/>
      <w:bookmarkEnd w:id="123"/>
    </w:p>
    <w:p w14:paraId="5E01AA92" w14:textId="77777777" w:rsidR="00433F42" w:rsidRDefault="00E6267B">
      <w:pPr>
        <w:pStyle w:val="Heading2"/>
        <w:ind w:left="0" w:firstLine="0"/>
      </w:pPr>
      <w:r>
        <w:lastRenderedPageBreak/>
        <w:t>4.1.4</w:t>
      </w:r>
      <w:r>
        <w:tab/>
        <w:t>Roles and Responsibilities</w:t>
      </w:r>
    </w:p>
    <w:p w14:paraId="02D04085" w14:textId="57316640" w:rsidR="00433F42" w:rsidRDefault="00E6267B" w:rsidP="00E6267B">
      <w:r>
        <w:t>Below table contains the roles and responsibilities of support team.</w:t>
      </w:r>
    </w:p>
    <w:tbl>
      <w:tblPr>
        <w:tblW w:w="10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0"/>
        <w:gridCol w:w="2950"/>
        <w:gridCol w:w="1450"/>
        <w:gridCol w:w="1360"/>
        <w:gridCol w:w="1240"/>
        <w:gridCol w:w="1981"/>
      </w:tblGrid>
      <w:tr w:rsidR="00433F42" w14:paraId="29E0DB27" w14:textId="77777777">
        <w:trPr>
          <w:jc w:val="center"/>
        </w:trPr>
        <w:tc>
          <w:tcPr>
            <w:tcW w:w="1390" w:type="dxa"/>
            <w:shd w:val="clear" w:color="auto" w:fill="D9D9D9"/>
            <w:vAlign w:val="center"/>
          </w:tcPr>
          <w:p w14:paraId="0A47E3D2" w14:textId="77777777" w:rsidR="00433F42" w:rsidRDefault="00E6267B">
            <w:pPr>
              <w:pStyle w:val="BodyText"/>
              <w:tabs>
                <w:tab w:val="left" w:pos="1010"/>
              </w:tabs>
              <w:spacing w:before="60" w:after="60"/>
              <w:ind w:left="0" w:right="38"/>
              <w:jc w:val="center"/>
              <w:rPr>
                <w:rFonts w:cs="Arial"/>
                <w:b/>
                <w:bCs/>
                <w:sz w:val="20"/>
              </w:rPr>
            </w:pPr>
            <w:r>
              <w:rPr>
                <w:rFonts w:cs="Arial"/>
                <w:b/>
                <w:bCs/>
                <w:sz w:val="20"/>
              </w:rPr>
              <w:t>Role</w:t>
            </w:r>
          </w:p>
        </w:tc>
        <w:tc>
          <w:tcPr>
            <w:tcW w:w="2950" w:type="dxa"/>
            <w:shd w:val="clear" w:color="auto" w:fill="D9D9D9"/>
            <w:vAlign w:val="center"/>
          </w:tcPr>
          <w:p w14:paraId="02FBA26E" w14:textId="77777777" w:rsidR="00433F42" w:rsidRDefault="00E6267B">
            <w:pPr>
              <w:pStyle w:val="BodyText"/>
              <w:spacing w:before="60" w:after="60"/>
              <w:ind w:left="0"/>
              <w:jc w:val="center"/>
              <w:rPr>
                <w:rFonts w:cs="Arial"/>
                <w:b/>
                <w:bCs/>
                <w:sz w:val="20"/>
              </w:rPr>
            </w:pPr>
            <w:r>
              <w:rPr>
                <w:rFonts w:cs="Arial"/>
                <w:b/>
                <w:bCs/>
                <w:sz w:val="20"/>
              </w:rPr>
              <w:t>Responsibility</w:t>
            </w:r>
          </w:p>
        </w:tc>
        <w:tc>
          <w:tcPr>
            <w:tcW w:w="1450" w:type="dxa"/>
            <w:tcBorders>
              <w:bottom w:val="single" w:sz="4" w:space="0" w:color="auto"/>
            </w:tcBorders>
            <w:shd w:val="clear" w:color="auto" w:fill="D9D9D9"/>
            <w:vAlign w:val="center"/>
          </w:tcPr>
          <w:p w14:paraId="0A930478" w14:textId="77777777" w:rsidR="00433F42" w:rsidRDefault="00E6267B">
            <w:pPr>
              <w:overflowPunct/>
              <w:autoSpaceDE/>
              <w:autoSpaceDN/>
              <w:adjustRightInd/>
              <w:spacing w:before="0"/>
              <w:ind w:left="0" w:right="0"/>
              <w:jc w:val="center"/>
              <w:textAlignment w:val="auto"/>
              <w:rPr>
                <w:rFonts w:cs="Arial"/>
              </w:rPr>
            </w:pPr>
            <w:r>
              <w:rPr>
                <w:rFonts w:cs="Arial"/>
                <w:b/>
                <w:bCs/>
              </w:rPr>
              <w:t>Name</w:t>
            </w:r>
          </w:p>
        </w:tc>
        <w:tc>
          <w:tcPr>
            <w:tcW w:w="1360" w:type="dxa"/>
            <w:tcBorders>
              <w:bottom w:val="single" w:sz="4" w:space="0" w:color="auto"/>
            </w:tcBorders>
            <w:shd w:val="clear" w:color="auto" w:fill="D9D9D9"/>
            <w:vAlign w:val="center"/>
          </w:tcPr>
          <w:p w14:paraId="451F13F2" w14:textId="77777777" w:rsidR="00433F42" w:rsidRDefault="00E6267B">
            <w:pPr>
              <w:overflowPunct/>
              <w:autoSpaceDE/>
              <w:autoSpaceDN/>
              <w:adjustRightInd/>
              <w:spacing w:before="0"/>
              <w:ind w:left="0" w:right="0"/>
              <w:jc w:val="center"/>
              <w:textAlignment w:val="auto"/>
              <w:rPr>
                <w:rFonts w:cs="Arial"/>
              </w:rPr>
            </w:pPr>
            <w:r>
              <w:rPr>
                <w:rFonts w:cs="Arial"/>
                <w:b/>
                <w:bCs/>
              </w:rPr>
              <w:t>Designation</w:t>
            </w:r>
          </w:p>
        </w:tc>
        <w:tc>
          <w:tcPr>
            <w:tcW w:w="1240" w:type="dxa"/>
            <w:tcBorders>
              <w:bottom w:val="single" w:sz="4" w:space="0" w:color="auto"/>
            </w:tcBorders>
            <w:shd w:val="clear" w:color="auto" w:fill="D9D9D9"/>
            <w:vAlign w:val="center"/>
          </w:tcPr>
          <w:p w14:paraId="544D0850" w14:textId="77777777" w:rsidR="00433F42" w:rsidRDefault="00E6267B">
            <w:pPr>
              <w:overflowPunct/>
              <w:autoSpaceDE/>
              <w:autoSpaceDN/>
              <w:adjustRightInd/>
              <w:spacing w:before="0"/>
              <w:ind w:left="0" w:right="0"/>
              <w:jc w:val="center"/>
              <w:textAlignment w:val="auto"/>
              <w:rPr>
                <w:rFonts w:cs="Arial"/>
              </w:rPr>
            </w:pPr>
            <w:r>
              <w:rPr>
                <w:rFonts w:cs="Arial"/>
                <w:b/>
                <w:bCs/>
              </w:rPr>
              <w:t>Company / Department</w:t>
            </w:r>
          </w:p>
        </w:tc>
        <w:tc>
          <w:tcPr>
            <w:tcW w:w="1981" w:type="dxa"/>
            <w:tcBorders>
              <w:bottom w:val="single" w:sz="4" w:space="0" w:color="auto"/>
            </w:tcBorders>
            <w:shd w:val="clear" w:color="auto" w:fill="D9D9D9"/>
            <w:vAlign w:val="center"/>
          </w:tcPr>
          <w:p w14:paraId="2A44BBAE" w14:textId="77777777" w:rsidR="00433F42" w:rsidRDefault="00E6267B">
            <w:pPr>
              <w:overflowPunct/>
              <w:autoSpaceDE/>
              <w:autoSpaceDN/>
              <w:adjustRightInd/>
              <w:spacing w:before="0"/>
              <w:ind w:left="0" w:right="0"/>
              <w:jc w:val="center"/>
              <w:textAlignment w:val="auto"/>
              <w:rPr>
                <w:rFonts w:cs="Arial"/>
              </w:rPr>
            </w:pPr>
            <w:r>
              <w:rPr>
                <w:rFonts w:cs="Arial"/>
                <w:b/>
                <w:bCs/>
              </w:rPr>
              <w:t>Contact (Phone &amp; Email)</w:t>
            </w:r>
          </w:p>
        </w:tc>
      </w:tr>
      <w:tr w:rsidR="00433F42" w14:paraId="0214F9A7" w14:textId="77777777">
        <w:trPr>
          <w:trHeight w:val="1745"/>
          <w:jc w:val="center"/>
        </w:trPr>
        <w:tc>
          <w:tcPr>
            <w:tcW w:w="1390" w:type="dxa"/>
            <w:vAlign w:val="center"/>
          </w:tcPr>
          <w:p w14:paraId="324431F3" w14:textId="77777777" w:rsidR="00433F42" w:rsidRDefault="00E6267B">
            <w:pPr>
              <w:snapToGrid w:val="0"/>
              <w:spacing w:before="0"/>
              <w:ind w:left="-108" w:right="-108"/>
              <w:jc w:val="center"/>
              <w:rPr>
                <w:rFonts w:cs="Arial"/>
              </w:rPr>
            </w:pPr>
            <w:r>
              <w:rPr>
                <w:rFonts w:cs="Arial"/>
              </w:rPr>
              <w:t>MAB Group IT Infrastructure Group</w:t>
            </w:r>
          </w:p>
          <w:p w14:paraId="7D3CF564" w14:textId="77777777" w:rsidR="00433F42" w:rsidRDefault="00E6267B">
            <w:pPr>
              <w:snapToGrid w:val="0"/>
              <w:spacing w:before="0"/>
              <w:ind w:left="-108" w:right="-108"/>
              <w:jc w:val="center"/>
              <w:rPr>
                <w:rStyle w:val="Emphasis"/>
                <w:rFonts w:cs="Arial"/>
                <w:i w:val="0"/>
              </w:rPr>
            </w:pPr>
            <w:r>
              <w:rPr>
                <w:rFonts w:cs="Arial"/>
              </w:rPr>
              <w:t>(Midrange Team)</w:t>
            </w:r>
          </w:p>
        </w:tc>
        <w:tc>
          <w:tcPr>
            <w:tcW w:w="2950" w:type="dxa"/>
            <w:vAlign w:val="center"/>
          </w:tcPr>
          <w:p w14:paraId="269EED6C" w14:textId="77777777" w:rsidR="00433F42" w:rsidRDefault="00E6267B">
            <w:pPr>
              <w:numPr>
                <w:ilvl w:val="0"/>
                <w:numId w:val="14"/>
              </w:numPr>
              <w:tabs>
                <w:tab w:val="left" w:pos="0"/>
                <w:tab w:val="left" w:pos="228"/>
                <w:tab w:val="left" w:pos="1440"/>
                <w:tab w:val="left" w:pos="2088"/>
                <w:tab w:val="left" w:pos="2160"/>
              </w:tabs>
              <w:autoSpaceDE/>
              <w:autoSpaceDN/>
              <w:adjustRightInd/>
              <w:snapToGrid w:val="0"/>
              <w:spacing w:before="0"/>
              <w:ind w:left="228" w:right="0" w:hanging="207"/>
              <w:textAlignment w:val="auto"/>
              <w:rPr>
                <w:rFonts w:cs="Arial"/>
              </w:rPr>
            </w:pPr>
            <w:r>
              <w:rPr>
                <w:rFonts w:cs="Arial"/>
              </w:rPr>
              <w:t>Responsible for maintaining BID infrastructure.</w:t>
            </w:r>
          </w:p>
          <w:p w14:paraId="3A0717E2" w14:textId="77777777" w:rsidR="00433F42" w:rsidRDefault="00E6267B">
            <w:pPr>
              <w:numPr>
                <w:ilvl w:val="0"/>
                <w:numId w:val="14"/>
              </w:numPr>
              <w:tabs>
                <w:tab w:val="left" w:pos="0"/>
                <w:tab w:val="left" w:pos="228"/>
                <w:tab w:val="left" w:pos="1440"/>
                <w:tab w:val="left" w:pos="2088"/>
                <w:tab w:val="left" w:pos="2160"/>
              </w:tabs>
              <w:autoSpaceDE/>
              <w:autoSpaceDN/>
              <w:adjustRightInd/>
              <w:snapToGrid w:val="0"/>
              <w:spacing w:before="0"/>
              <w:ind w:left="228" w:right="0" w:hanging="207"/>
              <w:textAlignment w:val="auto"/>
              <w:rPr>
                <w:rFonts w:cs="Arial"/>
              </w:rPr>
            </w:pPr>
            <w:r>
              <w:rPr>
                <w:rFonts w:cs="Arial"/>
              </w:rPr>
              <w:t>Responsible backup and restore activity for BID</w:t>
            </w:r>
          </w:p>
          <w:p w14:paraId="3D2C162A" w14:textId="77777777" w:rsidR="00433F42" w:rsidRDefault="00E6267B">
            <w:pPr>
              <w:numPr>
                <w:ilvl w:val="0"/>
                <w:numId w:val="14"/>
              </w:numPr>
              <w:tabs>
                <w:tab w:val="left" w:pos="0"/>
                <w:tab w:val="left" w:pos="228"/>
                <w:tab w:val="left" w:pos="1440"/>
                <w:tab w:val="left" w:pos="2088"/>
                <w:tab w:val="left" w:pos="2160"/>
              </w:tabs>
              <w:autoSpaceDE/>
              <w:autoSpaceDN/>
              <w:adjustRightInd/>
              <w:snapToGrid w:val="0"/>
              <w:spacing w:before="0"/>
              <w:ind w:left="228" w:right="0" w:hanging="207"/>
              <w:textAlignment w:val="auto"/>
              <w:rPr>
                <w:rFonts w:cs="Arial"/>
              </w:rPr>
            </w:pPr>
            <w:r>
              <w:rPr>
                <w:rFonts w:cs="Arial"/>
              </w:rPr>
              <w:t>Responsible for maintaining web server.</w:t>
            </w:r>
          </w:p>
          <w:p w14:paraId="5F5B13A9" w14:textId="77777777" w:rsidR="00433F42" w:rsidRDefault="00E6267B">
            <w:pPr>
              <w:numPr>
                <w:ilvl w:val="0"/>
                <w:numId w:val="14"/>
              </w:numPr>
              <w:tabs>
                <w:tab w:val="left" w:pos="0"/>
                <w:tab w:val="left" w:pos="228"/>
                <w:tab w:val="left" w:pos="1440"/>
                <w:tab w:val="left" w:pos="2088"/>
                <w:tab w:val="left" w:pos="2160"/>
              </w:tabs>
              <w:autoSpaceDE/>
              <w:autoSpaceDN/>
              <w:adjustRightInd/>
              <w:snapToGrid w:val="0"/>
              <w:spacing w:before="0"/>
              <w:ind w:left="228" w:right="0" w:hanging="207"/>
              <w:textAlignment w:val="auto"/>
              <w:rPr>
                <w:rFonts w:cs="Arial"/>
              </w:rPr>
            </w:pPr>
            <w:r>
              <w:rPr>
                <w:rFonts w:cs="Arial"/>
              </w:rPr>
              <w:t xml:space="preserve">Responsible for troubleshooting infrastructure related problems. </w:t>
            </w:r>
          </w:p>
        </w:tc>
        <w:tc>
          <w:tcPr>
            <w:tcW w:w="1450" w:type="dxa"/>
            <w:tcBorders>
              <w:top w:val="single" w:sz="4" w:space="0" w:color="auto"/>
            </w:tcBorders>
            <w:vAlign w:val="center"/>
          </w:tcPr>
          <w:p w14:paraId="440E2265" w14:textId="77777777" w:rsidR="00433F42" w:rsidRDefault="00E6267B">
            <w:pPr>
              <w:snapToGrid w:val="0"/>
              <w:spacing w:before="0"/>
              <w:ind w:left="-108" w:right="-64"/>
              <w:rPr>
                <w:rFonts w:cs="Arial"/>
                <w:lang w:eastAsia="th-TH" w:bidi="th-TH"/>
              </w:rPr>
            </w:pPr>
            <w:r>
              <w:rPr>
                <w:rFonts w:cs="Arial"/>
                <w:lang w:eastAsia="th-TH" w:bidi="th-TH"/>
              </w:rPr>
              <w:t>Rajendra Prasad</w:t>
            </w:r>
          </w:p>
        </w:tc>
        <w:tc>
          <w:tcPr>
            <w:tcW w:w="1360" w:type="dxa"/>
            <w:tcBorders>
              <w:top w:val="single" w:sz="4" w:space="0" w:color="auto"/>
            </w:tcBorders>
            <w:vAlign w:val="center"/>
          </w:tcPr>
          <w:p w14:paraId="6D4A5B06" w14:textId="77777777" w:rsidR="00433F42" w:rsidRDefault="00E6267B">
            <w:pPr>
              <w:snapToGrid w:val="0"/>
              <w:spacing w:before="0"/>
              <w:ind w:left="-152" w:right="-108"/>
              <w:jc w:val="center"/>
              <w:rPr>
                <w:rFonts w:cs="Arial"/>
                <w:lang w:eastAsia="th-TH" w:bidi="th-TH"/>
              </w:rPr>
            </w:pPr>
            <w:r>
              <w:rPr>
                <w:rFonts w:cs="Arial"/>
                <w:lang w:eastAsia="th-TH" w:bidi="th-TH"/>
              </w:rPr>
              <w:t>Unix Admin</w:t>
            </w:r>
          </w:p>
        </w:tc>
        <w:tc>
          <w:tcPr>
            <w:tcW w:w="1240" w:type="dxa"/>
            <w:tcBorders>
              <w:top w:val="single" w:sz="4" w:space="0" w:color="auto"/>
            </w:tcBorders>
            <w:vAlign w:val="center"/>
          </w:tcPr>
          <w:p w14:paraId="5892E951" w14:textId="77777777" w:rsidR="00433F42" w:rsidRDefault="00E6267B">
            <w:pPr>
              <w:snapToGrid w:val="0"/>
              <w:spacing w:before="0"/>
              <w:ind w:left="-108" w:right="-108"/>
              <w:jc w:val="center"/>
              <w:rPr>
                <w:rFonts w:cs="Arial"/>
                <w:lang w:eastAsia="th-TH" w:bidi="th-TH"/>
              </w:rPr>
            </w:pPr>
            <w:r>
              <w:rPr>
                <w:rFonts w:cs="Arial"/>
                <w:lang w:eastAsia="th-TH" w:bidi="th-TH"/>
              </w:rPr>
              <w:t>TCS/MIDRANGE</w:t>
            </w:r>
          </w:p>
        </w:tc>
        <w:tc>
          <w:tcPr>
            <w:tcW w:w="1981" w:type="dxa"/>
            <w:tcBorders>
              <w:top w:val="single" w:sz="4" w:space="0" w:color="auto"/>
            </w:tcBorders>
            <w:vAlign w:val="center"/>
          </w:tcPr>
          <w:p w14:paraId="170DB73F" w14:textId="77777777" w:rsidR="00433F42" w:rsidRDefault="00E6267B">
            <w:pPr>
              <w:snapToGrid w:val="0"/>
              <w:spacing w:before="0"/>
              <w:ind w:left="0" w:right="0"/>
              <w:rPr>
                <w:rFonts w:cs="Arial"/>
                <w:lang w:eastAsia="th-TH" w:bidi="th-TH"/>
              </w:rPr>
            </w:pPr>
            <w:r>
              <w:rPr>
                <w:rFonts w:cs="Arial"/>
                <w:lang w:eastAsia="th-TH" w:bidi="th-TH"/>
              </w:rPr>
              <w:t>ext_rajendra.prasad@malaysiaairlines.com</w:t>
            </w:r>
          </w:p>
          <w:p w14:paraId="043BB82B" w14:textId="77777777" w:rsidR="00433F42" w:rsidRDefault="00E6267B">
            <w:pPr>
              <w:snapToGrid w:val="0"/>
              <w:spacing w:before="0"/>
              <w:ind w:left="0" w:right="0"/>
              <w:rPr>
                <w:rFonts w:cs="Arial"/>
                <w:lang w:eastAsia="th-TH" w:bidi="th-TH"/>
              </w:rPr>
            </w:pPr>
            <w:proofErr w:type="spellStart"/>
            <w:r>
              <w:rPr>
                <w:rFonts w:cs="Arial"/>
                <w:lang w:eastAsia="th-TH" w:bidi="th-TH"/>
              </w:rPr>
              <w:t>GD_TCSMidrange</w:t>
            </w:r>
            <w:proofErr w:type="spellEnd"/>
          </w:p>
        </w:tc>
      </w:tr>
      <w:tr w:rsidR="00433F42" w14:paraId="27284B09" w14:textId="77777777">
        <w:trPr>
          <w:jc w:val="center"/>
        </w:trPr>
        <w:tc>
          <w:tcPr>
            <w:tcW w:w="1390" w:type="dxa"/>
            <w:vAlign w:val="center"/>
          </w:tcPr>
          <w:p w14:paraId="79BA3FB3" w14:textId="77777777" w:rsidR="00433F42" w:rsidRDefault="00E6267B">
            <w:pPr>
              <w:snapToGrid w:val="0"/>
              <w:spacing w:before="0"/>
              <w:ind w:left="-108" w:right="-108"/>
              <w:jc w:val="center"/>
              <w:rPr>
                <w:rFonts w:cs="Arial"/>
              </w:rPr>
            </w:pPr>
            <w:r>
              <w:rPr>
                <w:rFonts w:cs="Arial"/>
              </w:rPr>
              <w:t>MAB Group IT Infrastructure Group</w:t>
            </w:r>
          </w:p>
          <w:p w14:paraId="792AB388" w14:textId="77777777" w:rsidR="00433F42" w:rsidRDefault="00E6267B">
            <w:pPr>
              <w:snapToGrid w:val="0"/>
              <w:spacing w:before="0"/>
              <w:ind w:left="-108" w:right="-108"/>
              <w:jc w:val="center"/>
              <w:rPr>
                <w:rFonts w:cs="Arial"/>
              </w:rPr>
            </w:pPr>
            <w:r>
              <w:rPr>
                <w:rFonts w:cs="Arial"/>
              </w:rPr>
              <w:t>(DB Team)</w:t>
            </w:r>
          </w:p>
        </w:tc>
        <w:tc>
          <w:tcPr>
            <w:tcW w:w="2950" w:type="dxa"/>
            <w:vAlign w:val="center"/>
          </w:tcPr>
          <w:p w14:paraId="763662C3" w14:textId="77777777" w:rsidR="00433F42" w:rsidRDefault="00E6267B">
            <w:pPr>
              <w:numPr>
                <w:ilvl w:val="0"/>
                <w:numId w:val="14"/>
              </w:numPr>
              <w:tabs>
                <w:tab w:val="left" w:pos="0"/>
                <w:tab w:val="left" w:pos="228"/>
                <w:tab w:val="left" w:pos="1440"/>
                <w:tab w:val="left" w:pos="2088"/>
                <w:tab w:val="left" w:pos="2160"/>
              </w:tabs>
              <w:autoSpaceDE/>
              <w:autoSpaceDN/>
              <w:adjustRightInd/>
              <w:snapToGrid w:val="0"/>
              <w:spacing w:before="0"/>
              <w:ind w:left="228" w:right="0" w:hanging="207"/>
              <w:textAlignment w:val="auto"/>
              <w:rPr>
                <w:rFonts w:cs="Arial"/>
              </w:rPr>
            </w:pPr>
            <w:r>
              <w:rPr>
                <w:rFonts w:cs="Arial"/>
              </w:rPr>
              <w:t>Responsible for maintaining database.</w:t>
            </w:r>
          </w:p>
          <w:p w14:paraId="1F77C482" w14:textId="77777777" w:rsidR="00433F42" w:rsidRDefault="00E6267B">
            <w:pPr>
              <w:numPr>
                <w:ilvl w:val="0"/>
                <w:numId w:val="14"/>
              </w:numPr>
              <w:tabs>
                <w:tab w:val="left" w:pos="0"/>
                <w:tab w:val="left" w:pos="228"/>
                <w:tab w:val="left" w:pos="1440"/>
                <w:tab w:val="left" w:pos="2088"/>
                <w:tab w:val="left" w:pos="2160"/>
              </w:tabs>
              <w:autoSpaceDE/>
              <w:autoSpaceDN/>
              <w:adjustRightInd/>
              <w:snapToGrid w:val="0"/>
              <w:spacing w:before="0"/>
              <w:ind w:left="228" w:right="0" w:hanging="207"/>
              <w:textAlignment w:val="auto"/>
              <w:rPr>
                <w:rFonts w:cs="Arial"/>
              </w:rPr>
            </w:pPr>
            <w:r>
              <w:rPr>
                <w:rFonts w:cs="Arial"/>
              </w:rPr>
              <w:t>Responsible for troubleshooting database related problems.</w:t>
            </w:r>
          </w:p>
          <w:p w14:paraId="50BA77D5" w14:textId="77777777" w:rsidR="00433F42" w:rsidRDefault="00E6267B">
            <w:pPr>
              <w:numPr>
                <w:ilvl w:val="0"/>
                <w:numId w:val="14"/>
              </w:numPr>
              <w:tabs>
                <w:tab w:val="left" w:pos="0"/>
                <w:tab w:val="left" w:pos="228"/>
                <w:tab w:val="left" w:pos="1440"/>
                <w:tab w:val="left" w:pos="2088"/>
                <w:tab w:val="left" w:pos="2160"/>
              </w:tabs>
              <w:autoSpaceDE/>
              <w:autoSpaceDN/>
              <w:adjustRightInd/>
              <w:snapToGrid w:val="0"/>
              <w:spacing w:before="0"/>
              <w:ind w:left="228" w:right="0" w:hanging="207"/>
              <w:textAlignment w:val="auto"/>
              <w:rPr>
                <w:rFonts w:cs="Arial"/>
              </w:rPr>
            </w:pPr>
            <w:r>
              <w:rPr>
                <w:rFonts w:cs="Arial"/>
              </w:rPr>
              <w:t>Creation of new database</w:t>
            </w:r>
          </w:p>
        </w:tc>
        <w:tc>
          <w:tcPr>
            <w:tcW w:w="1450" w:type="dxa"/>
            <w:vAlign w:val="center"/>
          </w:tcPr>
          <w:p w14:paraId="1C940098" w14:textId="77777777" w:rsidR="00433F42" w:rsidRDefault="00E6267B">
            <w:pPr>
              <w:snapToGrid w:val="0"/>
              <w:spacing w:before="0"/>
              <w:ind w:left="-108" w:right="-64"/>
              <w:rPr>
                <w:rFonts w:cs="Arial"/>
                <w:lang w:eastAsia="th-TH" w:bidi="th-TH"/>
              </w:rPr>
            </w:pPr>
            <w:r>
              <w:t>Mayur Dhawan</w:t>
            </w:r>
          </w:p>
        </w:tc>
        <w:tc>
          <w:tcPr>
            <w:tcW w:w="1360" w:type="dxa"/>
            <w:vAlign w:val="center"/>
          </w:tcPr>
          <w:p w14:paraId="74E7955E" w14:textId="77777777" w:rsidR="00433F42" w:rsidRDefault="00E6267B">
            <w:pPr>
              <w:snapToGrid w:val="0"/>
              <w:spacing w:before="0"/>
              <w:ind w:left="-152" w:right="-108"/>
              <w:jc w:val="center"/>
              <w:rPr>
                <w:rFonts w:cs="Arial"/>
                <w:lang w:eastAsia="th-TH" w:bidi="th-TH"/>
              </w:rPr>
            </w:pPr>
            <w:r>
              <w:rPr>
                <w:rFonts w:cs="Arial"/>
                <w:lang w:eastAsia="th-TH" w:bidi="th-TH"/>
              </w:rPr>
              <w:t>Database Admin</w:t>
            </w:r>
          </w:p>
        </w:tc>
        <w:tc>
          <w:tcPr>
            <w:tcW w:w="1240" w:type="dxa"/>
            <w:vAlign w:val="center"/>
          </w:tcPr>
          <w:p w14:paraId="735A224B" w14:textId="77777777" w:rsidR="00433F42" w:rsidRDefault="00E6267B">
            <w:pPr>
              <w:snapToGrid w:val="0"/>
              <w:spacing w:before="0"/>
              <w:ind w:left="-108" w:right="-108"/>
              <w:jc w:val="center"/>
              <w:rPr>
                <w:rFonts w:cs="Arial"/>
                <w:lang w:eastAsia="th-TH" w:bidi="th-TH"/>
              </w:rPr>
            </w:pPr>
            <w:r>
              <w:rPr>
                <w:rFonts w:cs="Arial"/>
                <w:lang w:eastAsia="th-TH" w:bidi="th-TH"/>
              </w:rPr>
              <w:t>TCS/DBA</w:t>
            </w:r>
          </w:p>
        </w:tc>
        <w:tc>
          <w:tcPr>
            <w:tcW w:w="1981" w:type="dxa"/>
            <w:vAlign w:val="center"/>
          </w:tcPr>
          <w:p w14:paraId="63E28DDB" w14:textId="77777777" w:rsidR="00433F42" w:rsidRDefault="00E6267B">
            <w:pPr>
              <w:snapToGrid w:val="0"/>
              <w:spacing w:before="0"/>
              <w:ind w:left="0" w:right="0"/>
            </w:pPr>
            <w:r>
              <w:t>ext_mayur.dhawan@malaysiaairlines.com</w:t>
            </w:r>
          </w:p>
          <w:p w14:paraId="0568F915" w14:textId="77777777" w:rsidR="00433F42" w:rsidRDefault="00E6267B">
            <w:pPr>
              <w:snapToGrid w:val="0"/>
              <w:spacing w:before="0"/>
              <w:ind w:left="0" w:right="0"/>
              <w:rPr>
                <w:rFonts w:cs="Arial"/>
                <w:lang w:eastAsia="th-TH" w:bidi="th-TH"/>
              </w:rPr>
            </w:pPr>
            <w:proofErr w:type="spellStart"/>
            <w:r>
              <w:t>GD_TCSDatabase</w:t>
            </w:r>
            <w:proofErr w:type="spellEnd"/>
          </w:p>
        </w:tc>
      </w:tr>
      <w:tr w:rsidR="00433F42" w14:paraId="37C80346" w14:textId="77777777">
        <w:trPr>
          <w:trHeight w:val="935"/>
          <w:jc w:val="center"/>
        </w:trPr>
        <w:tc>
          <w:tcPr>
            <w:tcW w:w="1390" w:type="dxa"/>
            <w:vAlign w:val="center"/>
          </w:tcPr>
          <w:p w14:paraId="4FD358C8" w14:textId="77777777" w:rsidR="00433F42" w:rsidRDefault="00E6267B">
            <w:pPr>
              <w:spacing w:before="0"/>
              <w:ind w:left="-108" w:right="-108"/>
              <w:jc w:val="center"/>
              <w:rPr>
                <w:rStyle w:val="Emphasis"/>
                <w:rFonts w:cs="Arial"/>
                <w:i w:val="0"/>
              </w:rPr>
            </w:pPr>
            <w:r>
              <w:rPr>
                <w:rFonts w:cs="Arial"/>
              </w:rPr>
              <w:t>MAB Helpdesk</w:t>
            </w:r>
          </w:p>
        </w:tc>
        <w:tc>
          <w:tcPr>
            <w:tcW w:w="2950" w:type="dxa"/>
            <w:vAlign w:val="center"/>
          </w:tcPr>
          <w:p w14:paraId="7A01D98D" w14:textId="77777777" w:rsidR="00433F42" w:rsidRDefault="00E6267B">
            <w:pPr>
              <w:numPr>
                <w:ilvl w:val="0"/>
                <w:numId w:val="14"/>
              </w:numPr>
              <w:tabs>
                <w:tab w:val="left" w:pos="0"/>
                <w:tab w:val="left" w:pos="228"/>
                <w:tab w:val="left" w:pos="1440"/>
                <w:tab w:val="left" w:pos="2088"/>
                <w:tab w:val="left" w:pos="2160"/>
              </w:tabs>
              <w:autoSpaceDE/>
              <w:autoSpaceDN/>
              <w:adjustRightInd/>
              <w:snapToGrid w:val="0"/>
              <w:spacing w:before="0"/>
              <w:ind w:left="228" w:right="0" w:hanging="207"/>
              <w:textAlignment w:val="auto"/>
              <w:rPr>
                <w:rFonts w:cs="Arial"/>
              </w:rPr>
            </w:pPr>
            <w:r>
              <w:rPr>
                <w:rFonts w:cs="Arial"/>
              </w:rPr>
              <w:t>As single point of contact to coordinate when BID problems occurred.</w:t>
            </w:r>
          </w:p>
          <w:p w14:paraId="340401D1" w14:textId="77777777" w:rsidR="00433F42" w:rsidRDefault="00E6267B">
            <w:pPr>
              <w:numPr>
                <w:ilvl w:val="0"/>
                <w:numId w:val="14"/>
              </w:numPr>
              <w:tabs>
                <w:tab w:val="left" w:pos="0"/>
                <w:tab w:val="left" w:pos="228"/>
                <w:tab w:val="left" w:pos="1440"/>
                <w:tab w:val="left" w:pos="2088"/>
                <w:tab w:val="left" w:pos="2160"/>
              </w:tabs>
              <w:autoSpaceDE/>
              <w:autoSpaceDN/>
              <w:adjustRightInd/>
              <w:snapToGrid w:val="0"/>
              <w:spacing w:before="0"/>
              <w:ind w:left="228" w:right="0" w:hanging="207"/>
              <w:textAlignment w:val="auto"/>
              <w:rPr>
                <w:rFonts w:cs="Arial"/>
              </w:rPr>
            </w:pPr>
            <w:r>
              <w:rPr>
                <w:rFonts w:cs="Arial"/>
              </w:rPr>
              <w:t>Responsible to coordinate problem reporting to the respective parties</w:t>
            </w:r>
          </w:p>
        </w:tc>
        <w:tc>
          <w:tcPr>
            <w:tcW w:w="1450" w:type="dxa"/>
            <w:vAlign w:val="center"/>
          </w:tcPr>
          <w:p w14:paraId="18C671B1" w14:textId="77777777" w:rsidR="00433F42" w:rsidRDefault="00E6267B">
            <w:pPr>
              <w:snapToGrid w:val="0"/>
              <w:spacing w:before="0"/>
              <w:ind w:left="-108" w:right="-64"/>
              <w:rPr>
                <w:rFonts w:cs="Arial"/>
                <w:lang w:eastAsia="th-TH" w:bidi="th-TH"/>
              </w:rPr>
            </w:pPr>
            <w:r>
              <w:rPr>
                <w:rFonts w:cs="Arial"/>
                <w:lang w:eastAsia="th-TH" w:bidi="th-TH"/>
              </w:rPr>
              <w:t>-</w:t>
            </w:r>
          </w:p>
        </w:tc>
        <w:tc>
          <w:tcPr>
            <w:tcW w:w="1360" w:type="dxa"/>
            <w:vAlign w:val="center"/>
          </w:tcPr>
          <w:p w14:paraId="100440B6" w14:textId="77777777" w:rsidR="00433F42" w:rsidRDefault="00E6267B">
            <w:pPr>
              <w:snapToGrid w:val="0"/>
              <w:spacing w:before="0"/>
              <w:ind w:left="-152" w:right="-108"/>
              <w:jc w:val="center"/>
              <w:rPr>
                <w:rFonts w:cs="Arial"/>
                <w:lang w:eastAsia="th-TH" w:bidi="th-TH"/>
              </w:rPr>
            </w:pPr>
            <w:r>
              <w:rPr>
                <w:rFonts w:cs="Arial"/>
                <w:lang w:eastAsia="th-TH" w:bidi="th-TH"/>
              </w:rPr>
              <w:t>-</w:t>
            </w:r>
          </w:p>
        </w:tc>
        <w:tc>
          <w:tcPr>
            <w:tcW w:w="1240" w:type="dxa"/>
            <w:vAlign w:val="center"/>
          </w:tcPr>
          <w:p w14:paraId="0E333C72" w14:textId="77777777" w:rsidR="00433F42" w:rsidRDefault="00E6267B">
            <w:pPr>
              <w:snapToGrid w:val="0"/>
              <w:spacing w:before="0"/>
              <w:ind w:left="-108" w:right="-108"/>
              <w:jc w:val="center"/>
              <w:rPr>
                <w:rFonts w:cs="Arial"/>
                <w:lang w:eastAsia="th-TH" w:bidi="th-TH"/>
              </w:rPr>
            </w:pPr>
            <w:r>
              <w:rPr>
                <w:rFonts w:cs="Arial"/>
                <w:lang w:eastAsia="th-TH" w:bidi="th-TH"/>
              </w:rPr>
              <w:t>-</w:t>
            </w:r>
          </w:p>
        </w:tc>
        <w:tc>
          <w:tcPr>
            <w:tcW w:w="1981" w:type="dxa"/>
            <w:vAlign w:val="center"/>
          </w:tcPr>
          <w:p w14:paraId="5EA288FA" w14:textId="77777777" w:rsidR="00433F42" w:rsidRDefault="00E6267B">
            <w:pPr>
              <w:snapToGrid w:val="0"/>
              <w:spacing w:before="0"/>
              <w:ind w:left="0" w:right="0"/>
              <w:rPr>
                <w:rFonts w:cs="Arial"/>
                <w:lang w:eastAsia="th-TH" w:bidi="th-TH"/>
              </w:rPr>
            </w:pPr>
            <w:r>
              <w:rPr>
                <w:rFonts w:cs="Arial"/>
                <w:lang w:eastAsia="th-TH" w:bidi="th-TH"/>
              </w:rPr>
              <w:t>helpdesk@malaysiaairlines.com</w:t>
            </w:r>
          </w:p>
          <w:p w14:paraId="1C6DB511" w14:textId="77777777" w:rsidR="00433F42" w:rsidRDefault="00E6267B">
            <w:pPr>
              <w:snapToGrid w:val="0"/>
              <w:spacing w:before="0"/>
              <w:ind w:left="0" w:right="0"/>
              <w:rPr>
                <w:rFonts w:cs="Arial"/>
                <w:lang w:eastAsia="th-TH" w:bidi="th-TH"/>
              </w:rPr>
            </w:pPr>
            <w:r>
              <w:rPr>
                <w:rFonts w:cs="Arial"/>
                <w:lang w:eastAsia="th-TH" w:bidi="th-TH"/>
              </w:rPr>
              <w:t>+6 03 7863 2020</w:t>
            </w:r>
          </w:p>
        </w:tc>
      </w:tr>
      <w:tr w:rsidR="00433F42" w14:paraId="33BF28B9" w14:textId="77777777">
        <w:trPr>
          <w:jc w:val="center"/>
        </w:trPr>
        <w:tc>
          <w:tcPr>
            <w:tcW w:w="1390" w:type="dxa"/>
            <w:vAlign w:val="center"/>
          </w:tcPr>
          <w:p w14:paraId="0F3273D1" w14:textId="77777777" w:rsidR="00433F42" w:rsidRDefault="00E6267B">
            <w:pPr>
              <w:spacing w:before="0"/>
              <w:ind w:left="-108" w:right="-108"/>
              <w:jc w:val="center"/>
              <w:rPr>
                <w:rStyle w:val="Emphasis"/>
                <w:rFonts w:cs="Arial"/>
                <w:i w:val="0"/>
              </w:rPr>
            </w:pPr>
            <w:r>
              <w:rPr>
                <w:rFonts w:cs="Arial"/>
              </w:rPr>
              <w:t>Application Support (AMS)</w:t>
            </w:r>
          </w:p>
        </w:tc>
        <w:tc>
          <w:tcPr>
            <w:tcW w:w="2950" w:type="dxa"/>
            <w:vAlign w:val="center"/>
          </w:tcPr>
          <w:p w14:paraId="1D91D52C" w14:textId="77777777" w:rsidR="00433F42" w:rsidRDefault="00E6267B">
            <w:pPr>
              <w:numPr>
                <w:ilvl w:val="0"/>
                <w:numId w:val="14"/>
              </w:numPr>
              <w:tabs>
                <w:tab w:val="left" w:pos="0"/>
                <w:tab w:val="left" w:pos="228"/>
                <w:tab w:val="left" w:pos="1440"/>
                <w:tab w:val="left" w:pos="2088"/>
                <w:tab w:val="left" w:pos="2160"/>
              </w:tabs>
              <w:autoSpaceDE/>
              <w:autoSpaceDN/>
              <w:adjustRightInd/>
              <w:snapToGrid w:val="0"/>
              <w:spacing w:before="0"/>
              <w:ind w:left="228" w:right="0" w:hanging="207"/>
              <w:textAlignment w:val="auto"/>
              <w:rPr>
                <w:rFonts w:cs="Arial"/>
              </w:rPr>
            </w:pPr>
            <w:r>
              <w:rPr>
                <w:rFonts w:cs="Arial"/>
              </w:rPr>
              <w:t>Responsible for maintaining BID application as second level support.</w:t>
            </w:r>
          </w:p>
          <w:p w14:paraId="7EABADF5" w14:textId="77777777" w:rsidR="00433F42" w:rsidRDefault="00E6267B">
            <w:pPr>
              <w:numPr>
                <w:ilvl w:val="0"/>
                <w:numId w:val="14"/>
              </w:numPr>
              <w:tabs>
                <w:tab w:val="left" w:pos="0"/>
                <w:tab w:val="left" w:pos="228"/>
                <w:tab w:val="left" w:pos="1440"/>
                <w:tab w:val="left" w:pos="2088"/>
                <w:tab w:val="left" w:pos="2160"/>
              </w:tabs>
              <w:autoSpaceDE/>
              <w:autoSpaceDN/>
              <w:adjustRightInd/>
              <w:snapToGrid w:val="0"/>
              <w:spacing w:before="0"/>
              <w:ind w:left="228" w:right="0" w:hanging="207"/>
              <w:textAlignment w:val="auto"/>
              <w:rPr>
                <w:rFonts w:cs="Arial"/>
              </w:rPr>
            </w:pPr>
            <w:r>
              <w:rPr>
                <w:rFonts w:cs="Arial"/>
              </w:rPr>
              <w:t>Assess change request for BID.</w:t>
            </w:r>
          </w:p>
          <w:p w14:paraId="1B3D79F5" w14:textId="77777777" w:rsidR="00433F42" w:rsidRDefault="00E6267B">
            <w:pPr>
              <w:numPr>
                <w:ilvl w:val="0"/>
                <w:numId w:val="14"/>
              </w:numPr>
              <w:tabs>
                <w:tab w:val="left" w:pos="0"/>
                <w:tab w:val="left" w:pos="228"/>
                <w:tab w:val="left" w:pos="1440"/>
                <w:tab w:val="left" w:pos="2088"/>
                <w:tab w:val="left" w:pos="2160"/>
              </w:tabs>
              <w:autoSpaceDE/>
              <w:autoSpaceDN/>
              <w:adjustRightInd/>
              <w:snapToGrid w:val="0"/>
              <w:spacing w:before="0"/>
              <w:ind w:left="228" w:right="0" w:hanging="207"/>
              <w:textAlignment w:val="auto"/>
              <w:rPr>
                <w:rFonts w:cs="Arial"/>
              </w:rPr>
            </w:pPr>
            <w:r>
              <w:rPr>
                <w:rFonts w:cs="Arial"/>
              </w:rPr>
              <w:t>Develop and unit testing new BID request</w:t>
            </w:r>
          </w:p>
          <w:p w14:paraId="207C597D" w14:textId="77777777" w:rsidR="00433F42" w:rsidRDefault="00E6267B">
            <w:pPr>
              <w:numPr>
                <w:ilvl w:val="0"/>
                <w:numId w:val="14"/>
              </w:numPr>
              <w:tabs>
                <w:tab w:val="left" w:pos="0"/>
                <w:tab w:val="left" w:pos="228"/>
                <w:tab w:val="left" w:pos="1440"/>
                <w:tab w:val="left" w:pos="2088"/>
                <w:tab w:val="left" w:pos="2160"/>
              </w:tabs>
              <w:autoSpaceDE/>
              <w:autoSpaceDN/>
              <w:adjustRightInd/>
              <w:snapToGrid w:val="0"/>
              <w:spacing w:before="0"/>
              <w:ind w:left="228" w:right="0" w:hanging="207"/>
              <w:textAlignment w:val="auto"/>
              <w:rPr>
                <w:rFonts w:cs="Arial"/>
              </w:rPr>
            </w:pPr>
            <w:r>
              <w:rPr>
                <w:rFonts w:cs="Arial"/>
              </w:rPr>
              <w:t>Coordinate UAT with BU.</w:t>
            </w:r>
          </w:p>
          <w:p w14:paraId="5D81CDB3" w14:textId="77777777" w:rsidR="00433F42" w:rsidRDefault="00E6267B">
            <w:pPr>
              <w:numPr>
                <w:ilvl w:val="0"/>
                <w:numId w:val="14"/>
              </w:numPr>
              <w:tabs>
                <w:tab w:val="left" w:pos="0"/>
                <w:tab w:val="left" w:pos="228"/>
                <w:tab w:val="left" w:pos="1440"/>
                <w:tab w:val="left" w:pos="2088"/>
                <w:tab w:val="left" w:pos="2160"/>
              </w:tabs>
              <w:autoSpaceDE/>
              <w:autoSpaceDN/>
              <w:adjustRightInd/>
              <w:snapToGrid w:val="0"/>
              <w:spacing w:before="0"/>
              <w:ind w:left="228" w:right="0" w:hanging="207"/>
              <w:textAlignment w:val="auto"/>
              <w:rPr>
                <w:rFonts w:cs="Arial"/>
              </w:rPr>
            </w:pPr>
            <w:r>
              <w:rPr>
                <w:rFonts w:cs="Arial"/>
              </w:rPr>
              <w:t>Work with Infra to deploy new BID changes.</w:t>
            </w:r>
          </w:p>
          <w:p w14:paraId="57BD3C32" w14:textId="77777777" w:rsidR="00433F42" w:rsidRDefault="00433F42">
            <w:pPr>
              <w:snapToGrid w:val="0"/>
              <w:spacing w:before="0"/>
              <w:ind w:left="0" w:right="-108"/>
              <w:rPr>
                <w:rFonts w:cs="Arial"/>
                <w:lang w:eastAsia="th-TH" w:bidi="th-TH"/>
              </w:rPr>
            </w:pPr>
          </w:p>
        </w:tc>
        <w:tc>
          <w:tcPr>
            <w:tcW w:w="1450" w:type="dxa"/>
            <w:vAlign w:val="center"/>
          </w:tcPr>
          <w:p w14:paraId="11BB20C9" w14:textId="77777777" w:rsidR="00433F42" w:rsidRDefault="00E6267B">
            <w:pPr>
              <w:snapToGrid w:val="0"/>
              <w:spacing w:before="0"/>
              <w:ind w:left="-108" w:right="-64"/>
              <w:rPr>
                <w:rFonts w:cs="Arial"/>
                <w:lang w:val="fr-FR" w:eastAsia="th-TH" w:bidi="th-TH"/>
              </w:rPr>
            </w:pPr>
            <w:r>
              <w:rPr>
                <w:rFonts w:cs="Arial"/>
                <w:bCs/>
              </w:rPr>
              <w:t xml:space="preserve">Srikanth Reddy </w:t>
            </w:r>
            <w:proofErr w:type="spellStart"/>
            <w:r>
              <w:rPr>
                <w:rFonts w:cs="Arial"/>
                <w:bCs/>
              </w:rPr>
              <w:t>Kankara</w:t>
            </w:r>
            <w:proofErr w:type="spellEnd"/>
          </w:p>
        </w:tc>
        <w:tc>
          <w:tcPr>
            <w:tcW w:w="1360" w:type="dxa"/>
            <w:vAlign w:val="center"/>
          </w:tcPr>
          <w:p w14:paraId="52E57198" w14:textId="77777777" w:rsidR="00433F42" w:rsidRDefault="00E6267B">
            <w:pPr>
              <w:snapToGrid w:val="0"/>
              <w:spacing w:before="0"/>
              <w:ind w:left="-152" w:right="-108"/>
              <w:jc w:val="center"/>
              <w:rPr>
                <w:rFonts w:cs="Arial"/>
                <w:lang w:val="fr-FR" w:eastAsia="th-TH" w:bidi="th-TH"/>
              </w:rPr>
            </w:pPr>
            <w:r>
              <w:rPr>
                <w:rFonts w:cs="Arial"/>
                <w:lang w:val="fr-FR" w:eastAsia="th-TH" w:bidi="th-TH"/>
              </w:rPr>
              <w:t>IT Assistant Consultant</w:t>
            </w:r>
          </w:p>
        </w:tc>
        <w:tc>
          <w:tcPr>
            <w:tcW w:w="1240" w:type="dxa"/>
            <w:vAlign w:val="center"/>
          </w:tcPr>
          <w:p w14:paraId="4743C55C" w14:textId="77777777" w:rsidR="00433F42" w:rsidRDefault="00E6267B">
            <w:pPr>
              <w:snapToGrid w:val="0"/>
              <w:spacing w:before="0"/>
              <w:ind w:left="-108" w:right="-108"/>
              <w:jc w:val="center"/>
              <w:rPr>
                <w:rFonts w:cs="Arial"/>
                <w:lang w:val="fr-FR" w:eastAsia="th-TH" w:bidi="th-TH"/>
              </w:rPr>
            </w:pPr>
            <w:r>
              <w:rPr>
                <w:rFonts w:cs="Arial"/>
                <w:lang w:eastAsia="th-TH" w:bidi="th-TH"/>
              </w:rPr>
              <w:t xml:space="preserve"> ATOS </w:t>
            </w:r>
            <w:r>
              <w:rPr>
                <w:rFonts w:cs="Arial"/>
                <w:lang w:val="fr-FR" w:eastAsia="th-TH" w:bidi="th-TH"/>
              </w:rPr>
              <w:t>AMS</w:t>
            </w:r>
          </w:p>
        </w:tc>
        <w:tc>
          <w:tcPr>
            <w:tcW w:w="1981" w:type="dxa"/>
            <w:vAlign w:val="center"/>
          </w:tcPr>
          <w:p w14:paraId="0DF73EE7" w14:textId="77777777" w:rsidR="00433F42" w:rsidRDefault="00E6267B">
            <w:pPr>
              <w:snapToGrid w:val="0"/>
              <w:spacing w:before="0"/>
              <w:ind w:left="0" w:right="0"/>
              <w:rPr>
                <w:rFonts w:cs="Arial"/>
                <w:lang w:val="fr-FR" w:eastAsia="th-TH" w:bidi="th-TH"/>
              </w:rPr>
            </w:pPr>
            <w:proofErr w:type="spellStart"/>
            <w:r>
              <w:rPr>
                <w:rFonts w:cs="Arial"/>
                <w:lang w:val="fr-FR" w:eastAsia="th-TH" w:bidi="th-TH"/>
              </w:rPr>
              <w:t>ext</w:t>
            </w:r>
            <w:proofErr w:type="spellEnd"/>
            <w:r>
              <w:rPr>
                <w:rFonts w:cs="Arial"/>
                <w:lang w:val="fr-FR" w:eastAsia="th-TH" w:bidi="th-TH"/>
              </w:rPr>
              <w:t>_</w:t>
            </w:r>
            <w:proofErr w:type="spellStart"/>
            <w:r>
              <w:rPr>
                <w:rFonts w:cs="Arial"/>
                <w:lang w:eastAsia="th-TH" w:bidi="th-TH"/>
              </w:rPr>
              <w:t>srikanth.kankara</w:t>
            </w:r>
            <w:proofErr w:type="spellEnd"/>
            <w:r>
              <w:rPr>
                <w:rFonts w:cs="Arial"/>
                <w:lang w:val="fr-FR" w:eastAsia="th-TH" w:bidi="th-TH"/>
              </w:rPr>
              <w:t>@malaysiaairlines.com</w:t>
            </w:r>
          </w:p>
          <w:p w14:paraId="6134EDA5" w14:textId="77777777" w:rsidR="00433F42" w:rsidRDefault="00E6267B">
            <w:pPr>
              <w:snapToGrid w:val="0"/>
              <w:spacing w:before="0"/>
              <w:ind w:left="0" w:right="0"/>
              <w:rPr>
                <w:rFonts w:cs="Arial"/>
                <w:lang w:val="fr-FR" w:eastAsia="th-TH" w:bidi="th-TH"/>
              </w:rPr>
            </w:pPr>
            <w:r>
              <w:rPr>
                <w:rFonts w:cs="Arial"/>
                <w:lang w:val="fr-FR" w:eastAsia="th-TH" w:bidi="th-TH"/>
              </w:rPr>
              <w:t>GD_</w:t>
            </w:r>
            <w:r>
              <w:rPr>
                <w:rFonts w:cs="Arial"/>
                <w:lang w:eastAsia="th-TH" w:bidi="th-TH"/>
              </w:rPr>
              <w:t>AM</w:t>
            </w:r>
            <w:r>
              <w:rPr>
                <w:rFonts w:cs="Arial"/>
                <w:lang w:val="fr-FR" w:eastAsia="th-TH" w:bidi="th-TH"/>
              </w:rPr>
              <w:t>S_SRAS</w:t>
            </w:r>
          </w:p>
          <w:p w14:paraId="468DC8F4" w14:textId="77777777" w:rsidR="00433F42" w:rsidRDefault="00E6267B">
            <w:pPr>
              <w:ind w:left="0"/>
            </w:pPr>
            <w:r>
              <w:rPr>
                <w:rFonts w:cs="Arial"/>
                <w:lang w:eastAsia="th-TH" w:bidi="th-TH"/>
              </w:rPr>
              <w:t>+91 9986373560</w:t>
            </w:r>
          </w:p>
          <w:p w14:paraId="486315B4" w14:textId="77777777" w:rsidR="00433F42" w:rsidRDefault="00433F42"/>
          <w:p w14:paraId="1C4464CC" w14:textId="77777777" w:rsidR="00433F42" w:rsidRDefault="00433F42"/>
          <w:p w14:paraId="06DBA7C0" w14:textId="77777777" w:rsidR="00433F42" w:rsidRDefault="00433F42">
            <w:pPr>
              <w:snapToGrid w:val="0"/>
              <w:spacing w:before="0"/>
              <w:ind w:left="0" w:right="0"/>
              <w:rPr>
                <w:rFonts w:cs="Arial"/>
                <w:lang w:val="fr-FR" w:eastAsia="th-TH" w:bidi="th-TH"/>
              </w:rPr>
            </w:pPr>
          </w:p>
        </w:tc>
      </w:tr>
    </w:tbl>
    <w:p w14:paraId="478A0EFC" w14:textId="77777777" w:rsidR="00433F42" w:rsidRDefault="00433F42">
      <w:pPr>
        <w:pStyle w:val="BodyText"/>
        <w:ind w:left="0"/>
        <w:rPr>
          <w:rFonts w:cs="Arial"/>
          <w:i/>
          <w:color w:val="0000FF"/>
          <w:sz w:val="20"/>
        </w:rPr>
      </w:pPr>
    </w:p>
    <w:p w14:paraId="06E70CE7" w14:textId="1D2C8A68" w:rsidR="00433F42" w:rsidRPr="00E6267B" w:rsidRDefault="00E6267B" w:rsidP="00E6267B">
      <w:pPr>
        <w:pStyle w:val="Caption"/>
        <w:jc w:val="center"/>
        <w:rPr>
          <w:rFonts w:ascii="Arial" w:hAnsi="Arial" w:cs="Arial"/>
        </w:rPr>
      </w:pPr>
      <w:r>
        <w:rPr>
          <w:rFonts w:ascii="Arial" w:hAnsi="Arial" w:cs="Arial"/>
        </w:rPr>
        <w:t>Table 6: Roles and Responsibilities</w:t>
      </w:r>
    </w:p>
    <w:p w14:paraId="20A4388F" w14:textId="0E805CA2" w:rsidR="004D5808" w:rsidRPr="004D5808" w:rsidRDefault="00E6267B" w:rsidP="004D5808">
      <w:pPr>
        <w:pStyle w:val="BodyText"/>
        <w:ind w:left="720"/>
        <w:rPr>
          <w:rFonts w:cs="Arial"/>
          <w:i/>
          <w:sz w:val="18"/>
        </w:rPr>
      </w:pPr>
      <w:r>
        <w:rPr>
          <w:rFonts w:cs="Arial"/>
          <w:i/>
          <w:sz w:val="18"/>
        </w:rPr>
        <w:lastRenderedPageBreak/>
        <w:t>*Note: Proper handover must be performed if there is any change to the above roles and the matrix will be updated accordingly.</w:t>
      </w:r>
      <w:bookmarkStart w:id="124" w:name="_Toc440530140"/>
      <w:bookmarkStart w:id="125" w:name="_Toc445308815"/>
      <w:bookmarkStart w:id="126" w:name="_Toc440532728"/>
      <w:bookmarkStart w:id="127" w:name="_Toc449538833"/>
    </w:p>
    <w:p w14:paraId="754EC515" w14:textId="77777777" w:rsidR="00433F42" w:rsidRDefault="00E6267B">
      <w:pPr>
        <w:pStyle w:val="Heading1"/>
        <w:ind w:left="0" w:firstLine="0"/>
      </w:pPr>
      <w:r>
        <w:rPr>
          <w:rFonts w:cs="Arial"/>
          <w:sz w:val="20"/>
        </w:rPr>
        <w:t>4.2</w:t>
      </w:r>
      <w:r>
        <w:rPr>
          <w:rFonts w:cs="Arial"/>
          <w:sz w:val="20"/>
        </w:rPr>
        <w:tab/>
        <w:t xml:space="preserve">TECHNICAL </w:t>
      </w:r>
      <w:bookmarkEnd w:id="124"/>
      <w:bookmarkEnd w:id="125"/>
      <w:bookmarkEnd w:id="126"/>
      <w:r>
        <w:rPr>
          <w:rFonts w:cs="Arial"/>
          <w:sz w:val="20"/>
        </w:rPr>
        <w:t>SPECIFICATIONS</w:t>
      </w:r>
      <w:bookmarkStart w:id="128" w:name="__RefHeading__2725_51597085"/>
      <w:bookmarkStart w:id="129" w:name="_Toc440532729"/>
      <w:bookmarkStart w:id="130" w:name="_Toc449538834"/>
      <w:bookmarkStart w:id="131" w:name="_Toc440530141"/>
      <w:bookmarkStart w:id="132" w:name="_Toc445308816"/>
      <w:bookmarkEnd w:id="127"/>
      <w:bookmarkEnd w:id="128"/>
    </w:p>
    <w:p w14:paraId="69EBBB2D" w14:textId="77777777" w:rsidR="00433F42" w:rsidRDefault="00E6267B">
      <w:pPr>
        <w:pStyle w:val="Heading2"/>
        <w:ind w:left="567" w:hanging="283"/>
      </w:pPr>
      <w:r>
        <w:t>4.2.1</w:t>
      </w:r>
      <w:r>
        <w:tab/>
        <w:t>Hardware specifications</w:t>
      </w:r>
      <w:bookmarkEnd w:id="129"/>
      <w:bookmarkEnd w:id="130"/>
      <w:bookmarkEnd w:id="131"/>
      <w:bookmarkEnd w:id="132"/>
    </w:p>
    <w:p w14:paraId="13C438A5" w14:textId="3FF68F13" w:rsidR="00433F42" w:rsidRDefault="00E6267B" w:rsidP="004D5808">
      <w:pPr>
        <w:ind w:left="0" w:firstLine="284"/>
      </w:pPr>
      <w:r>
        <w:t>Hardware specifications are given in below table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3560"/>
        <w:gridCol w:w="4360"/>
      </w:tblGrid>
      <w:tr w:rsidR="00433F42" w14:paraId="6C27BEE9" w14:textId="77777777">
        <w:trPr>
          <w:cantSplit/>
        </w:trPr>
        <w:tc>
          <w:tcPr>
            <w:tcW w:w="648" w:type="dxa"/>
            <w:shd w:val="clear" w:color="auto" w:fill="D9D9D9"/>
          </w:tcPr>
          <w:p w14:paraId="69BDCB69" w14:textId="77777777" w:rsidR="00433F42" w:rsidRDefault="00E6267B">
            <w:pPr>
              <w:pStyle w:val="BodyText"/>
              <w:spacing w:before="60" w:after="60"/>
              <w:ind w:left="0" w:right="0"/>
              <w:rPr>
                <w:rFonts w:cs="Arial"/>
                <w:b/>
                <w:bCs/>
                <w:sz w:val="20"/>
              </w:rPr>
            </w:pPr>
            <w:r>
              <w:rPr>
                <w:rFonts w:cs="Arial"/>
                <w:b/>
                <w:bCs/>
                <w:sz w:val="20"/>
              </w:rPr>
              <w:t>No</w:t>
            </w:r>
          </w:p>
        </w:tc>
        <w:tc>
          <w:tcPr>
            <w:tcW w:w="3560" w:type="dxa"/>
            <w:shd w:val="clear" w:color="auto" w:fill="D9D9D9"/>
          </w:tcPr>
          <w:p w14:paraId="31316133" w14:textId="77777777" w:rsidR="00433F42" w:rsidRDefault="00E6267B">
            <w:pPr>
              <w:pStyle w:val="BodyText"/>
              <w:spacing w:before="60" w:after="60"/>
              <w:ind w:left="0"/>
              <w:rPr>
                <w:rFonts w:cs="Arial"/>
                <w:b/>
                <w:bCs/>
                <w:sz w:val="20"/>
              </w:rPr>
            </w:pPr>
            <w:r>
              <w:rPr>
                <w:rFonts w:cs="Arial"/>
                <w:b/>
                <w:bCs/>
                <w:sz w:val="20"/>
              </w:rPr>
              <w:t>Category</w:t>
            </w:r>
          </w:p>
        </w:tc>
        <w:tc>
          <w:tcPr>
            <w:tcW w:w="4360" w:type="dxa"/>
            <w:shd w:val="clear" w:color="auto" w:fill="D9D9D9"/>
          </w:tcPr>
          <w:p w14:paraId="4E6AA423" w14:textId="77777777" w:rsidR="00433F42" w:rsidRDefault="00E6267B">
            <w:pPr>
              <w:pStyle w:val="BodyText"/>
              <w:spacing w:before="60" w:after="60"/>
              <w:ind w:left="0"/>
              <w:rPr>
                <w:rFonts w:cs="Arial"/>
                <w:b/>
                <w:bCs/>
                <w:sz w:val="20"/>
              </w:rPr>
            </w:pPr>
            <w:r>
              <w:rPr>
                <w:rFonts w:cs="Arial"/>
                <w:b/>
                <w:bCs/>
                <w:sz w:val="20"/>
              </w:rPr>
              <w:t>Configuration</w:t>
            </w:r>
          </w:p>
        </w:tc>
      </w:tr>
      <w:tr w:rsidR="00433F42" w14:paraId="172BDF32" w14:textId="77777777">
        <w:trPr>
          <w:cantSplit/>
        </w:trPr>
        <w:tc>
          <w:tcPr>
            <w:tcW w:w="648" w:type="dxa"/>
            <w:vAlign w:val="center"/>
          </w:tcPr>
          <w:p w14:paraId="4BD3D593" w14:textId="77777777" w:rsidR="00433F42" w:rsidRDefault="00E6267B">
            <w:pPr>
              <w:tabs>
                <w:tab w:val="left" w:pos="1026"/>
              </w:tabs>
              <w:snapToGrid w:val="0"/>
              <w:spacing w:before="0"/>
              <w:ind w:left="-108" w:right="-108"/>
              <w:jc w:val="center"/>
              <w:rPr>
                <w:rStyle w:val="Emphasis"/>
                <w:rFonts w:cs="Arial"/>
                <w:i w:val="0"/>
              </w:rPr>
            </w:pPr>
            <w:r>
              <w:rPr>
                <w:rStyle w:val="Emphasis"/>
                <w:rFonts w:cs="Arial"/>
                <w:i w:val="0"/>
              </w:rPr>
              <w:t>1</w:t>
            </w:r>
          </w:p>
        </w:tc>
        <w:tc>
          <w:tcPr>
            <w:tcW w:w="3560" w:type="dxa"/>
            <w:vAlign w:val="center"/>
          </w:tcPr>
          <w:p w14:paraId="18B535A8" w14:textId="77777777" w:rsidR="00433F42" w:rsidRDefault="00E6267B">
            <w:pPr>
              <w:snapToGrid w:val="0"/>
              <w:spacing w:before="0"/>
              <w:ind w:left="0" w:right="-108"/>
            </w:pPr>
            <w:r>
              <w:t xml:space="preserve">Testing Server IP : </w:t>
            </w:r>
          </w:p>
          <w:p w14:paraId="7AD82BEB" w14:textId="77777777" w:rsidR="00433F42" w:rsidRDefault="00E6267B">
            <w:pPr>
              <w:snapToGrid w:val="0"/>
              <w:spacing w:before="0"/>
              <w:ind w:left="0" w:right="-108"/>
            </w:pPr>
            <w:r>
              <w:t xml:space="preserve">10.221.12.29 </w:t>
            </w:r>
          </w:p>
          <w:p w14:paraId="5219D7EC" w14:textId="77777777" w:rsidR="00433F42" w:rsidRDefault="00E6267B">
            <w:pPr>
              <w:snapToGrid w:val="0"/>
              <w:spacing w:before="0"/>
              <w:ind w:left="0" w:right="-108"/>
            </w:pPr>
            <w:r>
              <w:t xml:space="preserve">(3srasjavaapp1.mas.net)  </w:t>
            </w:r>
          </w:p>
        </w:tc>
        <w:tc>
          <w:tcPr>
            <w:tcW w:w="4360" w:type="dxa"/>
            <w:vAlign w:val="center"/>
          </w:tcPr>
          <w:p w14:paraId="3293ECC5" w14:textId="77777777" w:rsidR="004D5808" w:rsidRPr="009815CF" w:rsidRDefault="004D5808" w:rsidP="004D5808">
            <w:pPr>
              <w:overflowPunct/>
              <w:autoSpaceDE/>
              <w:autoSpaceDN/>
              <w:adjustRightInd/>
              <w:spacing w:before="0"/>
              <w:ind w:left="0" w:right="0"/>
              <w:textAlignment w:val="auto"/>
              <w:rPr>
                <w:rFonts w:cs="Arial"/>
                <w:color w:val="000000"/>
              </w:rPr>
            </w:pPr>
            <w:r w:rsidRPr="009815CF">
              <w:rPr>
                <w:rFonts w:cs="Arial"/>
                <w:color w:val="000000"/>
              </w:rPr>
              <w:t>Running in VMware System</w:t>
            </w:r>
          </w:p>
          <w:p w14:paraId="6FEF0AB2" w14:textId="77777777" w:rsidR="004D5808" w:rsidRPr="009815CF" w:rsidRDefault="004D5808" w:rsidP="004D5808">
            <w:pPr>
              <w:overflowPunct/>
              <w:autoSpaceDE/>
              <w:autoSpaceDN/>
              <w:adjustRightInd/>
              <w:spacing w:before="0"/>
              <w:ind w:left="0" w:right="0"/>
              <w:textAlignment w:val="auto"/>
              <w:rPr>
                <w:rFonts w:cs="Arial"/>
                <w:color w:val="000000"/>
              </w:rPr>
            </w:pPr>
            <w:r w:rsidRPr="009815CF">
              <w:rPr>
                <w:rFonts w:cs="Arial"/>
                <w:color w:val="000000"/>
              </w:rPr>
              <w:t>2x vCPU</w:t>
            </w:r>
          </w:p>
          <w:p w14:paraId="407A334B" w14:textId="77777777" w:rsidR="004D5808" w:rsidRPr="009815CF" w:rsidRDefault="004D5808" w:rsidP="004D5808">
            <w:pPr>
              <w:overflowPunct/>
              <w:autoSpaceDE/>
              <w:autoSpaceDN/>
              <w:adjustRightInd/>
              <w:spacing w:before="0"/>
              <w:ind w:left="0" w:right="0"/>
              <w:textAlignment w:val="auto"/>
              <w:rPr>
                <w:rFonts w:cs="Arial"/>
                <w:color w:val="000000"/>
              </w:rPr>
            </w:pPr>
            <w:r w:rsidRPr="009815CF">
              <w:rPr>
                <w:rFonts w:cs="Arial"/>
                <w:color w:val="000000"/>
              </w:rPr>
              <w:t>3.5 GB Ram Memory</w:t>
            </w:r>
          </w:p>
          <w:p w14:paraId="2B0E9BFD" w14:textId="77777777" w:rsidR="004D5808" w:rsidRPr="009815CF" w:rsidRDefault="004D5808" w:rsidP="004D5808">
            <w:pPr>
              <w:overflowPunct/>
              <w:autoSpaceDE/>
              <w:autoSpaceDN/>
              <w:adjustRightInd/>
              <w:spacing w:before="0"/>
              <w:ind w:left="0" w:right="0"/>
              <w:textAlignment w:val="auto"/>
              <w:rPr>
                <w:rFonts w:cs="Arial"/>
                <w:color w:val="000000"/>
              </w:rPr>
            </w:pPr>
            <w:r w:rsidRPr="009815CF">
              <w:rPr>
                <w:rFonts w:cs="Arial"/>
                <w:color w:val="000000"/>
              </w:rPr>
              <w:t xml:space="preserve">100G </w:t>
            </w:r>
            <w:proofErr w:type="spellStart"/>
            <w:r w:rsidRPr="009815CF">
              <w:rPr>
                <w:rFonts w:cs="Arial"/>
                <w:color w:val="000000"/>
              </w:rPr>
              <w:t>Harddisk</w:t>
            </w:r>
            <w:proofErr w:type="spellEnd"/>
          </w:p>
          <w:p w14:paraId="447D54D2" w14:textId="6A830748" w:rsidR="00433F42" w:rsidRDefault="004D5808" w:rsidP="004D5808">
            <w:pPr>
              <w:overflowPunct/>
              <w:autoSpaceDE/>
              <w:autoSpaceDN/>
              <w:adjustRightInd/>
              <w:spacing w:before="0"/>
              <w:ind w:left="0" w:right="0"/>
              <w:textAlignment w:val="auto"/>
              <w:rPr>
                <w:rFonts w:cs="Arial"/>
                <w:color w:val="000000"/>
              </w:rPr>
            </w:pPr>
            <w:r w:rsidRPr="009815CF">
              <w:rPr>
                <w:rFonts w:cs="Arial"/>
                <w:color w:val="000000"/>
              </w:rPr>
              <w:t>Red Hat Enterprise Linux AS RHEL 7.2</w:t>
            </w:r>
          </w:p>
        </w:tc>
      </w:tr>
      <w:tr w:rsidR="00433F42" w14:paraId="334FFE0D" w14:textId="77777777">
        <w:trPr>
          <w:cantSplit/>
        </w:trPr>
        <w:tc>
          <w:tcPr>
            <w:tcW w:w="648" w:type="dxa"/>
            <w:vAlign w:val="center"/>
          </w:tcPr>
          <w:p w14:paraId="091E5204" w14:textId="77777777" w:rsidR="00433F42" w:rsidRDefault="00E6267B">
            <w:pPr>
              <w:tabs>
                <w:tab w:val="left" w:pos="1026"/>
              </w:tabs>
              <w:snapToGrid w:val="0"/>
              <w:spacing w:before="0"/>
              <w:ind w:left="-108" w:right="-108"/>
              <w:jc w:val="center"/>
              <w:rPr>
                <w:rFonts w:cs="Arial"/>
              </w:rPr>
            </w:pPr>
            <w:r>
              <w:rPr>
                <w:rFonts w:cs="Arial"/>
              </w:rPr>
              <w:t>2</w:t>
            </w:r>
          </w:p>
        </w:tc>
        <w:tc>
          <w:tcPr>
            <w:tcW w:w="3560" w:type="dxa"/>
            <w:vAlign w:val="center"/>
          </w:tcPr>
          <w:p w14:paraId="6B3D168D" w14:textId="77777777" w:rsidR="00433F42" w:rsidRDefault="00E6267B">
            <w:pPr>
              <w:spacing w:before="0"/>
              <w:ind w:left="0" w:right="-108"/>
            </w:pPr>
            <w:r>
              <w:t xml:space="preserve">Testing  DB Server IP: </w:t>
            </w:r>
          </w:p>
          <w:p w14:paraId="21971AC8" w14:textId="77777777" w:rsidR="00433F42" w:rsidRDefault="00E6267B">
            <w:pPr>
              <w:spacing w:before="0"/>
              <w:ind w:left="0" w:right="-108"/>
            </w:pPr>
            <w:r>
              <w:t>10.221.14.26</w:t>
            </w:r>
          </w:p>
          <w:p w14:paraId="3CEB325D" w14:textId="77777777" w:rsidR="00433F42" w:rsidRDefault="00E6267B">
            <w:pPr>
              <w:spacing w:before="0"/>
              <w:ind w:left="0" w:right="-108"/>
            </w:pPr>
            <w:r>
              <w:t xml:space="preserve"> (</w:t>
            </w:r>
            <w:r>
              <w:rPr>
                <w:rFonts w:eastAsia="Consolas" w:cs="Arial"/>
                <w:iCs/>
              </w:rPr>
              <w:t>3srasjavadb1.mas.net:3036</w:t>
            </w:r>
            <w:r>
              <w:t xml:space="preserve">) </w:t>
            </w:r>
          </w:p>
        </w:tc>
        <w:tc>
          <w:tcPr>
            <w:tcW w:w="4360" w:type="dxa"/>
            <w:vAlign w:val="center"/>
          </w:tcPr>
          <w:p w14:paraId="4D06AA54" w14:textId="77777777" w:rsidR="004D5808" w:rsidRPr="009815CF" w:rsidRDefault="004D5808" w:rsidP="004D5808">
            <w:pPr>
              <w:overflowPunct/>
              <w:autoSpaceDE/>
              <w:autoSpaceDN/>
              <w:adjustRightInd/>
              <w:spacing w:before="0"/>
              <w:ind w:left="0" w:right="0"/>
              <w:textAlignment w:val="auto"/>
              <w:rPr>
                <w:rFonts w:cs="Arial"/>
                <w:color w:val="000000"/>
              </w:rPr>
            </w:pPr>
            <w:r w:rsidRPr="009815CF">
              <w:rPr>
                <w:rFonts w:cs="Arial"/>
                <w:color w:val="000000"/>
              </w:rPr>
              <w:t>Running in VMware System</w:t>
            </w:r>
          </w:p>
          <w:p w14:paraId="13C125FF" w14:textId="77777777" w:rsidR="004D5808" w:rsidRPr="009815CF" w:rsidRDefault="004D5808" w:rsidP="004D5808">
            <w:pPr>
              <w:overflowPunct/>
              <w:autoSpaceDE/>
              <w:autoSpaceDN/>
              <w:adjustRightInd/>
              <w:spacing w:before="0"/>
              <w:ind w:left="0" w:right="0"/>
              <w:textAlignment w:val="auto"/>
              <w:rPr>
                <w:rFonts w:cs="Arial"/>
                <w:color w:val="000000"/>
              </w:rPr>
            </w:pPr>
            <w:r w:rsidRPr="009815CF">
              <w:rPr>
                <w:rFonts w:cs="Arial"/>
                <w:color w:val="000000"/>
              </w:rPr>
              <w:t>2x vCPU</w:t>
            </w:r>
          </w:p>
          <w:p w14:paraId="73DB5411" w14:textId="77777777" w:rsidR="004D5808" w:rsidRPr="009815CF" w:rsidRDefault="004D5808" w:rsidP="004D5808">
            <w:pPr>
              <w:overflowPunct/>
              <w:autoSpaceDE/>
              <w:autoSpaceDN/>
              <w:adjustRightInd/>
              <w:spacing w:before="0"/>
              <w:ind w:left="0" w:right="0"/>
              <w:textAlignment w:val="auto"/>
              <w:rPr>
                <w:rFonts w:cs="Arial"/>
                <w:color w:val="000000"/>
              </w:rPr>
            </w:pPr>
            <w:r w:rsidRPr="009815CF">
              <w:rPr>
                <w:rFonts w:cs="Arial"/>
                <w:color w:val="000000"/>
              </w:rPr>
              <w:t>3.5 GB Ram Memory</w:t>
            </w:r>
          </w:p>
          <w:p w14:paraId="4035055D" w14:textId="77777777" w:rsidR="004D5808" w:rsidRPr="009815CF" w:rsidRDefault="004D5808" w:rsidP="004D5808">
            <w:pPr>
              <w:overflowPunct/>
              <w:autoSpaceDE/>
              <w:autoSpaceDN/>
              <w:adjustRightInd/>
              <w:spacing w:before="0"/>
              <w:ind w:left="0" w:right="0"/>
              <w:textAlignment w:val="auto"/>
              <w:rPr>
                <w:rFonts w:cs="Arial"/>
                <w:color w:val="000000"/>
              </w:rPr>
            </w:pPr>
            <w:r w:rsidRPr="009815CF">
              <w:rPr>
                <w:rFonts w:cs="Arial"/>
                <w:color w:val="000000"/>
              </w:rPr>
              <w:t xml:space="preserve">100G </w:t>
            </w:r>
            <w:proofErr w:type="spellStart"/>
            <w:r w:rsidRPr="009815CF">
              <w:rPr>
                <w:rFonts w:cs="Arial"/>
                <w:color w:val="000000"/>
              </w:rPr>
              <w:t>Harddisk</w:t>
            </w:r>
            <w:proofErr w:type="spellEnd"/>
          </w:p>
          <w:p w14:paraId="25F7ED1B" w14:textId="4D1B9DEC" w:rsidR="00433F42" w:rsidRDefault="004D5808" w:rsidP="004D5808">
            <w:pPr>
              <w:spacing w:before="0" w:line="276" w:lineRule="auto"/>
              <w:ind w:left="0"/>
            </w:pPr>
            <w:r w:rsidRPr="009815CF">
              <w:rPr>
                <w:rFonts w:cs="Arial"/>
                <w:color w:val="000000"/>
              </w:rPr>
              <w:t>Red Hat Enterprise Linux AS RHEL 7.2</w:t>
            </w:r>
          </w:p>
        </w:tc>
      </w:tr>
      <w:tr w:rsidR="00433F42" w14:paraId="6921C538" w14:textId="77777777">
        <w:trPr>
          <w:cantSplit/>
        </w:trPr>
        <w:tc>
          <w:tcPr>
            <w:tcW w:w="648" w:type="dxa"/>
            <w:vAlign w:val="center"/>
          </w:tcPr>
          <w:p w14:paraId="1ED1F903" w14:textId="77777777" w:rsidR="00433F42" w:rsidRDefault="00E6267B">
            <w:pPr>
              <w:tabs>
                <w:tab w:val="left" w:pos="1026"/>
              </w:tabs>
              <w:spacing w:before="0"/>
              <w:ind w:left="-108" w:right="-108"/>
              <w:jc w:val="center"/>
              <w:rPr>
                <w:rStyle w:val="Emphasis"/>
                <w:rFonts w:cs="Arial"/>
                <w:i w:val="0"/>
              </w:rPr>
            </w:pPr>
            <w:r>
              <w:rPr>
                <w:rStyle w:val="Emphasis"/>
                <w:rFonts w:cs="Arial"/>
                <w:i w:val="0"/>
              </w:rPr>
              <w:t>3</w:t>
            </w:r>
          </w:p>
        </w:tc>
        <w:tc>
          <w:tcPr>
            <w:tcW w:w="3560" w:type="dxa"/>
            <w:vAlign w:val="center"/>
          </w:tcPr>
          <w:p w14:paraId="784ABC15" w14:textId="77777777" w:rsidR="00433F42" w:rsidRDefault="00E6267B">
            <w:pPr>
              <w:spacing w:before="0"/>
              <w:ind w:left="0" w:right="-108"/>
              <w:rPr>
                <w:color w:val="000000"/>
              </w:rPr>
            </w:pPr>
            <w:r>
              <w:rPr>
                <w:color w:val="000000"/>
              </w:rPr>
              <w:t xml:space="preserve">Production Server IP: </w:t>
            </w:r>
          </w:p>
          <w:p w14:paraId="661E6338" w14:textId="77777777" w:rsidR="00433F42" w:rsidRDefault="00E6267B">
            <w:pPr>
              <w:spacing w:before="0"/>
              <w:ind w:left="0" w:right="-108"/>
              <w:rPr>
                <w:color w:val="000000"/>
              </w:rPr>
            </w:pPr>
            <w:r>
              <w:rPr>
                <w:color w:val="000000"/>
              </w:rPr>
              <w:t>10.221.55.10</w:t>
            </w:r>
          </w:p>
          <w:p w14:paraId="36D14345" w14:textId="77777777" w:rsidR="00433F42" w:rsidRDefault="00E6267B">
            <w:pPr>
              <w:spacing w:before="0"/>
              <w:ind w:left="0" w:right="-108"/>
              <w:rPr>
                <w:color w:val="000000"/>
              </w:rPr>
            </w:pPr>
            <w:r>
              <w:rPr>
                <w:color w:val="000000"/>
              </w:rPr>
              <w:t xml:space="preserve"> (1</w:t>
            </w:r>
            <w:r>
              <w:t>srasjavaapp1.mas.net</w:t>
            </w:r>
            <w:r>
              <w:rPr>
                <w:color w:val="000000"/>
              </w:rPr>
              <w:t xml:space="preserve">) </w:t>
            </w:r>
          </w:p>
        </w:tc>
        <w:tc>
          <w:tcPr>
            <w:tcW w:w="4360" w:type="dxa"/>
            <w:vAlign w:val="center"/>
          </w:tcPr>
          <w:p w14:paraId="6B8209A5" w14:textId="77777777" w:rsidR="004D5808" w:rsidRPr="009815CF" w:rsidRDefault="004D5808" w:rsidP="004D5808">
            <w:pPr>
              <w:overflowPunct/>
              <w:autoSpaceDE/>
              <w:autoSpaceDN/>
              <w:adjustRightInd/>
              <w:spacing w:before="0"/>
              <w:ind w:left="0" w:right="0"/>
              <w:textAlignment w:val="auto"/>
              <w:rPr>
                <w:rFonts w:cs="Arial"/>
                <w:color w:val="000000"/>
              </w:rPr>
            </w:pPr>
            <w:r w:rsidRPr="009815CF">
              <w:rPr>
                <w:rFonts w:cs="Arial"/>
                <w:color w:val="000000"/>
              </w:rPr>
              <w:t>Running in VMware System</w:t>
            </w:r>
          </w:p>
          <w:p w14:paraId="76B8EF8E" w14:textId="77777777" w:rsidR="004D5808" w:rsidRPr="009815CF" w:rsidRDefault="004D5808" w:rsidP="004D5808">
            <w:pPr>
              <w:overflowPunct/>
              <w:autoSpaceDE/>
              <w:autoSpaceDN/>
              <w:adjustRightInd/>
              <w:spacing w:before="0"/>
              <w:ind w:left="0" w:right="0"/>
              <w:textAlignment w:val="auto"/>
              <w:rPr>
                <w:rFonts w:cs="Arial"/>
                <w:color w:val="000000"/>
              </w:rPr>
            </w:pPr>
            <w:r w:rsidRPr="009815CF">
              <w:rPr>
                <w:rFonts w:cs="Arial"/>
                <w:color w:val="000000"/>
              </w:rPr>
              <w:t>2x vCPU</w:t>
            </w:r>
          </w:p>
          <w:p w14:paraId="2FCB1B17" w14:textId="77777777" w:rsidR="004D5808" w:rsidRPr="009815CF" w:rsidRDefault="004D5808" w:rsidP="004D5808">
            <w:pPr>
              <w:overflowPunct/>
              <w:autoSpaceDE/>
              <w:autoSpaceDN/>
              <w:adjustRightInd/>
              <w:spacing w:before="0"/>
              <w:ind w:left="0" w:right="0"/>
              <w:textAlignment w:val="auto"/>
              <w:rPr>
                <w:rFonts w:cs="Arial"/>
                <w:color w:val="000000"/>
              </w:rPr>
            </w:pPr>
            <w:r w:rsidRPr="009815CF">
              <w:rPr>
                <w:rFonts w:cs="Arial"/>
                <w:color w:val="000000"/>
              </w:rPr>
              <w:t>3.5 GB Ram Memory</w:t>
            </w:r>
          </w:p>
          <w:p w14:paraId="1DDB089D" w14:textId="77777777" w:rsidR="004D5808" w:rsidRPr="009815CF" w:rsidRDefault="004D5808" w:rsidP="004D5808">
            <w:pPr>
              <w:overflowPunct/>
              <w:autoSpaceDE/>
              <w:autoSpaceDN/>
              <w:adjustRightInd/>
              <w:spacing w:before="0"/>
              <w:ind w:left="0" w:right="0"/>
              <w:textAlignment w:val="auto"/>
              <w:rPr>
                <w:rFonts w:cs="Arial"/>
                <w:color w:val="000000"/>
              </w:rPr>
            </w:pPr>
            <w:r w:rsidRPr="009815CF">
              <w:rPr>
                <w:rFonts w:cs="Arial"/>
                <w:color w:val="000000"/>
              </w:rPr>
              <w:t xml:space="preserve">100G </w:t>
            </w:r>
            <w:proofErr w:type="spellStart"/>
            <w:r w:rsidRPr="009815CF">
              <w:rPr>
                <w:rFonts w:cs="Arial"/>
                <w:color w:val="000000"/>
              </w:rPr>
              <w:t>Harddisk</w:t>
            </w:r>
            <w:proofErr w:type="spellEnd"/>
          </w:p>
          <w:p w14:paraId="150E8570" w14:textId="76E63EE8" w:rsidR="00433F42" w:rsidRDefault="004D5808" w:rsidP="004D5808">
            <w:pPr>
              <w:snapToGrid w:val="0"/>
              <w:spacing w:before="0" w:line="276" w:lineRule="auto"/>
              <w:ind w:left="0"/>
              <w:rPr>
                <w:color w:val="000000"/>
              </w:rPr>
            </w:pPr>
            <w:r w:rsidRPr="009815CF">
              <w:rPr>
                <w:rFonts w:cs="Arial"/>
                <w:color w:val="000000"/>
              </w:rPr>
              <w:t>Red Hat Enterprise Linux AS RHEL 7.2</w:t>
            </w:r>
          </w:p>
        </w:tc>
      </w:tr>
      <w:tr w:rsidR="00433F42" w14:paraId="7F0CAF5B" w14:textId="77777777">
        <w:trPr>
          <w:cantSplit/>
        </w:trPr>
        <w:tc>
          <w:tcPr>
            <w:tcW w:w="648" w:type="dxa"/>
            <w:vAlign w:val="center"/>
          </w:tcPr>
          <w:p w14:paraId="4F97E3A3" w14:textId="77777777" w:rsidR="00433F42" w:rsidRDefault="00E6267B">
            <w:pPr>
              <w:tabs>
                <w:tab w:val="left" w:pos="1026"/>
              </w:tabs>
              <w:spacing w:before="0"/>
              <w:ind w:left="-108" w:right="-108"/>
              <w:jc w:val="center"/>
              <w:rPr>
                <w:rStyle w:val="Emphasis"/>
                <w:rFonts w:cs="Arial"/>
                <w:i w:val="0"/>
              </w:rPr>
            </w:pPr>
            <w:r>
              <w:rPr>
                <w:rStyle w:val="Emphasis"/>
                <w:rFonts w:cs="Arial"/>
                <w:i w:val="0"/>
              </w:rPr>
              <w:t>4</w:t>
            </w:r>
          </w:p>
        </w:tc>
        <w:tc>
          <w:tcPr>
            <w:tcW w:w="3560" w:type="dxa"/>
            <w:vAlign w:val="center"/>
          </w:tcPr>
          <w:p w14:paraId="1104CC71" w14:textId="77777777" w:rsidR="00433F42" w:rsidRDefault="00E6267B">
            <w:pPr>
              <w:overflowPunct/>
              <w:autoSpaceDE/>
              <w:autoSpaceDN/>
              <w:adjustRightInd/>
              <w:spacing w:before="0"/>
              <w:ind w:left="0" w:right="0"/>
              <w:textAlignment w:val="auto"/>
              <w:rPr>
                <w:rFonts w:cs="Arial"/>
                <w:color w:val="000000"/>
              </w:rPr>
            </w:pPr>
            <w:r>
              <w:rPr>
                <w:rFonts w:cs="Arial"/>
                <w:color w:val="000000"/>
              </w:rPr>
              <w:t xml:space="preserve">Production DB Server IP: </w:t>
            </w:r>
          </w:p>
          <w:p w14:paraId="0023D7EE" w14:textId="77777777" w:rsidR="00433F42" w:rsidRDefault="00E6267B">
            <w:pPr>
              <w:overflowPunct/>
              <w:autoSpaceDE/>
              <w:autoSpaceDN/>
              <w:adjustRightInd/>
              <w:spacing w:before="0"/>
              <w:ind w:left="0" w:right="0"/>
              <w:textAlignment w:val="auto"/>
              <w:rPr>
                <w:rFonts w:cs="Arial"/>
                <w:color w:val="000000"/>
              </w:rPr>
            </w:pPr>
            <w:r>
              <w:rPr>
                <w:color w:val="000000"/>
              </w:rPr>
              <w:t>10.221.6.22</w:t>
            </w:r>
            <w:r>
              <w:rPr>
                <w:rFonts w:cs="Arial"/>
                <w:color w:val="000000"/>
              </w:rPr>
              <w:t xml:space="preserve"> </w:t>
            </w:r>
          </w:p>
          <w:p w14:paraId="7A1F86DF" w14:textId="77777777" w:rsidR="00433F42" w:rsidRDefault="00E6267B">
            <w:pPr>
              <w:overflowPunct/>
              <w:autoSpaceDE/>
              <w:autoSpaceDN/>
              <w:adjustRightInd/>
              <w:spacing w:before="0"/>
              <w:ind w:left="0" w:right="0"/>
              <w:textAlignment w:val="auto"/>
              <w:rPr>
                <w:rFonts w:cs="Arial"/>
                <w:color w:val="000000"/>
              </w:rPr>
            </w:pPr>
            <w:r>
              <w:rPr>
                <w:color w:val="000000"/>
              </w:rPr>
              <w:t>(1</w:t>
            </w:r>
            <w:r>
              <w:t>srasjavadb1.mas.net:3036</w:t>
            </w:r>
            <w:r>
              <w:rPr>
                <w:color w:val="000000"/>
              </w:rPr>
              <w:t>)</w:t>
            </w:r>
            <w:r>
              <w:rPr>
                <w:rFonts w:cs="Arial"/>
                <w:color w:val="000000"/>
              </w:rPr>
              <w:t xml:space="preserve"> </w:t>
            </w:r>
          </w:p>
        </w:tc>
        <w:tc>
          <w:tcPr>
            <w:tcW w:w="4360" w:type="dxa"/>
            <w:vAlign w:val="center"/>
          </w:tcPr>
          <w:p w14:paraId="6B98DCF3" w14:textId="77777777" w:rsidR="004D5808" w:rsidRPr="009815CF" w:rsidRDefault="004D5808" w:rsidP="004D5808">
            <w:pPr>
              <w:overflowPunct/>
              <w:autoSpaceDE/>
              <w:autoSpaceDN/>
              <w:adjustRightInd/>
              <w:spacing w:before="0"/>
              <w:ind w:left="0" w:right="0"/>
              <w:textAlignment w:val="auto"/>
              <w:rPr>
                <w:rFonts w:cs="Arial"/>
                <w:color w:val="000000"/>
              </w:rPr>
            </w:pPr>
            <w:r w:rsidRPr="009815CF">
              <w:rPr>
                <w:rFonts w:cs="Arial"/>
                <w:color w:val="000000"/>
              </w:rPr>
              <w:t>Running in VMware System</w:t>
            </w:r>
          </w:p>
          <w:p w14:paraId="62615342" w14:textId="77777777" w:rsidR="004D5808" w:rsidRPr="009815CF" w:rsidRDefault="004D5808" w:rsidP="004D5808">
            <w:pPr>
              <w:overflowPunct/>
              <w:autoSpaceDE/>
              <w:autoSpaceDN/>
              <w:adjustRightInd/>
              <w:spacing w:before="0"/>
              <w:ind w:left="0" w:right="0"/>
              <w:textAlignment w:val="auto"/>
              <w:rPr>
                <w:rFonts w:cs="Arial"/>
                <w:color w:val="000000"/>
              </w:rPr>
            </w:pPr>
            <w:r w:rsidRPr="009815CF">
              <w:rPr>
                <w:rFonts w:cs="Arial"/>
                <w:color w:val="000000"/>
              </w:rPr>
              <w:t>2x vCPU</w:t>
            </w:r>
          </w:p>
          <w:p w14:paraId="4AC3E3EB" w14:textId="77777777" w:rsidR="004D5808" w:rsidRPr="009815CF" w:rsidRDefault="004D5808" w:rsidP="004D5808">
            <w:pPr>
              <w:overflowPunct/>
              <w:autoSpaceDE/>
              <w:autoSpaceDN/>
              <w:adjustRightInd/>
              <w:spacing w:before="0"/>
              <w:ind w:left="0" w:right="0"/>
              <w:textAlignment w:val="auto"/>
              <w:rPr>
                <w:rFonts w:cs="Arial"/>
                <w:color w:val="000000"/>
              </w:rPr>
            </w:pPr>
            <w:r w:rsidRPr="009815CF">
              <w:rPr>
                <w:rFonts w:cs="Arial"/>
                <w:color w:val="000000"/>
              </w:rPr>
              <w:t>3.5 GB Ram Memory</w:t>
            </w:r>
          </w:p>
          <w:p w14:paraId="580B7926" w14:textId="77777777" w:rsidR="004D5808" w:rsidRPr="009815CF" w:rsidRDefault="004D5808" w:rsidP="004D5808">
            <w:pPr>
              <w:overflowPunct/>
              <w:autoSpaceDE/>
              <w:autoSpaceDN/>
              <w:adjustRightInd/>
              <w:spacing w:before="0"/>
              <w:ind w:left="0" w:right="0"/>
              <w:textAlignment w:val="auto"/>
              <w:rPr>
                <w:rFonts w:cs="Arial"/>
                <w:color w:val="000000"/>
              </w:rPr>
            </w:pPr>
            <w:r w:rsidRPr="009815CF">
              <w:rPr>
                <w:rFonts w:cs="Arial"/>
                <w:color w:val="000000"/>
              </w:rPr>
              <w:t xml:space="preserve">100G </w:t>
            </w:r>
            <w:proofErr w:type="spellStart"/>
            <w:r w:rsidRPr="009815CF">
              <w:rPr>
                <w:rFonts w:cs="Arial"/>
                <w:color w:val="000000"/>
              </w:rPr>
              <w:t>Harddisk</w:t>
            </w:r>
            <w:proofErr w:type="spellEnd"/>
          </w:p>
          <w:p w14:paraId="268608CF" w14:textId="4B338B48" w:rsidR="00433F42" w:rsidRDefault="004D5808" w:rsidP="004D5808">
            <w:pPr>
              <w:spacing w:before="0" w:line="276" w:lineRule="auto"/>
              <w:ind w:left="0"/>
            </w:pPr>
            <w:r w:rsidRPr="009815CF">
              <w:rPr>
                <w:rFonts w:cs="Arial"/>
                <w:color w:val="000000"/>
              </w:rPr>
              <w:t>Red Hat Enterprise Linux AS RHEL 7.2</w:t>
            </w:r>
          </w:p>
        </w:tc>
      </w:tr>
    </w:tbl>
    <w:p w14:paraId="24B0452C" w14:textId="77777777" w:rsidR="00433F42" w:rsidRDefault="00E6267B">
      <w:pPr>
        <w:ind w:left="0"/>
        <w:jc w:val="center"/>
        <w:rPr>
          <w:rFonts w:cs="Arial"/>
          <w:i/>
          <w:iCs/>
        </w:rPr>
      </w:pPr>
      <w:r>
        <w:rPr>
          <w:rFonts w:cs="Arial"/>
          <w:i/>
          <w:iCs/>
        </w:rPr>
        <w:t>Table 7: Hardware Specifications</w:t>
      </w:r>
      <w:bookmarkStart w:id="133" w:name="__RefHeading__2727_51597085"/>
      <w:bookmarkStart w:id="134" w:name="_Toc449538835"/>
      <w:bookmarkStart w:id="135" w:name="_Toc445308817"/>
      <w:bookmarkStart w:id="136" w:name="_Toc440530142"/>
      <w:bookmarkStart w:id="137" w:name="_Toc440532730"/>
      <w:bookmarkEnd w:id="133"/>
    </w:p>
    <w:p w14:paraId="4A7A2ECD" w14:textId="77777777" w:rsidR="004D5808" w:rsidRDefault="004D5808">
      <w:pPr>
        <w:pStyle w:val="Heading2"/>
        <w:ind w:left="0" w:firstLine="0"/>
      </w:pPr>
    </w:p>
    <w:p w14:paraId="739C3E4A" w14:textId="77777777" w:rsidR="004D5808" w:rsidRDefault="004D5808">
      <w:pPr>
        <w:pStyle w:val="Heading2"/>
        <w:ind w:left="0" w:firstLine="0"/>
      </w:pPr>
    </w:p>
    <w:p w14:paraId="07DFE02B" w14:textId="77777777" w:rsidR="004D5808" w:rsidRDefault="004D5808">
      <w:pPr>
        <w:pStyle w:val="Heading2"/>
        <w:ind w:left="0" w:firstLine="0"/>
      </w:pPr>
    </w:p>
    <w:bookmarkEnd w:id="134"/>
    <w:bookmarkEnd w:id="135"/>
    <w:bookmarkEnd w:id="136"/>
    <w:bookmarkEnd w:id="137"/>
    <w:p w14:paraId="6225252C" w14:textId="77777777" w:rsidR="004D5808" w:rsidRDefault="004D5808">
      <w:pPr>
        <w:ind w:left="0"/>
      </w:pPr>
    </w:p>
    <w:p w14:paraId="7695F277" w14:textId="77777777" w:rsidR="004D5808" w:rsidRDefault="004D5808">
      <w:pPr>
        <w:ind w:left="0"/>
      </w:pPr>
    </w:p>
    <w:p w14:paraId="10800DED" w14:textId="536D1AA9" w:rsidR="004D5808" w:rsidRDefault="004D5808" w:rsidP="004D5808">
      <w:pPr>
        <w:pStyle w:val="Heading2"/>
        <w:ind w:left="0" w:firstLine="0"/>
      </w:pPr>
      <w:r>
        <w:lastRenderedPageBreak/>
        <w:t>4.2.2</w:t>
      </w:r>
      <w:r>
        <w:tab/>
        <w:t>Software specifications</w:t>
      </w:r>
    </w:p>
    <w:p w14:paraId="021ACF0B" w14:textId="74EBAE06" w:rsidR="00433F42" w:rsidRDefault="00E6267B">
      <w:pPr>
        <w:ind w:left="0"/>
      </w:pPr>
      <w:r>
        <w:t>Below is the list of software required for SMS Dashboard development, support &amp; maintenance activity.</w:t>
      </w:r>
    </w:p>
    <w:tbl>
      <w:tblPr>
        <w:tblW w:w="8586" w:type="dxa"/>
        <w:jc w:val="center"/>
        <w:tblLayout w:type="fixed"/>
        <w:tblLook w:val="04A0" w:firstRow="1" w:lastRow="0" w:firstColumn="1" w:lastColumn="0" w:noHBand="0" w:noVBand="1"/>
      </w:tblPr>
      <w:tblGrid>
        <w:gridCol w:w="1257"/>
        <w:gridCol w:w="2923"/>
        <w:gridCol w:w="4406"/>
      </w:tblGrid>
      <w:tr w:rsidR="00433F42" w14:paraId="6C6EB247" w14:textId="77777777">
        <w:trPr>
          <w:jc w:val="center"/>
        </w:trPr>
        <w:tc>
          <w:tcPr>
            <w:tcW w:w="1257" w:type="dxa"/>
            <w:tcBorders>
              <w:top w:val="single" w:sz="4" w:space="0" w:color="000000"/>
              <w:left w:val="single" w:sz="4" w:space="0" w:color="000000"/>
              <w:bottom w:val="single" w:sz="4" w:space="0" w:color="000000"/>
            </w:tcBorders>
            <w:shd w:val="clear" w:color="auto" w:fill="BFBFBF" w:themeFill="background1" w:themeFillShade="BF"/>
          </w:tcPr>
          <w:p w14:paraId="59859B3B" w14:textId="77777777" w:rsidR="00433F42" w:rsidRDefault="00E6267B">
            <w:pPr>
              <w:pStyle w:val="BodyText"/>
              <w:ind w:left="0"/>
              <w:rPr>
                <w:rFonts w:cs="Arial"/>
                <w:b/>
                <w:sz w:val="20"/>
              </w:rPr>
            </w:pPr>
            <w:proofErr w:type="spellStart"/>
            <w:r>
              <w:rPr>
                <w:rFonts w:cs="Arial"/>
                <w:b/>
                <w:sz w:val="20"/>
              </w:rPr>
              <w:t>S.No</w:t>
            </w:r>
            <w:proofErr w:type="spellEnd"/>
          </w:p>
        </w:tc>
        <w:tc>
          <w:tcPr>
            <w:tcW w:w="2923" w:type="dxa"/>
            <w:tcBorders>
              <w:top w:val="single" w:sz="4" w:space="0" w:color="000000"/>
              <w:left w:val="single" w:sz="4" w:space="0" w:color="000000"/>
              <w:bottom w:val="single" w:sz="4" w:space="0" w:color="000000"/>
            </w:tcBorders>
            <w:shd w:val="clear" w:color="auto" w:fill="BFBFBF" w:themeFill="background1" w:themeFillShade="BF"/>
          </w:tcPr>
          <w:p w14:paraId="75A11627" w14:textId="77777777" w:rsidR="00433F42" w:rsidRDefault="00E6267B">
            <w:pPr>
              <w:pStyle w:val="BodyText"/>
              <w:ind w:left="0"/>
              <w:rPr>
                <w:rFonts w:cs="Arial"/>
                <w:b/>
                <w:sz w:val="20"/>
              </w:rPr>
            </w:pPr>
            <w:r>
              <w:rPr>
                <w:rFonts w:cs="Arial"/>
                <w:b/>
                <w:sz w:val="20"/>
              </w:rPr>
              <w:t>Software</w:t>
            </w:r>
          </w:p>
        </w:tc>
        <w:tc>
          <w:tcPr>
            <w:tcW w:w="440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FDBC057" w14:textId="77777777" w:rsidR="00433F42" w:rsidRDefault="00E6267B">
            <w:pPr>
              <w:pStyle w:val="BodyText"/>
              <w:ind w:left="0"/>
              <w:rPr>
                <w:rFonts w:cs="Arial"/>
                <w:sz w:val="20"/>
              </w:rPr>
            </w:pPr>
            <w:r>
              <w:rPr>
                <w:rFonts w:cs="Arial"/>
                <w:b/>
                <w:sz w:val="20"/>
              </w:rPr>
              <w:t>Specifications</w:t>
            </w:r>
          </w:p>
        </w:tc>
      </w:tr>
      <w:tr w:rsidR="00433F42" w14:paraId="22140FB4" w14:textId="77777777">
        <w:trPr>
          <w:jc w:val="center"/>
        </w:trPr>
        <w:tc>
          <w:tcPr>
            <w:tcW w:w="1257" w:type="dxa"/>
            <w:tcBorders>
              <w:top w:val="single" w:sz="4" w:space="0" w:color="000000"/>
              <w:left w:val="single" w:sz="4" w:space="0" w:color="000000"/>
              <w:bottom w:val="single" w:sz="4" w:space="0" w:color="000000"/>
            </w:tcBorders>
            <w:shd w:val="clear" w:color="auto" w:fill="auto"/>
          </w:tcPr>
          <w:p w14:paraId="6DBA447A" w14:textId="77777777" w:rsidR="00433F42" w:rsidRDefault="00E6267B">
            <w:pPr>
              <w:pStyle w:val="BodyText"/>
              <w:ind w:left="0"/>
              <w:rPr>
                <w:rFonts w:cs="Arial"/>
                <w:sz w:val="20"/>
              </w:rPr>
            </w:pPr>
            <w:r>
              <w:rPr>
                <w:rFonts w:cs="Arial"/>
                <w:sz w:val="20"/>
              </w:rPr>
              <w:t>1</w:t>
            </w:r>
          </w:p>
        </w:tc>
        <w:tc>
          <w:tcPr>
            <w:tcW w:w="2923" w:type="dxa"/>
            <w:tcBorders>
              <w:top w:val="single" w:sz="4" w:space="0" w:color="000000"/>
              <w:left w:val="single" w:sz="4" w:space="0" w:color="000000"/>
              <w:bottom w:val="single" w:sz="4" w:space="0" w:color="000000"/>
            </w:tcBorders>
            <w:shd w:val="clear" w:color="auto" w:fill="auto"/>
          </w:tcPr>
          <w:p w14:paraId="1DE1F1BC" w14:textId="77777777" w:rsidR="00433F42" w:rsidRDefault="00E6267B">
            <w:pPr>
              <w:pStyle w:val="BodyText"/>
              <w:ind w:left="0"/>
              <w:rPr>
                <w:rFonts w:cs="Arial"/>
                <w:sz w:val="20"/>
              </w:rPr>
            </w:pPr>
            <w:r>
              <w:rPr>
                <w:rFonts w:cs="Arial"/>
                <w:sz w:val="20"/>
              </w:rPr>
              <w:t>App Server</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14:paraId="0003850E" w14:textId="77777777" w:rsidR="00433F42" w:rsidRDefault="00E6267B">
            <w:pPr>
              <w:pStyle w:val="BodyText"/>
              <w:ind w:left="0"/>
              <w:rPr>
                <w:rFonts w:cs="Arial"/>
                <w:sz w:val="20"/>
              </w:rPr>
            </w:pPr>
            <w:r>
              <w:rPr>
                <w:rFonts w:cs="Arial"/>
                <w:sz w:val="20"/>
              </w:rPr>
              <w:t>Apache Tomcat 8.5.9</w:t>
            </w:r>
          </w:p>
        </w:tc>
      </w:tr>
      <w:tr w:rsidR="00433F42" w14:paraId="342D5EA1" w14:textId="77777777">
        <w:trPr>
          <w:jc w:val="center"/>
        </w:trPr>
        <w:tc>
          <w:tcPr>
            <w:tcW w:w="1257" w:type="dxa"/>
            <w:tcBorders>
              <w:top w:val="single" w:sz="4" w:space="0" w:color="000000"/>
              <w:left w:val="single" w:sz="4" w:space="0" w:color="000000"/>
              <w:bottom w:val="single" w:sz="4" w:space="0" w:color="000000"/>
            </w:tcBorders>
            <w:shd w:val="clear" w:color="auto" w:fill="auto"/>
          </w:tcPr>
          <w:p w14:paraId="76AB26E8" w14:textId="77777777" w:rsidR="00433F42" w:rsidRDefault="00E6267B">
            <w:pPr>
              <w:pStyle w:val="BodyText"/>
              <w:ind w:left="0"/>
              <w:rPr>
                <w:rFonts w:cs="Arial"/>
                <w:sz w:val="20"/>
              </w:rPr>
            </w:pPr>
            <w:r>
              <w:rPr>
                <w:rFonts w:cs="Arial"/>
                <w:sz w:val="20"/>
              </w:rPr>
              <w:t>2</w:t>
            </w:r>
          </w:p>
        </w:tc>
        <w:tc>
          <w:tcPr>
            <w:tcW w:w="2923" w:type="dxa"/>
            <w:tcBorders>
              <w:top w:val="single" w:sz="4" w:space="0" w:color="000000"/>
              <w:left w:val="single" w:sz="4" w:space="0" w:color="000000"/>
              <w:bottom w:val="single" w:sz="4" w:space="0" w:color="000000"/>
            </w:tcBorders>
            <w:shd w:val="clear" w:color="auto" w:fill="auto"/>
          </w:tcPr>
          <w:p w14:paraId="1F009AFE" w14:textId="77777777" w:rsidR="00433F42" w:rsidRDefault="00E6267B">
            <w:pPr>
              <w:pStyle w:val="BodyText"/>
              <w:ind w:left="0"/>
              <w:rPr>
                <w:rFonts w:cs="Arial"/>
                <w:sz w:val="20"/>
              </w:rPr>
            </w:pPr>
            <w:r>
              <w:rPr>
                <w:rFonts w:cs="Arial"/>
                <w:sz w:val="20"/>
              </w:rPr>
              <w:t>Monitoring application</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14:paraId="7546B226" w14:textId="77777777" w:rsidR="00433F42" w:rsidRDefault="00E6267B">
            <w:pPr>
              <w:pStyle w:val="BodyText"/>
              <w:ind w:left="0"/>
              <w:rPr>
                <w:rFonts w:cs="Arial"/>
                <w:sz w:val="20"/>
              </w:rPr>
            </w:pPr>
            <w:r>
              <w:rPr>
                <w:rFonts w:cs="Arial"/>
                <w:sz w:val="20"/>
              </w:rPr>
              <w:t>SCOM</w:t>
            </w:r>
          </w:p>
        </w:tc>
      </w:tr>
      <w:tr w:rsidR="00433F42" w14:paraId="19374CA7" w14:textId="77777777">
        <w:trPr>
          <w:jc w:val="center"/>
        </w:trPr>
        <w:tc>
          <w:tcPr>
            <w:tcW w:w="1257" w:type="dxa"/>
            <w:tcBorders>
              <w:top w:val="single" w:sz="4" w:space="0" w:color="000000"/>
              <w:left w:val="single" w:sz="4" w:space="0" w:color="000000"/>
              <w:bottom w:val="single" w:sz="4" w:space="0" w:color="000000"/>
            </w:tcBorders>
            <w:shd w:val="clear" w:color="auto" w:fill="auto"/>
          </w:tcPr>
          <w:p w14:paraId="4B942605" w14:textId="77777777" w:rsidR="00433F42" w:rsidRDefault="00E6267B">
            <w:pPr>
              <w:pStyle w:val="BodyText"/>
              <w:ind w:left="0"/>
              <w:rPr>
                <w:rFonts w:cs="Arial"/>
                <w:sz w:val="20"/>
              </w:rPr>
            </w:pPr>
            <w:r>
              <w:rPr>
                <w:rFonts w:cs="Arial"/>
                <w:sz w:val="20"/>
              </w:rPr>
              <w:t>3</w:t>
            </w:r>
          </w:p>
        </w:tc>
        <w:tc>
          <w:tcPr>
            <w:tcW w:w="2923" w:type="dxa"/>
            <w:tcBorders>
              <w:top w:val="single" w:sz="4" w:space="0" w:color="000000"/>
              <w:left w:val="single" w:sz="4" w:space="0" w:color="000000"/>
              <w:bottom w:val="single" w:sz="4" w:space="0" w:color="000000"/>
            </w:tcBorders>
            <w:shd w:val="clear" w:color="auto" w:fill="auto"/>
          </w:tcPr>
          <w:p w14:paraId="0D837E5D" w14:textId="77777777" w:rsidR="00433F42" w:rsidRDefault="00E6267B">
            <w:pPr>
              <w:pStyle w:val="BodyText"/>
              <w:ind w:left="0"/>
              <w:rPr>
                <w:rFonts w:cs="Arial"/>
                <w:sz w:val="20"/>
              </w:rPr>
            </w:pPr>
            <w:r>
              <w:rPr>
                <w:rFonts w:cs="Arial"/>
                <w:sz w:val="20"/>
              </w:rPr>
              <w:t>Programming Language – UI</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14:paraId="08936285" w14:textId="77777777" w:rsidR="00433F42" w:rsidRDefault="00E6267B">
            <w:pPr>
              <w:pStyle w:val="BodyText"/>
              <w:ind w:left="0"/>
              <w:rPr>
                <w:rFonts w:cs="Arial"/>
                <w:sz w:val="20"/>
              </w:rPr>
            </w:pPr>
            <w:r>
              <w:rPr>
                <w:rFonts w:cs="Arial"/>
                <w:sz w:val="20"/>
              </w:rPr>
              <w:t>Java, Web services &amp; JSP</w:t>
            </w:r>
          </w:p>
        </w:tc>
      </w:tr>
      <w:tr w:rsidR="00433F42" w14:paraId="29BDD632" w14:textId="77777777">
        <w:trPr>
          <w:jc w:val="center"/>
        </w:trPr>
        <w:tc>
          <w:tcPr>
            <w:tcW w:w="1257" w:type="dxa"/>
            <w:tcBorders>
              <w:top w:val="single" w:sz="4" w:space="0" w:color="000000"/>
              <w:left w:val="single" w:sz="4" w:space="0" w:color="000000"/>
              <w:bottom w:val="single" w:sz="4" w:space="0" w:color="000000"/>
            </w:tcBorders>
            <w:shd w:val="clear" w:color="auto" w:fill="auto"/>
          </w:tcPr>
          <w:p w14:paraId="79846F51" w14:textId="77777777" w:rsidR="00433F42" w:rsidRDefault="00E6267B">
            <w:pPr>
              <w:pStyle w:val="BodyText"/>
              <w:ind w:left="0"/>
              <w:rPr>
                <w:rFonts w:cs="Arial"/>
                <w:sz w:val="20"/>
              </w:rPr>
            </w:pPr>
            <w:r>
              <w:rPr>
                <w:rFonts w:cs="Arial"/>
                <w:sz w:val="20"/>
              </w:rPr>
              <w:t>4</w:t>
            </w:r>
          </w:p>
        </w:tc>
        <w:tc>
          <w:tcPr>
            <w:tcW w:w="2923" w:type="dxa"/>
            <w:tcBorders>
              <w:top w:val="single" w:sz="4" w:space="0" w:color="000000"/>
              <w:left w:val="single" w:sz="4" w:space="0" w:color="000000"/>
              <w:bottom w:val="single" w:sz="4" w:space="0" w:color="000000"/>
            </w:tcBorders>
            <w:shd w:val="clear" w:color="auto" w:fill="auto"/>
          </w:tcPr>
          <w:p w14:paraId="68AF6FA8" w14:textId="77777777" w:rsidR="00433F42" w:rsidRDefault="00E6267B">
            <w:pPr>
              <w:pStyle w:val="BodyText"/>
              <w:ind w:left="0"/>
              <w:rPr>
                <w:rFonts w:cs="Arial"/>
                <w:sz w:val="20"/>
              </w:rPr>
            </w:pPr>
            <w:r>
              <w:rPr>
                <w:rFonts w:cs="Arial"/>
                <w:sz w:val="20"/>
              </w:rPr>
              <w:t>Programming Language – DB</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14:paraId="2D5B7C57" w14:textId="77777777" w:rsidR="00433F42" w:rsidRDefault="00E6267B">
            <w:pPr>
              <w:pStyle w:val="BodyText"/>
              <w:ind w:left="0"/>
              <w:rPr>
                <w:rFonts w:cs="Arial"/>
                <w:sz w:val="20"/>
              </w:rPr>
            </w:pPr>
            <w:r>
              <w:rPr>
                <w:rFonts w:cs="Arial"/>
                <w:sz w:val="20"/>
              </w:rPr>
              <w:t>SQL</w:t>
            </w:r>
          </w:p>
        </w:tc>
      </w:tr>
      <w:tr w:rsidR="00433F42" w14:paraId="3D40256B" w14:textId="77777777">
        <w:trPr>
          <w:jc w:val="center"/>
        </w:trPr>
        <w:tc>
          <w:tcPr>
            <w:tcW w:w="1257" w:type="dxa"/>
            <w:tcBorders>
              <w:top w:val="single" w:sz="4" w:space="0" w:color="000000"/>
              <w:left w:val="single" w:sz="4" w:space="0" w:color="000000"/>
              <w:bottom w:val="single" w:sz="4" w:space="0" w:color="000000"/>
            </w:tcBorders>
            <w:shd w:val="clear" w:color="auto" w:fill="auto"/>
          </w:tcPr>
          <w:p w14:paraId="72CF05AA" w14:textId="77777777" w:rsidR="00433F42" w:rsidRDefault="00E6267B">
            <w:pPr>
              <w:pStyle w:val="BodyText"/>
              <w:ind w:left="0"/>
              <w:rPr>
                <w:rFonts w:cs="Arial"/>
                <w:sz w:val="20"/>
              </w:rPr>
            </w:pPr>
            <w:r>
              <w:rPr>
                <w:rFonts w:cs="Arial"/>
                <w:sz w:val="20"/>
              </w:rPr>
              <w:t>5</w:t>
            </w:r>
          </w:p>
        </w:tc>
        <w:tc>
          <w:tcPr>
            <w:tcW w:w="2923" w:type="dxa"/>
            <w:tcBorders>
              <w:top w:val="single" w:sz="4" w:space="0" w:color="000000"/>
              <w:left w:val="single" w:sz="4" w:space="0" w:color="000000"/>
              <w:bottom w:val="single" w:sz="4" w:space="0" w:color="000000"/>
            </w:tcBorders>
            <w:shd w:val="clear" w:color="auto" w:fill="auto"/>
          </w:tcPr>
          <w:p w14:paraId="0B19523B" w14:textId="77777777" w:rsidR="00433F42" w:rsidRDefault="00E6267B">
            <w:pPr>
              <w:pStyle w:val="BodyText"/>
              <w:ind w:left="0"/>
              <w:rPr>
                <w:rFonts w:cs="Arial"/>
                <w:sz w:val="20"/>
              </w:rPr>
            </w:pPr>
            <w:r>
              <w:rPr>
                <w:rFonts w:cs="Arial"/>
                <w:sz w:val="20"/>
              </w:rPr>
              <w:t>Front-end</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14:paraId="6574647E" w14:textId="77777777" w:rsidR="00433F42" w:rsidRDefault="00E6267B">
            <w:pPr>
              <w:pStyle w:val="BodyText"/>
              <w:ind w:left="0"/>
              <w:rPr>
                <w:rFonts w:cs="Arial"/>
                <w:sz w:val="20"/>
              </w:rPr>
            </w:pPr>
            <w:r>
              <w:rPr>
                <w:rFonts w:cs="Arial"/>
                <w:sz w:val="20"/>
              </w:rPr>
              <w:t>IE 8+, Firefox 5+, Chrome 18+, Safari 5+, Opera 9+</w:t>
            </w:r>
          </w:p>
        </w:tc>
      </w:tr>
      <w:tr w:rsidR="00433F42" w14:paraId="6ADE0940" w14:textId="77777777">
        <w:trPr>
          <w:jc w:val="center"/>
        </w:trPr>
        <w:tc>
          <w:tcPr>
            <w:tcW w:w="1257" w:type="dxa"/>
            <w:tcBorders>
              <w:top w:val="single" w:sz="4" w:space="0" w:color="000000"/>
              <w:left w:val="single" w:sz="4" w:space="0" w:color="000000"/>
              <w:bottom w:val="single" w:sz="4" w:space="0" w:color="000000"/>
            </w:tcBorders>
            <w:shd w:val="clear" w:color="auto" w:fill="auto"/>
          </w:tcPr>
          <w:p w14:paraId="60E84612" w14:textId="77777777" w:rsidR="00433F42" w:rsidRDefault="00E6267B">
            <w:pPr>
              <w:pStyle w:val="BodyText"/>
              <w:ind w:left="0"/>
              <w:rPr>
                <w:rFonts w:cs="Arial"/>
                <w:sz w:val="20"/>
              </w:rPr>
            </w:pPr>
            <w:r>
              <w:rPr>
                <w:rFonts w:cs="Arial"/>
                <w:sz w:val="20"/>
              </w:rPr>
              <w:t>6</w:t>
            </w:r>
          </w:p>
        </w:tc>
        <w:tc>
          <w:tcPr>
            <w:tcW w:w="2923" w:type="dxa"/>
            <w:tcBorders>
              <w:top w:val="single" w:sz="4" w:space="0" w:color="000000"/>
              <w:left w:val="single" w:sz="4" w:space="0" w:color="000000"/>
              <w:bottom w:val="single" w:sz="4" w:space="0" w:color="000000"/>
            </w:tcBorders>
            <w:shd w:val="clear" w:color="auto" w:fill="auto"/>
          </w:tcPr>
          <w:p w14:paraId="49D51653" w14:textId="77777777" w:rsidR="00433F42" w:rsidRDefault="00E6267B">
            <w:pPr>
              <w:pStyle w:val="BodyText"/>
              <w:ind w:left="0"/>
              <w:rPr>
                <w:rFonts w:cs="Arial"/>
                <w:sz w:val="20"/>
              </w:rPr>
            </w:pPr>
            <w:r>
              <w:rPr>
                <w:rFonts w:cs="Arial"/>
                <w:sz w:val="20"/>
              </w:rPr>
              <w:t>Database</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14:paraId="0EC65CAD" w14:textId="11C3B96E" w:rsidR="00433F42" w:rsidRDefault="00E6267B">
            <w:pPr>
              <w:pStyle w:val="BodyText"/>
              <w:ind w:left="0"/>
              <w:rPr>
                <w:rFonts w:cs="Arial"/>
                <w:sz w:val="20"/>
              </w:rPr>
            </w:pPr>
            <w:r>
              <w:rPr>
                <w:rFonts w:cs="Arial"/>
                <w:sz w:val="20"/>
              </w:rPr>
              <w:t>MySQL</w:t>
            </w:r>
            <w:r w:rsidR="00AA0E38">
              <w:rPr>
                <w:rFonts w:cs="Arial"/>
                <w:sz w:val="20"/>
              </w:rPr>
              <w:t xml:space="preserve"> 8.0.20</w:t>
            </w:r>
          </w:p>
        </w:tc>
      </w:tr>
    </w:tbl>
    <w:p w14:paraId="6315C320" w14:textId="77777777" w:rsidR="00433F42" w:rsidRDefault="00E6267B">
      <w:pPr>
        <w:pStyle w:val="Caption"/>
        <w:jc w:val="center"/>
        <w:rPr>
          <w:rFonts w:ascii="Arial" w:hAnsi="Arial" w:cs="Arial"/>
        </w:rPr>
      </w:pPr>
      <w:bookmarkStart w:id="138" w:name="__RefHeading__2729_51597085"/>
      <w:bookmarkStart w:id="139" w:name="_Toc445308818"/>
      <w:bookmarkStart w:id="140" w:name="_Toc449538836"/>
      <w:bookmarkStart w:id="141" w:name="_Toc440532731"/>
      <w:bookmarkStart w:id="142" w:name="_Toc440530143"/>
      <w:bookmarkEnd w:id="138"/>
      <w:r>
        <w:rPr>
          <w:rFonts w:ascii="Arial" w:hAnsi="Arial" w:cs="Arial"/>
        </w:rPr>
        <w:t>Table 8: Software Specifications</w:t>
      </w:r>
    </w:p>
    <w:p w14:paraId="54EB8B99" w14:textId="77777777" w:rsidR="00433F42" w:rsidRDefault="00E6267B">
      <w:pPr>
        <w:pStyle w:val="Heading2"/>
        <w:ind w:left="0" w:firstLine="0"/>
        <w:rPr>
          <w:b w:val="0"/>
        </w:rPr>
      </w:pPr>
      <w:r>
        <w:t>4.2.3</w:t>
      </w:r>
      <w:r>
        <w:tab/>
        <w:t>Communication / Network Specification</w:t>
      </w:r>
      <w:bookmarkEnd w:id="139"/>
      <w:bookmarkEnd w:id="140"/>
      <w:bookmarkEnd w:id="141"/>
      <w:bookmarkEnd w:id="142"/>
    </w:p>
    <w:p w14:paraId="6B5758C7" w14:textId="77777777" w:rsidR="00433F42" w:rsidRDefault="00E6267B">
      <w:bookmarkStart w:id="143" w:name="_Toc445308819"/>
      <w:bookmarkStart w:id="144" w:name="_Toc449538837"/>
      <w:bookmarkStart w:id="145" w:name="_Toc440530144"/>
      <w:bookmarkStart w:id="146" w:name="_Toc440532732"/>
      <w:r>
        <w:rPr>
          <w:rFonts w:cs="Arial"/>
          <w:iCs/>
        </w:rPr>
        <w:t>The server</w:t>
      </w:r>
      <w:r>
        <w:t xml:space="preserve"> is accessible through TCP/IP LAN/WAN connection. Users using their desktop browser can access the application over the LAN connection to the server. The current supported browser is Internet Explorer (IE) ver. 11</w:t>
      </w:r>
    </w:p>
    <w:p w14:paraId="10F5AF39" w14:textId="77777777" w:rsidR="00433F42" w:rsidRDefault="00433F42"/>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2610"/>
        <w:gridCol w:w="5130"/>
      </w:tblGrid>
      <w:tr w:rsidR="00433F42" w14:paraId="6B71CF44" w14:textId="77777777">
        <w:tc>
          <w:tcPr>
            <w:tcW w:w="748" w:type="dxa"/>
            <w:shd w:val="clear" w:color="auto" w:fill="CCFFCC"/>
          </w:tcPr>
          <w:p w14:paraId="3C4FEAF5" w14:textId="77777777" w:rsidR="00433F42" w:rsidRDefault="00E6267B">
            <w:pPr>
              <w:pStyle w:val="BodyText"/>
              <w:spacing w:before="60" w:after="60"/>
              <w:ind w:left="0" w:right="276"/>
              <w:rPr>
                <w:rFonts w:cs="Arial"/>
                <w:i/>
                <w:iCs/>
                <w:color w:val="0000FF"/>
                <w:sz w:val="20"/>
              </w:rPr>
            </w:pPr>
            <w:r>
              <w:rPr>
                <w:rFonts w:cs="Arial"/>
                <w:i/>
                <w:iCs/>
                <w:color w:val="0000FF"/>
                <w:sz w:val="20"/>
              </w:rPr>
              <w:t>No</w:t>
            </w:r>
          </w:p>
        </w:tc>
        <w:tc>
          <w:tcPr>
            <w:tcW w:w="2610" w:type="dxa"/>
            <w:shd w:val="clear" w:color="auto" w:fill="CCFFCC"/>
          </w:tcPr>
          <w:p w14:paraId="60F59D42" w14:textId="77777777" w:rsidR="00433F42" w:rsidRDefault="00E6267B">
            <w:pPr>
              <w:pStyle w:val="BodyText"/>
              <w:spacing w:before="60" w:after="60"/>
              <w:ind w:left="0"/>
              <w:rPr>
                <w:rFonts w:cs="Arial"/>
                <w:b/>
                <w:bCs/>
                <w:i/>
                <w:iCs/>
                <w:color w:val="0000FF"/>
                <w:sz w:val="20"/>
              </w:rPr>
            </w:pPr>
            <w:r>
              <w:rPr>
                <w:rFonts w:cs="Arial"/>
                <w:b/>
                <w:bCs/>
                <w:i/>
                <w:iCs/>
                <w:color w:val="0000FF"/>
                <w:sz w:val="20"/>
              </w:rPr>
              <w:t>Category</w:t>
            </w:r>
          </w:p>
        </w:tc>
        <w:tc>
          <w:tcPr>
            <w:tcW w:w="5130" w:type="dxa"/>
            <w:shd w:val="clear" w:color="auto" w:fill="CCFFCC"/>
          </w:tcPr>
          <w:p w14:paraId="499EC82A" w14:textId="77777777" w:rsidR="00433F42" w:rsidRDefault="00E6267B">
            <w:pPr>
              <w:pStyle w:val="BodyText"/>
              <w:spacing w:before="60" w:after="60"/>
              <w:ind w:left="0"/>
              <w:rPr>
                <w:rFonts w:cs="Arial"/>
                <w:b/>
                <w:bCs/>
                <w:i/>
                <w:iCs/>
                <w:color w:val="0000FF"/>
                <w:sz w:val="20"/>
              </w:rPr>
            </w:pPr>
            <w:r>
              <w:rPr>
                <w:rFonts w:cs="Arial"/>
                <w:b/>
                <w:bCs/>
                <w:i/>
                <w:iCs/>
                <w:color w:val="0000FF"/>
                <w:sz w:val="20"/>
              </w:rPr>
              <w:t>Configuration</w:t>
            </w:r>
          </w:p>
        </w:tc>
      </w:tr>
      <w:tr w:rsidR="00433F42" w14:paraId="57E09EB3" w14:textId="77777777">
        <w:tc>
          <w:tcPr>
            <w:tcW w:w="748" w:type="dxa"/>
            <w:vAlign w:val="center"/>
          </w:tcPr>
          <w:p w14:paraId="08296602" w14:textId="77777777" w:rsidR="00433F42" w:rsidRDefault="00E6267B">
            <w:pPr>
              <w:snapToGrid w:val="0"/>
              <w:spacing w:before="0"/>
              <w:ind w:left="-108" w:right="-108"/>
              <w:jc w:val="center"/>
              <w:rPr>
                <w:rStyle w:val="Emphasis"/>
                <w:rFonts w:cs="Arial"/>
                <w:i w:val="0"/>
              </w:rPr>
            </w:pPr>
            <w:r>
              <w:rPr>
                <w:rStyle w:val="Emphasis"/>
                <w:rFonts w:cs="Arial"/>
                <w:i w:val="0"/>
              </w:rPr>
              <w:t>1</w:t>
            </w:r>
          </w:p>
        </w:tc>
        <w:tc>
          <w:tcPr>
            <w:tcW w:w="2610" w:type="dxa"/>
            <w:vAlign w:val="center"/>
          </w:tcPr>
          <w:p w14:paraId="373B0968" w14:textId="77777777" w:rsidR="00433F42" w:rsidRDefault="00E6267B">
            <w:pPr>
              <w:ind w:left="0" w:right="-108"/>
              <w:rPr>
                <w:rFonts w:cs="Arial"/>
              </w:rPr>
            </w:pPr>
            <w:r>
              <w:rPr>
                <w:rFonts w:cs="Arial"/>
              </w:rPr>
              <w:t>Web Port 8080</w:t>
            </w:r>
          </w:p>
        </w:tc>
        <w:tc>
          <w:tcPr>
            <w:tcW w:w="5130" w:type="dxa"/>
            <w:vAlign w:val="center"/>
          </w:tcPr>
          <w:p w14:paraId="6EE4BAD6" w14:textId="77777777" w:rsidR="00433F42" w:rsidRDefault="00E6267B">
            <w:pPr>
              <w:pStyle w:val="BodyText"/>
              <w:tabs>
                <w:tab w:val="left" w:pos="0"/>
              </w:tabs>
              <w:spacing w:before="60" w:after="60"/>
              <w:ind w:left="0"/>
              <w:rPr>
                <w:rFonts w:cs="Arial"/>
                <w:iCs/>
                <w:sz w:val="20"/>
              </w:rPr>
            </w:pPr>
            <w:r>
              <w:rPr>
                <w:sz w:val="20"/>
              </w:rPr>
              <w:t>3srasjavaapp1.mas.net</w:t>
            </w:r>
          </w:p>
        </w:tc>
      </w:tr>
      <w:tr w:rsidR="00433F42" w14:paraId="1B41F1A5" w14:textId="77777777">
        <w:tc>
          <w:tcPr>
            <w:tcW w:w="748" w:type="dxa"/>
            <w:vAlign w:val="center"/>
          </w:tcPr>
          <w:p w14:paraId="5F3515B6" w14:textId="77777777" w:rsidR="00433F42" w:rsidRDefault="00E6267B">
            <w:pPr>
              <w:snapToGrid w:val="0"/>
              <w:spacing w:before="0"/>
              <w:ind w:left="-108" w:right="-108"/>
              <w:jc w:val="center"/>
              <w:rPr>
                <w:rFonts w:cs="Arial"/>
              </w:rPr>
            </w:pPr>
            <w:r>
              <w:rPr>
                <w:rFonts w:cs="Arial"/>
              </w:rPr>
              <w:t>2</w:t>
            </w:r>
          </w:p>
        </w:tc>
        <w:tc>
          <w:tcPr>
            <w:tcW w:w="2610" w:type="dxa"/>
            <w:vAlign w:val="center"/>
          </w:tcPr>
          <w:p w14:paraId="128EDB69" w14:textId="77777777" w:rsidR="00433F42" w:rsidRDefault="00E6267B">
            <w:pPr>
              <w:ind w:left="0" w:right="-108"/>
              <w:rPr>
                <w:rFonts w:cs="Arial"/>
              </w:rPr>
            </w:pPr>
            <w:r>
              <w:rPr>
                <w:rFonts w:cs="Arial"/>
              </w:rPr>
              <w:t>Web Port 8080</w:t>
            </w:r>
          </w:p>
        </w:tc>
        <w:tc>
          <w:tcPr>
            <w:tcW w:w="5130" w:type="dxa"/>
            <w:vAlign w:val="center"/>
          </w:tcPr>
          <w:p w14:paraId="0D83FB07" w14:textId="77777777" w:rsidR="00433F42" w:rsidRDefault="00E6267B">
            <w:pPr>
              <w:pStyle w:val="BodyText"/>
              <w:tabs>
                <w:tab w:val="left" w:pos="0"/>
              </w:tabs>
              <w:snapToGrid w:val="0"/>
              <w:spacing w:before="60" w:after="60"/>
              <w:ind w:left="0"/>
              <w:rPr>
                <w:rFonts w:cs="Arial"/>
                <w:color w:val="000000"/>
                <w:sz w:val="20"/>
              </w:rPr>
            </w:pPr>
            <w:r>
              <w:rPr>
                <w:color w:val="000000"/>
                <w:sz w:val="20"/>
              </w:rPr>
              <w:t>1</w:t>
            </w:r>
            <w:r>
              <w:rPr>
                <w:sz w:val="20"/>
              </w:rPr>
              <w:t>srasjavaapp1.mas.net</w:t>
            </w:r>
          </w:p>
        </w:tc>
      </w:tr>
      <w:tr w:rsidR="00433F42" w14:paraId="2B70E6C5" w14:textId="77777777">
        <w:tc>
          <w:tcPr>
            <w:tcW w:w="748" w:type="dxa"/>
            <w:vAlign w:val="center"/>
          </w:tcPr>
          <w:p w14:paraId="4BDFFFF6" w14:textId="77777777" w:rsidR="00433F42" w:rsidRDefault="00E6267B">
            <w:pPr>
              <w:spacing w:before="0"/>
              <w:ind w:left="-108" w:right="-108"/>
              <w:jc w:val="center"/>
              <w:rPr>
                <w:rStyle w:val="Emphasis"/>
                <w:rFonts w:cs="Arial"/>
                <w:i w:val="0"/>
              </w:rPr>
            </w:pPr>
            <w:r>
              <w:rPr>
                <w:rStyle w:val="Emphasis"/>
                <w:rFonts w:cs="Arial"/>
                <w:i w:val="0"/>
              </w:rPr>
              <w:t>3</w:t>
            </w:r>
          </w:p>
        </w:tc>
        <w:tc>
          <w:tcPr>
            <w:tcW w:w="2610" w:type="dxa"/>
            <w:vAlign w:val="center"/>
          </w:tcPr>
          <w:p w14:paraId="6B6B62F8" w14:textId="77777777" w:rsidR="00433F42" w:rsidRDefault="00E6267B">
            <w:pPr>
              <w:ind w:left="0" w:right="-108"/>
              <w:rPr>
                <w:rFonts w:cs="Arial"/>
                <w:color w:val="000000"/>
              </w:rPr>
            </w:pPr>
            <w:r>
              <w:rPr>
                <w:rFonts w:cs="Arial"/>
                <w:color w:val="000000"/>
              </w:rPr>
              <w:t xml:space="preserve">Web Port </w:t>
            </w:r>
            <w:r>
              <w:rPr>
                <w:rFonts w:eastAsia="Consolas" w:cs="Arial"/>
                <w:iCs/>
              </w:rPr>
              <w:t>3036</w:t>
            </w:r>
            <w:r>
              <w:rPr>
                <w:rFonts w:cs="Arial"/>
                <w:color w:val="000000"/>
              </w:rPr>
              <w:t xml:space="preserve"> (DB)</w:t>
            </w:r>
          </w:p>
        </w:tc>
        <w:tc>
          <w:tcPr>
            <w:tcW w:w="5130" w:type="dxa"/>
            <w:vAlign w:val="center"/>
          </w:tcPr>
          <w:p w14:paraId="11C0C5CC" w14:textId="77777777" w:rsidR="00433F42" w:rsidRDefault="00E6267B">
            <w:pPr>
              <w:pStyle w:val="BodyText"/>
              <w:tabs>
                <w:tab w:val="left" w:pos="0"/>
              </w:tabs>
              <w:snapToGrid w:val="0"/>
              <w:spacing w:before="60" w:after="60"/>
              <w:ind w:left="0"/>
              <w:rPr>
                <w:rFonts w:cs="Arial"/>
                <w:color w:val="000000"/>
                <w:sz w:val="20"/>
              </w:rPr>
            </w:pPr>
            <w:r>
              <w:rPr>
                <w:rFonts w:eastAsia="Consolas" w:cs="Arial"/>
                <w:iCs/>
                <w:sz w:val="20"/>
              </w:rPr>
              <w:t>3srasjavadb1.mas.net</w:t>
            </w:r>
          </w:p>
        </w:tc>
      </w:tr>
      <w:tr w:rsidR="00433F42" w14:paraId="433F90DD" w14:textId="77777777">
        <w:tc>
          <w:tcPr>
            <w:tcW w:w="748" w:type="dxa"/>
            <w:vAlign w:val="center"/>
          </w:tcPr>
          <w:p w14:paraId="2551EE3B" w14:textId="77777777" w:rsidR="00433F42" w:rsidRDefault="00E6267B">
            <w:pPr>
              <w:spacing w:before="0"/>
              <w:ind w:left="-108" w:right="-108"/>
              <w:jc w:val="center"/>
              <w:rPr>
                <w:rStyle w:val="Emphasis"/>
                <w:rFonts w:cs="Arial"/>
                <w:i w:val="0"/>
              </w:rPr>
            </w:pPr>
            <w:r>
              <w:rPr>
                <w:rStyle w:val="Emphasis"/>
                <w:rFonts w:cs="Arial"/>
                <w:i w:val="0"/>
              </w:rPr>
              <w:t>4</w:t>
            </w:r>
          </w:p>
        </w:tc>
        <w:tc>
          <w:tcPr>
            <w:tcW w:w="2610" w:type="dxa"/>
            <w:vAlign w:val="center"/>
          </w:tcPr>
          <w:p w14:paraId="532D1F08" w14:textId="77777777" w:rsidR="00433F42" w:rsidRDefault="00E6267B">
            <w:pPr>
              <w:ind w:left="0" w:right="-108"/>
              <w:rPr>
                <w:rFonts w:cs="Arial"/>
                <w:color w:val="000000"/>
              </w:rPr>
            </w:pPr>
            <w:r>
              <w:rPr>
                <w:rFonts w:cs="Arial"/>
                <w:color w:val="000000"/>
              </w:rPr>
              <w:t xml:space="preserve">Web Port </w:t>
            </w:r>
            <w:r>
              <w:rPr>
                <w:rFonts w:eastAsia="Consolas" w:cs="Arial"/>
                <w:iCs/>
              </w:rPr>
              <w:t>3036</w:t>
            </w:r>
            <w:r>
              <w:rPr>
                <w:rFonts w:cs="Arial"/>
                <w:color w:val="000000"/>
              </w:rPr>
              <w:t xml:space="preserve"> (DB)</w:t>
            </w:r>
          </w:p>
        </w:tc>
        <w:tc>
          <w:tcPr>
            <w:tcW w:w="5130" w:type="dxa"/>
            <w:vAlign w:val="center"/>
          </w:tcPr>
          <w:p w14:paraId="050C4855" w14:textId="77777777" w:rsidR="00433F42" w:rsidRDefault="00E6267B">
            <w:pPr>
              <w:pStyle w:val="BodyText"/>
              <w:tabs>
                <w:tab w:val="left" w:pos="0"/>
              </w:tabs>
              <w:snapToGrid w:val="0"/>
              <w:spacing w:before="60" w:after="60"/>
              <w:ind w:left="0"/>
              <w:rPr>
                <w:rFonts w:cs="Arial"/>
                <w:color w:val="000000"/>
                <w:sz w:val="20"/>
              </w:rPr>
            </w:pPr>
            <w:r>
              <w:rPr>
                <w:color w:val="000000"/>
                <w:sz w:val="20"/>
              </w:rPr>
              <w:t>1</w:t>
            </w:r>
            <w:r>
              <w:rPr>
                <w:sz w:val="20"/>
              </w:rPr>
              <w:t>srasjavadb1.mas.net</w:t>
            </w:r>
          </w:p>
        </w:tc>
      </w:tr>
    </w:tbl>
    <w:p w14:paraId="78A539A9" w14:textId="77777777" w:rsidR="00433F42" w:rsidRDefault="00E6267B">
      <w:pPr>
        <w:ind w:left="0" w:firstLine="360"/>
        <w:jc w:val="center"/>
        <w:rPr>
          <w:i/>
          <w:iCs/>
        </w:rPr>
      </w:pPr>
      <w:r>
        <w:rPr>
          <w:i/>
          <w:iCs/>
        </w:rPr>
        <w:t>Table 9: Communication / network specification listing</w:t>
      </w:r>
    </w:p>
    <w:p w14:paraId="75A1FE41" w14:textId="77777777" w:rsidR="00433F42" w:rsidRDefault="00E6267B">
      <w:pPr>
        <w:pStyle w:val="Heading2"/>
        <w:ind w:left="0" w:firstLine="0"/>
        <w:rPr>
          <w:b w:val="0"/>
        </w:rPr>
      </w:pPr>
      <w:r>
        <w:t>4.2.4</w:t>
      </w:r>
      <w:r>
        <w:tab/>
        <w:t>User and Equipment Locations</w:t>
      </w:r>
      <w:bookmarkEnd w:id="143"/>
      <w:bookmarkEnd w:id="144"/>
      <w:bookmarkEnd w:id="145"/>
      <w:bookmarkEnd w:id="146"/>
    </w:p>
    <w:p w14:paraId="62A3F92D" w14:textId="77777777" w:rsidR="00433F42" w:rsidRDefault="00E6267B">
      <w:pPr>
        <w:pStyle w:val="BodyText"/>
        <w:ind w:left="720"/>
        <w:rPr>
          <w:rFonts w:cs="Arial"/>
          <w:sz w:val="20"/>
        </w:rPr>
      </w:pPr>
      <w:r>
        <w:rPr>
          <w:rFonts w:cs="Arial"/>
          <w:sz w:val="20"/>
        </w:rPr>
        <w:t>Users need an appropriate browser to access the application. Supported browsers are listed in Section 4.2.</w:t>
      </w:r>
    </w:p>
    <w:p w14:paraId="479B0D09" w14:textId="77777777" w:rsidR="00433F42" w:rsidRDefault="00E6267B">
      <w:pPr>
        <w:pStyle w:val="Heading2"/>
      </w:pPr>
      <w:bookmarkStart w:id="147" w:name="_Toc450296327"/>
      <w:r>
        <w:t>4.2.5</w:t>
      </w:r>
      <w:r>
        <w:tab/>
        <w:t>File Management</w:t>
      </w:r>
      <w:bookmarkEnd w:id="147"/>
    </w:p>
    <w:p w14:paraId="224FFC5F" w14:textId="77777777" w:rsidR="00433F42" w:rsidRDefault="00E6267B">
      <w:pPr>
        <w:pStyle w:val="Heading3"/>
        <w:keepNext w:val="0"/>
        <w:numPr>
          <w:ilvl w:val="2"/>
          <w:numId w:val="0"/>
        </w:numPr>
        <w:tabs>
          <w:tab w:val="left" w:pos="1440"/>
        </w:tabs>
        <w:overflowPunct/>
        <w:autoSpaceDE/>
        <w:autoSpaceDN/>
        <w:adjustRightInd/>
        <w:spacing w:before="240"/>
        <w:ind w:left="1440" w:right="0" w:hanging="720"/>
        <w:jc w:val="left"/>
        <w:textAlignment w:val="auto"/>
        <w:rPr>
          <w:rFonts w:cs="Arial"/>
          <w:caps/>
        </w:rPr>
      </w:pPr>
      <w:bookmarkStart w:id="148" w:name="_Toc450296328"/>
      <w:r>
        <w:rPr>
          <w:rFonts w:cs="Arial"/>
          <w:caps/>
        </w:rPr>
        <w:t>4.2.5.1</w:t>
      </w:r>
      <w:r>
        <w:rPr>
          <w:rFonts w:cs="Arial"/>
          <w:caps/>
        </w:rPr>
        <w:tab/>
        <w:t>Libraries and files</w:t>
      </w:r>
      <w:bookmarkEnd w:id="148"/>
    </w:p>
    <w:p w14:paraId="719183C7" w14:textId="77777777" w:rsidR="00433F42" w:rsidRDefault="00E6267B">
      <w:pPr>
        <w:pStyle w:val="Caption"/>
        <w:ind w:left="1080" w:firstLine="360"/>
        <w:rPr>
          <w:rFonts w:ascii="Arial" w:hAnsi="Arial" w:cs="Arial"/>
          <w:b/>
          <w:bCs/>
          <w:i w:val="0"/>
          <w:iCs w:val="0"/>
        </w:rPr>
      </w:pPr>
      <w:r>
        <w:rPr>
          <w:rFonts w:ascii="Arial" w:hAnsi="Arial" w:cs="Arial"/>
          <w:b/>
          <w:bCs/>
          <w:i w:val="0"/>
          <w:iCs w:val="0"/>
        </w:rPr>
        <w:t>N/A</w:t>
      </w:r>
    </w:p>
    <w:p w14:paraId="76795D21" w14:textId="77777777" w:rsidR="00433F42" w:rsidRDefault="00E6267B">
      <w:pPr>
        <w:pStyle w:val="Heading3"/>
        <w:keepNext w:val="0"/>
        <w:numPr>
          <w:ilvl w:val="2"/>
          <w:numId w:val="0"/>
        </w:numPr>
        <w:tabs>
          <w:tab w:val="left" w:pos="1440"/>
        </w:tabs>
        <w:overflowPunct/>
        <w:autoSpaceDE/>
        <w:autoSpaceDN/>
        <w:adjustRightInd/>
        <w:spacing w:before="240"/>
        <w:ind w:left="1440" w:right="0" w:hanging="720"/>
        <w:jc w:val="left"/>
        <w:textAlignment w:val="auto"/>
        <w:rPr>
          <w:rFonts w:cs="Arial"/>
          <w:caps/>
        </w:rPr>
      </w:pPr>
      <w:bookmarkStart w:id="149" w:name="_Toc12475553"/>
      <w:r>
        <w:rPr>
          <w:rFonts w:cs="Arial"/>
          <w:caps/>
        </w:rPr>
        <w:lastRenderedPageBreak/>
        <w:t>4.2.5.2</w:t>
      </w:r>
      <w:r>
        <w:rPr>
          <w:rFonts w:cs="Arial"/>
          <w:caps/>
        </w:rPr>
        <w:tab/>
        <w:t>DBMS setup</w:t>
      </w:r>
      <w:bookmarkEnd w:id="149"/>
    </w:p>
    <w:p w14:paraId="28F6B44D" w14:textId="77777777" w:rsidR="00433F42" w:rsidRDefault="00E6267B">
      <w:pPr>
        <w:rPr>
          <w:iCs/>
        </w:rPr>
      </w:pPr>
      <w:r>
        <w:rPr>
          <w:iCs/>
        </w:rPr>
        <w:tab/>
        <w:t>SMS Dashboard uses MySQL as the DBMS.</w:t>
      </w:r>
    </w:p>
    <w:p w14:paraId="1B6FA473" w14:textId="77777777" w:rsidR="00433F42" w:rsidRDefault="00433F42">
      <w:pPr>
        <w:rPr>
          <w:iCs/>
        </w:rPr>
      </w:pPr>
    </w:p>
    <w:p w14:paraId="25048547" w14:textId="77777777" w:rsidR="00433F42" w:rsidRDefault="00E6267B">
      <w:pPr>
        <w:pStyle w:val="Heading1"/>
        <w:ind w:left="0" w:firstLine="0"/>
        <w:rPr>
          <w:rFonts w:cs="Arial"/>
          <w:sz w:val="20"/>
        </w:rPr>
      </w:pPr>
      <w:bookmarkStart w:id="150" w:name="__RefHeading__2733_51597085"/>
      <w:bookmarkStart w:id="151" w:name="_Toc440532733"/>
      <w:bookmarkStart w:id="152" w:name="_Toc445308820"/>
      <w:bookmarkStart w:id="153" w:name="_Toc440530145"/>
      <w:bookmarkStart w:id="154" w:name="_Toc449538838"/>
      <w:bookmarkEnd w:id="150"/>
      <w:r>
        <w:rPr>
          <w:rFonts w:cs="Arial"/>
          <w:sz w:val="20"/>
        </w:rPr>
        <w:t>4.3</w:t>
      </w:r>
      <w:r>
        <w:rPr>
          <w:rFonts w:cs="Arial"/>
          <w:sz w:val="20"/>
        </w:rPr>
        <w:tab/>
        <w:t>TECHNICALOPERATIONS</w:t>
      </w:r>
      <w:bookmarkEnd w:id="151"/>
      <w:bookmarkEnd w:id="152"/>
      <w:bookmarkEnd w:id="153"/>
      <w:r>
        <w:rPr>
          <w:rFonts w:cs="Arial"/>
          <w:sz w:val="20"/>
        </w:rPr>
        <w:t>GUIDE</w:t>
      </w:r>
      <w:bookmarkEnd w:id="154"/>
    </w:p>
    <w:p w14:paraId="3979C2CB" w14:textId="77777777" w:rsidR="00433F42" w:rsidRDefault="00E6267B">
      <w:pPr>
        <w:pStyle w:val="BodyText"/>
        <w:ind w:left="720"/>
        <w:rPr>
          <w:rFonts w:cs="Arial"/>
          <w:sz w:val="20"/>
        </w:rPr>
      </w:pPr>
      <w:r>
        <w:rPr>
          <w:rFonts w:cs="Arial"/>
          <w:sz w:val="20"/>
        </w:rPr>
        <w:t>Tomcat needs to be restarted when it goes down.</w:t>
      </w:r>
    </w:p>
    <w:p w14:paraId="0F32C2F6" w14:textId="77777777" w:rsidR="00433F42" w:rsidRDefault="00E6267B">
      <w:pPr>
        <w:pStyle w:val="BodyText"/>
        <w:ind w:left="720"/>
        <w:rPr>
          <w:rFonts w:cs="Arial"/>
          <w:sz w:val="20"/>
        </w:rPr>
      </w:pPr>
      <w:r>
        <w:rPr>
          <w:rFonts w:cs="Arial"/>
          <w:sz w:val="20"/>
        </w:rPr>
        <w:t>Database needs to be restarted when it goes down</w:t>
      </w:r>
    </w:p>
    <w:p w14:paraId="296E0959" w14:textId="77777777" w:rsidR="00433F42" w:rsidRDefault="00E6267B">
      <w:pPr>
        <w:pStyle w:val="Heading2"/>
      </w:pPr>
      <w:bookmarkStart w:id="155" w:name="__RefHeading__2735_51597085"/>
      <w:bookmarkStart w:id="156" w:name="_Toc449538839"/>
      <w:bookmarkStart w:id="157" w:name="_Toc440532734"/>
      <w:bookmarkStart w:id="158" w:name="_Toc440530146"/>
      <w:bookmarkStart w:id="159" w:name="_Toc445308821"/>
      <w:bookmarkEnd w:id="155"/>
      <w:r>
        <w:t>4.3.1</w:t>
      </w:r>
      <w:r>
        <w:tab/>
        <w:t>Backup and Recovery</w:t>
      </w:r>
      <w:bookmarkEnd w:id="156"/>
      <w:bookmarkEnd w:id="157"/>
      <w:bookmarkEnd w:id="158"/>
      <w:bookmarkEnd w:id="159"/>
    </w:p>
    <w:p w14:paraId="7D6954B9" w14:textId="77777777" w:rsidR="00433F42" w:rsidRDefault="00E6267B">
      <w:pPr>
        <w:ind w:firstLineChars="50" w:firstLine="100"/>
      </w:pPr>
      <w:r>
        <w:rPr>
          <w:b/>
          <w:bCs/>
        </w:rPr>
        <w:t>N/A</w:t>
      </w:r>
    </w:p>
    <w:p w14:paraId="4CE442A7" w14:textId="77777777" w:rsidR="00433F42" w:rsidRDefault="00E6267B">
      <w:pPr>
        <w:pStyle w:val="Heading2"/>
      </w:pPr>
      <w:bookmarkStart w:id="160" w:name="__RefHeading__2737_51597085"/>
      <w:bookmarkStart w:id="161" w:name="_Toc449538840"/>
      <w:bookmarkStart w:id="162" w:name="_Toc440532735"/>
      <w:bookmarkStart w:id="163" w:name="_Toc445308822"/>
      <w:bookmarkStart w:id="164" w:name="_Toc440530147"/>
      <w:bookmarkEnd w:id="160"/>
      <w:r>
        <w:t>4.3.2</w:t>
      </w:r>
      <w:r>
        <w:tab/>
        <w:t>Monitoring Tools</w:t>
      </w:r>
      <w:bookmarkEnd w:id="161"/>
      <w:bookmarkEnd w:id="162"/>
      <w:bookmarkEnd w:id="163"/>
      <w:bookmarkEnd w:id="164"/>
    </w:p>
    <w:p w14:paraId="6BDDEDD6" w14:textId="77777777" w:rsidR="00433F42" w:rsidRDefault="00E6267B">
      <w:pPr>
        <w:pStyle w:val="Heading2"/>
        <w:tabs>
          <w:tab w:val="left" w:pos="6051"/>
        </w:tabs>
        <w:spacing w:before="0"/>
        <w:rPr>
          <w:b w:val="0"/>
          <w:caps w:val="0"/>
        </w:rPr>
      </w:pPr>
      <w:bookmarkStart w:id="165" w:name="__RefHeading__2741_51597085"/>
      <w:bookmarkStart w:id="166" w:name="_Toc445308823"/>
      <w:bookmarkStart w:id="167" w:name="_Toc440530148"/>
      <w:bookmarkStart w:id="168" w:name="_Toc440532736"/>
      <w:bookmarkStart w:id="169" w:name="_Toc449538841"/>
      <w:bookmarkEnd w:id="165"/>
      <w:r>
        <w:rPr>
          <w:b w:val="0"/>
          <w:caps w:val="0"/>
        </w:rPr>
        <w:tab/>
        <w:t>SMS Dashboard servers will be monitoring by SCOM Monitoring System.</w:t>
      </w:r>
    </w:p>
    <w:p w14:paraId="3BFA1D88" w14:textId="77777777" w:rsidR="00433F42" w:rsidRDefault="00433F42">
      <w:pPr>
        <w:pStyle w:val="Heading2"/>
        <w:tabs>
          <w:tab w:val="left" w:pos="6051"/>
        </w:tabs>
        <w:spacing w:before="0"/>
        <w:ind w:left="0" w:firstLine="0"/>
        <w:rPr>
          <w:b w:val="0"/>
          <w:caps w:val="0"/>
        </w:rPr>
      </w:pPr>
    </w:p>
    <w:p w14:paraId="054BCEBD" w14:textId="77777777" w:rsidR="00433F42" w:rsidRDefault="00E6267B">
      <w:pPr>
        <w:pStyle w:val="Heading2"/>
        <w:tabs>
          <w:tab w:val="left" w:pos="6051"/>
        </w:tabs>
      </w:pPr>
      <w:r>
        <w:t>4.3.4</w:t>
      </w:r>
      <w:r>
        <w:tab/>
        <w:t>Report Management</w:t>
      </w:r>
      <w:bookmarkEnd w:id="166"/>
      <w:bookmarkEnd w:id="167"/>
      <w:bookmarkEnd w:id="168"/>
      <w:bookmarkEnd w:id="169"/>
    </w:p>
    <w:p w14:paraId="4846E474" w14:textId="77777777" w:rsidR="00433F42" w:rsidRDefault="00E6267B">
      <w:pPr>
        <w:pStyle w:val="Heading2"/>
        <w:tabs>
          <w:tab w:val="left" w:pos="6051"/>
        </w:tabs>
        <w:rPr>
          <w:caps w:val="0"/>
        </w:rPr>
      </w:pPr>
      <w:r>
        <w:tab/>
        <w:t>N/A</w:t>
      </w:r>
    </w:p>
    <w:p w14:paraId="62B70E08" w14:textId="77777777" w:rsidR="00433F42" w:rsidRDefault="00E6267B">
      <w:pPr>
        <w:pStyle w:val="Heading2"/>
      </w:pPr>
      <w:bookmarkStart w:id="170" w:name="__RefHeading__2743_51597085"/>
      <w:bookmarkStart w:id="171" w:name="_Toc445308824"/>
      <w:bookmarkStart w:id="172" w:name="_Toc440532737"/>
      <w:bookmarkStart w:id="173" w:name="_Toc440530149"/>
      <w:bookmarkStart w:id="174" w:name="_Toc449538842"/>
      <w:bookmarkEnd w:id="170"/>
      <w:r>
        <w:t>4.3.5</w:t>
      </w:r>
      <w:r>
        <w:tab/>
        <w:t>Baseline Performance Information</w:t>
      </w:r>
      <w:bookmarkEnd w:id="171"/>
      <w:bookmarkEnd w:id="172"/>
      <w:bookmarkEnd w:id="173"/>
      <w:bookmarkEnd w:id="174"/>
    </w:p>
    <w:p w14:paraId="23A22538" w14:textId="77777777" w:rsidR="00433F42" w:rsidRDefault="00E6267B">
      <w:pPr>
        <w:pStyle w:val="Caption"/>
        <w:ind w:left="360" w:firstLine="360"/>
        <w:jc w:val="both"/>
        <w:rPr>
          <w:rFonts w:ascii="Arial" w:hAnsi="Arial" w:cs="Arial"/>
        </w:rPr>
      </w:pPr>
      <w:r>
        <w:rPr>
          <w:rFonts w:ascii="Arial" w:hAnsi="Arial" w:cs="Arial"/>
          <w:i w:val="0"/>
          <w:iCs w:val="0"/>
        </w:rPr>
        <w:t xml:space="preserve">SMS Dashboard </w:t>
      </w:r>
      <w:r>
        <w:rPr>
          <w:rFonts w:ascii="Arial" w:hAnsi="Arial" w:cs="Arial"/>
          <w:i w:val="0"/>
          <w:iCs w:val="0"/>
          <w:color w:val="000000"/>
          <w:lang w:val="en-GB"/>
        </w:rPr>
        <w:t>is classified as a Business Criticality Definition (BCD) level 4 applications. There is no Disaster Recovery capability for this application. In the event of disaster recovery, the application will not be available.  To mitigate the risk that can impact the business, user of this application should have a back-up plan in the event of the application or system unavailability.</w:t>
      </w:r>
    </w:p>
    <w:p w14:paraId="1E7AA6CB" w14:textId="77777777" w:rsidR="00433F42" w:rsidRDefault="00E6267B">
      <w:pPr>
        <w:pStyle w:val="BodyText"/>
        <w:tabs>
          <w:tab w:val="left" w:pos="720"/>
        </w:tabs>
        <w:spacing w:before="240"/>
        <w:ind w:right="0"/>
        <w:jc w:val="both"/>
        <w:rPr>
          <w:rFonts w:cs="Arial"/>
          <w:sz w:val="20"/>
        </w:rPr>
      </w:pPr>
      <w:r>
        <w:rPr>
          <w:rFonts w:cs="Arial"/>
          <w:sz w:val="20"/>
        </w:rPr>
        <w:t xml:space="preserve">   </w:t>
      </w:r>
    </w:p>
    <w:p w14:paraId="625D7E3B" w14:textId="77777777" w:rsidR="00433F42" w:rsidRDefault="00E6267B">
      <w:pPr>
        <w:pStyle w:val="Heading1"/>
        <w:ind w:left="0" w:firstLine="0"/>
        <w:rPr>
          <w:rFonts w:cs="Arial"/>
        </w:rPr>
      </w:pPr>
      <w:bookmarkStart w:id="175" w:name="__RefHeading__2745_51597085"/>
      <w:bookmarkStart w:id="176" w:name="_Toc440532738"/>
      <w:bookmarkStart w:id="177" w:name="_Toc445308825"/>
      <w:bookmarkStart w:id="178" w:name="_Toc440530150"/>
      <w:bookmarkStart w:id="179" w:name="_Toc449538843"/>
      <w:bookmarkEnd w:id="175"/>
      <w:r>
        <w:rPr>
          <w:rFonts w:cs="Arial"/>
          <w:sz w:val="20"/>
        </w:rPr>
        <w:t>4.4</w:t>
      </w:r>
      <w:r>
        <w:rPr>
          <w:rFonts w:cs="Arial"/>
          <w:sz w:val="20"/>
        </w:rPr>
        <w:tab/>
        <w:t>MAINTENANCE AND</w:t>
      </w:r>
      <w:bookmarkEnd w:id="176"/>
      <w:bookmarkEnd w:id="177"/>
      <w:bookmarkEnd w:id="178"/>
      <w:r>
        <w:rPr>
          <w:rFonts w:cs="Arial"/>
          <w:sz w:val="20"/>
        </w:rPr>
        <w:t xml:space="preserve"> SUPPORT</w:t>
      </w:r>
      <w:bookmarkEnd w:id="179"/>
    </w:p>
    <w:p w14:paraId="37C07806" w14:textId="77777777" w:rsidR="00433F42" w:rsidRDefault="00E6267B">
      <w:pPr>
        <w:pStyle w:val="BodyText"/>
        <w:rPr>
          <w:sz w:val="20"/>
        </w:rPr>
      </w:pPr>
      <w:bookmarkStart w:id="180" w:name="__RefHeading__2747_51597085"/>
      <w:bookmarkStart w:id="181" w:name="_Toc440532739"/>
      <w:bookmarkStart w:id="182" w:name="_Toc445308826"/>
      <w:bookmarkStart w:id="183" w:name="_Toc449538844"/>
      <w:bookmarkStart w:id="184" w:name="_Toc440530151"/>
      <w:bookmarkEnd w:id="180"/>
      <w:r>
        <w:rPr>
          <w:sz w:val="20"/>
        </w:rPr>
        <w:t>The maintenance SMS Dashboard operations team as listed below</w:t>
      </w:r>
    </w:p>
    <w:p w14:paraId="6DC948CE" w14:textId="77777777" w:rsidR="00433F42" w:rsidRDefault="00433F42">
      <w:pPr>
        <w:pStyle w:val="BodyText"/>
        <w:ind w:left="720"/>
        <w:rPr>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2610"/>
        <w:gridCol w:w="5130"/>
      </w:tblGrid>
      <w:tr w:rsidR="00433F42" w14:paraId="6BFACFC4" w14:textId="77777777">
        <w:tc>
          <w:tcPr>
            <w:tcW w:w="738" w:type="dxa"/>
            <w:shd w:val="clear" w:color="auto" w:fill="CCFFCC"/>
          </w:tcPr>
          <w:p w14:paraId="5DFB03BD" w14:textId="77777777" w:rsidR="00433F42" w:rsidRDefault="00433F42">
            <w:pPr>
              <w:pStyle w:val="BodyText"/>
              <w:spacing w:before="60" w:after="60"/>
              <w:ind w:left="0"/>
              <w:rPr>
                <w:rFonts w:cs="Arial"/>
                <w:i/>
                <w:iCs/>
                <w:color w:val="0000FF"/>
                <w:sz w:val="20"/>
              </w:rPr>
            </w:pPr>
          </w:p>
        </w:tc>
        <w:tc>
          <w:tcPr>
            <w:tcW w:w="2610" w:type="dxa"/>
            <w:shd w:val="clear" w:color="auto" w:fill="CCFFCC"/>
          </w:tcPr>
          <w:p w14:paraId="01CB6213" w14:textId="77777777" w:rsidR="00433F42" w:rsidRDefault="00E6267B">
            <w:pPr>
              <w:pStyle w:val="BodyText"/>
              <w:spacing w:before="60" w:after="60"/>
              <w:ind w:left="0"/>
              <w:rPr>
                <w:rFonts w:cs="Arial"/>
                <w:b/>
                <w:bCs/>
                <w:i/>
                <w:iCs/>
                <w:color w:val="0000FF"/>
                <w:sz w:val="20"/>
              </w:rPr>
            </w:pPr>
            <w:r>
              <w:rPr>
                <w:rFonts w:cs="Arial"/>
                <w:b/>
                <w:bCs/>
                <w:i/>
                <w:iCs/>
                <w:color w:val="0000FF"/>
                <w:sz w:val="20"/>
              </w:rPr>
              <w:t>Type of Support</w:t>
            </w:r>
          </w:p>
        </w:tc>
        <w:tc>
          <w:tcPr>
            <w:tcW w:w="5130" w:type="dxa"/>
            <w:shd w:val="clear" w:color="auto" w:fill="CCFFCC"/>
          </w:tcPr>
          <w:p w14:paraId="727E2267" w14:textId="77777777" w:rsidR="00433F42" w:rsidRDefault="00E6267B">
            <w:pPr>
              <w:pStyle w:val="BodyText"/>
              <w:spacing w:before="60" w:after="60"/>
              <w:ind w:left="0"/>
              <w:rPr>
                <w:rFonts w:cs="Arial"/>
                <w:b/>
                <w:bCs/>
                <w:i/>
                <w:iCs/>
                <w:color w:val="0000FF"/>
                <w:sz w:val="20"/>
              </w:rPr>
            </w:pPr>
            <w:r>
              <w:rPr>
                <w:rFonts w:cs="Arial"/>
                <w:b/>
                <w:bCs/>
                <w:i/>
                <w:iCs/>
                <w:color w:val="0000FF"/>
                <w:sz w:val="20"/>
              </w:rPr>
              <w:t>Contact Details</w:t>
            </w:r>
          </w:p>
        </w:tc>
      </w:tr>
      <w:tr w:rsidR="00433F42" w14:paraId="34A58916" w14:textId="77777777">
        <w:tc>
          <w:tcPr>
            <w:tcW w:w="738" w:type="dxa"/>
            <w:vAlign w:val="center"/>
          </w:tcPr>
          <w:p w14:paraId="100176D6" w14:textId="77777777" w:rsidR="00433F42" w:rsidRDefault="00E6267B">
            <w:pPr>
              <w:pStyle w:val="BodyText"/>
              <w:snapToGrid w:val="0"/>
              <w:spacing w:before="60" w:after="60"/>
              <w:ind w:left="-108" w:right="-108"/>
              <w:jc w:val="center"/>
              <w:rPr>
                <w:iCs/>
                <w:sz w:val="20"/>
              </w:rPr>
            </w:pPr>
            <w:r>
              <w:rPr>
                <w:iCs/>
                <w:sz w:val="20"/>
              </w:rPr>
              <w:t>1</w:t>
            </w:r>
          </w:p>
        </w:tc>
        <w:tc>
          <w:tcPr>
            <w:tcW w:w="2610" w:type="dxa"/>
            <w:vAlign w:val="center"/>
          </w:tcPr>
          <w:p w14:paraId="2338A11F" w14:textId="77777777" w:rsidR="00433F42" w:rsidRDefault="00E6267B">
            <w:pPr>
              <w:pStyle w:val="BodyText"/>
              <w:tabs>
                <w:tab w:val="left" w:pos="0"/>
              </w:tabs>
              <w:snapToGrid w:val="0"/>
              <w:spacing w:before="60" w:after="60"/>
              <w:ind w:left="0"/>
              <w:rPr>
                <w:iCs/>
                <w:sz w:val="20"/>
              </w:rPr>
            </w:pPr>
            <w:r>
              <w:rPr>
                <w:iCs/>
                <w:sz w:val="20"/>
              </w:rPr>
              <w:t>IT Helpdesk</w:t>
            </w:r>
          </w:p>
          <w:p w14:paraId="4E89F0A3" w14:textId="77777777" w:rsidR="00433F42" w:rsidRDefault="00E6267B">
            <w:pPr>
              <w:pStyle w:val="BodyText"/>
              <w:tabs>
                <w:tab w:val="left" w:pos="0"/>
              </w:tabs>
              <w:spacing w:before="60" w:after="60"/>
              <w:ind w:left="0"/>
              <w:rPr>
                <w:iCs/>
                <w:sz w:val="20"/>
              </w:rPr>
            </w:pPr>
            <w:r>
              <w:rPr>
                <w:iCs/>
                <w:sz w:val="20"/>
              </w:rPr>
              <w:t>(1</w:t>
            </w:r>
            <w:r>
              <w:rPr>
                <w:iCs/>
                <w:sz w:val="20"/>
                <w:vertAlign w:val="superscript"/>
              </w:rPr>
              <w:t>st</w:t>
            </w:r>
            <w:r>
              <w:rPr>
                <w:iCs/>
                <w:sz w:val="20"/>
              </w:rPr>
              <w:t xml:space="preserve"> Level Support)</w:t>
            </w:r>
          </w:p>
        </w:tc>
        <w:tc>
          <w:tcPr>
            <w:tcW w:w="5130" w:type="dxa"/>
            <w:vAlign w:val="center"/>
          </w:tcPr>
          <w:p w14:paraId="1CE176E8" w14:textId="77777777" w:rsidR="00433F42" w:rsidRDefault="00E6267B">
            <w:pPr>
              <w:pStyle w:val="BodyText"/>
              <w:tabs>
                <w:tab w:val="left" w:pos="0"/>
              </w:tabs>
              <w:snapToGrid w:val="0"/>
              <w:spacing w:before="60" w:after="60"/>
              <w:ind w:left="0"/>
              <w:rPr>
                <w:iCs/>
                <w:sz w:val="20"/>
              </w:rPr>
            </w:pPr>
            <w:r>
              <w:rPr>
                <w:iCs/>
                <w:sz w:val="20"/>
              </w:rPr>
              <w:t>(603) 7840-2020, 1-800-88-1173</w:t>
            </w:r>
          </w:p>
          <w:p w14:paraId="109B6605" w14:textId="77777777" w:rsidR="00433F42" w:rsidRDefault="00E6267B">
            <w:pPr>
              <w:pStyle w:val="BodyText"/>
              <w:tabs>
                <w:tab w:val="left" w:pos="0"/>
              </w:tabs>
              <w:spacing w:before="60" w:after="60"/>
              <w:ind w:left="0"/>
              <w:rPr>
                <w:iCs/>
                <w:sz w:val="20"/>
              </w:rPr>
            </w:pPr>
            <w:r>
              <w:rPr>
                <w:sz w:val="20"/>
              </w:rPr>
              <w:t>helpdesk@malayasiaairlines.com</w:t>
            </w:r>
          </w:p>
        </w:tc>
      </w:tr>
      <w:tr w:rsidR="00433F42" w14:paraId="7E892816" w14:textId="77777777">
        <w:tc>
          <w:tcPr>
            <w:tcW w:w="738" w:type="dxa"/>
            <w:vAlign w:val="center"/>
          </w:tcPr>
          <w:p w14:paraId="4D88DE78" w14:textId="77777777" w:rsidR="00433F42" w:rsidRDefault="00E6267B">
            <w:pPr>
              <w:pStyle w:val="BodyText"/>
              <w:snapToGrid w:val="0"/>
              <w:spacing w:before="60" w:after="60"/>
              <w:ind w:left="-108" w:right="-108"/>
              <w:jc w:val="center"/>
              <w:rPr>
                <w:iCs/>
                <w:sz w:val="20"/>
              </w:rPr>
            </w:pPr>
            <w:r>
              <w:rPr>
                <w:iCs/>
                <w:sz w:val="20"/>
              </w:rPr>
              <w:t>2</w:t>
            </w:r>
          </w:p>
        </w:tc>
        <w:tc>
          <w:tcPr>
            <w:tcW w:w="2610" w:type="dxa"/>
            <w:vAlign w:val="center"/>
          </w:tcPr>
          <w:p w14:paraId="16CB7464" w14:textId="77777777" w:rsidR="00433F42" w:rsidRDefault="00E6267B">
            <w:pPr>
              <w:pStyle w:val="BodyText"/>
              <w:tabs>
                <w:tab w:val="left" w:pos="0"/>
              </w:tabs>
              <w:snapToGrid w:val="0"/>
              <w:spacing w:before="60" w:after="60"/>
              <w:ind w:left="0"/>
              <w:rPr>
                <w:iCs/>
                <w:sz w:val="20"/>
              </w:rPr>
            </w:pPr>
            <w:r>
              <w:rPr>
                <w:iCs/>
                <w:sz w:val="20"/>
              </w:rPr>
              <w:t>Group IT Operations</w:t>
            </w:r>
          </w:p>
          <w:p w14:paraId="163CEF28" w14:textId="77777777" w:rsidR="00433F42" w:rsidRDefault="00E6267B">
            <w:pPr>
              <w:pStyle w:val="BodyText"/>
              <w:tabs>
                <w:tab w:val="left" w:pos="0"/>
              </w:tabs>
              <w:spacing w:before="60" w:after="60"/>
              <w:ind w:left="0"/>
              <w:rPr>
                <w:iCs/>
                <w:sz w:val="20"/>
              </w:rPr>
            </w:pPr>
            <w:r>
              <w:rPr>
                <w:iCs/>
                <w:sz w:val="20"/>
              </w:rPr>
              <w:t>(2</w:t>
            </w:r>
            <w:r>
              <w:rPr>
                <w:iCs/>
                <w:sz w:val="20"/>
                <w:vertAlign w:val="superscript"/>
              </w:rPr>
              <w:t>nd</w:t>
            </w:r>
            <w:r>
              <w:rPr>
                <w:iCs/>
                <w:sz w:val="20"/>
              </w:rPr>
              <w:t xml:space="preserve"> Level Support)</w:t>
            </w:r>
          </w:p>
        </w:tc>
        <w:tc>
          <w:tcPr>
            <w:tcW w:w="5130" w:type="dxa"/>
            <w:vAlign w:val="center"/>
          </w:tcPr>
          <w:p w14:paraId="3AAF884E" w14:textId="77777777" w:rsidR="00433F42" w:rsidRDefault="00E6267B">
            <w:pPr>
              <w:pStyle w:val="BodyText"/>
              <w:tabs>
                <w:tab w:val="left" w:pos="0"/>
              </w:tabs>
              <w:snapToGrid w:val="0"/>
              <w:spacing w:before="60" w:after="60"/>
              <w:ind w:left="0"/>
              <w:rPr>
                <w:iCs/>
                <w:sz w:val="20"/>
                <w:u w:val="single"/>
              </w:rPr>
            </w:pPr>
            <w:r>
              <w:rPr>
                <w:iCs/>
                <w:sz w:val="20"/>
                <w:u w:val="single"/>
              </w:rPr>
              <w:t>System Administrator (Midrange)</w:t>
            </w:r>
          </w:p>
          <w:p w14:paraId="7B0CE9B4" w14:textId="77777777" w:rsidR="00433F42" w:rsidRDefault="00424AD4">
            <w:pPr>
              <w:pStyle w:val="BodyText"/>
              <w:tabs>
                <w:tab w:val="left" w:pos="0"/>
              </w:tabs>
              <w:spacing w:before="60" w:after="60"/>
              <w:ind w:left="0"/>
              <w:rPr>
                <w:iCs/>
                <w:sz w:val="20"/>
              </w:rPr>
            </w:pPr>
            <w:hyperlink r:id="rId42" w:history="1">
              <w:r w:rsidR="00E6267B">
                <w:rPr>
                  <w:rStyle w:val="Hyperlink"/>
                  <w:sz w:val="20"/>
                </w:rPr>
                <w:t>GD_TCSMidrange@malaysiaairlines.com</w:t>
              </w:r>
            </w:hyperlink>
            <w:r w:rsidR="00E6267B">
              <w:rPr>
                <w:iCs/>
                <w:sz w:val="20"/>
              </w:rPr>
              <w:t xml:space="preserve">, </w:t>
            </w:r>
          </w:p>
          <w:p w14:paraId="396EA8A2" w14:textId="77777777" w:rsidR="00433F42" w:rsidRDefault="00433F42">
            <w:pPr>
              <w:pStyle w:val="BodyText"/>
              <w:tabs>
                <w:tab w:val="left" w:pos="0"/>
              </w:tabs>
              <w:spacing w:before="60" w:after="60"/>
              <w:ind w:left="0"/>
              <w:rPr>
                <w:iCs/>
                <w:sz w:val="20"/>
                <w:u w:val="single"/>
              </w:rPr>
            </w:pPr>
          </w:p>
          <w:p w14:paraId="65482DA2" w14:textId="77777777" w:rsidR="00433F42" w:rsidRDefault="00E6267B">
            <w:pPr>
              <w:pStyle w:val="BodyText"/>
              <w:tabs>
                <w:tab w:val="left" w:pos="0"/>
              </w:tabs>
              <w:spacing w:before="60" w:after="60"/>
              <w:ind w:left="0"/>
              <w:rPr>
                <w:iCs/>
                <w:sz w:val="20"/>
                <w:u w:val="single"/>
              </w:rPr>
            </w:pPr>
            <w:r>
              <w:rPr>
                <w:iCs/>
                <w:sz w:val="20"/>
                <w:u w:val="single"/>
              </w:rPr>
              <w:t>DB Administrator</w:t>
            </w:r>
          </w:p>
          <w:p w14:paraId="1D0B9771" w14:textId="77777777" w:rsidR="00433F42" w:rsidRDefault="00424AD4">
            <w:pPr>
              <w:pStyle w:val="BodyText"/>
              <w:tabs>
                <w:tab w:val="left" w:pos="0"/>
              </w:tabs>
              <w:spacing w:before="60" w:after="60"/>
              <w:ind w:left="0"/>
              <w:rPr>
                <w:iCs/>
                <w:sz w:val="20"/>
                <w:u w:val="single"/>
              </w:rPr>
            </w:pPr>
            <w:hyperlink r:id="rId43" w:history="1">
              <w:r w:rsidR="00E6267B">
                <w:rPr>
                  <w:rStyle w:val="Hyperlink"/>
                  <w:sz w:val="20"/>
                </w:rPr>
                <w:t>GD_TCSDatabase@malaysiaairlines.com</w:t>
              </w:r>
            </w:hyperlink>
          </w:p>
          <w:p w14:paraId="60BD79A1" w14:textId="77777777" w:rsidR="00433F42" w:rsidRDefault="00433F42">
            <w:pPr>
              <w:pStyle w:val="BodyText"/>
              <w:tabs>
                <w:tab w:val="left" w:pos="0"/>
              </w:tabs>
              <w:spacing w:before="60" w:after="60"/>
              <w:ind w:left="0"/>
              <w:rPr>
                <w:iCs/>
                <w:sz w:val="20"/>
                <w:u w:val="single"/>
              </w:rPr>
            </w:pPr>
          </w:p>
          <w:p w14:paraId="5FEFFC70" w14:textId="77777777" w:rsidR="00433F42" w:rsidRDefault="00E6267B">
            <w:pPr>
              <w:pStyle w:val="BodyText"/>
              <w:tabs>
                <w:tab w:val="left" w:pos="0"/>
              </w:tabs>
              <w:spacing w:before="60" w:after="60"/>
              <w:ind w:left="0"/>
              <w:rPr>
                <w:iCs/>
                <w:sz w:val="20"/>
                <w:u w:val="single"/>
              </w:rPr>
            </w:pPr>
            <w:r>
              <w:rPr>
                <w:iCs/>
                <w:sz w:val="20"/>
                <w:u w:val="single"/>
              </w:rPr>
              <w:t>Network Administrator</w:t>
            </w:r>
          </w:p>
          <w:p w14:paraId="14B4448F" w14:textId="77777777" w:rsidR="00433F42" w:rsidRDefault="00424AD4">
            <w:pPr>
              <w:pStyle w:val="BodyText"/>
              <w:tabs>
                <w:tab w:val="left" w:pos="0"/>
              </w:tabs>
              <w:spacing w:before="60" w:after="60"/>
              <w:ind w:left="0"/>
              <w:rPr>
                <w:iCs/>
                <w:sz w:val="20"/>
                <w:u w:val="single"/>
              </w:rPr>
            </w:pPr>
            <w:hyperlink r:id="rId44" w:history="1">
              <w:r w:rsidR="00E6267B">
                <w:rPr>
                  <w:rStyle w:val="Hyperlink"/>
                  <w:sz w:val="20"/>
                </w:rPr>
                <w:t>GD_TCSNetwork@malaysiaairlines.com</w:t>
              </w:r>
            </w:hyperlink>
          </w:p>
          <w:p w14:paraId="62B6DCB1" w14:textId="77777777" w:rsidR="00433F42" w:rsidRDefault="00433F42">
            <w:pPr>
              <w:pStyle w:val="BodyText"/>
              <w:tabs>
                <w:tab w:val="left" w:pos="0"/>
              </w:tabs>
              <w:spacing w:before="60" w:after="60"/>
              <w:ind w:left="0"/>
              <w:rPr>
                <w:iCs/>
                <w:sz w:val="20"/>
                <w:u w:val="single"/>
              </w:rPr>
            </w:pPr>
          </w:p>
          <w:p w14:paraId="1C3D5BBA" w14:textId="77777777" w:rsidR="00433F42" w:rsidRDefault="00E6267B">
            <w:pPr>
              <w:pStyle w:val="BodyText"/>
              <w:tabs>
                <w:tab w:val="left" w:pos="0"/>
              </w:tabs>
              <w:spacing w:before="60" w:after="60"/>
              <w:ind w:left="0"/>
              <w:rPr>
                <w:iCs/>
                <w:sz w:val="20"/>
                <w:u w:val="single"/>
              </w:rPr>
            </w:pPr>
            <w:r>
              <w:rPr>
                <w:iCs/>
                <w:sz w:val="20"/>
                <w:u w:val="single"/>
              </w:rPr>
              <w:t>SMTP/FTP Administrator</w:t>
            </w:r>
          </w:p>
          <w:p w14:paraId="78F4B7D9" w14:textId="77777777" w:rsidR="00433F42" w:rsidRDefault="00424AD4">
            <w:pPr>
              <w:pStyle w:val="BodyText"/>
              <w:tabs>
                <w:tab w:val="left" w:pos="0"/>
              </w:tabs>
              <w:spacing w:before="60" w:after="60"/>
              <w:ind w:left="0"/>
              <w:rPr>
                <w:iCs/>
                <w:sz w:val="20"/>
              </w:rPr>
            </w:pPr>
            <w:hyperlink r:id="rId45" w:history="1">
              <w:r w:rsidR="00E6267B">
                <w:rPr>
                  <w:rStyle w:val="Hyperlink"/>
                  <w:sz w:val="20"/>
                </w:rPr>
                <w:t>GD_TCSNetwork@malaysiaairlines.com</w:t>
              </w:r>
            </w:hyperlink>
          </w:p>
          <w:p w14:paraId="5F3DF265" w14:textId="77777777" w:rsidR="00433F42" w:rsidRDefault="00E6267B">
            <w:pPr>
              <w:pStyle w:val="BodyText"/>
              <w:tabs>
                <w:tab w:val="left" w:pos="0"/>
              </w:tabs>
              <w:spacing w:before="60" w:after="60"/>
              <w:ind w:left="0"/>
              <w:rPr>
                <w:iCs/>
                <w:sz w:val="20"/>
              </w:rPr>
            </w:pPr>
            <w:r>
              <w:rPr>
                <w:iCs/>
                <w:sz w:val="20"/>
              </w:rPr>
              <w:t>For the actual support during the operation period, refer to MAB Helpdesk for up-to date Infra support personnel who are on call.</w:t>
            </w:r>
          </w:p>
          <w:p w14:paraId="6689028D" w14:textId="77777777" w:rsidR="00433F42" w:rsidRDefault="00433F42">
            <w:pPr>
              <w:pStyle w:val="BodyText"/>
              <w:tabs>
                <w:tab w:val="left" w:pos="0"/>
              </w:tabs>
              <w:spacing w:before="60" w:after="60"/>
              <w:ind w:left="0"/>
              <w:rPr>
                <w:iCs/>
                <w:sz w:val="20"/>
              </w:rPr>
            </w:pPr>
          </w:p>
          <w:p w14:paraId="3133D0B6" w14:textId="77777777" w:rsidR="00433F42" w:rsidRDefault="00E6267B">
            <w:pPr>
              <w:pStyle w:val="BodyText"/>
              <w:tabs>
                <w:tab w:val="left" w:pos="0"/>
              </w:tabs>
              <w:spacing w:before="60" w:after="60"/>
              <w:ind w:left="0"/>
              <w:rPr>
                <w:iCs/>
                <w:sz w:val="20"/>
                <w:u w:val="single"/>
                <w:lang w:val="fr-FR"/>
              </w:rPr>
            </w:pPr>
            <w:r>
              <w:rPr>
                <w:iCs/>
                <w:sz w:val="20"/>
                <w:u w:val="single"/>
                <w:lang w:val="fr-FR"/>
              </w:rPr>
              <w:t>Application Support</w:t>
            </w:r>
          </w:p>
          <w:p w14:paraId="2BDAA8C4" w14:textId="77777777" w:rsidR="00433F42" w:rsidRDefault="00424AD4">
            <w:pPr>
              <w:pStyle w:val="BodyText"/>
              <w:tabs>
                <w:tab w:val="left" w:pos="0"/>
              </w:tabs>
              <w:spacing w:before="60" w:after="60"/>
              <w:ind w:left="0"/>
              <w:rPr>
                <w:iCs/>
                <w:sz w:val="20"/>
                <w:lang w:val="fr-FR"/>
              </w:rPr>
            </w:pPr>
            <w:hyperlink r:id="rId46" w:history="1">
              <w:r w:rsidR="00E6267B">
                <w:rPr>
                  <w:rStyle w:val="Hyperlink"/>
                  <w:iCs/>
                  <w:sz w:val="20"/>
                  <w:lang w:val="fr-FR"/>
                </w:rPr>
                <w:t>gd_</w:t>
              </w:r>
              <w:r w:rsidR="00E6267B">
                <w:rPr>
                  <w:rStyle w:val="Hyperlink"/>
                  <w:iCs/>
                  <w:sz w:val="20"/>
                </w:rPr>
                <w:t>ams</w:t>
              </w:r>
              <w:r w:rsidR="00E6267B">
                <w:rPr>
                  <w:rStyle w:val="Hyperlink"/>
                  <w:iCs/>
                  <w:sz w:val="20"/>
                  <w:lang w:val="fr-FR"/>
                </w:rPr>
                <w:t>_sras@malaysiaairlines.com</w:t>
              </w:r>
            </w:hyperlink>
          </w:p>
        </w:tc>
      </w:tr>
    </w:tbl>
    <w:p w14:paraId="6ED3DFBB" w14:textId="70DBA8E3" w:rsidR="00433F42" w:rsidRDefault="00E6267B">
      <w:pPr>
        <w:pStyle w:val="Caption"/>
        <w:jc w:val="center"/>
        <w:rPr>
          <w:rFonts w:ascii="Arial" w:hAnsi="Arial" w:cs="Arial"/>
        </w:rPr>
      </w:pPr>
      <w:r>
        <w:rPr>
          <w:rFonts w:ascii="Arial" w:hAnsi="Arial" w:cs="Arial"/>
        </w:rPr>
        <w:lastRenderedPageBreak/>
        <w:t>Table 10: Maintenance and support listing</w:t>
      </w:r>
    </w:p>
    <w:p w14:paraId="35EAF644" w14:textId="77777777" w:rsidR="004D5808" w:rsidRPr="004D5808" w:rsidRDefault="004D5808" w:rsidP="004D5808">
      <w:pPr>
        <w:rPr>
          <w:lang w:eastAsia="ar-SA"/>
        </w:rPr>
      </w:pPr>
    </w:p>
    <w:p w14:paraId="513AFFFE" w14:textId="77777777" w:rsidR="00433F42" w:rsidRDefault="00E6267B">
      <w:pPr>
        <w:pStyle w:val="Heading2"/>
      </w:pPr>
      <w:r>
        <w:t>4.4.1</w:t>
      </w:r>
      <w:r>
        <w:tab/>
        <w:t>Problem Logging</w:t>
      </w:r>
      <w:bookmarkEnd w:id="181"/>
      <w:bookmarkEnd w:id="182"/>
      <w:bookmarkEnd w:id="183"/>
      <w:bookmarkEnd w:id="184"/>
    </w:p>
    <w:p w14:paraId="5F7BA53D" w14:textId="77777777" w:rsidR="00433F42" w:rsidRDefault="00E6267B">
      <w:pPr>
        <w:pStyle w:val="BodyText"/>
        <w:ind w:left="720" w:right="98"/>
        <w:rPr>
          <w:rFonts w:cs="Arial"/>
          <w:sz w:val="20"/>
        </w:rPr>
      </w:pPr>
      <w:r>
        <w:rPr>
          <w:rFonts w:cs="Arial"/>
          <w:sz w:val="20"/>
        </w:rPr>
        <w:t>The Help Desk personnel should ask the users:</w:t>
      </w:r>
    </w:p>
    <w:p w14:paraId="257EF991" w14:textId="77777777" w:rsidR="00433F42" w:rsidRDefault="00E6267B">
      <w:pPr>
        <w:pStyle w:val="BodyText"/>
        <w:ind w:left="720" w:right="98"/>
        <w:rPr>
          <w:rFonts w:cs="Arial"/>
          <w:sz w:val="20"/>
        </w:rPr>
      </w:pPr>
      <w:r>
        <w:rPr>
          <w:rFonts w:cs="Arial"/>
          <w:sz w:val="20"/>
        </w:rPr>
        <w:t>For a screenshot of the error/issue that they are facing</w:t>
      </w:r>
    </w:p>
    <w:p w14:paraId="1338F271" w14:textId="77777777" w:rsidR="00433F42" w:rsidRDefault="00E6267B">
      <w:pPr>
        <w:pStyle w:val="BodyText"/>
        <w:ind w:left="720" w:right="98"/>
        <w:rPr>
          <w:rFonts w:cs="Arial"/>
          <w:sz w:val="20"/>
        </w:rPr>
      </w:pPr>
      <w:r>
        <w:rPr>
          <w:rFonts w:cs="Arial"/>
          <w:sz w:val="20"/>
        </w:rPr>
        <w:t>For the steps that need to be performed to recreate the error/issue</w:t>
      </w:r>
    </w:p>
    <w:p w14:paraId="0AB98676" w14:textId="77777777" w:rsidR="00433F42" w:rsidRDefault="00E6267B">
      <w:pPr>
        <w:pStyle w:val="BodyText"/>
        <w:ind w:left="720" w:right="98"/>
        <w:rPr>
          <w:rFonts w:cs="Arial"/>
          <w:sz w:val="20"/>
        </w:rPr>
      </w:pPr>
      <w:r>
        <w:rPr>
          <w:rFonts w:cs="Arial"/>
          <w:sz w:val="20"/>
        </w:rPr>
        <w:t>To check the same steps to recreate the error/issue on another machine</w:t>
      </w:r>
    </w:p>
    <w:p w14:paraId="0A681332" w14:textId="77777777" w:rsidR="00433F42" w:rsidRDefault="00E6267B">
      <w:pPr>
        <w:pStyle w:val="BodyText"/>
        <w:ind w:left="720" w:right="98"/>
        <w:rPr>
          <w:rFonts w:cs="Arial"/>
        </w:rPr>
      </w:pPr>
      <w:r>
        <w:rPr>
          <w:rFonts w:cs="Arial"/>
          <w:sz w:val="20"/>
        </w:rPr>
        <w:t>To check if others are also facing the same error/issue.</w:t>
      </w:r>
      <w:bookmarkStart w:id="185" w:name="__RefHeading__2749_51597085"/>
      <w:bookmarkStart w:id="186" w:name="_Toc440532740"/>
      <w:bookmarkStart w:id="187" w:name="_Toc449538845"/>
      <w:bookmarkStart w:id="188" w:name="_Toc440530152"/>
      <w:bookmarkStart w:id="189" w:name="_Toc445308827"/>
      <w:bookmarkEnd w:id="185"/>
    </w:p>
    <w:p w14:paraId="55B50CBA" w14:textId="77777777" w:rsidR="00433F42" w:rsidRDefault="00E6267B">
      <w:pPr>
        <w:pStyle w:val="Heading2"/>
      </w:pPr>
      <w:r>
        <w:t>4.4.2</w:t>
      </w:r>
      <w:r>
        <w:tab/>
        <w:t>Problem Categorization and Escalation MATRIX</w:t>
      </w:r>
      <w:bookmarkEnd w:id="186"/>
      <w:bookmarkEnd w:id="187"/>
      <w:bookmarkEnd w:id="188"/>
      <w:bookmarkEnd w:id="189"/>
    </w:p>
    <w:p w14:paraId="1DB611D1" w14:textId="77777777" w:rsidR="00433F42" w:rsidRDefault="00E6267B">
      <w:pPr>
        <w:pStyle w:val="BodyText"/>
        <w:ind w:left="709"/>
        <w:jc w:val="both"/>
        <w:rPr>
          <w:rFonts w:eastAsia="Arial Unicode MS"/>
          <w:sz w:val="20"/>
        </w:rPr>
      </w:pPr>
      <w:r>
        <w:rPr>
          <w:rFonts w:eastAsia="Arial Unicode MS"/>
          <w:sz w:val="20"/>
        </w:rPr>
        <w:t>Helpdesk will analyze the problem and assign a ticket number and a severity level which is mutually agreed by the user based on the Group IT SLA.</w:t>
      </w:r>
    </w:p>
    <w:p w14:paraId="6CD63506" w14:textId="77777777" w:rsidR="00433F42" w:rsidRDefault="00E6267B">
      <w:pPr>
        <w:jc w:val="both"/>
      </w:pPr>
      <w:r>
        <w:rPr>
          <w:rFonts w:eastAsia="Arial Unicode MS"/>
        </w:rPr>
        <w:t xml:space="preserve">For all non-application related problems, Helpdesk will channel the problem ticket to the respective support from Infra- Midrange, Infra-DBA, Infra-Network or Desktop support for PC / browser problems. </w:t>
      </w:r>
    </w:p>
    <w:p w14:paraId="70BD0690" w14:textId="77777777" w:rsidR="00433F42" w:rsidRDefault="00E6267B">
      <w:pPr>
        <w:pStyle w:val="Heading2"/>
      </w:pPr>
      <w:bookmarkStart w:id="190" w:name="__RefHeading__2751_51597085"/>
      <w:bookmarkStart w:id="191" w:name="_Toc440530153"/>
      <w:bookmarkStart w:id="192" w:name="_Toc449538846"/>
      <w:bookmarkStart w:id="193" w:name="_Toc445308828"/>
      <w:bookmarkStart w:id="194" w:name="_Toc440532741"/>
      <w:bookmarkEnd w:id="190"/>
      <w:r>
        <w:t>4.4.3 APPLICATION / Technical Support</w:t>
      </w:r>
      <w:bookmarkEnd w:id="191"/>
      <w:bookmarkEnd w:id="192"/>
      <w:bookmarkEnd w:id="193"/>
      <w:bookmarkEnd w:id="194"/>
    </w:p>
    <w:p w14:paraId="1EB1A4FF" w14:textId="77777777" w:rsidR="00433F42" w:rsidRDefault="00E6267B">
      <w:pPr>
        <w:pStyle w:val="Caption"/>
        <w:rPr>
          <w:rFonts w:ascii="Arial" w:eastAsia="Arial Unicode MS" w:hAnsi="Arial" w:cs="Arial"/>
          <w:i w:val="0"/>
          <w:iCs w:val="0"/>
        </w:rPr>
      </w:pPr>
      <w:r>
        <w:tab/>
      </w:r>
      <w:bookmarkStart w:id="195" w:name="_Toc445308829"/>
      <w:bookmarkStart w:id="196" w:name="_Toc440530154"/>
      <w:bookmarkStart w:id="197" w:name="_Toc440532742"/>
      <w:r>
        <w:tab/>
      </w:r>
      <w:r>
        <w:rPr>
          <w:rFonts w:ascii="Arial" w:eastAsia="Arial Unicode MS" w:hAnsi="Arial" w:cs="Arial"/>
          <w:i w:val="0"/>
          <w:iCs w:val="0"/>
        </w:rPr>
        <w:t>Refer to section 4.1.4</w:t>
      </w:r>
    </w:p>
    <w:p w14:paraId="201386A8" w14:textId="77777777" w:rsidR="00433F42" w:rsidRDefault="00433F42"/>
    <w:p w14:paraId="2821A177" w14:textId="77777777" w:rsidR="00433F42" w:rsidRDefault="00E6267B">
      <w:pPr>
        <w:pStyle w:val="Heading1"/>
        <w:ind w:left="0" w:firstLine="0"/>
        <w:rPr>
          <w:rFonts w:cs="Arial"/>
          <w:b w:val="0"/>
          <w:sz w:val="20"/>
        </w:rPr>
      </w:pPr>
      <w:bookmarkStart w:id="198" w:name="_Toc449538847"/>
      <w:r>
        <w:rPr>
          <w:rFonts w:cs="Arial"/>
          <w:sz w:val="20"/>
        </w:rPr>
        <w:t>4.5</w:t>
      </w:r>
      <w:r>
        <w:rPr>
          <w:rFonts w:cs="Arial"/>
          <w:sz w:val="20"/>
        </w:rPr>
        <w:tab/>
      </w:r>
      <w:bookmarkStart w:id="199" w:name="__RefHeading__2755_51597085"/>
      <w:bookmarkStart w:id="200" w:name="_Toc440532743"/>
      <w:bookmarkStart w:id="201" w:name="_Toc449538848"/>
      <w:bookmarkStart w:id="202" w:name="_Toc440530155"/>
      <w:bookmarkStart w:id="203" w:name="_Toc445308830"/>
      <w:bookmarkEnd w:id="195"/>
      <w:bookmarkEnd w:id="196"/>
      <w:bookmarkEnd w:id="197"/>
      <w:bookmarkEnd w:id="198"/>
      <w:bookmarkEnd w:id="199"/>
      <w:r>
        <w:rPr>
          <w:rFonts w:cs="Arial"/>
        </w:rPr>
        <w:t>Accessing the Application</w:t>
      </w:r>
      <w:bookmarkEnd w:id="200"/>
      <w:bookmarkEnd w:id="201"/>
      <w:bookmarkEnd w:id="202"/>
      <w:bookmarkEnd w:id="203"/>
    </w:p>
    <w:p w14:paraId="2D3C222E" w14:textId="77777777" w:rsidR="00433F42" w:rsidRDefault="00E6267B">
      <w:pPr>
        <w:pStyle w:val="BodyText"/>
        <w:ind w:left="720" w:right="98"/>
        <w:rPr>
          <w:rFonts w:cs="Arial"/>
          <w:b/>
          <w:iCs/>
          <w:sz w:val="20"/>
        </w:rPr>
      </w:pPr>
      <w:r>
        <w:rPr>
          <w:rFonts w:cs="Arial"/>
          <w:sz w:val="20"/>
        </w:rPr>
        <w:t xml:space="preserve">Users can access the application by visiting </w:t>
      </w:r>
      <w:r>
        <w:rPr>
          <w:rFonts w:cs="Arial"/>
          <w:color w:val="3333FF"/>
          <w:sz w:val="20"/>
          <w:u w:val="single"/>
        </w:rPr>
        <w:t xml:space="preserve">http://SMS Dashboard.mas.net/SMS Dashboard </w:t>
      </w:r>
      <w:r>
        <w:rPr>
          <w:rFonts w:cs="Arial"/>
          <w:sz w:val="20"/>
        </w:rPr>
        <w:t>in their browsers. The compatible browsers are given in section 4.3.</w:t>
      </w:r>
    </w:p>
    <w:p w14:paraId="76F81147" w14:textId="77777777" w:rsidR="00433F42" w:rsidRDefault="00433F42">
      <w:pPr>
        <w:pStyle w:val="BodyText"/>
        <w:ind w:left="720"/>
        <w:rPr>
          <w:rFonts w:cs="Arial"/>
          <w:b/>
          <w:iCs/>
          <w:sz w:val="20"/>
        </w:rPr>
      </w:pPr>
    </w:p>
    <w:p w14:paraId="25BBD771" w14:textId="77777777" w:rsidR="00433F42" w:rsidRDefault="00E6267B">
      <w:pPr>
        <w:pStyle w:val="Heading1"/>
        <w:rPr>
          <w:sz w:val="20"/>
        </w:rPr>
      </w:pPr>
      <w:bookmarkStart w:id="204" w:name="__RefHeading__2757_51597085"/>
      <w:bookmarkStart w:id="205" w:name="_Toc12475574"/>
      <w:bookmarkEnd w:id="204"/>
      <w:r>
        <w:rPr>
          <w:sz w:val="20"/>
        </w:rPr>
        <w:t>4.</w:t>
      </w:r>
      <w:r>
        <w:rPr>
          <w:sz w:val="20"/>
          <w:lang w:val="en-US"/>
        </w:rPr>
        <w:t>6</w:t>
      </w:r>
      <w:r>
        <w:rPr>
          <w:sz w:val="20"/>
        </w:rPr>
        <w:tab/>
        <w:t>CONTRACT MANAGEMENT</w:t>
      </w:r>
      <w:bookmarkEnd w:id="205"/>
    </w:p>
    <w:p w14:paraId="3244CD43" w14:textId="77777777" w:rsidR="00433F42" w:rsidRDefault="00433F42"/>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3"/>
        <w:gridCol w:w="4102"/>
        <w:gridCol w:w="3020"/>
      </w:tblGrid>
      <w:tr w:rsidR="00433F42" w14:paraId="5F050666" w14:textId="77777777">
        <w:tc>
          <w:tcPr>
            <w:tcW w:w="1403" w:type="dxa"/>
            <w:shd w:val="clear" w:color="auto" w:fill="D9D9D9"/>
          </w:tcPr>
          <w:p w14:paraId="14835A8F" w14:textId="77777777" w:rsidR="00433F42" w:rsidRDefault="00E6267B">
            <w:pPr>
              <w:pStyle w:val="BodyText"/>
              <w:spacing w:before="60" w:after="60"/>
              <w:ind w:left="0"/>
              <w:rPr>
                <w:rFonts w:cs="Arial"/>
                <w:iCs/>
                <w:sz w:val="20"/>
              </w:rPr>
            </w:pPr>
            <w:r>
              <w:rPr>
                <w:rFonts w:cs="Arial"/>
                <w:iCs/>
                <w:sz w:val="20"/>
              </w:rPr>
              <w:t>SI No</w:t>
            </w:r>
          </w:p>
        </w:tc>
        <w:tc>
          <w:tcPr>
            <w:tcW w:w="4102" w:type="dxa"/>
            <w:shd w:val="clear" w:color="auto" w:fill="D9D9D9"/>
          </w:tcPr>
          <w:p w14:paraId="0E35E3EA" w14:textId="77777777" w:rsidR="00433F42" w:rsidRDefault="00E6267B">
            <w:pPr>
              <w:pStyle w:val="BodyText"/>
              <w:spacing w:before="60" w:after="60"/>
              <w:ind w:left="0"/>
              <w:rPr>
                <w:rFonts w:cs="Arial"/>
                <w:b/>
                <w:bCs/>
                <w:iCs/>
                <w:sz w:val="20"/>
              </w:rPr>
            </w:pPr>
            <w:r>
              <w:rPr>
                <w:rFonts w:cs="Arial"/>
                <w:b/>
                <w:bCs/>
                <w:iCs/>
                <w:sz w:val="20"/>
              </w:rPr>
              <w:t>Contract</w:t>
            </w:r>
          </w:p>
        </w:tc>
        <w:tc>
          <w:tcPr>
            <w:tcW w:w="3020" w:type="dxa"/>
            <w:shd w:val="clear" w:color="auto" w:fill="D9D9D9"/>
          </w:tcPr>
          <w:p w14:paraId="447531D1" w14:textId="77777777" w:rsidR="00433F42" w:rsidRDefault="00E6267B">
            <w:pPr>
              <w:pStyle w:val="BodyText"/>
              <w:spacing w:before="60" w:after="60"/>
              <w:ind w:left="0"/>
              <w:rPr>
                <w:rFonts w:cs="Arial"/>
                <w:b/>
                <w:bCs/>
                <w:iCs/>
                <w:sz w:val="20"/>
              </w:rPr>
            </w:pPr>
            <w:r>
              <w:rPr>
                <w:rFonts w:cs="Arial"/>
                <w:b/>
                <w:bCs/>
                <w:iCs/>
                <w:sz w:val="20"/>
              </w:rPr>
              <w:t>Parties</w:t>
            </w:r>
          </w:p>
        </w:tc>
      </w:tr>
      <w:tr w:rsidR="00433F42" w14:paraId="44536005" w14:textId="77777777">
        <w:tc>
          <w:tcPr>
            <w:tcW w:w="1403" w:type="dxa"/>
          </w:tcPr>
          <w:p w14:paraId="5ED37156" w14:textId="77777777" w:rsidR="00433F42" w:rsidRDefault="00E6267B">
            <w:pPr>
              <w:pStyle w:val="BodyText"/>
              <w:spacing w:before="60" w:after="60"/>
              <w:ind w:left="0"/>
              <w:rPr>
                <w:rFonts w:cs="Arial"/>
                <w:iCs/>
                <w:sz w:val="20"/>
              </w:rPr>
            </w:pPr>
            <w:r>
              <w:rPr>
                <w:rFonts w:cs="Arial"/>
                <w:iCs/>
                <w:sz w:val="20"/>
              </w:rPr>
              <w:t>1.</w:t>
            </w:r>
          </w:p>
        </w:tc>
        <w:tc>
          <w:tcPr>
            <w:tcW w:w="4102" w:type="dxa"/>
          </w:tcPr>
          <w:p w14:paraId="70AFDADD" w14:textId="77777777" w:rsidR="00433F42" w:rsidRDefault="00E6267B">
            <w:pPr>
              <w:pStyle w:val="BodyText"/>
              <w:spacing w:before="60" w:after="60"/>
              <w:ind w:left="0" w:right="-93"/>
              <w:rPr>
                <w:rFonts w:cs="Arial"/>
                <w:iCs/>
                <w:sz w:val="20"/>
              </w:rPr>
            </w:pPr>
            <w:r>
              <w:rPr>
                <w:rFonts w:cs="Arial"/>
                <w:iCs/>
                <w:sz w:val="20"/>
              </w:rPr>
              <w:t>Service contract for AMS support services</w:t>
            </w:r>
          </w:p>
        </w:tc>
        <w:tc>
          <w:tcPr>
            <w:tcW w:w="3020" w:type="dxa"/>
          </w:tcPr>
          <w:p w14:paraId="256C3C55" w14:textId="77777777" w:rsidR="00433F42" w:rsidRDefault="00E6267B">
            <w:pPr>
              <w:pStyle w:val="BodyText"/>
              <w:spacing w:before="60" w:after="60"/>
              <w:ind w:left="0"/>
              <w:rPr>
                <w:rFonts w:cs="Arial"/>
                <w:iCs/>
                <w:sz w:val="20"/>
                <w:lang w:val="en-GB"/>
              </w:rPr>
            </w:pPr>
            <w:r>
              <w:rPr>
                <w:rFonts w:cs="Arial"/>
                <w:iCs/>
                <w:sz w:val="20"/>
              </w:rPr>
              <w:t>Signed between MAB and ATOS</w:t>
            </w:r>
          </w:p>
        </w:tc>
      </w:tr>
    </w:tbl>
    <w:p w14:paraId="4D97832C" w14:textId="77777777" w:rsidR="00433F42" w:rsidRDefault="00E6267B">
      <w:pPr>
        <w:pStyle w:val="Caption"/>
        <w:jc w:val="center"/>
        <w:rPr>
          <w:rFonts w:ascii="Arial" w:hAnsi="Arial" w:cs="Arial"/>
          <w:color w:val="0000FF"/>
        </w:rPr>
      </w:pPr>
      <w:r>
        <w:rPr>
          <w:rFonts w:ascii="Arial" w:hAnsi="Arial" w:cs="Arial"/>
        </w:rPr>
        <w:t>Table 11: Contract management listing</w:t>
      </w:r>
    </w:p>
    <w:p w14:paraId="48900347" w14:textId="77777777" w:rsidR="00433F42" w:rsidRDefault="00E6267B">
      <w:pPr>
        <w:pStyle w:val="BodyText"/>
        <w:rPr>
          <w:rFonts w:cs="Arial"/>
          <w:sz w:val="20"/>
        </w:rPr>
      </w:pPr>
      <w:r>
        <w:rPr>
          <w:rFonts w:cs="Arial"/>
          <w:i/>
          <w:iCs/>
          <w:color w:val="0000FF"/>
          <w:sz w:val="20"/>
        </w:rPr>
        <w:t>Copies of the contract / agreement are kept by (Name) and can be read at (directory)</w:t>
      </w:r>
      <w:r>
        <w:rPr>
          <w:rFonts w:cs="Arial"/>
          <w:i/>
          <w:iCs/>
          <w:sz w:val="20"/>
        </w:rPr>
        <w:t>.</w:t>
      </w:r>
    </w:p>
    <w:p w14:paraId="57DAA1E5" w14:textId="77777777" w:rsidR="00433F42" w:rsidRDefault="00433F42">
      <w:pPr>
        <w:pStyle w:val="BodyText"/>
        <w:ind w:left="0"/>
        <w:rPr>
          <w:rFonts w:cs="Arial"/>
          <w:sz w:val="20"/>
        </w:rPr>
      </w:pPr>
    </w:p>
    <w:p w14:paraId="7981A5A1" w14:textId="77777777" w:rsidR="00433F42" w:rsidRDefault="00E6267B">
      <w:pPr>
        <w:pStyle w:val="Heading1"/>
        <w:ind w:left="0" w:firstLine="0"/>
        <w:rPr>
          <w:rFonts w:cs="Arial"/>
          <w:sz w:val="20"/>
        </w:rPr>
      </w:pPr>
      <w:bookmarkStart w:id="206" w:name="__RefHeading__2759_51597085"/>
      <w:bookmarkStart w:id="207" w:name="_Toc440532745"/>
      <w:bookmarkStart w:id="208" w:name="_Toc445308832"/>
      <w:bookmarkStart w:id="209" w:name="_Toc440530157"/>
      <w:bookmarkStart w:id="210" w:name="_Toc449538850"/>
      <w:bookmarkEnd w:id="206"/>
      <w:r>
        <w:rPr>
          <w:rFonts w:cs="Arial"/>
          <w:sz w:val="20"/>
        </w:rPr>
        <w:lastRenderedPageBreak/>
        <w:t>4.7</w:t>
      </w:r>
      <w:r>
        <w:rPr>
          <w:rFonts w:cs="Arial"/>
          <w:sz w:val="20"/>
        </w:rPr>
        <w:tab/>
        <w:t>HANDOVER I</w:t>
      </w:r>
      <w:bookmarkEnd w:id="207"/>
      <w:bookmarkEnd w:id="208"/>
      <w:bookmarkEnd w:id="209"/>
      <w:r>
        <w:rPr>
          <w:rFonts w:cs="Arial"/>
          <w:sz w:val="20"/>
        </w:rPr>
        <w:t>TEMS</w:t>
      </w:r>
      <w:bookmarkEnd w:id="210"/>
    </w:p>
    <w:p w14:paraId="7DBC10B7" w14:textId="5CC1F32D" w:rsidR="00433F42" w:rsidRPr="004D5808" w:rsidRDefault="00E6267B">
      <w:pPr>
        <w:numPr>
          <w:ilvl w:val="0"/>
          <w:numId w:val="15"/>
        </w:numPr>
        <w:ind w:left="1265"/>
      </w:pPr>
      <w:bookmarkStart w:id="211" w:name="__RefHeading__2761_51597085"/>
      <w:bookmarkStart w:id="212" w:name="_Toc440532746"/>
      <w:bookmarkStart w:id="213" w:name="_Toc440530158"/>
      <w:bookmarkStart w:id="214" w:name="_Toc445308833"/>
      <w:bookmarkStart w:id="215" w:name="_Toc449538851"/>
      <w:bookmarkEnd w:id="211"/>
      <w:r>
        <w:rPr>
          <w:rFonts w:cs="Arial"/>
        </w:rPr>
        <w:t>System Operating Document (SOD)</w:t>
      </w:r>
    </w:p>
    <w:bookmarkEnd w:id="212"/>
    <w:bookmarkEnd w:id="213"/>
    <w:bookmarkEnd w:id="214"/>
    <w:bookmarkEnd w:id="215"/>
    <w:p w14:paraId="3F484453" w14:textId="5271F73F" w:rsidR="004D5808" w:rsidRDefault="004D5808" w:rsidP="004D5808">
      <w:pPr>
        <w:ind w:left="0"/>
        <w:rPr>
          <w:rFonts w:cs="Arial"/>
          <w:lang w:val="en-GB"/>
        </w:rPr>
      </w:pPr>
    </w:p>
    <w:p w14:paraId="6B9A4524" w14:textId="77777777" w:rsidR="004D5808" w:rsidRPr="004D5808" w:rsidRDefault="004D5808" w:rsidP="004D5808">
      <w:pPr>
        <w:pStyle w:val="Heading1"/>
        <w:ind w:left="0" w:firstLine="0"/>
        <w:rPr>
          <w:rFonts w:cs="Arial"/>
          <w:b w:val="0"/>
          <w:sz w:val="20"/>
        </w:rPr>
      </w:pPr>
      <w:r>
        <w:rPr>
          <w:rFonts w:cs="Arial"/>
          <w:sz w:val="20"/>
        </w:rPr>
        <w:t>4.8</w:t>
      </w:r>
      <w:r>
        <w:rPr>
          <w:rFonts w:cs="Arial"/>
          <w:sz w:val="20"/>
        </w:rPr>
        <w:tab/>
        <w:t>INFORMATION</w:t>
      </w:r>
      <w:r>
        <w:rPr>
          <w:rFonts w:cs="Arial"/>
          <w:sz w:val="20"/>
          <w:lang w:val="en-US"/>
        </w:rPr>
        <w:t xml:space="preserve"> </w:t>
      </w:r>
      <w:r>
        <w:rPr>
          <w:rFonts w:cs="Arial"/>
          <w:sz w:val="20"/>
        </w:rPr>
        <w:t>SECURITY</w:t>
      </w:r>
      <w:bookmarkStart w:id="216" w:name="_Toc440532747"/>
      <w:bookmarkStart w:id="217" w:name="_Toc440530159"/>
      <w:bookmarkStart w:id="218" w:name="_Toc449538852"/>
      <w:bookmarkStart w:id="219" w:name="_Toc445308834"/>
    </w:p>
    <w:p w14:paraId="185B6F64" w14:textId="77777777" w:rsidR="004D5808" w:rsidRDefault="004D5808" w:rsidP="004D5808">
      <w:pPr>
        <w:pStyle w:val="Heading2"/>
        <w:tabs>
          <w:tab w:val="clear" w:pos="720"/>
          <w:tab w:val="left" w:pos="0"/>
        </w:tabs>
        <w:suppressAutoHyphens/>
        <w:spacing w:before="238" w:after="119"/>
        <w:ind w:left="576" w:right="576" w:hanging="576"/>
        <w:rPr>
          <w:lang w:val="en-GB"/>
        </w:rPr>
      </w:pPr>
      <w:r>
        <w:t>4.8.1</w:t>
      </w:r>
      <w:r>
        <w:tab/>
        <w:t>Audit and Compliance Requirements</w:t>
      </w:r>
      <w:bookmarkEnd w:id="216"/>
      <w:bookmarkEnd w:id="217"/>
      <w:bookmarkEnd w:id="218"/>
      <w:bookmarkEnd w:id="219"/>
    </w:p>
    <w:p w14:paraId="79271695" w14:textId="02646557" w:rsidR="004D5808" w:rsidRDefault="004D5808" w:rsidP="004D5808">
      <w:pPr>
        <w:ind w:firstLine="358"/>
        <w:rPr>
          <w:rFonts w:cs="Arial"/>
          <w:lang w:val="en-GB"/>
        </w:rPr>
      </w:pPr>
      <w:r>
        <w:rPr>
          <w:rFonts w:cs="Arial"/>
          <w:lang w:val="en-GB"/>
        </w:rPr>
        <w:t>Audit &amp; compliance requirements are given below</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8"/>
        <w:gridCol w:w="2006"/>
        <w:gridCol w:w="2219"/>
      </w:tblGrid>
      <w:tr w:rsidR="00433F42" w14:paraId="683BAC40" w14:textId="77777777">
        <w:tc>
          <w:tcPr>
            <w:tcW w:w="4608" w:type="dxa"/>
            <w:shd w:val="clear" w:color="auto" w:fill="D9D9D9"/>
          </w:tcPr>
          <w:p w14:paraId="3272017D" w14:textId="77777777" w:rsidR="00433F42" w:rsidRDefault="00E6267B">
            <w:pPr>
              <w:pStyle w:val="BodyText"/>
              <w:spacing w:before="60" w:after="60"/>
              <w:ind w:left="0"/>
              <w:rPr>
                <w:rFonts w:cs="Arial"/>
                <w:b/>
                <w:bCs/>
                <w:sz w:val="20"/>
              </w:rPr>
            </w:pPr>
            <w:r>
              <w:rPr>
                <w:rFonts w:cs="Arial"/>
                <w:b/>
                <w:bCs/>
                <w:sz w:val="20"/>
              </w:rPr>
              <w:t>Activity</w:t>
            </w:r>
          </w:p>
        </w:tc>
        <w:tc>
          <w:tcPr>
            <w:tcW w:w="2006" w:type="dxa"/>
            <w:shd w:val="clear" w:color="auto" w:fill="D9D9D9"/>
          </w:tcPr>
          <w:p w14:paraId="5AAFDB8B" w14:textId="77777777" w:rsidR="00433F42" w:rsidRDefault="00E6267B">
            <w:pPr>
              <w:pStyle w:val="BodyText"/>
              <w:spacing w:before="60" w:after="60"/>
              <w:ind w:left="0"/>
              <w:rPr>
                <w:rFonts w:cs="Arial"/>
                <w:b/>
                <w:bCs/>
                <w:sz w:val="20"/>
              </w:rPr>
            </w:pPr>
            <w:r>
              <w:rPr>
                <w:rFonts w:cs="Arial"/>
                <w:b/>
                <w:bCs/>
                <w:sz w:val="20"/>
              </w:rPr>
              <w:t xml:space="preserve">Frequency </w:t>
            </w:r>
          </w:p>
        </w:tc>
        <w:tc>
          <w:tcPr>
            <w:tcW w:w="2219" w:type="dxa"/>
            <w:shd w:val="clear" w:color="auto" w:fill="D9D9D9"/>
          </w:tcPr>
          <w:p w14:paraId="27865A1C" w14:textId="77777777" w:rsidR="00433F42" w:rsidRDefault="00E6267B">
            <w:pPr>
              <w:pStyle w:val="BodyText"/>
              <w:tabs>
                <w:tab w:val="left" w:pos="2003"/>
              </w:tabs>
              <w:spacing w:before="60" w:after="60"/>
              <w:ind w:left="0" w:right="-161"/>
              <w:rPr>
                <w:rFonts w:cs="Arial"/>
                <w:b/>
                <w:bCs/>
                <w:sz w:val="20"/>
              </w:rPr>
            </w:pPr>
            <w:r>
              <w:rPr>
                <w:rFonts w:cs="Arial"/>
                <w:b/>
                <w:bCs/>
                <w:sz w:val="20"/>
              </w:rPr>
              <w:t>Responsible Party</w:t>
            </w:r>
          </w:p>
        </w:tc>
      </w:tr>
      <w:tr w:rsidR="00433F42" w14:paraId="1E9320F5" w14:textId="77777777">
        <w:tc>
          <w:tcPr>
            <w:tcW w:w="4608" w:type="dxa"/>
          </w:tcPr>
          <w:p w14:paraId="544C0969" w14:textId="77777777" w:rsidR="00433F42" w:rsidRDefault="00E6267B">
            <w:pPr>
              <w:pStyle w:val="BodyText"/>
              <w:spacing w:before="60" w:after="60"/>
              <w:ind w:left="0"/>
              <w:rPr>
                <w:rFonts w:cs="Arial"/>
                <w:sz w:val="20"/>
              </w:rPr>
            </w:pPr>
            <w:r>
              <w:rPr>
                <w:rFonts w:cs="Arial"/>
                <w:sz w:val="20"/>
              </w:rPr>
              <w:t>Perform ID review every quarter and submit result to IRS</w:t>
            </w:r>
          </w:p>
          <w:p w14:paraId="0411EC25" w14:textId="77777777" w:rsidR="00433F42" w:rsidRDefault="00E6267B">
            <w:pPr>
              <w:pStyle w:val="BodyText"/>
              <w:spacing w:before="60" w:after="60"/>
              <w:ind w:left="0"/>
              <w:rPr>
                <w:rFonts w:cs="Arial"/>
                <w:sz w:val="20"/>
              </w:rPr>
            </w:pPr>
            <w:r>
              <w:rPr>
                <w:rFonts w:cs="Arial"/>
                <w:sz w:val="20"/>
              </w:rPr>
              <w:t>[Req: ISO 27001, PCI-DSS]</w:t>
            </w:r>
          </w:p>
        </w:tc>
        <w:tc>
          <w:tcPr>
            <w:tcW w:w="2006" w:type="dxa"/>
          </w:tcPr>
          <w:p w14:paraId="3E9D099A" w14:textId="77777777" w:rsidR="00433F42" w:rsidRDefault="00E6267B">
            <w:pPr>
              <w:pStyle w:val="BodyText"/>
              <w:spacing w:before="60" w:after="60"/>
              <w:ind w:left="0"/>
              <w:rPr>
                <w:rFonts w:cs="Arial"/>
                <w:sz w:val="20"/>
              </w:rPr>
            </w:pPr>
            <w:r>
              <w:rPr>
                <w:rFonts w:cs="Arial"/>
                <w:sz w:val="20"/>
              </w:rPr>
              <w:t>Quarterly</w:t>
            </w:r>
          </w:p>
        </w:tc>
        <w:tc>
          <w:tcPr>
            <w:tcW w:w="2219" w:type="dxa"/>
          </w:tcPr>
          <w:p w14:paraId="298641B2" w14:textId="77777777" w:rsidR="00433F42" w:rsidRDefault="00E6267B">
            <w:pPr>
              <w:pStyle w:val="BodyText"/>
              <w:spacing w:before="60" w:after="60"/>
              <w:ind w:left="0"/>
              <w:rPr>
                <w:rFonts w:cs="Arial"/>
                <w:sz w:val="20"/>
              </w:rPr>
            </w:pPr>
            <w:r>
              <w:rPr>
                <w:rFonts w:cs="Arial"/>
                <w:sz w:val="20"/>
              </w:rPr>
              <w:t>ID Admin</w:t>
            </w:r>
          </w:p>
        </w:tc>
      </w:tr>
      <w:tr w:rsidR="00433F42" w14:paraId="7EBFAC9C" w14:textId="77777777">
        <w:tc>
          <w:tcPr>
            <w:tcW w:w="4608" w:type="dxa"/>
          </w:tcPr>
          <w:p w14:paraId="0D6421F0" w14:textId="77777777" w:rsidR="00433F42" w:rsidRDefault="00E6267B">
            <w:pPr>
              <w:pStyle w:val="BodyText"/>
              <w:spacing w:before="60" w:after="60"/>
              <w:ind w:left="0"/>
              <w:rPr>
                <w:rFonts w:cs="Arial"/>
                <w:sz w:val="20"/>
              </w:rPr>
            </w:pPr>
            <w:r>
              <w:rPr>
                <w:rFonts w:cs="Arial"/>
                <w:sz w:val="20"/>
              </w:rPr>
              <w:t>Update user access matrix  and submit to IRS</w:t>
            </w:r>
          </w:p>
          <w:p w14:paraId="557699E0" w14:textId="77777777" w:rsidR="00433F42" w:rsidRDefault="00E6267B">
            <w:pPr>
              <w:pStyle w:val="BodyText"/>
              <w:spacing w:before="60" w:after="60"/>
              <w:ind w:left="0"/>
              <w:rPr>
                <w:rFonts w:cs="Arial"/>
                <w:sz w:val="20"/>
              </w:rPr>
            </w:pPr>
            <w:r>
              <w:rPr>
                <w:rFonts w:cs="Arial"/>
                <w:sz w:val="20"/>
              </w:rPr>
              <w:t>[Req: ISO 27001, PCI-DSS]</w:t>
            </w:r>
          </w:p>
        </w:tc>
        <w:tc>
          <w:tcPr>
            <w:tcW w:w="2006" w:type="dxa"/>
          </w:tcPr>
          <w:p w14:paraId="41FA0E3A" w14:textId="77777777" w:rsidR="00433F42" w:rsidRDefault="00E6267B">
            <w:pPr>
              <w:pStyle w:val="BodyText"/>
              <w:spacing w:before="60" w:after="60"/>
              <w:ind w:left="0"/>
              <w:rPr>
                <w:rFonts w:cs="Arial"/>
                <w:sz w:val="20"/>
              </w:rPr>
            </w:pPr>
            <w:r>
              <w:rPr>
                <w:rFonts w:cs="Arial"/>
                <w:sz w:val="20"/>
              </w:rPr>
              <w:t>Yearly</w:t>
            </w:r>
          </w:p>
        </w:tc>
        <w:tc>
          <w:tcPr>
            <w:tcW w:w="2219" w:type="dxa"/>
          </w:tcPr>
          <w:p w14:paraId="31009778" w14:textId="77777777" w:rsidR="00433F42" w:rsidRDefault="00E6267B">
            <w:pPr>
              <w:pStyle w:val="BodyText"/>
              <w:spacing w:before="60" w:after="60"/>
              <w:ind w:left="0"/>
              <w:rPr>
                <w:rFonts w:cs="Arial"/>
                <w:sz w:val="20"/>
              </w:rPr>
            </w:pPr>
            <w:r>
              <w:rPr>
                <w:rFonts w:cs="Arial"/>
                <w:sz w:val="20"/>
              </w:rPr>
              <w:t>System Owner</w:t>
            </w:r>
          </w:p>
        </w:tc>
      </w:tr>
      <w:tr w:rsidR="00433F42" w14:paraId="2BC2CBBE" w14:textId="77777777">
        <w:tc>
          <w:tcPr>
            <w:tcW w:w="4608" w:type="dxa"/>
          </w:tcPr>
          <w:p w14:paraId="1A4DCA98" w14:textId="77777777" w:rsidR="00433F42" w:rsidRDefault="00E6267B">
            <w:pPr>
              <w:pStyle w:val="BodyText"/>
              <w:spacing w:before="60" w:after="60"/>
              <w:ind w:left="0"/>
              <w:rPr>
                <w:rFonts w:cs="Arial"/>
                <w:sz w:val="20"/>
              </w:rPr>
            </w:pPr>
            <w:r>
              <w:rPr>
                <w:rFonts w:cs="Arial"/>
                <w:sz w:val="20"/>
              </w:rPr>
              <w:t>Install Critical Security Patches for the application and submit report to IRS</w:t>
            </w:r>
          </w:p>
          <w:p w14:paraId="3561EEAE" w14:textId="77777777" w:rsidR="00433F42" w:rsidRDefault="00E6267B">
            <w:pPr>
              <w:pStyle w:val="BodyText"/>
              <w:spacing w:before="60" w:after="60"/>
              <w:ind w:left="0"/>
              <w:rPr>
                <w:rFonts w:cs="Arial"/>
                <w:sz w:val="20"/>
              </w:rPr>
            </w:pPr>
            <w:r>
              <w:rPr>
                <w:rFonts w:cs="Arial"/>
                <w:sz w:val="20"/>
              </w:rPr>
              <w:t>[Req: ISO 27001, PCI-DSS]</w:t>
            </w:r>
          </w:p>
        </w:tc>
        <w:tc>
          <w:tcPr>
            <w:tcW w:w="2006" w:type="dxa"/>
          </w:tcPr>
          <w:p w14:paraId="090E4B4D" w14:textId="77777777" w:rsidR="00433F42" w:rsidRDefault="00E6267B">
            <w:pPr>
              <w:pStyle w:val="BodyText"/>
              <w:spacing w:before="60" w:after="60"/>
              <w:ind w:left="0"/>
              <w:rPr>
                <w:rFonts w:cs="Arial"/>
                <w:sz w:val="20"/>
              </w:rPr>
            </w:pPr>
            <w:r>
              <w:rPr>
                <w:rFonts w:cs="Arial"/>
                <w:sz w:val="20"/>
              </w:rPr>
              <w:t>Quarterly</w:t>
            </w:r>
          </w:p>
        </w:tc>
        <w:tc>
          <w:tcPr>
            <w:tcW w:w="2219" w:type="dxa"/>
          </w:tcPr>
          <w:p w14:paraId="046B8465" w14:textId="77777777" w:rsidR="00433F42" w:rsidRDefault="00E6267B">
            <w:pPr>
              <w:pStyle w:val="BodyText"/>
              <w:spacing w:before="60" w:after="60"/>
              <w:ind w:left="0"/>
              <w:rPr>
                <w:rFonts w:cs="Arial"/>
                <w:sz w:val="20"/>
              </w:rPr>
            </w:pPr>
            <w:r>
              <w:rPr>
                <w:rFonts w:cs="Arial"/>
                <w:sz w:val="20"/>
              </w:rPr>
              <w:t xml:space="preserve">System Owner </w:t>
            </w:r>
          </w:p>
        </w:tc>
      </w:tr>
      <w:tr w:rsidR="00433F42" w14:paraId="0E5303A2" w14:textId="77777777">
        <w:tc>
          <w:tcPr>
            <w:tcW w:w="4608" w:type="dxa"/>
          </w:tcPr>
          <w:p w14:paraId="6B0F0293" w14:textId="77777777" w:rsidR="00433F42" w:rsidRDefault="00E6267B">
            <w:pPr>
              <w:pStyle w:val="BodyText"/>
              <w:spacing w:before="60" w:after="60"/>
              <w:ind w:left="0"/>
              <w:rPr>
                <w:rFonts w:cs="Arial"/>
                <w:sz w:val="20"/>
              </w:rPr>
            </w:pPr>
            <w:r>
              <w:rPr>
                <w:rFonts w:cs="Arial"/>
                <w:sz w:val="20"/>
              </w:rPr>
              <w:t>Performed Backup restoration</w:t>
            </w:r>
          </w:p>
          <w:p w14:paraId="39E2B757" w14:textId="77777777" w:rsidR="00433F42" w:rsidRDefault="00E6267B">
            <w:pPr>
              <w:pStyle w:val="BodyText"/>
              <w:spacing w:before="60" w:after="60"/>
              <w:ind w:left="0"/>
              <w:rPr>
                <w:rFonts w:cs="Arial"/>
                <w:sz w:val="20"/>
              </w:rPr>
            </w:pPr>
            <w:r>
              <w:rPr>
                <w:rFonts w:cs="Arial"/>
                <w:sz w:val="20"/>
              </w:rPr>
              <w:t>[Req: ISO 27001, PCI-DSS]</w:t>
            </w:r>
          </w:p>
        </w:tc>
        <w:tc>
          <w:tcPr>
            <w:tcW w:w="2006" w:type="dxa"/>
          </w:tcPr>
          <w:p w14:paraId="49A05AD9" w14:textId="77777777" w:rsidR="00433F42" w:rsidRDefault="00E6267B">
            <w:pPr>
              <w:pStyle w:val="BodyText"/>
              <w:spacing w:before="60" w:after="60"/>
              <w:ind w:left="0"/>
              <w:rPr>
                <w:rFonts w:cs="Arial"/>
                <w:sz w:val="20"/>
              </w:rPr>
            </w:pPr>
            <w:r>
              <w:rPr>
                <w:rFonts w:cs="Arial"/>
                <w:sz w:val="20"/>
              </w:rPr>
              <w:t>Yearly</w:t>
            </w:r>
          </w:p>
        </w:tc>
        <w:tc>
          <w:tcPr>
            <w:tcW w:w="2219" w:type="dxa"/>
          </w:tcPr>
          <w:p w14:paraId="27CA134C" w14:textId="77777777" w:rsidR="00433F42" w:rsidRDefault="00E6267B">
            <w:pPr>
              <w:pStyle w:val="BodyText"/>
              <w:spacing w:before="60" w:after="60"/>
              <w:ind w:left="0"/>
              <w:rPr>
                <w:rFonts w:cs="Arial"/>
                <w:sz w:val="20"/>
              </w:rPr>
            </w:pPr>
            <w:r>
              <w:rPr>
                <w:rFonts w:cs="Arial"/>
                <w:sz w:val="20"/>
              </w:rPr>
              <w:t>System Owner</w:t>
            </w:r>
          </w:p>
        </w:tc>
      </w:tr>
      <w:tr w:rsidR="00433F42" w14:paraId="5B8A93E3" w14:textId="77777777">
        <w:trPr>
          <w:trHeight w:val="430"/>
        </w:trPr>
        <w:tc>
          <w:tcPr>
            <w:tcW w:w="4608" w:type="dxa"/>
          </w:tcPr>
          <w:p w14:paraId="21BF1A19" w14:textId="77777777" w:rsidR="00433F42" w:rsidRDefault="00E6267B">
            <w:pPr>
              <w:pStyle w:val="BodyText"/>
              <w:spacing w:before="60" w:after="60"/>
              <w:ind w:left="0"/>
              <w:rPr>
                <w:rFonts w:cs="Arial"/>
                <w:sz w:val="20"/>
              </w:rPr>
            </w:pPr>
            <w:r>
              <w:rPr>
                <w:rFonts w:cs="Arial"/>
                <w:sz w:val="20"/>
              </w:rPr>
              <w:t>Review &amp; update security documentation and submit to IRS:</w:t>
            </w:r>
          </w:p>
          <w:p w14:paraId="3B58E60F" w14:textId="77777777" w:rsidR="00433F42" w:rsidRDefault="00E6267B">
            <w:pPr>
              <w:pStyle w:val="BodyText2"/>
              <w:numPr>
                <w:ilvl w:val="0"/>
                <w:numId w:val="16"/>
              </w:numPr>
              <w:spacing w:before="0"/>
              <w:jc w:val="left"/>
              <w:rPr>
                <w:rFonts w:cs="Arial"/>
                <w:sz w:val="20"/>
              </w:rPr>
            </w:pPr>
            <w:r>
              <w:rPr>
                <w:rFonts w:cs="Arial"/>
                <w:sz w:val="20"/>
              </w:rPr>
              <w:t>Super/privilege IDs and access</w:t>
            </w:r>
          </w:p>
          <w:p w14:paraId="5C7E9108" w14:textId="77777777" w:rsidR="00433F42" w:rsidRDefault="00E6267B">
            <w:pPr>
              <w:pStyle w:val="BodyText2"/>
              <w:numPr>
                <w:ilvl w:val="0"/>
                <w:numId w:val="16"/>
              </w:numPr>
              <w:spacing w:before="0"/>
              <w:jc w:val="left"/>
              <w:rPr>
                <w:rFonts w:cs="Arial"/>
                <w:sz w:val="20"/>
              </w:rPr>
            </w:pPr>
            <w:r>
              <w:rPr>
                <w:rFonts w:cs="Arial"/>
                <w:sz w:val="20"/>
              </w:rPr>
              <w:t xml:space="preserve">Security Controls Setting </w:t>
            </w:r>
          </w:p>
          <w:p w14:paraId="7E8ED9F6" w14:textId="77777777" w:rsidR="00433F42" w:rsidRDefault="00E6267B">
            <w:pPr>
              <w:pStyle w:val="BodyText2"/>
              <w:numPr>
                <w:ilvl w:val="0"/>
                <w:numId w:val="16"/>
              </w:numPr>
              <w:spacing w:before="0"/>
              <w:jc w:val="left"/>
              <w:rPr>
                <w:rFonts w:cs="Arial"/>
                <w:sz w:val="20"/>
              </w:rPr>
            </w:pPr>
            <w:r>
              <w:rPr>
                <w:rFonts w:cs="Arial"/>
                <w:sz w:val="20"/>
              </w:rPr>
              <w:t xml:space="preserve">Audit Logs setting </w:t>
            </w:r>
          </w:p>
          <w:p w14:paraId="494CAE73" w14:textId="77777777" w:rsidR="00433F42" w:rsidRDefault="00E6267B">
            <w:pPr>
              <w:pStyle w:val="BodyText2"/>
              <w:numPr>
                <w:ilvl w:val="0"/>
                <w:numId w:val="16"/>
              </w:numPr>
              <w:spacing w:before="0"/>
              <w:jc w:val="left"/>
              <w:rPr>
                <w:rFonts w:cs="Arial"/>
                <w:sz w:val="20"/>
              </w:rPr>
            </w:pPr>
            <w:r>
              <w:rPr>
                <w:rFonts w:cs="Arial"/>
                <w:sz w:val="20"/>
              </w:rPr>
              <w:t>System bypass</w:t>
            </w:r>
          </w:p>
          <w:p w14:paraId="1DCD43D4" w14:textId="77777777" w:rsidR="00433F42" w:rsidRDefault="00E6267B">
            <w:pPr>
              <w:pStyle w:val="BodyText2"/>
              <w:numPr>
                <w:ilvl w:val="0"/>
                <w:numId w:val="16"/>
              </w:numPr>
              <w:spacing w:before="0"/>
              <w:jc w:val="left"/>
              <w:rPr>
                <w:rFonts w:cs="Arial"/>
                <w:sz w:val="20"/>
              </w:rPr>
            </w:pPr>
            <w:r>
              <w:rPr>
                <w:rFonts w:cs="Arial"/>
                <w:sz w:val="20"/>
              </w:rPr>
              <w:t>List of connections and integration</w:t>
            </w:r>
          </w:p>
          <w:p w14:paraId="66AFCB85" w14:textId="77777777" w:rsidR="00433F42" w:rsidRDefault="00E6267B">
            <w:pPr>
              <w:pStyle w:val="BodyText2"/>
              <w:numPr>
                <w:ilvl w:val="0"/>
                <w:numId w:val="16"/>
              </w:numPr>
              <w:spacing w:before="0"/>
              <w:jc w:val="left"/>
              <w:rPr>
                <w:rFonts w:cs="Arial"/>
                <w:sz w:val="20"/>
              </w:rPr>
            </w:pPr>
            <w:r>
              <w:rPr>
                <w:rFonts w:cs="Arial"/>
                <w:sz w:val="20"/>
              </w:rPr>
              <w:t>List of used ports</w:t>
            </w:r>
          </w:p>
          <w:p w14:paraId="011F8D4E" w14:textId="77777777" w:rsidR="00433F42" w:rsidRDefault="00E6267B">
            <w:pPr>
              <w:pStyle w:val="BodyText2"/>
              <w:numPr>
                <w:ilvl w:val="0"/>
                <w:numId w:val="16"/>
              </w:numPr>
              <w:spacing w:before="0"/>
              <w:jc w:val="left"/>
              <w:rPr>
                <w:rFonts w:cs="Arial"/>
                <w:sz w:val="20"/>
              </w:rPr>
            </w:pPr>
            <w:r>
              <w:rPr>
                <w:rFonts w:cs="Arial"/>
                <w:sz w:val="20"/>
              </w:rPr>
              <w:t>Data encryption setting</w:t>
            </w:r>
          </w:p>
          <w:p w14:paraId="327C9099" w14:textId="77777777" w:rsidR="00433F42" w:rsidRDefault="00E6267B">
            <w:pPr>
              <w:pStyle w:val="BodyText2"/>
              <w:numPr>
                <w:ilvl w:val="0"/>
                <w:numId w:val="16"/>
              </w:numPr>
              <w:spacing w:before="0"/>
              <w:jc w:val="left"/>
              <w:rPr>
                <w:rFonts w:cs="Arial"/>
                <w:sz w:val="20"/>
              </w:rPr>
            </w:pPr>
            <w:r>
              <w:rPr>
                <w:rFonts w:cs="Arial"/>
                <w:sz w:val="20"/>
              </w:rPr>
              <w:t>Application/system schematic diagram</w:t>
            </w:r>
          </w:p>
          <w:p w14:paraId="6FC41E50" w14:textId="77777777" w:rsidR="00433F42" w:rsidRDefault="00433F42">
            <w:pPr>
              <w:pStyle w:val="BodyText"/>
              <w:spacing w:before="0" w:after="60"/>
              <w:ind w:left="0"/>
              <w:rPr>
                <w:rFonts w:cs="Arial"/>
                <w:sz w:val="20"/>
              </w:rPr>
            </w:pPr>
          </w:p>
          <w:p w14:paraId="51CBDB82" w14:textId="77777777" w:rsidR="00433F42" w:rsidRDefault="00E6267B">
            <w:pPr>
              <w:pStyle w:val="BodyText"/>
              <w:spacing w:before="60" w:after="60"/>
              <w:ind w:left="0"/>
              <w:rPr>
                <w:rFonts w:cs="Arial"/>
                <w:sz w:val="20"/>
              </w:rPr>
            </w:pPr>
            <w:r>
              <w:rPr>
                <w:rFonts w:cs="Arial"/>
                <w:sz w:val="20"/>
              </w:rPr>
              <w:t xml:space="preserve"> [Req: ISO 27001]</w:t>
            </w:r>
          </w:p>
        </w:tc>
        <w:tc>
          <w:tcPr>
            <w:tcW w:w="2006" w:type="dxa"/>
          </w:tcPr>
          <w:p w14:paraId="14B0F6CD" w14:textId="77777777" w:rsidR="00433F42" w:rsidRDefault="00E6267B">
            <w:pPr>
              <w:pStyle w:val="BodyText"/>
              <w:spacing w:before="60" w:after="60"/>
              <w:ind w:left="0"/>
              <w:rPr>
                <w:rFonts w:cs="Arial"/>
                <w:sz w:val="20"/>
              </w:rPr>
            </w:pPr>
            <w:r>
              <w:rPr>
                <w:rFonts w:cs="Arial"/>
                <w:sz w:val="20"/>
              </w:rPr>
              <w:t>Yearly</w:t>
            </w:r>
          </w:p>
        </w:tc>
        <w:tc>
          <w:tcPr>
            <w:tcW w:w="2219" w:type="dxa"/>
          </w:tcPr>
          <w:p w14:paraId="63F8D184" w14:textId="77777777" w:rsidR="00433F42" w:rsidRDefault="00E6267B">
            <w:pPr>
              <w:pStyle w:val="BodyText"/>
              <w:spacing w:before="60" w:after="60"/>
              <w:ind w:left="0"/>
              <w:rPr>
                <w:rFonts w:cs="Arial"/>
                <w:sz w:val="20"/>
              </w:rPr>
            </w:pPr>
            <w:r>
              <w:rPr>
                <w:rFonts w:cs="Arial"/>
                <w:sz w:val="20"/>
              </w:rPr>
              <w:t>System Owner</w:t>
            </w:r>
          </w:p>
        </w:tc>
      </w:tr>
    </w:tbl>
    <w:p w14:paraId="1E15C1BD" w14:textId="77777777" w:rsidR="004D5808" w:rsidRDefault="004D5808">
      <w:pPr>
        <w:pStyle w:val="Caption"/>
        <w:jc w:val="center"/>
        <w:rPr>
          <w:rFonts w:ascii="Arial" w:hAnsi="Arial" w:cs="Arial"/>
        </w:rPr>
      </w:pPr>
    </w:p>
    <w:p w14:paraId="4C33A9D3" w14:textId="6090623E" w:rsidR="00433F42" w:rsidRDefault="00E6267B">
      <w:pPr>
        <w:pStyle w:val="Caption"/>
        <w:jc w:val="center"/>
        <w:rPr>
          <w:rFonts w:ascii="Arial" w:hAnsi="Arial" w:cs="Arial"/>
        </w:rPr>
      </w:pPr>
      <w:r>
        <w:rPr>
          <w:rFonts w:ascii="Arial" w:hAnsi="Arial" w:cs="Arial"/>
        </w:rPr>
        <w:t>Table 12: Audit and Compliance Requirements</w:t>
      </w:r>
    </w:p>
    <w:p w14:paraId="7506EB6D" w14:textId="77777777" w:rsidR="00433F42" w:rsidRDefault="00433F42">
      <w:pPr>
        <w:pStyle w:val="Caption"/>
        <w:rPr>
          <w:rFonts w:ascii="Arial" w:hAnsi="Arial" w:cs="Arial"/>
          <w:lang w:val="en-GB"/>
        </w:rPr>
      </w:pPr>
    </w:p>
    <w:p w14:paraId="03066563" w14:textId="276C2DA1" w:rsidR="004D5808" w:rsidRDefault="004D5808">
      <w:pPr>
        <w:ind w:left="0"/>
        <w:rPr>
          <w:rFonts w:cs="Arial"/>
          <w:color w:val="000000"/>
          <w:lang w:val="en-GB"/>
        </w:rPr>
      </w:pPr>
    </w:p>
    <w:p w14:paraId="573A384C" w14:textId="77777777" w:rsidR="004D5808" w:rsidRDefault="004D5808" w:rsidP="004D5808">
      <w:pPr>
        <w:pStyle w:val="Heading2"/>
        <w:tabs>
          <w:tab w:val="clear" w:pos="720"/>
          <w:tab w:val="left" w:pos="0"/>
        </w:tabs>
        <w:suppressAutoHyphens/>
        <w:spacing w:before="238" w:after="119"/>
        <w:ind w:left="576" w:right="576" w:hanging="576"/>
      </w:pPr>
      <w:r>
        <w:lastRenderedPageBreak/>
        <w:t>4.8.2</w:t>
      </w:r>
      <w:r>
        <w:tab/>
        <w:t>Password Policy Compliance</w:t>
      </w:r>
    </w:p>
    <w:p w14:paraId="7C1F48D6" w14:textId="6F8E8D81" w:rsidR="004D5808" w:rsidRDefault="004D5808" w:rsidP="004D5808">
      <w:pPr>
        <w:ind w:left="0"/>
        <w:rPr>
          <w:rFonts w:cs="Arial"/>
          <w:color w:val="000000"/>
          <w:lang w:val="en-GB"/>
        </w:rPr>
      </w:pPr>
      <w:r>
        <w:rPr>
          <w:rFonts w:cs="Arial"/>
          <w:color w:val="000000"/>
          <w:lang w:val="en-GB"/>
        </w:rPr>
        <w:tab/>
        <w:t>Application follows the below password policy compliance</w:t>
      </w:r>
    </w:p>
    <w:tbl>
      <w:tblPr>
        <w:tblW w:w="0" w:type="auto"/>
        <w:tblInd w:w="561" w:type="dxa"/>
        <w:tblLayout w:type="fixed"/>
        <w:tblLook w:val="04A0" w:firstRow="1" w:lastRow="0" w:firstColumn="1" w:lastColumn="0" w:noHBand="0" w:noVBand="1"/>
      </w:tblPr>
      <w:tblGrid>
        <w:gridCol w:w="386"/>
        <w:gridCol w:w="3395"/>
        <w:gridCol w:w="1276"/>
        <w:gridCol w:w="1416"/>
        <w:gridCol w:w="3013"/>
      </w:tblGrid>
      <w:tr w:rsidR="00433F42" w14:paraId="2497DBA1" w14:textId="77777777">
        <w:trPr>
          <w:trHeight w:val="454"/>
        </w:trPr>
        <w:tc>
          <w:tcPr>
            <w:tcW w:w="386" w:type="dxa"/>
            <w:tcBorders>
              <w:top w:val="single" w:sz="4" w:space="0" w:color="000000"/>
              <w:left w:val="single" w:sz="4" w:space="0" w:color="000000"/>
              <w:bottom w:val="single" w:sz="4" w:space="0" w:color="000000"/>
            </w:tcBorders>
            <w:shd w:val="clear" w:color="auto" w:fill="CCF3C5"/>
          </w:tcPr>
          <w:p w14:paraId="7DA94F32" w14:textId="77777777" w:rsidR="00433F42" w:rsidRDefault="00433F42">
            <w:pPr>
              <w:pStyle w:val="BodyText"/>
              <w:tabs>
                <w:tab w:val="left" w:pos="8550"/>
              </w:tabs>
              <w:snapToGrid w:val="0"/>
              <w:spacing w:before="100"/>
              <w:ind w:left="0"/>
              <w:rPr>
                <w:rFonts w:cs="Arial"/>
                <w:b/>
                <w:iCs/>
                <w:sz w:val="20"/>
              </w:rPr>
            </w:pPr>
          </w:p>
        </w:tc>
        <w:tc>
          <w:tcPr>
            <w:tcW w:w="3395" w:type="dxa"/>
            <w:tcBorders>
              <w:top w:val="single" w:sz="4" w:space="0" w:color="000000"/>
              <w:left w:val="single" w:sz="4" w:space="0" w:color="000000"/>
              <w:bottom w:val="single" w:sz="4" w:space="0" w:color="000000"/>
            </w:tcBorders>
            <w:shd w:val="clear" w:color="auto" w:fill="CCF3C5"/>
            <w:vAlign w:val="center"/>
          </w:tcPr>
          <w:p w14:paraId="63502740" w14:textId="77777777" w:rsidR="00433F42" w:rsidRDefault="00E6267B">
            <w:pPr>
              <w:pStyle w:val="BodyText"/>
              <w:spacing w:before="60" w:after="60"/>
              <w:ind w:left="0"/>
              <w:rPr>
                <w:rFonts w:cs="Arial"/>
                <w:b/>
                <w:iCs/>
                <w:sz w:val="20"/>
              </w:rPr>
            </w:pPr>
            <w:r>
              <w:rPr>
                <w:rFonts w:cs="Arial"/>
                <w:b/>
                <w:iCs/>
                <w:sz w:val="20"/>
              </w:rPr>
              <w:t>Password Policy Requirements</w:t>
            </w:r>
          </w:p>
        </w:tc>
        <w:tc>
          <w:tcPr>
            <w:tcW w:w="1276" w:type="dxa"/>
            <w:tcBorders>
              <w:top w:val="single" w:sz="4" w:space="0" w:color="000000"/>
              <w:left w:val="single" w:sz="4" w:space="0" w:color="000000"/>
              <w:bottom w:val="single" w:sz="4" w:space="0" w:color="000000"/>
            </w:tcBorders>
            <w:shd w:val="clear" w:color="auto" w:fill="CCF3C5"/>
            <w:vAlign w:val="center"/>
          </w:tcPr>
          <w:p w14:paraId="14FEA648" w14:textId="77777777" w:rsidR="00433F42" w:rsidRDefault="00E6267B">
            <w:pPr>
              <w:pStyle w:val="BodyText"/>
              <w:tabs>
                <w:tab w:val="left" w:pos="8550"/>
              </w:tabs>
              <w:spacing w:before="100"/>
              <w:ind w:left="0"/>
              <w:jc w:val="center"/>
              <w:rPr>
                <w:rFonts w:cs="Arial"/>
                <w:b/>
                <w:iCs/>
                <w:sz w:val="20"/>
              </w:rPr>
            </w:pPr>
            <w:r>
              <w:rPr>
                <w:rFonts w:cs="Arial"/>
                <w:b/>
                <w:iCs/>
                <w:sz w:val="20"/>
              </w:rPr>
              <w:t>Yes</w:t>
            </w:r>
          </w:p>
        </w:tc>
        <w:tc>
          <w:tcPr>
            <w:tcW w:w="1416" w:type="dxa"/>
            <w:tcBorders>
              <w:top w:val="single" w:sz="4" w:space="0" w:color="000000"/>
              <w:left w:val="single" w:sz="4" w:space="0" w:color="000000"/>
              <w:bottom w:val="single" w:sz="4" w:space="0" w:color="000000"/>
            </w:tcBorders>
            <w:shd w:val="clear" w:color="auto" w:fill="CCF3C5"/>
            <w:vAlign w:val="center"/>
          </w:tcPr>
          <w:p w14:paraId="083DDE71" w14:textId="77777777" w:rsidR="00433F42" w:rsidRDefault="00E6267B">
            <w:pPr>
              <w:pStyle w:val="BodyText"/>
              <w:tabs>
                <w:tab w:val="left" w:pos="8550"/>
              </w:tabs>
              <w:spacing w:before="100"/>
              <w:ind w:left="0"/>
              <w:jc w:val="center"/>
              <w:rPr>
                <w:rFonts w:cs="Arial"/>
                <w:b/>
                <w:iCs/>
                <w:sz w:val="20"/>
              </w:rPr>
            </w:pPr>
            <w:r>
              <w:rPr>
                <w:rFonts w:cs="Arial"/>
                <w:b/>
                <w:iCs/>
                <w:sz w:val="20"/>
              </w:rPr>
              <w:t>No</w:t>
            </w:r>
          </w:p>
        </w:tc>
        <w:tc>
          <w:tcPr>
            <w:tcW w:w="3013" w:type="dxa"/>
            <w:tcBorders>
              <w:top w:val="single" w:sz="4" w:space="0" w:color="000000"/>
              <w:left w:val="single" w:sz="4" w:space="0" w:color="000000"/>
              <w:bottom w:val="single" w:sz="4" w:space="0" w:color="000000"/>
              <w:right w:val="single" w:sz="4" w:space="0" w:color="000000"/>
            </w:tcBorders>
            <w:shd w:val="clear" w:color="auto" w:fill="CCF3C5"/>
            <w:vAlign w:val="center"/>
          </w:tcPr>
          <w:p w14:paraId="488B5710" w14:textId="77777777" w:rsidR="00433F42" w:rsidRDefault="00E6267B">
            <w:pPr>
              <w:pStyle w:val="BodyText"/>
              <w:tabs>
                <w:tab w:val="left" w:pos="8550"/>
              </w:tabs>
              <w:spacing w:before="100"/>
              <w:ind w:left="0"/>
              <w:jc w:val="center"/>
              <w:rPr>
                <w:rFonts w:cs="Arial"/>
              </w:rPr>
            </w:pPr>
            <w:r>
              <w:rPr>
                <w:rFonts w:cs="Arial"/>
                <w:b/>
                <w:iCs/>
                <w:sz w:val="20"/>
              </w:rPr>
              <w:t>Remarks</w:t>
            </w:r>
          </w:p>
        </w:tc>
      </w:tr>
      <w:tr w:rsidR="00433F42" w14:paraId="13B874F8" w14:textId="77777777">
        <w:trPr>
          <w:trHeight w:val="399"/>
        </w:trPr>
        <w:tc>
          <w:tcPr>
            <w:tcW w:w="386" w:type="dxa"/>
            <w:tcBorders>
              <w:top w:val="single" w:sz="4" w:space="0" w:color="000000"/>
              <w:left w:val="single" w:sz="4" w:space="0" w:color="000000"/>
              <w:bottom w:val="single" w:sz="4" w:space="0" w:color="000000"/>
            </w:tcBorders>
            <w:shd w:val="clear" w:color="auto" w:fill="FFFFFF"/>
          </w:tcPr>
          <w:p w14:paraId="70D168A8" w14:textId="77777777" w:rsidR="00433F42" w:rsidRDefault="00433F42">
            <w:pPr>
              <w:pStyle w:val="BodyText"/>
              <w:numPr>
                <w:ilvl w:val="0"/>
                <w:numId w:val="17"/>
              </w:numPr>
              <w:tabs>
                <w:tab w:val="left" w:pos="720"/>
              </w:tabs>
              <w:suppressAutoHyphens/>
              <w:overflowPunct/>
              <w:autoSpaceDE/>
              <w:autoSpaceDN/>
              <w:adjustRightInd/>
              <w:snapToGrid w:val="0"/>
              <w:spacing w:before="60"/>
              <w:ind w:left="576" w:right="422" w:hanging="450"/>
              <w:textAlignment w:val="auto"/>
              <w:rPr>
                <w:rFonts w:cs="Arial"/>
                <w:sz w:val="20"/>
              </w:rPr>
            </w:pPr>
          </w:p>
        </w:tc>
        <w:tc>
          <w:tcPr>
            <w:tcW w:w="3395" w:type="dxa"/>
            <w:tcBorders>
              <w:top w:val="single" w:sz="4" w:space="0" w:color="000000"/>
              <w:left w:val="single" w:sz="4" w:space="0" w:color="000000"/>
              <w:bottom w:val="single" w:sz="4" w:space="0" w:color="000000"/>
            </w:tcBorders>
            <w:shd w:val="clear" w:color="auto" w:fill="FFFFFF"/>
          </w:tcPr>
          <w:p w14:paraId="2CA8E593" w14:textId="77777777" w:rsidR="00433F42" w:rsidRDefault="00E6267B">
            <w:pPr>
              <w:pStyle w:val="BodyText"/>
              <w:spacing w:before="60" w:after="60"/>
              <w:ind w:left="0"/>
              <w:rPr>
                <w:rFonts w:cs="Arial"/>
                <w:sz w:val="20"/>
              </w:rPr>
            </w:pPr>
            <w:r>
              <w:rPr>
                <w:rFonts w:cs="Arial"/>
                <w:sz w:val="20"/>
              </w:rPr>
              <w:t>Password length at least 8 characters (minimum)</w:t>
            </w:r>
          </w:p>
        </w:tc>
        <w:tc>
          <w:tcPr>
            <w:tcW w:w="1276" w:type="dxa"/>
            <w:tcBorders>
              <w:top w:val="single" w:sz="4" w:space="0" w:color="000000"/>
              <w:left w:val="single" w:sz="4" w:space="0" w:color="000000"/>
              <w:bottom w:val="single" w:sz="4" w:space="0" w:color="000000"/>
            </w:tcBorders>
            <w:shd w:val="clear" w:color="auto" w:fill="FFFFFF"/>
          </w:tcPr>
          <w:p w14:paraId="667C0BA5" w14:textId="77777777" w:rsidR="00433F42" w:rsidRDefault="00E6267B">
            <w:pPr>
              <w:pStyle w:val="BodyText"/>
              <w:spacing w:before="60" w:after="60"/>
              <w:ind w:left="0"/>
              <w:rPr>
                <w:rFonts w:cs="Arial"/>
                <w:sz w:val="20"/>
              </w:rPr>
            </w:pPr>
            <w:r>
              <w:rPr>
                <w:rFonts w:cs="Arial"/>
                <w:sz w:val="20"/>
              </w:rPr>
              <w:t>Yes</w:t>
            </w:r>
          </w:p>
        </w:tc>
        <w:tc>
          <w:tcPr>
            <w:tcW w:w="1416" w:type="dxa"/>
            <w:tcBorders>
              <w:top w:val="single" w:sz="4" w:space="0" w:color="000000"/>
              <w:left w:val="single" w:sz="4" w:space="0" w:color="000000"/>
              <w:bottom w:val="single" w:sz="4" w:space="0" w:color="000000"/>
            </w:tcBorders>
            <w:shd w:val="clear" w:color="auto" w:fill="FFFFFF"/>
          </w:tcPr>
          <w:p w14:paraId="3FD7B194" w14:textId="77777777" w:rsidR="00433F42" w:rsidRDefault="00433F42">
            <w:pPr>
              <w:pStyle w:val="BodyText"/>
              <w:snapToGrid w:val="0"/>
              <w:spacing w:before="60" w:after="60"/>
              <w:ind w:left="0"/>
              <w:rPr>
                <w:rFonts w:cs="Arial"/>
                <w:sz w:val="20"/>
              </w:rPr>
            </w:pPr>
          </w:p>
        </w:tc>
        <w:tc>
          <w:tcPr>
            <w:tcW w:w="3013" w:type="dxa"/>
            <w:tcBorders>
              <w:top w:val="single" w:sz="4" w:space="0" w:color="000000"/>
              <w:left w:val="single" w:sz="4" w:space="0" w:color="000000"/>
              <w:bottom w:val="single" w:sz="4" w:space="0" w:color="000000"/>
              <w:right w:val="single" w:sz="4" w:space="0" w:color="000000"/>
            </w:tcBorders>
            <w:shd w:val="clear" w:color="auto" w:fill="FFFFFF"/>
          </w:tcPr>
          <w:p w14:paraId="50C43F2D" w14:textId="77777777" w:rsidR="00433F42" w:rsidRDefault="00433F42">
            <w:pPr>
              <w:pStyle w:val="BodyText"/>
              <w:spacing w:before="60" w:after="60"/>
              <w:ind w:left="0" w:right="34"/>
              <w:rPr>
                <w:rFonts w:cs="Arial"/>
              </w:rPr>
            </w:pPr>
          </w:p>
        </w:tc>
      </w:tr>
      <w:tr w:rsidR="00433F42" w14:paraId="5523C31D" w14:textId="77777777">
        <w:trPr>
          <w:trHeight w:val="383"/>
        </w:trPr>
        <w:tc>
          <w:tcPr>
            <w:tcW w:w="386" w:type="dxa"/>
            <w:tcBorders>
              <w:top w:val="single" w:sz="4" w:space="0" w:color="000000"/>
              <w:left w:val="single" w:sz="4" w:space="0" w:color="000000"/>
              <w:bottom w:val="single" w:sz="4" w:space="0" w:color="000000"/>
            </w:tcBorders>
            <w:shd w:val="clear" w:color="auto" w:fill="FFFFFF"/>
          </w:tcPr>
          <w:p w14:paraId="266C1CD8" w14:textId="77777777" w:rsidR="00433F42" w:rsidRDefault="00433F42">
            <w:pPr>
              <w:pStyle w:val="BodyText"/>
              <w:numPr>
                <w:ilvl w:val="0"/>
                <w:numId w:val="17"/>
              </w:numPr>
              <w:tabs>
                <w:tab w:val="left" w:pos="720"/>
              </w:tabs>
              <w:suppressAutoHyphens/>
              <w:overflowPunct/>
              <w:autoSpaceDE/>
              <w:autoSpaceDN/>
              <w:adjustRightInd/>
              <w:snapToGrid w:val="0"/>
              <w:spacing w:before="60" w:after="60"/>
              <w:ind w:left="576" w:right="422" w:hanging="450"/>
              <w:textAlignment w:val="auto"/>
              <w:rPr>
                <w:rFonts w:cs="Arial"/>
                <w:sz w:val="20"/>
              </w:rPr>
            </w:pPr>
          </w:p>
        </w:tc>
        <w:tc>
          <w:tcPr>
            <w:tcW w:w="3395" w:type="dxa"/>
            <w:tcBorders>
              <w:top w:val="single" w:sz="4" w:space="0" w:color="000000"/>
              <w:left w:val="single" w:sz="4" w:space="0" w:color="000000"/>
              <w:bottom w:val="single" w:sz="4" w:space="0" w:color="000000"/>
            </w:tcBorders>
            <w:shd w:val="clear" w:color="auto" w:fill="FFFFFF"/>
          </w:tcPr>
          <w:p w14:paraId="1C9B60A4" w14:textId="77777777" w:rsidR="00433F42" w:rsidRDefault="00E6267B">
            <w:pPr>
              <w:pStyle w:val="BodyText"/>
              <w:spacing w:before="60" w:after="60"/>
              <w:ind w:left="0"/>
              <w:rPr>
                <w:rFonts w:cs="Arial"/>
                <w:sz w:val="20"/>
              </w:rPr>
            </w:pPr>
            <w:r>
              <w:rPr>
                <w:rFonts w:cs="Arial"/>
                <w:sz w:val="20"/>
              </w:rPr>
              <w:t>Alphanumeric</w:t>
            </w:r>
          </w:p>
        </w:tc>
        <w:tc>
          <w:tcPr>
            <w:tcW w:w="1276" w:type="dxa"/>
            <w:tcBorders>
              <w:top w:val="single" w:sz="4" w:space="0" w:color="000000"/>
              <w:left w:val="single" w:sz="4" w:space="0" w:color="000000"/>
              <w:bottom w:val="single" w:sz="4" w:space="0" w:color="000000"/>
            </w:tcBorders>
            <w:shd w:val="clear" w:color="auto" w:fill="FFFFFF"/>
          </w:tcPr>
          <w:p w14:paraId="0FD722B6" w14:textId="77777777" w:rsidR="00433F42" w:rsidRDefault="00E6267B">
            <w:pPr>
              <w:pStyle w:val="BodyText"/>
              <w:spacing w:before="60" w:after="60"/>
              <w:ind w:left="0"/>
              <w:rPr>
                <w:rFonts w:cs="Arial"/>
                <w:sz w:val="20"/>
              </w:rPr>
            </w:pPr>
            <w:r>
              <w:rPr>
                <w:rFonts w:cs="Arial"/>
                <w:sz w:val="20"/>
              </w:rPr>
              <w:t>Yes</w:t>
            </w:r>
          </w:p>
        </w:tc>
        <w:tc>
          <w:tcPr>
            <w:tcW w:w="1416" w:type="dxa"/>
            <w:tcBorders>
              <w:top w:val="single" w:sz="4" w:space="0" w:color="000000"/>
              <w:left w:val="single" w:sz="4" w:space="0" w:color="000000"/>
              <w:bottom w:val="single" w:sz="4" w:space="0" w:color="000000"/>
            </w:tcBorders>
            <w:shd w:val="clear" w:color="auto" w:fill="FFFFFF"/>
          </w:tcPr>
          <w:p w14:paraId="4B5B5D42" w14:textId="77777777" w:rsidR="00433F42" w:rsidRDefault="00433F42">
            <w:pPr>
              <w:pStyle w:val="BodyText"/>
              <w:snapToGrid w:val="0"/>
              <w:spacing w:before="60" w:after="60"/>
              <w:ind w:left="0"/>
              <w:rPr>
                <w:rFonts w:cs="Arial"/>
                <w:sz w:val="20"/>
              </w:rPr>
            </w:pPr>
          </w:p>
        </w:tc>
        <w:tc>
          <w:tcPr>
            <w:tcW w:w="3013" w:type="dxa"/>
            <w:tcBorders>
              <w:top w:val="single" w:sz="4" w:space="0" w:color="000000"/>
              <w:left w:val="single" w:sz="4" w:space="0" w:color="000000"/>
              <w:bottom w:val="single" w:sz="4" w:space="0" w:color="000000"/>
              <w:right w:val="single" w:sz="4" w:space="0" w:color="000000"/>
            </w:tcBorders>
            <w:shd w:val="clear" w:color="auto" w:fill="FFFFFF"/>
          </w:tcPr>
          <w:p w14:paraId="0B158F36" w14:textId="77777777" w:rsidR="00433F42" w:rsidRDefault="00433F42">
            <w:pPr>
              <w:pStyle w:val="BodyText"/>
              <w:snapToGrid w:val="0"/>
              <w:spacing w:before="60" w:after="60"/>
              <w:ind w:left="0" w:right="34"/>
              <w:rPr>
                <w:rFonts w:cs="Arial"/>
                <w:sz w:val="20"/>
              </w:rPr>
            </w:pPr>
          </w:p>
        </w:tc>
      </w:tr>
      <w:tr w:rsidR="00433F42" w14:paraId="1FAA62F1" w14:textId="77777777">
        <w:trPr>
          <w:trHeight w:val="399"/>
        </w:trPr>
        <w:tc>
          <w:tcPr>
            <w:tcW w:w="386" w:type="dxa"/>
            <w:tcBorders>
              <w:top w:val="single" w:sz="4" w:space="0" w:color="000000"/>
              <w:left w:val="single" w:sz="4" w:space="0" w:color="000000"/>
              <w:bottom w:val="single" w:sz="4" w:space="0" w:color="000000"/>
            </w:tcBorders>
            <w:shd w:val="clear" w:color="auto" w:fill="FFFFFF"/>
          </w:tcPr>
          <w:p w14:paraId="580107BA" w14:textId="77777777" w:rsidR="00433F42" w:rsidRDefault="00433F42">
            <w:pPr>
              <w:pStyle w:val="BodyText"/>
              <w:numPr>
                <w:ilvl w:val="0"/>
                <w:numId w:val="17"/>
              </w:numPr>
              <w:tabs>
                <w:tab w:val="left" w:pos="720"/>
              </w:tabs>
              <w:suppressAutoHyphens/>
              <w:overflowPunct/>
              <w:autoSpaceDE/>
              <w:autoSpaceDN/>
              <w:adjustRightInd/>
              <w:snapToGrid w:val="0"/>
              <w:spacing w:before="60" w:after="60"/>
              <w:ind w:left="576" w:right="422" w:hanging="450"/>
              <w:textAlignment w:val="auto"/>
              <w:rPr>
                <w:rFonts w:cs="Arial"/>
                <w:sz w:val="20"/>
              </w:rPr>
            </w:pPr>
          </w:p>
        </w:tc>
        <w:tc>
          <w:tcPr>
            <w:tcW w:w="3395" w:type="dxa"/>
            <w:tcBorders>
              <w:top w:val="single" w:sz="4" w:space="0" w:color="000000"/>
              <w:left w:val="single" w:sz="4" w:space="0" w:color="000000"/>
              <w:bottom w:val="single" w:sz="4" w:space="0" w:color="000000"/>
            </w:tcBorders>
            <w:shd w:val="clear" w:color="auto" w:fill="FFFFFF"/>
          </w:tcPr>
          <w:p w14:paraId="3A923C65" w14:textId="77777777" w:rsidR="00433F42" w:rsidRDefault="00E6267B">
            <w:pPr>
              <w:pStyle w:val="BodyText"/>
              <w:spacing w:before="60" w:after="60"/>
              <w:ind w:left="0"/>
              <w:rPr>
                <w:rFonts w:cs="Arial"/>
                <w:sz w:val="20"/>
              </w:rPr>
            </w:pPr>
            <w:r>
              <w:rPr>
                <w:rFonts w:cs="Arial"/>
                <w:sz w:val="20"/>
              </w:rPr>
              <w:t>Change temporary password at first logon</w:t>
            </w:r>
          </w:p>
        </w:tc>
        <w:tc>
          <w:tcPr>
            <w:tcW w:w="1276" w:type="dxa"/>
            <w:tcBorders>
              <w:top w:val="single" w:sz="4" w:space="0" w:color="000000"/>
              <w:left w:val="single" w:sz="4" w:space="0" w:color="000000"/>
              <w:bottom w:val="single" w:sz="4" w:space="0" w:color="000000"/>
            </w:tcBorders>
            <w:shd w:val="clear" w:color="auto" w:fill="FFFFFF"/>
          </w:tcPr>
          <w:p w14:paraId="1723AFA8" w14:textId="77777777" w:rsidR="00433F42" w:rsidRDefault="00E6267B">
            <w:pPr>
              <w:pStyle w:val="BodyText"/>
              <w:spacing w:before="60" w:after="60"/>
              <w:ind w:left="0"/>
              <w:rPr>
                <w:rFonts w:cs="Arial"/>
                <w:sz w:val="20"/>
              </w:rPr>
            </w:pPr>
            <w:r>
              <w:rPr>
                <w:rFonts w:cs="Arial"/>
                <w:sz w:val="20"/>
              </w:rPr>
              <w:t>Yes</w:t>
            </w:r>
          </w:p>
        </w:tc>
        <w:tc>
          <w:tcPr>
            <w:tcW w:w="1416" w:type="dxa"/>
            <w:tcBorders>
              <w:top w:val="single" w:sz="4" w:space="0" w:color="000000"/>
              <w:left w:val="single" w:sz="4" w:space="0" w:color="000000"/>
              <w:bottom w:val="single" w:sz="4" w:space="0" w:color="000000"/>
            </w:tcBorders>
            <w:shd w:val="clear" w:color="auto" w:fill="FFFFFF"/>
          </w:tcPr>
          <w:p w14:paraId="4F168604" w14:textId="77777777" w:rsidR="00433F42" w:rsidRDefault="00433F42">
            <w:pPr>
              <w:pStyle w:val="BodyText"/>
              <w:snapToGrid w:val="0"/>
              <w:spacing w:before="60" w:after="60"/>
              <w:ind w:left="0"/>
              <w:rPr>
                <w:rFonts w:cs="Arial"/>
                <w:sz w:val="20"/>
              </w:rPr>
            </w:pPr>
          </w:p>
        </w:tc>
        <w:tc>
          <w:tcPr>
            <w:tcW w:w="3013" w:type="dxa"/>
            <w:tcBorders>
              <w:top w:val="single" w:sz="4" w:space="0" w:color="000000"/>
              <w:left w:val="single" w:sz="4" w:space="0" w:color="000000"/>
              <w:bottom w:val="single" w:sz="4" w:space="0" w:color="000000"/>
              <w:right w:val="single" w:sz="4" w:space="0" w:color="000000"/>
            </w:tcBorders>
            <w:shd w:val="clear" w:color="auto" w:fill="FFFFFF"/>
          </w:tcPr>
          <w:p w14:paraId="2E2013F5" w14:textId="77777777" w:rsidR="00433F42" w:rsidRDefault="00433F42">
            <w:pPr>
              <w:pStyle w:val="BodyText"/>
              <w:snapToGrid w:val="0"/>
              <w:spacing w:before="60" w:after="60"/>
              <w:ind w:left="0" w:right="34"/>
              <w:rPr>
                <w:rFonts w:cs="Arial"/>
                <w:sz w:val="20"/>
              </w:rPr>
            </w:pPr>
          </w:p>
        </w:tc>
      </w:tr>
      <w:tr w:rsidR="00433F42" w14:paraId="062D7D69" w14:textId="77777777">
        <w:trPr>
          <w:trHeight w:val="399"/>
        </w:trPr>
        <w:tc>
          <w:tcPr>
            <w:tcW w:w="386" w:type="dxa"/>
            <w:tcBorders>
              <w:top w:val="single" w:sz="4" w:space="0" w:color="000000"/>
              <w:left w:val="single" w:sz="4" w:space="0" w:color="000000"/>
              <w:bottom w:val="single" w:sz="4" w:space="0" w:color="000000"/>
            </w:tcBorders>
            <w:shd w:val="clear" w:color="auto" w:fill="FFFFFF"/>
          </w:tcPr>
          <w:p w14:paraId="66A26F38" w14:textId="77777777" w:rsidR="00433F42" w:rsidRDefault="00433F42">
            <w:pPr>
              <w:pStyle w:val="BodyText"/>
              <w:numPr>
                <w:ilvl w:val="0"/>
                <w:numId w:val="17"/>
              </w:numPr>
              <w:tabs>
                <w:tab w:val="left" w:pos="720"/>
              </w:tabs>
              <w:suppressAutoHyphens/>
              <w:overflowPunct/>
              <w:autoSpaceDE/>
              <w:autoSpaceDN/>
              <w:adjustRightInd/>
              <w:snapToGrid w:val="0"/>
              <w:spacing w:before="60" w:after="60"/>
              <w:ind w:left="576" w:right="422" w:hanging="450"/>
              <w:textAlignment w:val="auto"/>
              <w:rPr>
                <w:rFonts w:cs="Arial"/>
                <w:sz w:val="20"/>
              </w:rPr>
            </w:pPr>
          </w:p>
        </w:tc>
        <w:tc>
          <w:tcPr>
            <w:tcW w:w="3395" w:type="dxa"/>
            <w:tcBorders>
              <w:top w:val="single" w:sz="4" w:space="0" w:color="000000"/>
              <w:left w:val="single" w:sz="4" w:space="0" w:color="000000"/>
              <w:bottom w:val="single" w:sz="4" w:space="0" w:color="000000"/>
            </w:tcBorders>
            <w:shd w:val="clear" w:color="auto" w:fill="FFFFFF"/>
          </w:tcPr>
          <w:p w14:paraId="0091B5FA" w14:textId="77777777" w:rsidR="00433F42" w:rsidRDefault="00E6267B">
            <w:pPr>
              <w:pStyle w:val="BodyText"/>
              <w:spacing w:before="60" w:after="60"/>
              <w:ind w:left="0"/>
              <w:rPr>
                <w:rFonts w:cs="Arial"/>
                <w:sz w:val="20"/>
              </w:rPr>
            </w:pPr>
            <w:r>
              <w:rPr>
                <w:rFonts w:cs="Arial"/>
                <w:sz w:val="20"/>
              </w:rPr>
              <w:t>Password expiry = 90 days (maximum)</w:t>
            </w:r>
          </w:p>
        </w:tc>
        <w:tc>
          <w:tcPr>
            <w:tcW w:w="1276" w:type="dxa"/>
            <w:tcBorders>
              <w:top w:val="single" w:sz="4" w:space="0" w:color="000000"/>
              <w:left w:val="single" w:sz="4" w:space="0" w:color="000000"/>
              <w:bottom w:val="single" w:sz="4" w:space="0" w:color="000000"/>
            </w:tcBorders>
            <w:shd w:val="clear" w:color="auto" w:fill="FFFFFF"/>
          </w:tcPr>
          <w:p w14:paraId="70FEEA3F" w14:textId="77777777" w:rsidR="00433F42" w:rsidRDefault="00E6267B">
            <w:pPr>
              <w:pStyle w:val="BodyText"/>
              <w:spacing w:before="60" w:after="60"/>
              <w:ind w:left="0"/>
              <w:rPr>
                <w:rFonts w:cs="Arial"/>
                <w:sz w:val="20"/>
              </w:rPr>
            </w:pPr>
            <w:r>
              <w:rPr>
                <w:rFonts w:cs="Arial"/>
                <w:sz w:val="20"/>
              </w:rPr>
              <w:t>Yes</w:t>
            </w:r>
          </w:p>
        </w:tc>
        <w:tc>
          <w:tcPr>
            <w:tcW w:w="1416" w:type="dxa"/>
            <w:tcBorders>
              <w:top w:val="single" w:sz="4" w:space="0" w:color="000000"/>
              <w:left w:val="single" w:sz="4" w:space="0" w:color="000000"/>
              <w:bottom w:val="single" w:sz="4" w:space="0" w:color="000000"/>
            </w:tcBorders>
            <w:shd w:val="clear" w:color="auto" w:fill="FFFFFF"/>
          </w:tcPr>
          <w:p w14:paraId="7E6D5617" w14:textId="77777777" w:rsidR="00433F42" w:rsidRDefault="00433F42">
            <w:pPr>
              <w:pStyle w:val="BodyText"/>
              <w:snapToGrid w:val="0"/>
              <w:spacing w:before="60" w:after="60"/>
              <w:ind w:left="0"/>
              <w:rPr>
                <w:rFonts w:cs="Arial"/>
                <w:sz w:val="20"/>
              </w:rPr>
            </w:pPr>
          </w:p>
        </w:tc>
        <w:tc>
          <w:tcPr>
            <w:tcW w:w="3013" w:type="dxa"/>
            <w:tcBorders>
              <w:top w:val="single" w:sz="4" w:space="0" w:color="000000"/>
              <w:left w:val="single" w:sz="4" w:space="0" w:color="000000"/>
              <w:bottom w:val="single" w:sz="4" w:space="0" w:color="000000"/>
              <w:right w:val="single" w:sz="4" w:space="0" w:color="000000"/>
            </w:tcBorders>
            <w:shd w:val="clear" w:color="auto" w:fill="FFFFFF"/>
          </w:tcPr>
          <w:p w14:paraId="438CA89E" w14:textId="77777777" w:rsidR="00433F42" w:rsidRDefault="00433F42">
            <w:pPr>
              <w:pStyle w:val="BodyText"/>
              <w:snapToGrid w:val="0"/>
              <w:spacing w:before="60" w:after="60"/>
              <w:ind w:left="0" w:right="34"/>
              <w:rPr>
                <w:rFonts w:cs="Arial"/>
                <w:sz w:val="20"/>
              </w:rPr>
            </w:pPr>
          </w:p>
        </w:tc>
      </w:tr>
      <w:tr w:rsidR="00433F42" w14:paraId="640DF071" w14:textId="77777777">
        <w:trPr>
          <w:trHeight w:val="399"/>
        </w:trPr>
        <w:tc>
          <w:tcPr>
            <w:tcW w:w="386" w:type="dxa"/>
            <w:tcBorders>
              <w:top w:val="single" w:sz="4" w:space="0" w:color="000000"/>
              <w:left w:val="single" w:sz="4" w:space="0" w:color="000000"/>
              <w:bottom w:val="single" w:sz="4" w:space="0" w:color="000000"/>
            </w:tcBorders>
            <w:shd w:val="clear" w:color="auto" w:fill="FFFFFF"/>
          </w:tcPr>
          <w:p w14:paraId="1A30C79D" w14:textId="77777777" w:rsidR="00433F42" w:rsidRDefault="00433F42">
            <w:pPr>
              <w:pStyle w:val="BodyText"/>
              <w:numPr>
                <w:ilvl w:val="0"/>
                <w:numId w:val="17"/>
              </w:numPr>
              <w:tabs>
                <w:tab w:val="left" w:pos="720"/>
              </w:tabs>
              <w:suppressAutoHyphens/>
              <w:overflowPunct/>
              <w:autoSpaceDE/>
              <w:autoSpaceDN/>
              <w:adjustRightInd/>
              <w:snapToGrid w:val="0"/>
              <w:spacing w:before="60" w:after="60"/>
              <w:ind w:left="576" w:right="422" w:hanging="450"/>
              <w:textAlignment w:val="auto"/>
              <w:rPr>
                <w:rFonts w:cs="Arial"/>
                <w:sz w:val="20"/>
              </w:rPr>
            </w:pPr>
          </w:p>
        </w:tc>
        <w:tc>
          <w:tcPr>
            <w:tcW w:w="3395" w:type="dxa"/>
            <w:tcBorders>
              <w:top w:val="single" w:sz="4" w:space="0" w:color="000000"/>
              <w:left w:val="single" w:sz="4" w:space="0" w:color="000000"/>
              <w:bottom w:val="single" w:sz="4" w:space="0" w:color="000000"/>
            </w:tcBorders>
            <w:shd w:val="clear" w:color="auto" w:fill="FFFFFF"/>
          </w:tcPr>
          <w:p w14:paraId="5C669ACA" w14:textId="77777777" w:rsidR="00433F42" w:rsidRDefault="00E6267B">
            <w:pPr>
              <w:pStyle w:val="BodyText"/>
              <w:spacing w:before="60" w:after="60"/>
              <w:ind w:left="0"/>
              <w:rPr>
                <w:rFonts w:cs="Arial"/>
                <w:sz w:val="20"/>
              </w:rPr>
            </w:pPr>
            <w:r>
              <w:rPr>
                <w:rFonts w:cs="Arial"/>
                <w:sz w:val="20"/>
              </w:rPr>
              <w:t>Password reuse generation = 5 (minimum)</w:t>
            </w:r>
          </w:p>
        </w:tc>
        <w:tc>
          <w:tcPr>
            <w:tcW w:w="1276" w:type="dxa"/>
            <w:tcBorders>
              <w:top w:val="single" w:sz="4" w:space="0" w:color="000000"/>
              <w:left w:val="single" w:sz="4" w:space="0" w:color="000000"/>
              <w:bottom w:val="single" w:sz="4" w:space="0" w:color="000000"/>
            </w:tcBorders>
            <w:shd w:val="clear" w:color="auto" w:fill="FFFFFF"/>
          </w:tcPr>
          <w:p w14:paraId="674D1F88" w14:textId="77777777" w:rsidR="00433F42" w:rsidRDefault="00E6267B">
            <w:pPr>
              <w:pStyle w:val="BodyText"/>
              <w:spacing w:before="60" w:after="60"/>
              <w:ind w:left="0"/>
              <w:rPr>
                <w:rFonts w:cs="Arial"/>
                <w:sz w:val="20"/>
              </w:rPr>
            </w:pPr>
            <w:r>
              <w:rPr>
                <w:rFonts w:cs="Arial"/>
                <w:sz w:val="20"/>
              </w:rPr>
              <w:t>Yes</w:t>
            </w:r>
          </w:p>
        </w:tc>
        <w:tc>
          <w:tcPr>
            <w:tcW w:w="1416" w:type="dxa"/>
            <w:tcBorders>
              <w:top w:val="single" w:sz="4" w:space="0" w:color="000000"/>
              <w:left w:val="single" w:sz="4" w:space="0" w:color="000000"/>
              <w:bottom w:val="single" w:sz="4" w:space="0" w:color="000000"/>
            </w:tcBorders>
            <w:shd w:val="clear" w:color="auto" w:fill="FFFFFF"/>
          </w:tcPr>
          <w:p w14:paraId="14BF90AE" w14:textId="77777777" w:rsidR="00433F42" w:rsidRDefault="00433F42">
            <w:pPr>
              <w:pStyle w:val="BodyText"/>
              <w:snapToGrid w:val="0"/>
              <w:spacing w:before="60" w:after="60"/>
              <w:ind w:left="0"/>
              <w:rPr>
                <w:rFonts w:cs="Arial"/>
                <w:sz w:val="20"/>
              </w:rPr>
            </w:pPr>
          </w:p>
        </w:tc>
        <w:tc>
          <w:tcPr>
            <w:tcW w:w="3013" w:type="dxa"/>
            <w:tcBorders>
              <w:top w:val="single" w:sz="4" w:space="0" w:color="000000"/>
              <w:left w:val="single" w:sz="4" w:space="0" w:color="000000"/>
              <w:bottom w:val="single" w:sz="4" w:space="0" w:color="000000"/>
              <w:right w:val="single" w:sz="4" w:space="0" w:color="000000"/>
            </w:tcBorders>
            <w:shd w:val="clear" w:color="auto" w:fill="FFFFFF"/>
          </w:tcPr>
          <w:p w14:paraId="141E28BF" w14:textId="77777777" w:rsidR="00433F42" w:rsidRDefault="00433F42">
            <w:pPr>
              <w:pStyle w:val="BodyText"/>
              <w:snapToGrid w:val="0"/>
              <w:spacing w:before="60" w:after="60"/>
              <w:ind w:left="0"/>
              <w:rPr>
                <w:rFonts w:cs="Arial"/>
                <w:sz w:val="20"/>
              </w:rPr>
            </w:pPr>
          </w:p>
        </w:tc>
      </w:tr>
      <w:tr w:rsidR="00433F42" w14:paraId="7B2A244F" w14:textId="77777777">
        <w:trPr>
          <w:trHeight w:val="399"/>
        </w:trPr>
        <w:tc>
          <w:tcPr>
            <w:tcW w:w="386" w:type="dxa"/>
            <w:tcBorders>
              <w:top w:val="single" w:sz="4" w:space="0" w:color="000000"/>
              <w:left w:val="single" w:sz="4" w:space="0" w:color="000000"/>
              <w:bottom w:val="single" w:sz="4" w:space="0" w:color="000000"/>
            </w:tcBorders>
            <w:shd w:val="clear" w:color="auto" w:fill="FFFFFF"/>
          </w:tcPr>
          <w:p w14:paraId="05CDFCB7" w14:textId="77777777" w:rsidR="00433F42" w:rsidRDefault="00433F42">
            <w:pPr>
              <w:pStyle w:val="BodyText"/>
              <w:numPr>
                <w:ilvl w:val="0"/>
                <w:numId w:val="17"/>
              </w:numPr>
              <w:tabs>
                <w:tab w:val="left" w:pos="720"/>
              </w:tabs>
              <w:suppressAutoHyphens/>
              <w:overflowPunct/>
              <w:autoSpaceDE/>
              <w:autoSpaceDN/>
              <w:adjustRightInd/>
              <w:snapToGrid w:val="0"/>
              <w:spacing w:before="60" w:after="60"/>
              <w:ind w:left="576" w:right="422" w:hanging="450"/>
              <w:textAlignment w:val="auto"/>
              <w:rPr>
                <w:rFonts w:cs="Arial"/>
                <w:sz w:val="20"/>
              </w:rPr>
            </w:pPr>
          </w:p>
        </w:tc>
        <w:tc>
          <w:tcPr>
            <w:tcW w:w="3395" w:type="dxa"/>
            <w:tcBorders>
              <w:top w:val="single" w:sz="4" w:space="0" w:color="000000"/>
              <w:left w:val="single" w:sz="4" w:space="0" w:color="000000"/>
              <w:bottom w:val="single" w:sz="4" w:space="0" w:color="000000"/>
            </w:tcBorders>
            <w:shd w:val="clear" w:color="auto" w:fill="FFFFFF"/>
          </w:tcPr>
          <w:p w14:paraId="4A64ADE7" w14:textId="77777777" w:rsidR="00433F42" w:rsidRDefault="00E6267B">
            <w:pPr>
              <w:pStyle w:val="BodyText"/>
              <w:spacing w:before="60" w:after="60"/>
              <w:ind w:left="0"/>
              <w:rPr>
                <w:rFonts w:cs="Arial"/>
                <w:sz w:val="20"/>
              </w:rPr>
            </w:pPr>
            <w:r>
              <w:rPr>
                <w:rFonts w:cs="Arial"/>
                <w:sz w:val="20"/>
              </w:rPr>
              <w:t>Account lock out after 5 failed login attempts</w:t>
            </w:r>
          </w:p>
        </w:tc>
        <w:tc>
          <w:tcPr>
            <w:tcW w:w="1276" w:type="dxa"/>
            <w:tcBorders>
              <w:top w:val="single" w:sz="4" w:space="0" w:color="000000"/>
              <w:left w:val="single" w:sz="4" w:space="0" w:color="000000"/>
              <w:bottom w:val="single" w:sz="4" w:space="0" w:color="000000"/>
            </w:tcBorders>
            <w:shd w:val="clear" w:color="auto" w:fill="FFFFFF"/>
          </w:tcPr>
          <w:p w14:paraId="13706451" w14:textId="77777777" w:rsidR="00433F42" w:rsidRDefault="00E6267B">
            <w:pPr>
              <w:pStyle w:val="BodyText"/>
              <w:spacing w:before="60" w:after="60"/>
              <w:ind w:left="0"/>
              <w:rPr>
                <w:rFonts w:cs="Arial"/>
                <w:sz w:val="20"/>
              </w:rPr>
            </w:pPr>
            <w:r>
              <w:rPr>
                <w:rFonts w:cs="Arial"/>
                <w:sz w:val="20"/>
              </w:rPr>
              <w:t>Yes</w:t>
            </w:r>
          </w:p>
        </w:tc>
        <w:tc>
          <w:tcPr>
            <w:tcW w:w="1416" w:type="dxa"/>
            <w:tcBorders>
              <w:top w:val="single" w:sz="4" w:space="0" w:color="000000"/>
              <w:left w:val="single" w:sz="4" w:space="0" w:color="000000"/>
              <w:bottom w:val="single" w:sz="4" w:space="0" w:color="000000"/>
            </w:tcBorders>
            <w:shd w:val="clear" w:color="auto" w:fill="FFFFFF"/>
          </w:tcPr>
          <w:p w14:paraId="59C53265" w14:textId="77777777" w:rsidR="00433F42" w:rsidRDefault="00433F42">
            <w:pPr>
              <w:pStyle w:val="BodyText"/>
              <w:snapToGrid w:val="0"/>
              <w:spacing w:before="60" w:after="60"/>
              <w:ind w:left="0"/>
              <w:rPr>
                <w:rFonts w:cs="Arial"/>
                <w:sz w:val="20"/>
              </w:rPr>
            </w:pPr>
          </w:p>
        </w:tc>
        <w:tc>
          <w:tcPr>
            <w:tcW w:w="3013" w:type="dxa"/>
            <w:tcBorders>
              <w:top w:val="single" w:sz="4" w:space="0" w:color="000000"/>
              <w:left w:val="single" w:sz="4" w:space="0" w:color="000000"/>
              <w:bottom w:val="single" w:sz="4" w:space="0" w:color="000000"/>
              <w:right w:val="single" w:sz="4" w:space="0" w:color="000000"/>
            </w:tcBorders>
            <w:shd w:val="clear" w:color="auto" w:fill="FFFFFF"/>
          </w:tcPr>
          <w:p w14:paraId="7D2B24A7" w14:textId="77777777" w:rsidR="00433F42" w:rsidRDefault="00433F42">
            <w:pPr>
              <w:pStyle w:val="BodyText"/>
              <w:snapToGrid w:val="0"/>
              <w:spacing w:before="60" w:after="60"/>
              <w:ind w:left="0"/>
              <w:rPr>
                <w:rFonts w:cs="Arial"/>
                <w:sz w:val="20"/>
              </w:rPr>
            </w:pPr>
          </w:p>
        </w:tc>
      </w:tr>
      <w:tr w:rsidR="00433F42" w14:paraId="75DD85C2" w14:textId="77777777">
        <w:trPr>
          <w:trHeight w:val="467"/>
        </w:trPr>
        <w:tc>
          <w:tcPr>
            <w:tcW w:w="386" w:type="dxa"/>
            <w:tcBorders>
              <w:top w:val="single" w:sz="4" w:space="0" w:color="000000"/>
              <w:left w:val="single" w:sz="4" w:space="0" w:color="000000"/>
              <w:bottom w:val="single" w:sz="4" w:space="0" w:color="000000"/>
            </w:tcBorders>
            <w:shd w:val="clear" w:color="auto" w:fill="FFFFFF"/>
          </w:tcPr>
          <w:p w14:paraId="1ABFDE77" w14:textId="77777777" w:rsidR="00433F42" w:rsidRDefault="00433F42">
            <w:pPr>
              <w:pStyle w:val="BodyText"/>
              <w:numPr>
                <w:ilvl w:val="0"/>
                <w:numId w:val="17"/>
              </w:numPr>
              <w:tabs>
                <w:tab w:val="left" w:pos="720"/>
              </w:tabs>
              <w:suppressAutoHyphens/>
              <w:overflowPunct/>
              <w:autoSpaceDE/>
              <w:autoSpaceDN/>
              <w:adjustRightInd/>
              <w:snapToGrid w:val="0"/>
              <w:spacing w:before="60" w:after="60"/>
              <w:ind w:left="576" w:right="422" w:hanging="450"/>
              <w:textAlignment w:val="auto"/>
              <w:rPr>
                <w:rFonts w:cs="Arial"/>
                <w:sz w:val="20"/>
              </w:rPr>
            </w:pPr>
          </w:p>
        </w:tc>
        <w:tc>
          <w:tcPr>
            <w:tcW w:w="3395" w:type="dxa"/>
            <w:tcBorders>
              <w:top w:val="single" w:sz="4" w:space="0" w:color="000000"/>
              <w:left w:val="single" w:sz="4" w:space="0" w:color="000000"/>
              <w:bottom w:val="single" w:sz="4" w:space="0" w:color="000000"/>
            </w:tcBorders>
            <w:shd w:val="clear" w:color="auto" w:fill="FFFFFF"/>
          </w:tcPr>
          <w:p w14:paraId="4DC64722" w14:textId="77777777" w:rsidR="00433F42" w:rsidRDefault="00E6267B">
            <w:pPr>
              <w:pStyle w:val="BodyText"/>
              <w:spacing w:before="60" w:after="60"/>
              <w:ind w:left="0"/>
              <w:rPr>
                <w:rFonts w:cs="Arial"/>
                <w:sz w:val="20"/>
              </w:rPr>
            </w:pPr>
            <w:r>
              <w:rPr>
                <w:rFonts w:cs="Arial"/>
                <w:sz w:val="20"/>
              </w:rPr>
              <w:t>Application shall disconnect or suspend inactive sessions= 15 Minutes</w:t>
            </w:r>
          </w:p>
        </w:tc>
        <w:tc>
          <w:tcPr>
            <w:tcW w:w="1276" w:type="dxa"/>
            <w:tcBorders>
              <w:top w:val="single" w:sz="4" w:space="0" w:color="000000"/>
              <w:left w:val="single" w:sz="4" w:space="0" w:color="000000"/>
              <w:bottom w:val="single" w:sz="4" w:space="0" w:color="000000"/>
            </w:tcBorders>
            <w:shd w:val="clear" w:color="auto" w:fill="FFFFFF"/>
          </w:tcPr>
          <w:p w14:paraId="4AA3BD44" w14:textId="77777777" w:rsidR="00433F42" w:rsidRDefault="00E6267B">
            <w:pPr>
              <w:pStyle w:val="BodyText"/>
              <w:spacing w:before="60" w:after="60"/>
              <w:ind w:left="0"/>
              <w:rPr>
                <w:rFonts w:cs="Arial"/>
                <w:sz w:val="20"/>
              </w:rPr>
            </w:pPr>
            <w:r>
              <w:rPr>
                <w:rFonts w:cs="Arial"/>
                <w:sz w:val="20"/>
              </w:rPr>
              <w:t>Yes</w:t>
            </w:r>
          </w:p>
        </w:tc>
        <w:tc>
          <w:tcPr>
            <w:tcW w:w="1416" w:type="dxa"/>
            <w:tcBorders>
              <w:top w:val="single" w:sz="4" w:space="0" w:color="000000"/>
              <w:left w:val="single" w:sz="4" w:space="0" w:color="000000"/>
              <w:bottom w:val="single" w:sz="4" w:space="0" w:color="000000"/>
            </w:tcBorders>
            <w:shd w:val="clear" w:color="auto" w:fill="FFFFFF"/>
          </w:tcPr>
          <w:p w14:paraId="06A0B259" w14:textId="77777777" w:rsidR="00433F42" w:rsidRDefault="00433F42">
            <w:pPr>
              <w:pStyle w:val="BodyText"/>
              <w:snapToGrid w:val="0"/>
              <w:spacing w:before="60" w:after="60"/>
              <w:ind w:left="0"/>
              <w:rPr>
                <w:rFonts w:cs="Arial"/>
                <w:sz w:val="20"/>
              </w:rPr>
            </w:pPr>
          </w:p>
        </w:tc>
        <w:tc>
          <w:tcPr>
            <w:tcW w:w="3013" w:type="dxa"/>
            <w:tcBorders>
              <w:top w:val="single" w:sz="4" w:space="0" w:color="000000"/>
              <w:left w:val="single" w:sz="4" w:space="0" w:color="000000"/>
              <w:bottom w:val="single" w:sz="4" w:space="0" w:color="000000"/>
              <w:right w:val="single" w:sz="4" w:space="0" w:color="000000"/>
            </w:tcBorders>
            <w:shd w:val="clear" w:color="auto" w:fill="FFFFFF"/>
          </w:tcPr>
          <w:p w14:paraId="5DE6AF3C" w14:textId="77777777" w:rsidR="00433F42" w:rsidRDefault="00433F42">
            <w:pPr>
              <w:pStyle w:val="BodyText"/>
              <w:snapToGrid w:val="0"/>
              <w:spacing w:before="60" w:after="60"/>
              <w:ind w:left="0"/>
              <w:rPr>
                <w:rFonts w:cs="Arial"/>
                <w:sz w:val="20"/>
              </w:rPr>
            </w:pPr>
          </w:p>
        </w:tc>
      </w:tr>
      <w:tr w:rsidR="00433F42" w14:paraId="6B1D9A13" w14:textId="77777777">
        <w:trPr>
          <w:trHeight w:val="467"/>
        </w:trPr>
        <w:tc>
          <w:tcPr>
            <w:tcW w:w="386" w:type="dxa"/>
            <w:tcBorders>
              <w:top w:val="single" w:sz="4" w:space="0" w:color="000000"/>
              <w:left w:val="single" w:sz="4" w:space="0" w:color="000000"/>
              <w:bottom w:val="single" w:sz="4" w:space="0" w:color="000000"/>
            </w:tcBorders>
            <w:shd w:val="clear" w:color="auto" w:fill="FFFFFF"/>
          </w:tcPr>
          <w:p w14:paraId="4E615212" w14:textId="77777777" w:rsidR="00433F42" w:rsidRDefault="00433F42">
            <w:pPr>
              <w:pStyle w:val="BodyText"/>
              <w:numPr>
                <w:ilvl w:val="0"/>
                <w:numId w:val="17"/>
              </w:numPr>
              <w:tabs>
                <w:tab w:val="left" w:pos="720"/>
              </w:tabs>
              <w:suppressAutoHyphens/>
              <w:overflowPunct/>
              <w:autoSpaceDE/>
              <w:autoSpaceDN/>
              <w:adjustRightInd/>
              <w:snapToGrid w:val="0"/>
              <w:spacing w:before="60" w:after="60"/>
              <w:ind w:left="576" w:right="422" w:hanging="450"/>
              <w:textAlignment w:val="auto"/>
              <w:rPr>
                <w:rFonts w:cs="Arial"/>
                <w:sz w:val="20"/>
              </w:rPr>
            </w:pPr>
          </w:p>
        </w:tc>
        <w:tc>
          <w:tcPr>
            <w:tcW w:w="3395" w:type="dxa"/>
            <w:tcBorders>
              <w:top w:val="single" w:sz="4" w:space="0" w:color="000000"/>
              <w:left w:val="single" w:sz="4" w:space="0" w:color="000000"/>
              <w:bottom w:val="single" w:sz="4" w:space="0" w:color="000000"/>
            </w:tcBorders>
            <w:shd w:val="clear" w:color="auto" w:fill="FFFFFF"/>
          </w:tcPr>
          <w:p w14:paraId="06965A47" w14:textId="77777777" w:rsidR="00433F42" w:rsidRDefault="00E6267B">
            <w:pPr>
              <w:pStyle w:val="BodyText"/>
              <w:spacing w:before="60" w:after="60"/>
              <w:ind w:left="0"/>
              <w:rPr>
                <w:rFonts w:cs="Arial"/>
                <w:sz w:val="20"/>
              </w:rPr>
            </w:pPr>
            <w:r>
              <w:rPr>
                <w:rFonts w:cs="Arial"/>
                <w:sz w:val="20"/>
              </w:rPr>
              <w:t>Wrong password shall be recorded in an audit log</w:t>
            </w:r>
          </w:p>
        </w:tc>
        <w:tc>
          <w:tcPr>
            <w:tcW w:w="1276" w:type="dxa"/>
            <w:tcBorders>
              <w:top w:val="single" w:sz="4" w:space="0" w:color="000000"/>
              <w:left w:val="single" w:sz="4" w:space="0" w:color="000000"/>
              <w:bottom w:val="single" w:sz="4" w:space="0" w:color="000000"/>
            </w:tcBorders>
            <w:shd w:val="clear" w:color="auto" w:fill="FFFFFF"/>
          </w:tcPr>
          <w:p w14:paraId="5112122F" w14:textId="77777777" w:rsidR="00433F42" w:rsidRDefault="00E6267B">
            <w:pPr>
              <w:pStyle w:val="BodyText"/>
              <w:spacing w:before="60" w:after="60"/>
              <w:ind w:left="0"/>
              <w:rPr>
                <w:rFonts w:cs="Arial"/>
                <w:sz w:val="20"/>
              </w:rPr>
            </w:pPr>
            <w:r>
              <w:rPr>
                <w:rFonts w:cs="Arial"/>
                <w:sz w:val="20"/>
              </w:rPr>
              <w:t>Yes</w:t>
            </w:r>
          </w:p>
        </w:tc>
        <w:tc>
          <w:tcPr>
            <w:tcW w:w="1416" w:type="dxa"/>
            <w:tcBorders>
              <w:top w:val="single" w:sz="4" w:space="0" w:color="000000"/>
              <w:left w:val="single" w:sz="4" w:space="0" w:color="000000"/>
              <w:bottom w:val="single" w:sz="4" w:space="0" w:color="000000"/>
            </w:tcBorders>
            <w:shd w:val="clear" w:color="auto" w:fill="FFFFFF"/>
          </w:tcPr>
          <w:p w14:paraId="3D507E59" w14:textId="77777777" w:rsidR="00433F42" w:rsidRDefault="00433F42">
            <w:pPr>
              <w:pStyle w:val="BodyText"/>
              <w:snapToGrid w:val="0"/>
              <w:spacing w:before="60" w:after="60"/>
              <w:ind w:left="0"/>
              <w:rPr>
                <w:rFonts w:cs="Arial"/>
                <w:sz w:val="20"/>
              </w:rPr>
            </w:pPr>
          </w:p>
        </w:tc>
        <w:tc>
          <w:tcPr>
            <w:tcW w:w="3013" w:type="dxa"/>
            <w:tcBorders>
              <w:top w:val="single" w:sz="4" w:space="0" w:color="000000"/>
              <w:left w:val="single" w:sz="4" w:space="0" w:color="000000"/>
              <w:bottom w:val="single" w:sz="4" w:space="0" w:color="000000"/>
              <w:right w:val="single" w:sz="4" w:space="0" w:color="000000"/>
            </w:tcBorders>
            <w:shd w:val="clear" w:color="auto" w:fill="FFFFFF"/>
          </w:tcPr>
          <w:p w14:paraId="540BFE0A" w14:textId="77777777" w:rsidR="00433F42" w:rsidRDefault="00433F42">
            <w:pPr>
              <w:pStyle w:val="BodyText"/>
              <w:keepNext/>
              <w:snapToGrid w:val="0"/>
              <w:spacing w:before="60" w:after="60"/>
              <w:ind w:left="0"/>
              <w:rPr>
                <w:rFonts w:cs="Arial"/>
                <w:sz w:val="20"/>
              </w:rPr>
            </w:pPr>
          </w:p>
        </w:tc>
      </w:tr>
    </w:tbl>
    <w:p w14:paraId="69ACBFF0" w14:textId="70E2EB8F" w:rsidR="00433F42" w:rsidRDefault="00E6267B">
      <w:pPr>
        <w:pStyle w:val="Caption"/>
        <w:jc w:val="center"/>
        <w:rPr>
          <w:rFonts w:ascii="Arial" w:hAnsi="Arial" w:cs="Arial"/>
        </w:rPr>
      </w:pPr>
      <w:r>
        <w:rPr>
          <w:rFonts w:ascii="Arial" w:hAnsi="Arial" w:cs="Arial"/>
        </w:rPr>
        <w:t>Table 13: Password Policy Compliance</w:t>
      </w:r>
    </w:p>
    <w:p w14:paraId="4C73D219" w14:textId="3D5EF3D7" w:rsidR="004D5808" w:rsidRDefault="004D5808" w:rsidP="004D5808">
      <w:pPr>
        <w:rPr>
          <w:lang w:eastAsia="ar-SA"/>
        </w:rPr>
      </w:pPr>
    </w:p>
    <w:p w14:paraId="785F0290" w14:textId="3308FD16" w:rsidR="004D5808" w:rsidRPr="004D5808" w:rsidRDefault="004D5808" w:rsidP="004D5808">
      <w:pPr>
        <w:pStyle w:val="Heading1"/>
        <w:ind w:left="0" w:firstLine="0"/>
        <w:rPr>
          <w:rFonts w:cs="Arial"/>
          <w:b w:val="0"/>
          <w:sz w:val="20"/>
        </w:rPr>
      </w:pPr>
      <w:r>
        <w:rPr>
          <w:rFonts w:cs="Arial"/>
          <w:sz w:val="20"/>
        </w:rPr>
        <w:t>4.8</w:t>
      </w:r>
      <w:r>
        <w:rPr>
          <w:rFonts w:cs="Arial"/>
          <w:sz w:val="20"/>
        </w:rPr>
        <w:tab/>
        <w:t>DOCUMENTATION AND REFERENCES</w:t>
      </w:r>
    </w:p>
    <w:p w14:paraId="37B99D74" w14:textId="3ABFC478" w:rsidR="004D5808" w:rsidRDefault="004D5808" w:rsidP="004D5808">
      <w:pPr>
        <w:pStyle w:val="BodyText"/>
        <w:rPr>
          <w:rFonts w:cs="Arial"/>
          <w:sz w:val="20"/>
        </w:rPr>
      </w:pPr>
      <w:r>
        <w:rPr>
          <w:rFonts w:cs="Arial"/>
          <w:sz w:val="20"/>
        </w:rPr>
        <w:t xml:space="preserve">Following are other documents related to the application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
        <w:gridCol w:w="2880"/>
        <w:gridCol w:w="5340"/>
      </w:tblGrid>
      <w:tr w:rsidR="004D5808" w14:paraId="05AEF4A3" w14:textId="77777777" w:rsidTr="00A74D94">
        <w:trPr>
          <w:tblHeader/>
        </w:trPr>
        <w:tc>
          <w:tcPr>
            <w:tcW w:w="378" w:type="dxa"/>
            <w:shd w:val="clear" w:color="auto" w:fill="D9D9D9"/>
          </w:tcPr>
          <w:p w14:paraId="66DA4DE5" w14:textId="77777777" w:rsidR="004D5808" w:rsidRDefault="004D5808" w:rsidP="00A74D94">
            <w:pPr>
              <w:pStyle w:val="BodyText"/>
              <w:spacing w:before="100" w:beforeAutospacing="1" w:after="100" w:afterAutospacing="1"/>
              <w:ind w:left="0"/>
              <w:rPr>
                <w:sz w:val="20"/>
              </w:rPr>
            </w:pPr>
          </w:p>
        </w:tc>
        <w:tc>
          <w:tcPr>
            <w:tcW w:w="2880" w:type="dxa"/>
            <w:shd w:val="clear" w:color="auto" w:fill="D9D9D9"/>
          </w:tcPr>
          <w:p w14:paraId="5FEB3377" w14:textId="77777777" w:rsidR="004D5808" w:rsidRDefault="004D5808" w:rsidP="00A74D94">
            <w:pPr>
              <w:pStyle w:val="BodyText"/>
              <w:spacing w:before="100" w:beforeAutospacing="1" w:after="100" w:afterAutospacing="1"/>
              <w:ind w:left="0" w:right="-108"/>
              <w:rPr>
                <w:b/>
                <w:bCs/>
                <w:sz w:val="20"/>
              </w:rPr>
            </w:pPr>
            <w:r>
              <w:rPr>
                <w:b/>
                <w:bCs/>
                <w:sz w:val="20"/>
              </w:rPr>
              <w:t>Document</w:t>
            </w:r>
          </w:p>
        </w:tc>
        <w:tc>
          <w:tcPr>
            <w:tcW w:w="5340" w:type="dxa"/>
            <w:shd w:val="clear" w:color="auto" w:fill="D9D9D9"/>
          </w:tcPr>
          <w:p w14:paraId="5D223DEF" w14:textId="77777777" w:rsidR="004D5808" w:rsidRDefault="004D5808" w:rsidP="00A74D94">
            <w:pPr>
              <w:pStyle w:val="BodyText"/>
              <w:spacing w:before="100" w:beforeAutospacing="1" w:after="100" w:afterAutospacing="1"/>
              <w:ind w:left="0"/>
              <w:rPr>
                <w:b/>
                <w:bCs/>
                <w:sz w:val="20"/>
              </w:rPr>
            </w:pPr>
            <w:r>
              <w:rPr>
                <w:b/>
                <w:bCs/>
                <w:sz w:val="20"/>
              </w:rPr>
              <w:t>Location and reference</w:t>
            </w:r>
          </w:p>
        </w:tc>
      </w:tr>
      <w:tr w:rsidR="004D5808" w14:paraId="7AF5C038" w14:textId="77777777" w:rsidTr="00A74D94">
        <w:trPr>
          <w:trHeight w:val="477"/>
        </w:trPr>
        <w:tc>
          <w:tcPr>
            <w:tcW w:w="378" w:type="dxa"/>
          </w:tcPr>
          <w:p w14:paraId="23EBB987" w14:textId="77777777" w:rsidR="004D5808" w:rsidRDefault="004D5808" w:rsidP="00A74D94">
            <w:pPr>
              <w:pStyle w:val="BodyText"/>
              <w:spacing w:before="60" w:after="60"/>
              <w:ind w:left="0"/>
              <w:rPr>
                <w:rFonts w:cs="Arial"/>
                <w:sz w:val="20"/>
              </w:rPr>
            </w:pPr>
            <w:r>
              <w:rPr>
                <w:rFonts w:cs="Arial"/>
                <w:sz w:val="20"/>
              </w:rPr>
              <w:t>1</w:t>
            </w:r>
          </w:p>
        </w:tc>
        <w:tc>
          <w:tcPr>
            <w:tcW w:w="2880" w:type="dxa"/>
          </w:tcPr>
          <w:p w14:paraId="25393F3E" w14:textId="77777777" w:rsidR="004D5808" w:rsidRDefault="004D5808" w:rsidP="00A74D94">
            <w:pPr>
              <w:pStyle w:val="TableText"/>
              <w:spacing w:before="60" w:after="60"/>
              <w:rPr>
                <w:sz w:val="20"/>
                <w:szCs w:val="20"/>
              </w:rPr>
            </w:pPr>
            <w:r>
              <w:rPr>
                <w:sz w:val="20"/>
                <w:szCs w:val="20"/>
              </w:rPr>
              <w:t xml:space="preserve">System Operation Document </w:t>
            </w:r>
          </w:p>
          <w:p w14:paraId="203C0724" w14:textId="77777777" w:rsidR="004D5808" w:rsidRDefault="004D5808" w:rsidP="00A74D94">
            <w:pPr>
              <w:pStyle w:val="TableText"/>
              <w:spacing w:before="60" w:after="60"/>
              <w:rPr>
                <w:sz w:val="20"/>
              </w:rPr>
            </w:pPr>
            <w:r>
              <w:rPr>
                <w:sz w:val="20"/>
              </w:rPr>
              <w:t>(soft copy of this document)</w:t>
            </w:r>
          </w:p>
        </w:tc>
        <w:tc>
          <w:tcPr>
            <w:tcW w:w="5340" w:type="dxa"/>
          </w:tcPr>
          <w:p w14:paraId="39EAACD8" w14:textId="77777777" w:rsidR="004D5808" w:rsidRDefault="004D5808" w:rsidP="00A74D94">
            <w:pPr>
              <w:keepNext/>
              <w:ind w:left="0"/>
              <w:rPr>
                <w:rFonts w:cs="Arial"/>
              </w:rPr>
            </w:pPr>
          </w:p>
        </w:tc>
      </w:tr>
    </w:tbl>
    <w:p w14:paraId="40DC17CF" w14:textId="77777777" w:rsidR="004D5808" w:rsidRDefault="004D5808" w:rsidP="004D5808">
      <w:pPr>
        <w:pStyle w:val="BodyText"/>
        <w:rPr>
          <w:rFonts w:cs="Arial"/>
          <w:sz w:val="20"/>
        </w:rPr>
      </w:pPr>
    </w:p>
    <w:p w14:paraId="16E694F0" w14:textId="1D1FCBBE" w:rsidR="00433F42" w:rsidRPr="004D5808" w:rsidRDefault="004D5808" w:rsidP="004D5808">
      <w:pPr>
        <w:pStyle w:val="Caption"/>
        <w:jc w:val="center"/>
        <w:rPr>
          <w:rFonts w:ascii="Arial" w:hAnsi="Arial" w:cs="Arial"/>
          <w:i w:val="0"/>
        </w:rPr>
        <w:sectPr w:rsidR="00433F42" w:rsidRPr="004D5808">
          <w:footerReference w:type="even" r:id="rId47"/>
          <w:footerReference w:type="default" r:id="rId48"/>
          <w:pgSz w:w="11909" w:h="16834"/>
          <w:pgMar w:top="1440" w:right="706" w:bottom="1440" w:left="1440" w:header="216" w:footer="216" w:gutter="0"/>
          <w:pgNumType w:start="1" w:chapStyle="9"/>
          <w:cols w:space="720"/>
          <w:docGrid w:linePitch="272"/>
        </w:sectPr>
      </w:pPr>
      <w:r>
        <w:rPr>
          <w:rFonts w:ascii="Arial" w:hAnsi="Arial" w:cs="Arial"/>
        </w:rPr>
        <w:t>Table 14: Document and References</w:t>
      </w:r>
    </w:p>
    <w:p w14:paraId="26EC6C6B" w14:textId="77777777" w:rsidR="00433F42" w:rsidRDefault="00E6267B" w:rsidP="004D5808">
      <w:pPr>
        <w:pStyle w:val="Heading2"/>
        <w:tabs>
          <w:tab w:val="clear" w:pos="720"/>
          <w:tab w:val="left" w:pos="990"/>
        </w:tabs>
        <w:overflowPunct w:val="0"/>
        <w:autoSpaceDE w:val="0"/>
        <w:autoSpaceDN w:val="0"/>
        <w:adjustRightInd w:val="0"/>
        <w:spacing w:before="120"/>
        <w:ind w:left="0" w:right="576" w:firstLine="0"/>
        <w:textAlignment w:val="baseline"/>
      </w:pPr>
      <w:r>
        <w:lastRenderedPageBreak/>
        <w:t xml:space="preserve">APPENDIX </w:t>
      </w:r>
    </w:p>
    <w:tbl>
      <w:tblPr>
        <w:tblW w:w="9735" w:type="dxa"/>
        <w:tblInd w:w="108" w:type="dxa"/>
        <w:tblLayout w:type="fixed"/>
        <w:tblLook w:val="04A0" w:firstRow="1" w:lastRow="0" w:firstColumn="1" w:lastColumn="0" w:noHBand="0" w:noVBand="1"/>
      </w:tblPr>
      <w:tblGrid>
        <w:gridCol w:w="1721"/>
        <w:gridCol w:w="5663"/>
        <w:gridCol w:w="2351"/>
      </w:tblGrid>
      <w:tr w:rsidR="00433878" w14:paraId="13DB70FB" w14:textId="77777777" w:rsidTr="00433878">
        <w:trPr>
          <w:trHeight w:val="512"/>
          <w:ins w:id="220" w:author="Srikanth Kankara" w:date="2020-05-28T18:39:00Z"/>
        </w:trPr>
        <w:tc>
          <w:tcPr>
            <w:tcW w:w="1720" w:type="dxa"/>
            <w:tcBorders>
              <w:top w:val="single" w:sz="4" w:space="0" w:color="000000"/>
              <w:left w:val="single" w:sz="4" w:space="0" w:color="000000"/>
              <w:bottom w:val="single" w:sz="4" w:space="0" w:color="000000"/>
              <w:right w:val="nil"/>
            </w:tcBorders>
            <w:shd w:val="clear" w:color="auto" w:fill="CCFFCC"/>
            <w:vAlign w:val="center"/>
            <w:hideMark/>
          </w:tcPr>
          <w:p w14:paraId="09170CE5" w14:textId="77777777" w:rsidR="00433878" w:rsidRDefault="00433878">
            <w:pPr>
              <w:suppressAutoHyphens/>
              <w:overflowPunct/>
              <w:autoSpaceDE/>
              <w:adjustRightInd/>
              <w:spacing w:before="0"/>
              <w:ind w:left="0" w:right="0"/>
              <w:jc w:val="center"/>
              <w:rPr>
                <w:ins w:id="221" w:author="Srikanth Kankara" w:date="2020-05-28T18:39:00Z"/>
                <w:rFonts w:cs="Arial"/>
                <w:b/>
                <w:lang w:val="en-GB" w:eastAsia="ar-SA"/>
              </w:rPr>
            </w:pPr>
            <w:ins w:id="222" w:author="Srikanth Kankara" w:date="2020-05-28T18:39:00Z">
              <w:r>
                <w:rPr>
                  <w:rFonts w:cs="Arial"/>
                  <w:b/>
                  <w:color w:val="1F497D"/>
                  <w:lang w:val="en-GB" w:eastAsia="ar-SA"/>
                </w:rPr>
                <w:t>Ref. No</w:t>
              </w:r>
            </w:ins>
          </w:p>
        </w:tc>
        <w:tc>
          <w:tcPr>
            <w:tcW w:w="5660" w:type="dxa"/>
            <w:tcBorders>
              <w:top w:val="single" w:sz="4" w:space="0" w:color="000000"/>
              <w:left w:val="single" w:sz="4" w:space="0" w:color="000000"/>
              <w:bottom w:val="single" w:sz="4" w:space="0" w:color="000000"/>
              <w:right w:val="nil"/>
            </w:tcBorders>
            <w:shd w:val="clear" w:color="auto" w:fill="CCFFCC"/>
            <w:vAlign w:val="center"/>
          </w:tcPr>
          <w:p w14:paraId="54566490" w14:textId="77777777" w:rsidR="00433878" w:rsidRDefault="00433878">
            <w:pPr>
              <w:overflowPunct/>
              <w:autoSpaceDE/>
              <w:adjustRightInd/>
              <w:spacing w:before="0"/>
              <w:ind w:left="0" w:right="0"/>
              <w:jc w:val="center"/>
              <w:rPr>
                <w:ins w:id="223" w:author="Srikanth Kankara" w:date="2020-05-28T18:39:00Z"/>
                <w:rFonts w:cs="Arial"/>
                <w:b/>
                <w:color w:val="1F497D"/>
              </w:rPr>
            </w:pPr>
          </w:p>
          <w:p w14:paraId="115CCB12" w14:textId="77777777" w:rsidR="00433878" w:rsidRDefault="00433878">
            <w:pPr>
              <w:overflowPunct/>
              <w:autoSpaceDE/>
              <w:adjustRightInd/>
              <w:spacing w:before="0"/>
              <w:ind w:left="0" w:right="0"/>
              <w:jc w:val="center"/>
              <w:rPr>
                <w:ins w:id="224" w:author="Srikanth Kankara" w:date="2020-05-28T18:39:00Z"/>
                <w:rFonts w:cs="Arial"/>
                <w:b/>
              </w:rPr>
            </w:pPr>
            <w:ins w:id="225" w:author="Srikanth Kankara" w:date="2020-05-28T18:39:00Z">
              <w:r>
                <w:rPr>
                  <w:rFonts w:cs="Arial"/>
                  <w:b/>
                  <w:color w:val="1F497D"/>
                </w:rPr>
                <w:t>Description</w:t>
              </w:r>
            </w:ins>
          </w:p>
          <w:p w14:paraId="2FE73474" w14:textId="77777777" w:rsidR="00433878" w:rsidRDefault="00433878">
            <w:pPr>
              <w:suppressAutoHyphens/>
              <w:overflowPunct/>
              <w:autoSpaceDE/>
              <w:adjustRightInd/>
              <w:spacing w:before="0"/>
              <w:ind w:left="0" w:right="0"/>
              <w:jc w:val="center"/>
              <w:rPr>
                <w:ins w:id="226" w:author="Srikanth Kankara" w:date="2020-05-28T18:39:00Z"/>
                <w:rFonts w:cs="Arial"/>
                <w:b/>
                <w:lang w:val="en-GB" w:eastAsia="ar-SA"/>
              </w:rPr>
            </w:pPr>
          </w:p>
        </w:tc>
        <w:tc>
          <w:tcPr>
            <w:tcW w:w="2350"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53D4017C" w14:textId="77777777" w:rsidR="00433878" w:rsidRDefault="00433878">
            <w:pPr>
              <w:overflowPunct/>
              <w:autoSpaceDE/>
              <w:adjustRightInd/>
              <w:spacing w:before="0"/>
              <w:ind w:left="0" w:right="0"/>
              <w:jc w:val="center"/>
              <w:rPr>
                <w:ins w:id="227" w:author="Srikanth Kankara" w:date="2020-05-28T18:39:00Z"/>
                <w:rFonts w:cs="Arial"/>
                <w:b/>
                <w:color w:val="1F497D"/>
              </w:rPr>
            </w:pPr>
          </w:p>
          <w:p w14:paraId="0749C67F" w14:textId="77777777" w:rsidR="00433878" w:rsidRDefault="00433878">
            <w:pPr>
              <w:overflowPunct/>
              <w:autoSpaceDE/>
              <w:adjustRightInd/>
              <w:spacing w:before="0"/>
              <w:ind w:left="0" w:right="0"/>
              <w:jc w:val="center"/>
              <w:rPr>
                <w:ins w:id="228" w:author="Srikanth Kankara" w:date="2020-05-28T18:39:00Z"/>
                <w:rFonts w:cs="Arial"/>
                <w:b/>
              </w:rPr>
            </w:pPr>
            <w:ins w:id="229" w:author="Srikanth Kankara" w:date="2020-05-28T18:39:00Z">
              <w:r>
                <w:rPr>
                  <w:rFonts w:cs="Arial"/>
                  <w:b/>
                  <w:color w:val="1F497D"/>
                </w:rPr>
                <w:t>Implementation Date</w:t>
              </w:r>
            </w:ins>
          </w:p>
          <w:p w14:paraId="34509E73" w14:textId="77777777" w:rsidR="00433878" w:rsidRDefault="00433878">
            <w:pPr>
              <w:suppressAutoHyphens/>
              <w:overflowPunct/>
              <w:autoSpaceDE/>
              <w:adjustRightInd/>
              <w:spacing w:before="0"/>
              <w:ind w:left="0" w:right="0"/>
              <w:jc w:val="center"/>
              <w:rPr>
                <w:ins w:id="230" w:author="Srikanth Kankara" w:date="2020-05-28T18:39:00Z"/>
                <w:rFonts w:cs="Arial"/>
                <w:b/>
                <w:lang w:val="en-GB" w:eastAsia="ar-SA"/>
              </w:rPr>
            </w:pPr>
          </w:p>
        </w:tc>
      </w:tr>
      <w:tr w:rsidR="00433878" w14:paraId="0AC9564C" w14:textId="77777777" w:rsidTr="00433878">
        <w:trPr>
          <w:trHeight w:val="512"/>
        </w:trPr>
        <w:tc>
          <w:tcPr>
            <w:tcW w:w="1720" w:type="dxa"/>
            <w:tcBorders>
              <w:top w:val="single" w:sz="4" w:space="0" w:color="000000"/>
              <w:left w:val="single" w:sz="4" w:space="0" w:color="000000"/>
              <w:bottom w:val="single" w:sz="4" w:space="0" w:color="000000"/>
              <w:right w:val="nil"/>
            </w:tcBorders>
            <w:vAlign w:val="center"/>
            <w:hideMark/>
          </w:tcPr>
          <w:p w14:paraId="648A006F" w14:textId="37869AA8" w:rsidR="00433878" w:rsidRDefault="00433878">
            <w:pPr>
              <w:overflowPunct/>
              <w:autoSpaceDE/>
              <w:adjustRightInd/>
              <w:spacing w:before="0"/>
              <w:ind w:left="0" w:right="0"/>
              <w:jc w:val="center"/>
              <w:rPr>
                <w:rFonts w:ascii="Calibri" w:hAnsi="Calibri"/>
                <w:color w:val="000000"/>
                <w:sz w:val="22"/>
                <w:szCs w:val="22"/>
                <w:lang w:val="en-IN" w:eastAsia="en-IN"/>
              </w:rPr>
            </w:pPr>
            <w:r w:rsidRPr="00433878">
              <w:rPr>
                <w:rFonts w:ascii="Calibri" w:hAnsi="Calibri"/>
                <w:color w:val="000000"/>
                <w:sz w:val="22"/>
                <w:szCs w:val="22"/>
              </w:rPr>
              <w:t>CHG0018582</w:t>
            </w:r>
          </w:p>
        </w:tc>
        <w:tc>
          <w:tcPr>
            <w:tcW w:w="5660" w:type="dxa"/>
            <w:tcBorders>
              <w:top w:val="single" w:sz="4" w:space="0" w:color="000000"/>
              <w:left w:val="single" w:sz="4" w:space="0" w:color="000000"/>
              <w:bottom w:val="single" w:sz="4" w:space="0" w:color="000000"/>
              <w:right w:val="nil"/>
            </w:tcBorders>
            <w:vAlign w:val="center"/>
            <w:hideMark/>
          </w:tcPr>
          <w:p w14:paraId="1D3F8575" w14:textId="3A6BBC9A" w:rsidR="00433878" w:rsidRDefault="00433878">
            <w:pPr>
              <w:overflowPunct/>
              <w:autoSpaceDE/>
              <w:adjustRightInd/>
              <w:spacing w:before="0"/>
              <w:ind w:left="0" w:right="0"/>
              <w:jc w:val="center"/>
              <w:rPr>
                <w:rFonts w:cs="Arial"/>
                <w:b/>
                <w:color w:val="1F497D"/>
              </w:rPr>
            </w:pPr>
            <w:r w:rsidRPr="00433878">
              <w:rPr>
                <w:rFonts w:cs="Arial"/>
                <w:color w:val="000000"/>
                <w:sz w:val="22"/>
                <w:szCs w:val="22"/>
              </w:rPr>
              <w:t>Change Email template for SMS Dashboard Application.</w:t>
            </w:r>
          </w:p>
        </w:tc>
        <w:tc>
          <w:tcPr>
            <w:tcW w:w="2350" w:type="dxa"/>
            <w:tcBorders>
              <w:top w:val="single" w:sz="4" w:space="0" w:color="000000"/>
              <w:left w:val="single" w:sz="4" w:space="0" w:color="000000"/>
              <w:bottom w:val="single" w:sz="4" w:space="0" w:color="000000"/>
              <w:right w:val="single" w:sz="4" w:space="0" w:color="000000"/>
            </w:tcBorders>
            <w:vAlign w:val="center"/>
            <w:hideMark/>
          </w:tcPr>
          <w:p w14:paraId="28EF98E5" w14:textId="161799A2" w:rsidR="00433878" w:rsidRDefault="00433878">
            <w:pPr>
              <w:overflowPunct/>
              <w:autoSpaceDE/>
              <w:adjustRightInd/>
              <w:spacing w:before="0"/>
              <w:ind w:left="0" w:right="0"/>
              <w:jc w:val="center"/>
              <w:rPr>
                <w:rFonts w:cs="Arial"/>
                <w:b/>
                <w:color w:val="1F497D"/>
              </w:rPr>
            </w:pPr>
            <w:r>
              <w:rPr>
                <w:rFonts w:ascii="Calibri" w:hAnsi="Calibri"/>
                <w:color w:val="000000"/>
                <w:sz w:val="22"/>
                <w:szCs w:val="22"/>
              </w:rPr>
              <w:t>20-Jul-20</w:t>
            </w:r>
          </w:p>
        </w:tc>
      </w:tr>
      <w:tr w:rsidR="00AA0E38" w14:paraId="4DBE0DB9" w14:textId="77777777" w:rsidTr="00433878">
        <w:trPr>
          <w:trHeight w:val="512"/>
        </w:trPr>
        <w:tc>
          <w:tcPr>
            <w:tcW w:w="1720" w:type="dxa"/>
            <w:tcBorders>
              <w:top w:val="single" w:sz="4" w:space="0" w:color="000000"/>
              <w:left w:val="single" w:sz="4" w:space="0" w:color="000000"/>
              <w:bottom w:val="single" w:sz="4" w:space="0" w:color="000000"/>
              <w:right w:val="nil"/>
            </w:tcBorders>
            <w:vAlign w:val="center"/>
          </w:tcPr>
          <w:p w14:paraId="30C58823" w14:textId="017A83B4" w:rsidR="00AA0E38" w:rsidRPr="00433878" w:rsidRDefault="00AA0E38">
            <w:pPr>
              <w:overflowPunct/>
              <w:autoSpaceDE/>
              <w:adjustRightInd/>
              <w:spacing w:before="0"/>
              <w:ind w:left="0" w:right="0"/>
              <w:jc w:val="center"/>
              <w:rPr>
                <w:rFonts w:ascii="Calibri" w:hAnsi="Calibri"/>
                <w:color w:val="000000"/>
                <w:sz w:val="22"/>
                <w:szCs w:val="22"/>
              </w:rPr>
            </w:pPr>
            <w:r>
              <w:rPr>
                <w:rFonts w:ascii="Calibri" w:hAnsi="Calibri"/>
                <w:color w:val="000000"/>
                <w:sz w:val="22"/>
                <w:szCs w:val="22"/>
              </w:rPr>
              <w:t>CHG0018708</w:t>
            </w:r>
          </w:p>
        </w:tc>
        <w:tc>
          <w:tcPr>
            <w:tcW w:w="5660" w:type="dxa"/>
            <w:tcBorders>
              <w:top w:val="single" w:sz="4" w:space="0" w:color="000000"/>
              <w:left w:val="single" w:sz="4" w:space="0" w:color="000000"/>
              <w:bottom w:val="single" w:sz="4" w:space="0" w:color="000000"/>
              <w:right w:val="nil"/>
            </w:tcBorders>
            <w:vAlign w:val="center"/>
          </w:tcPr>
          <w:p w14:paraId="25047CE2" w14:textId="12CB6270" w:rsidR="00AA0E38" w:rsidRPr="00433878" w:rsidRDefault="00AA0E38">
            <w:pPr>
              <w:overflowPunct/>
              <w:autoSpaceDE/>
              <w:adjustRightInd/>
              <w:spacing w:before="0"/>
              <w:ind w:left="0" w:right="0"/>
              <w:jc w:val="center"/>
              <w:rPr>
                <w:rFonts w:cs="Arial"/>
                <w:color w:val="000000"/>
                <w:sz w:val="22"/>
                <w:szCs w:val="22"/>
              </w:rPr>
            </w:pPr>
            <w:r w:rsidRPr="00AA0E38">
              <w:rPr>
                <w:rFonts w:cs="Arial"/>
                <w:color w:val="000000"/>
                <w:sz w:val="22"/>
                <w:szCs w:val="22"/>
              </w:rPr>
              <w:t>MYSQL Migration from mysql-connector-java-5.1.26 to mysql-connector-java-8.0.20</w:t>
            </w:r>
          </w:p>
        </w:tc>
        <w:tc>
          <w:tcPr>
            <w:tcW w:w="2350" w:type="dxa"/>
            <w:tcBorders>
              <w:top w:val="single" w:sz="4" w:space="0" w:color="000000"/>
              <w:left w:val="single" w:sz="4" w:space="0" w:color="000000"/>
              <w:bottom w:val="single" w:sz="4" w:space="0" w:color="000000"/>
              <w:right w:val="single" w:sz="4" w:space="0" w:color="000000"/>
            </w:tcBorders>
            <w:vAlign w:val="center"/>
          </w:tcPr>
          <w:p w14:paraId="3837BF98" w14:textId="7AF47754" w:rsidR="00AA0E38" w:rsidRDefault="00AA0E38">
            <w:pPr>
              <w:overflowPunct/>
              <w:autoSpaceDE/>
              <w:adjustRightInd/>
              <w:spacing w:before="0"/>
              <w:ind w:left="0" w:right="0"/>
              <w:jc w:val="center"/>
              <w:rPr>
                <w:rFonts w:ascii="Calibri" w:hAnsi="Calibri"/>
                <w:color w:val="000000"/>
                <w:sz w:val="22"/>
                <w:szCs w:val="22"/>
              </w:rPr>
            </w:pPr>
            <w:r>
              <w:rPr>
                <w:rFonts w:ascii="Calibri" w:hAnsi="Calibri"/>
                <w:color w:val="000000"/>
                <w:sz w:val="22"/>
                <w:szCs w:val="22"/>
              </w:rPr>
              <w:t>23-July-20</w:t>
            </w:r>
          </w:p>
        </w:tc>
      </w:tr>
    </w:tbl>
    <w:p w14:paraId="5708054F" w14:textId="77777777" w:rsidR="00433F42" w:rsidRDefault="00433F42">
      <w:pPr>
        <w:rPr>
          <w:rFonts w:cs="Arial"/>
        </w:rPr>
      </w:pPr>
    </w:p>
    <w:p w14:paraId="69C089A1" w14:textId="77777777" w:rsidR="00433F42" w:rsidRDefault="00433F42">
      <w:pPr>
        <w:rPr>
          <w:rFonts w:cs="Arial"/>
        </w:rPr>
      </w:pPr>
    </w:p>
    <w:p w14:paraId="1A6CCED7" w14:textId="77777777" w:rsidR="00433F42" w:rsidRDefault="00433F42">
      <w:pPr>
        <w:pStyle w:val="BodyText"/>
        <w:rPr>
          <w:rFonts w:cs="Arial"/>
          <w:i/>
          <w:sz w:val="20"/>
        </w:rPr>
      </w:pPr>
    </w:p>
    <w:p w14:paraId="5B47D06A" w14:textId="77777777" w:rsidR="00433F42" w:rsidRDefault="00433F42">
      <w:pPr>
        <w:pStyle w:val="BodyText"/>
        <w:rPr>
          <w:rFonts w:cs="Arial"/>
          <w:i/>
          <w:sz w:val="20"/>
        </w:rPr>
      </w:pPr>
    </w:p>
    <w:p w14:paraId="6D136931" w14:textId="77777777" w:rsidR="00433F42" w:rsidRDefault="00433F42">
      <w:pPr>
        <w:pStyle w:val="BodyText"/>
        <w:rPr>
          <w:rFonts w:cs="Arial"/>
          <w:i/>
          <w:sz w:val="20"/>
        </w:rPr>
      </w:pPr>
    </w:p>
    <w:p w14:paraId="1CB77237" w14:textId="77777777" w:rsidR="00433F42" w:rsidRDefault="00433F42">
      <w:pPr>
        <w:pStyle w:val="BodyText"/>
        <w:rPr>
          <w:rFonts w:cs="Arial"/>
          <w:i/>
          <w:sz w:val="20"/>
        </w:rPr>
      </w:pPr>
    </w:p>
    <w:p w14:paraId="44A573BC" w14:textId="77777777" w:rsidR="00433F42" w:rsidRDefault="00433F42">
      <w:pPr>
        <w:pStyle w:val="BodyText"/>
        <w:rPr>
          <w:rFonts w:cs="Arial"/>
          <w:i/>
          <w:sz w:val="20"/>
        </w:rPr>
      </w:pPr>
    </w:p>
    <w:p w14:paraId="1A55BF47" w14:textId="77777777" w:rsidR="00433F42" w:rsidRDefault="00433F42">
      <w:pPr>
        <w:pStyle w:val="BodyText"/>
        <w:rPr>
          <w:rFonts w:cs="Arial"/>
          <w:i/>
          <w:color w:val="0000FF"/>
          <w:sz w:val="20"/>
        </w:rPr>
      </w:pPr>
    </w:p>
    <w:p w14:paraId="6697C14F" w14:textId="77777777" w:rsidR="00433F42" w:rsidRDefault="00433F42">
      <w:pPr>
        <w:tabs>
          <w:tab w:val="left" w:pos="1245"/>
        </w:tabs>
        <w:rPr>
          <w:rFonts w:cs="Arial"/>
        </w:rPr>
      </w:pPr>
    </w:p>
    <w:bookmarkEnd w:id="88"/>
    <w:bookmarkEnd w:id="89"/>
    <w:bookmarkEnd w:id="90"/>
    <w:bookmarkEnd w:id="91"/>
    <w:bookmarkEnd w:id="92"/>
    <w:bookmarkEnd w:id="93"/>
    <w:bookmarkEnd w:id="94"/>
    <w:bookmarkEnd w:id="95"/>
    <w:bookmarkEnd w:id="96"/>
    <w:bookmarkEnd w:id="97"/>
    <w:p w14:paraId="66DFEE94" w14:textId="77777777" w:rsidR="00433F42" w:rsidRDefault="00433F42">
      <w:pPr>
        <w:ind w:left="0"/>
        <w:rPr>
          <w:rFonts w:cs="Arial"/>
          <w:lang w:val="en-GB"/>
        </w:rPr>
      </w:pPr>
    </w:p>
    <w:p w14:paraId="37D09FC6" w14:textId="77777777" w:rsidR="00433F42" w:rsidRDefault="00433F42">
      <w:pPr>
        <w:ind w:left="0"/>
        <w:rPr>
          <w:rFonts w:cs="Arial"/>
          <w:lang w:val="en-GB"/>
        </w:rPr>
      </w:pPr>
    </w:p>
    <w:p w14:paraId="598E3A02" w14:textId="77777777" w:rsidR="00433F42" w:rsidRDefault="00433F42">
      <w:pPr>
        <w:ind w:left="0"/>
        <w:rPr>
          <w:rFonts w:cs="Arial"/>
          <w:lang w:val="en-GB"/>
        </w:rPr>
      </w:pPr>
    </w:p>
    <w:p w14:paraId="405438B7" w14:textId="77777777" w:rsidR="00433F42" w:rsidRDefault="00433F42">
      <w:pPr>
        <w:ind w:left="0"/>
        <w:rPr>
          <w:rFonts w:cs="Arial"/>
          <w:lang w:val="en-GB"/>
        </w:rPr>
      </w:pPr>
    </w:p>
    <w:p w14:paraId="7A10A416" w14:textId="77777777" w:rsidR="00433F42" w:rsidRDefault="00433F42">
      <w:pPr>
        <w:ind w:left="0"/>
        <w:rPr>
          <w:rFonts w:cs="Arial"/>
          <w:lang w:val="en-GB"/>
        </w:rPr>
      </w:pPr>
    </w:p>
    <w:p w14:paraId="6B73D780" w14:textId="77777777" w:rsidR="00433F42" w:rsidRDefault="00433F42">
      <w:pPr>
        <w:ind w:left="0"/>
        <w:rPr>
          <w:rFonts w:cs="Arial"/>
          <w:lang w:val="en-GB"/>
        </w:rPr>
      </w:pPr>
    </w:p>
    <w:p w14:paraId="561F3EE9" w14:textId="77777777" w:rsidR="00433F42" w:rsidRDefault="00433F42">
      <w:pPr>
        <w:ind w:left="0"/>
        <w:rPr>
          <w:rFonts w:cs="Arial"/>
          <w:lang w:val="en-GB"/>
        </w:rPr>
      </w:pPr>
    </w:p>
    <w:p w14:paraId="07BD62C4" w14:textId="77777777" w:rsidR="00433F42" w:rsidRDefault="00433F42">
      <w:pPr>
        <w:ind w:left="0"/>
        <w:rPr>
          <w:rFonts w:cs="Arial"/>
          <w:lang w:val="en-GB"/>
        </w:rPr>
      </w:pPr>
    </w:p>
    <w:p w14:paraId="07829ED2" w14:textId="77777777" w:rsidR="00433F42" w:rsidRDefault="00433F42">
      <w:pPr>
        <w:ind w:left="0"/>
        <w:rPr>
          <w:rFonts w:cs="Arial"/>
          <w:lang w:val="en-GB"/>
        </w:rPr>
      </w:pPr>
    </w:p>
    <w:p w14:paraId="391398CF" w14:textId="77777777" w:rsidR="00433F42" w:rsidRDefault="00433F42">
      <w:pPr>
        <w:ind w:left="0"/>
        <w:rPr>
          <w:rFonts w:cs="Arial"/>
          <w:lang w:val="en-GB"/>
        </w:rPr>
      </w:pPr>
    </w:p>
    <w:p w14:paraId="3FDA11B8" w14:textId="77777777" w:rsidR="00433F42" w:rsidRDefault="00433F42">
      <w:pPr>
        <w:ind w:left="0"/>
        <w:rPr>
          <w:rFonts w:cs="Arial"/>
          <w:lang w:val="en-GB"/>
        </w:rPr>
      </w:pPr>
    </w:p>
    <w:p w14:paraId="2BE6957D" w14:textId="77777777" w:rsidR="00433F42" w:rsidRDefault="00433F42">
      <w:pPr>
        <w:ind w:left="0"/>
        <w:rPr>
          <w:rFonts w:cs="Arial"/>
          <w:lang w:val="en-GB"/>
        </w:rPr>
      </w:pPr>
    </w:p>
    <w:p w14:paraId="4801A77D" w14:textId="77777777" w:rsidR="00433F42" w:rsidRDefault="00433F42">
      <w:pPr>
        <w:ind w:left="0"/>
        <w:rPr>
          <w:rFonts w:cs="Arial"/>
          <w:lang w:val="en-GB"/>
        </w:rPr>
      </w:pPr>
    </w:p>
    <w:p w14:paraId="02834067" w14:textId="77777777" w:rsidR="00433F42" w:rsidRDefault="00433F42">
      <w:pPr>
        <w:ind w:left="0"/>
        <w:rPr>
          <w:rFonts w:cs="Arial"/>
          <w:lang w:val="en-GB"/>
        </w:rPr>
      </w:pPr>
    </w:p>
    <w:p w14:paraId="004A68AB" w14:textId="77777777" w:rsidR="00433F42" w:rsidRDefault="00433F42">
      <w:pPr>
        <w:ind w:left="0"/>
        <w:rPr>
          <w:rFonts w:cs="Arial"/>
          <w:lang w:val="en-GB"/>
        </w:rPr>
      </w:pPr>
    </w:p>
    <w:p w14:paraId="419E12E8" w14:textId="77777777" w:rsidR="00433F42" w:rsidRDefault="00433F42">
      <w:pPr>
        <w:ind w:left="0"/>
        <w:rPr>
          <w:rFonts w:cs="Arial"/>
          <w:lang w:val="en-GB"/>
        </w:rPr>
      </w:pPr>
    </w:p>
    <w:p w14:paraId="68483440" w14:textId="77777777" w:rsidR="00433F42" w:rsidRDefault="00433F42">
      <w:pPr>
        <w:ind w:left="0"/>
        <w:rPr>
          <w:rFonts w:cs="Arial"/>
          <w:lang w:val="en-GB"/>
        </w:rPr>
      </w:pPr>
    </w:p>
    <w:p w14:paraId="3509735C" w14:textId="77777777" w:rsidR="00433F42" w:rsidRDefault="00433F42">
      <w:pPr>
        <w:ind w:left="0"/>
        <w:rPr>
          <w:rFonts w:cs="Arial"/>
          <w:lang w:val="en-GB"/>
        </w:rPr>
      </w:pPr>
    </w:p>
    <w:p w14:paraId="469B70C8" w14:textId="77777777" w:rsidR="00433F42" w:rsidRDefault="00433F42">
      <w:pPr>
        <w:ind w:left="0"/>
        <w:rPr>
          <w:rFonts w:cs="Arial"/>
          <w:lang w:val="en-GB"/>
        </w:rPr>
      </w:pPr>
    </w:p>
    <w:p w14:paraId="203BDAF3" w14:textId="67D8086C" w:rsidR="00433F42" w:rsidRDefault="00433F42">
      <w:pPr>
        <w:ind w:left="0"/>
        <w:rPr>
          <w:rFonts w:cs="Arial"/>
          <w:lang w:val="en-GB"/>
        </w:rPr>
      </w:pPr>
    </w:p>
    <w:p w14:paraId="65C80441" w14:textId="45581677" w:rsidR="004D5808" w:rsidRDefault="004D5808">
      <w:pPr>
        <w:ind w:left="0"/>
        <w:rPr>
          <w:rFonts w:cs="Arial"/>
          <w:lang w:val="en-GB"/>
        </w:rPr>
      </w:pPr>
    </w:p>
    <w:p w14:paraId="5F62BFCD" w14:textId="6A64FCE1" w:rsidR="004D5808" w:rsidRDefault="004D5808">
      <w:pPr>
        <w:ind w:left="0"/>
        <w:rPr>
          <w:rFonts w:cs="Arial"/>
          <w:lang w:val="en-GB"/>
        </w:rPr>
      </w:pPr>
    </w:p>
    <w:p w14:paraId="3F4622AC" w14:textId="77777777" w:rsidR="004D5808" w:rsidRDefault="004D5808">
      <w:pPr>
        <w:ind w:left="0"/>
        <w:rPr>
          <w:rFonts w:cs="Arial"/>
          <w:lang w:val="en-GB"/>
        </w:rPr>
      </w:pPr>
    </w:p>
    <w:p w14:paraId="334B51ED" w14:textId="77777777" w:rsidR="00433F42" w:rsidRDefault="00E6267B">
      <w:pPr>
        <w:ind w:left="0"/>
        <w:rPr>
          <w:rFonts w:cs="Arial"/>
          <w:b/>
          <w:color w:val="000000"/>
          <w:lang w:val="en-GB"/>
        </w:rPr>
      </w:pPr>
      <w:r>
        <w:rPr>
          <w:rFonts w:cs="Arial"/>
          <w:b/>
          <w:color w:val="000000"/>
          <w:lang w:val="en-GB"/>
        </w:rPr>
        <w:t>PATCH MANAGEMENT REPORT</w:t>
      </w:r>
    </w:p>
    <w:p w14:paraId="6B92CD08" w14:textId="77777777" w:rsidR="00433F42" w:rsidRDefault="00433F42">
      <w:pPr>
        <w:ind w:left="0"/>
        <w:rPr>
          <w:rFonts w:cs="Arial"/>
          <w:b/>
          <w:color w:val="943634"/>
          <w:lang w:val="en-GB"/>
        </w:rPr>
      </w:pPr>
    </w:p>
    <w:p w14:paraId="79D0A73C" w14:textId="77777777" w:rsidR="00433F42" w:rsidRDefault="00433F42">
      <w:pPr>
        <w:ind w:left="0"/>
        <w:rPr>
          <w:rFonts w:cs="Arial"/>
          <w:b/>
          <w:color w:val="943634"/>
          <w:lang w:val="en-GB"/>
        </w:rPr>
      </w:pPr>
    </w:p>
    <w:p w14:paraId="54ACA866" w14:textId="77777777" w:rsidR="00433F42" w:rsidRDefault="00E6267B">
      <w:pPr>
        <w:ind w:left="0"/>
        <w:rPr>
          <w:rFonts w:cs="Arial"/>
          <w:color w:val="000000"/>
          <w:lang w:val="en-GB"/>
        </w:rPr>
      </w:pPr>
      <w:r>
        <w:rPr>
          <w:rFonts w:cs="Arial"/>
          <w:color w:val="000000"/>
          <w:lang w:val="en-GB"/>
        </w:rPr>
        <w:t>Application</w:t>
      </w:r>
      <w:r>
        <w:rPr>
          <w:rFonts w:cs="Arial"/>
          <w:color w:val="000000"/>
          <w:lang w:val="en-GB"/>
        </w:rPr>
        <w:tab/>
      </w:r>
      <w:r>
        <w:rPr>
          <w:rFonts w:cs="Arial"/>
          <w:color w:val="000000"/>
          <w:lang w:val="en-GB"/>
        </w:rPr>
        <w:tab/>
        <w:t>:</w:t>
      </w:r>
      <w:r>
        <w:rPr>
          <w:rFonts w:cs="Arial"/>
          <w:color w:val="000000"/>
          <w:lang w:val="en-GB"/>
        </w:rPr>
        <w:tab/>
        <w:t>______________________________________________________</w:t>
      </w:r>
    </w:p>
    <w:p w14:paraId="7EC537C7" w14:textId="77777777" w:rsidR="00433F42" w:rsidRDefault="00433F42">
      <w:pPr>
        <w:ind w:left="0"/>
        <w:rPr>
          <w:rFonts w:cs="Arial"/>
          <w:color w:val="000000"/>
          <w:lang w:val="en-GB"/>
        </w:rPr>
      </w:pPr>
    </w:p>
    <w:p w14:paraId="6EF9CE9E" w14:textId="77777777" w:rsidR="00433F42" w:rsidRDefault="00E6267B">
      <w:pPr>
        <w:ind w:left="0"/>
        <w:rPr>
          <w:rFonts w:cs="Arial"/>
          <w:b/>
          <w:color w:val="000000"/>
          <w:lang w:val="en-GB"/>
        </w:rPr>
      </w:pPr>
      <w:r>
        <w:rPr>
          <w:rFonts w:cs="Arial"/>
          <w:color w:val="000000"/>
          <w:lang w:val="en-GB"/>
        </w:rPr>
        <w:t>Owner</w:t>
      </w:r>
      <w:r>
        <w:rPr>
          <w:rFonts w:cs="Arial"/>
          <w:b/>
          <w:color w:val="000000"/>
          <w:lang w:val="en-GB"/>
        </w:rPr>
        <w:tab/>
      </w:r>
      <w:r>
        <w:rPr>
          <w:rFonts w:cs="Arial"/>
          <w:b/>
          <w:color w:val="000000"/>
          <w:lang w:val="en-GB"/>
        </w:rPr>
        <w:tab/>
      </w:r>
      <w:r>
        <w:rPr>
          <w:rFonts w:cs="Arial"/>
          <w:b/>
          <w:color w:val="000000"/>
          <w:lang w:val="en-GB"/>
        </w:rPr>
        <w:tab/>
        <w:t>:</w:t>
      </w:r>
      <w:r>
        <w:rPr>
          <w:rFonts w:cs="Arial"/>
          <w:b/>
          <w:color w:val="000000"/>
          <w:lang w:val="en-GB"/>
        </w:rPr>
        <w:tab/>
        <w:t>______________________________________________________</w:t>
      </w:r>
    </w:p>
    <w:p w14:paraId="00787106" w14:textId="77777777" w:rsidR="00433F42" w:rsidRDefault="00433F42">
      <w:pPr>
        <w:ind w:left="0"/>
        <w:rPr>
          <w:rFonts w:cs="Arial"/>
          <w:b/>
          <w:color w:val="000000"/>
          <w:lang w:val="en-GB"/>
        </w:rPr>
      </w:pPr>
    </w:p>
    <w:p w14:paraId="27949CC4" w14:textId="77777777" w:rsidR="00433F42" w:rsidRDefault="00433F42">
      <w:pPr>
        <w:ind w:left="0"/>
        <w:rPr>
          <w:rFonts w:cs="Arial"/>
          <w:b/>
          <w:color w:val="00000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7047"/>
      </w:tblGrid>
      <w:tr w:rsidR="00433F42" w14:paraId="491F9E44" w14:textId="77777777">
        <w:trPr>
          <w:trHeight w:val="512"/>
        </w:trPr>
        <w:tc>
          <w:tcPr>
            <w:tcW w:w="2628" w:type="dxa"/>
            <w:vAlign w:val="center"/>
          </w:tcPr>
          <w:p w14:paraId="0B4EDDC7" w14:textId="77777777" w:rsidR="00433F42" w:rsidRDefault="00E6267B">
            <w:pPr>
              <w:ind w:left="0"/>
              <w:jc w:val="center"/>
              <w:rPr>
                <w:rFonts w:cs="Arial"/>
                <w:b/>
                <w:color w:val="000000"/>
                <w:lang w:val="en-GB"/>
              </w:rPr>
            </w:pPr>
            <w:r>
              <w:rPr>
                <w:rFonts w:cs="Arial"/>
                <w:b/>
                <w:color w:val="000000"/>
                <w:lang w:val="en-GB"/>
              </w:rPr>
              <w:t>Date</w:t>
            </w:r>
          </w:p>
        </w:tc>
        <w:tc>
          <w:tcPr>
            <w:tcW w:w="7047" w:type="dxa"/>
            <w:vAlign w:val="center"/>
          </w:tcPr>
          <w:p w14:paraId="6B9EE0B6" w14:textId="77777777" w:rsidR="00433F42" w:rsidRDefault="00E6267B">
            <w:pPr>
              <w:ind w:left="0"/>
              <w:jc w:val="center"/>
              <w:rPr>
                <w:rFonts w:cs="Arial"/>
                <w:b/>
                <w:color w:val="000000"/>
                <w:lang w:val="en-GB"/>
              </w:rPr>
            </w:pPr>
            <w:r>
              <w:rPr>
                <w:rFonts w:cs="Arial"/>
                <w:b/>
                <w:color w:val="000000"/>
                <w:lang w:val="en-GB"/>
              </w:rPr>
              <w:t>Patch / Service Pack Applied</w:t>
            </w:r>
          </w:p>
        </w:tc>
      </w:tr>
      <w:tr w:rsidR="00433F42" w14:paraId="7FE91259" w14:textId="77777777">
        <w:trPr>
          <w:trHeight w:val="671"/>
        </w:trPr>
        <w:tc>
          <w:tcPr>
            <w:tcW w:w="2628" w:type="dxa"/>
          </w:tcPr>
          <w:p w14:paraId="5D076766" w14:textId="77777777" w:rsidR="00433F42" w:rsidRDefault="00433F42">
            <w:pPr>
              <w:ind w:left="0"/>
              <w:rPr>
                <w:rFonts w:cs="Arial"/>
                <w:b/>
                <w:color w:val="000000"/>
                <w:lang w:val="en-GB"/>
              </w:rPr>
            </w:pPr>
          </w:p>
        </w:tc>
        <w:tc>
          <w:tcPr>
            <w:tcW w:w="7047" w:type="dxa"/>
          </w:tcPr>
          <w:p w14:paraId="0016A5F3" w14:textId="77777777" w:rsidR="00433F42" w:rsidRDefault="00433F42">
            <w:pPr>
              <w:ind w:left="0"/>
              <w:rPr>
                <w:rFonts w:cs="Arial"/>
                <w:b/>
                <w:color w:val="000000"/>
                <w:lang w:val="en-GB"/>
              </w:rPr>
            </w:pPr>
          </w:p>
        </w:tc>
      </w:tr>
      <w:tr w:rsidR="00433F42" w14:paraId="3EB43F4F" w14:textId="77777777">
        <w:trPr>
          <w:trHeight w:val="706"/>
        </w:trPr>
        <w:tc>
          <w:tcPr>
            <w:tcW w:w="2628" w:type="dxa"/>
          </w:tcPr>
          <w:p w14:paraId="2B71CD95" w14:textId="77777777" w:rsidR="00433F42" w:rsidRDefault="00433F42">
            <w:pPr>
              <w:ind w:left="0"/>
              <w:rPr>
                <w:rFonts w:cs="Arial"/>
                <w:b/>
                <w:color w:val="000000"/>
                <w:lang w:val="en-GB"/>
              </w:rPr>
            </w:pPr>
          </w:p>
        </w:tc>
        <w:tc>
          <w:tcPr>
            <w:tcW w:w="7047" w:type="dxa"/>
          </w:tcPr>
          <w:p w14:paraId="47E887F3" w14:textId="77777777" w:rsidR="00433F42" w:rsidRDefault="00433F42">
            <w:pPr>
              <w:ind w:left="0"/>
              <w:rPr>
                <w:rFonts w:cs="Arial"/>
                <w:b/>
                <w:color w:val="000000"/>
                <w:lang w:val="en-GB"/>
              </w:rPr>
            </w:pPr>
          </w:p>
        </w:tc>
      </w:tr>
      <w:tr w:rsidR="00433F42" w14:paraId="53561C67" w14:textId="77777777">
        <w:trPr>
          <w:trHeight w:val="706"/>
        </w:trPr>
        <w:tc>
          <w:tcPr>
            <w:tcW w:w="2628" w:type="dxa"/>
          </w:tcPr>
          <w:p w14:paraId="23ED7EDC" w14:textId="77777777" w:rsidR="00433F42" w:rsidRDefault="00433F42">
            <w:pPr>
              <w:ind w:left="0"/>
              <w:rPr>
                <w:rFonts w:cs="Arial"/>
                <w:b/>
                <w:color w:val="000000"/>
                <w:lang w:val="en-GB"/>
              </w:rPr>
            </w:pPr>
          </w:p>
        </w:tc>
        <w:tc>
          <w:tcPr>
            <w:tcW w:w="7047" w:type="dxa"/>
          </w:tcPr>
          <w:p w14:paraId="69288A7F" w14:textId="77777777" w:rsidR="00433F42" w:rsidRDefault="00433F42">
            <w:pPr>
              <w:ind w:left="0"/>
              <w:rPr>
                <w:rFonts w:cs="Arial"/>
                <w:b/>
                <w:color w:val="000000"/>
                <w:lang w:val="en-GB"/>
              </w:rPr>
            </w:pPr>
          </w:p>
        </w:tc>
      </w:tr>
      <w:tr w:rsidR="00433F42" w14:paraId="5C32C195" w14:textId="77777777">
        <w:trPr>
          <w:trHeight w:val="738"/>
        </w:trPr>
        <w:tc>
          <w:tcPr>
            <w:tcW w:w="2628" w:type="dxa"/>
          </w:tcPr>
          <w:p w14:paraId="298C7555" w14:textId="77777777" w:rsidR="00433F42" w:rsidRDefault="00433F42">
            <w:pPr>
              <w:ind w:left="0"/>
              <w:rPr>
                <w:rFonts w:cs="Arial"/>
                <w:b/>
                <w:color w:val="000000"/>
                <w:lang w:val="en-GB"/>
              </w:rPr>
            </w:pPr>
          </w:p>
        </w:tc>
        <w:tc>
          <w:tcPr>
            <w:tcW w:w="7047" w:type="dxa"/>
          </w:tcPr>
          <w:p w14:paraId="0C7E1686" w14:textId="77777777" w:rsidR="00433F42" w:rsidRDefault="00433F42">
            <w:pPr>
              <w:ind w:left="0"/>
              <w:rPr>
                <w:rFonts w:cs="Arial"/>
                <w:b/>
                <w:color w:val="000000"/>
                <w:lang w:val="en-GB"/>
              </w:rPr>
            </w:pPr>
          </w:p>
        </w:tc>
      </w:tr>
    </w:tbl>
    <w:p w14:paraId="22396618" w14:textId="77777777" w:rsidR="00433F42" w:rsidRDefault="00433F42">
      <w:pPr>
        <w:ind w:left="0"/>
        <w:rPr>
          <w:rFonts w:cs="Arial"/>
          <w:b/>
          <w:color w:val="000000"/>
          <w:lang w:val="en-GB"/>
        </w:rPr>
      </w:pPr>
    </w:p>
    <w:p w14:paraId="0F0E6EF4" w14:textId="77777777" w:rsidR="00433F42" w:rsidRDefault="00E6267B">
      <w:pPr>
        <w:ind w:left="0"/>
        <w:rPr>
          <w:rFonts w:cs="Arial"/>
          <w:b/>
          <w:color w:val="000000"/>
          <w:lang w:val="en-GB"/>
        </w:rPr>
      </w:pPr>
      <w:r>
        <w:rPr>
          <w:rFonts w:cs="Arial"/>
          <w:b/>
          <w:color w:val="000000"/>
          <w:lang w:val="en-GB"/>
        </w:rPr>
        <w:t xml:space="preserve"> </w:t>
      </w:r>
    </w:p>
    <w:p w14:paraId="37C33E03" w14:textId="77777777" w:rsidR="00433F42" w:rsidRDefault="00E6267B">
      <w:pPr>
        <w:ind w:left="0"/>
        <w:rPr>
          <w:rFonts w:cs="Arial"/>
          <w:b/>
          <w:color w:val="000000"/>
          <w:lang w:val="en-GB"/>
        </w:rPr>
      </w:pPr>
      <w:r>
        <w:rPr>
          <w:rFonts w:cs="Arial"/>
          <w:b/>
          <w:color w:val="000000"/>
          <w:lang w:val="en-GB"/>
        </w:rPr>
        <w:t>Prepared By:</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t>Approved By:</w:t>
      </w:r>
    </w:p>
    <w:p w14:paraId="582EDBD8" w14:textId="77777777" w:rsidR="00433F42" w:rsidRDefault="00433F42">
      <w:pPr>
        <w:ind w:left="0"/>
        <w:rPr>
          <w:rFonts w:cs="Arial"/>
          <w:b/>
          <w:color w:val="000000"/>
          <w:lang w:val="en-GB"/>
        </w:rPr>
      </w:pPr>
    </w:p>
    <w:p w14:paraId="18B4D6BF" w14:textId="77777777" w:rsidR="00433F42" w:rsidRDefault="00433F42">
      <w:pPr>
        <w:ind w:left="0"/>
        <w:rPr>
          <w:rFonts w:cs="Arial"/>
          <w:b/>
          <w:color w:val="000000"/>
          <w:lang w:val="en-GB"/>
        </w:rPr>
      </w:pPr>
    </w:p>
    <w:p w14:paraId="6C9F18BA" w14:textId="77777777" w:rsidR="00433F42" w:rsidRDefault="00E6267B">
      <w:pPr>
        <w:ind w:left="0"/>
        <w:rPr>
          <w:rFonts w:cs="Arial"/>
          <w:b/>
          <w:color w:val="000000"/>
          <w:lang w:val="en-GB"/>
        </w:rPr>
      </w:pPr>
      <w:r>
        <w:rPr>
          <w:rFonts w:cs="Arial"/>
          <w:b/>
          <w:color w:val="000000"/>
          <w:lang w:val="en-GB"/>
        </w:rPr>
        <w:t xml:space="preserve">   ....................................................</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t>....................................................</w:t>
      </w:r>
    </w:p>
    <w:p w14:paraId="2E849261" w14:textId="77777777" w:rsidR="00433F42" w:rsidRDefault="00E6267B">
      <w:pPr>
        <w:ind w:left="0"/>
        <w:rPr>
          <w:rFonts w:cs="Arial"/>
          <w:b/>
          <w:color w:val="000000"/>
          <w:lang w:val="en-GB"/>
        </w:rPr>
      </w:pPr>
      <w:r>
        <w:rPr>
          <w:rFonts w:cs="Arial"/>
          <w:b/>
          <w:color w:val="000000"/>
          <w:lang w:val="en-GB"/>
        </w:rPr>
        <w:t xml:space="preserve"> </w:t>
      </w:r>
      <w:r>
        <w:rPr>
          <w:rFonts w:cs="Arial"/>
          <w:b/>
          <w:color w:val="000000"/>
          <w:lang w:val="en-GB"/>
        </w:rPr>
        <w:tab/>
      </w:r>
      <w:r>
        <w:rPr>
          <w:rFonts w:cs="Arial"/>
          <w:b/>
          <w:color w:val="000000"/>
          <w:lang w:val="en-GB"/>
        </w:rPr>
        <w:tab/>
        <w:t>System Admin</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t>System Owner</w:t>
      </w:r>
    </w:p>
    <w:p w14:paraId="2EF061FD" w14:textId="77777777" w:rsidR="00433F42" w:rsidRDefault="00433F42">
      <w:pPr>
        <w:ind w:left="0"/>
        <w:rPr>
          <w:rFonts w:cs="Arial"/>
          <w:b/>
          <w:color w:val="000000"/>
          <w:lang w:val="en-GB"/>
        </w:rPr>
      </w:pPr>
    </w:p>
    <w:p w14:paraId="56EBFD14" w14:textId="77777777" w:rsidR="00433F42" w:rsidRDefault="00433F42">
      <w:pPr>
        <w:ind w:left="0"/>
        <w:rPr>
          <w:rFonts w:cs="Arial"/>
          <w:b/>
          <w:color w:val="000000"/>
          <w:lang w:val="en-GB"/>
        </w:rPr>
      </w:pPr>
    </w:p>
    <w:p w14:paraId="3658BDC2" w14:textId="77777777" w:rsidR="00433F42" w:rsidRDefault="00433F42">
      <w:pPr>
        <w:ind w:left="0"/>
        <w:rPr>
          <w:rFonts w:cs="Arial"/>
          <w:b/>
          <w:color w:val="000000"/>
          <w:lang w:val="en-GB"/>
        </w:rPr>
      </w:pPr>
    </w:p>
    <w:p w14:paraId="05749EFC" w14:textId="77777777" w:rsidR="00433F42" w:rsidRDefault="00433F42">
      <w:pPr>
        <w:ind w:left="0"/>
        <w:rPr>
          <w:rFonts w:cs="Arial"/>
          <w:b/>
          <w:color w:val="000000"/>
          <w:lang w:val="en-GB"/>
        </w:rPr>
      </w:pPr>
    </w:p>
    <w:p w14:paraId="6603E56A" w14:textId="77777777" w:rsidR="00433F42" w:rsidRDefault="00433F42">
      <w:pPr>
        <w:ind w:left="0"/>
        <w:rPr>
          <w:rFonts w:cs="Arial"/>
          <w:b/>
          <w:color w:val="000000"/>
          <w:lang w:val="en-GB"/>
        </w:rPr>
      </w:pPr>
    </w:p>
    <w:p w14:paraId="3E84F25E" w14:textId="77777777" w:rsidR="00433F42" w:rsidRDefault="00433F42">
      <w:pPr>
        <w:ind w:left="0"/>
        <w:rPr>
          <w:rFonts w:cs="Arial"/>
          <w:b/>
          <w:color w:val="000000"/>
          <w:lang w:val="en-GB"/>
        </w:rPr>
      </w:pPr>
    </w:p>
    <w:p w14:paraId="0D52D858" w14:textId="77777777" w:rsidR="00433F42" w:rsidRDefault="00433F42">
      <w:pPr>
        <w:ind w:left="0"/>
        <w:rPr>
          <w:rFonts w:cs="Arial"/>
          <w:b/>
          <w:color w:val="000000"/>
          <w:lang w:val="en-GB"/>
        </w:rPr>
      </w:pPr>
    </w:p>
    <w:p w14:paraId="3E42536D" w14:textId="77777777" w:rsidR="00433F42" w:rsidRDefault="00433F42">
      <w:pPr>
        <w:ind w:left="0"/>
        <w:rPr>
          <w:rFonts w:cs="Arial"/>
          <w:b/>
          <w:color w:val="000000"/>
          <w:lang w:val="en-GB"/>
        </w:rPr>
      </w:pPr>
    </w:p>
    <w:p w14:paraId="132845DB" w14:textId="77777777" w:rsidR="00433F42" w:rsidRDefault="00433F42">
      <w:pPr>
        <w:ind w:left="0"/>
        <w:rPr>
          <w:rFonts w:cs="Arial"/>
          <w:b/>
          <w:color w:val="943634"/>
          <w:lang w:val="en-GB"/>
        </w:rPr>
      </w:pPr>
    </w:p>
    <w:p w14:paraId="0B0C94FD" w14:textId="77777777" w:rsidR="00433F42" w:rsidRDefault="00E6267B">
      <w:pPr>
        <w:ind w:left="0"/>
        <w:rPr>
          <w:rFonts w:cs="Arial"/>
          <w:b/>
          <w:color w:val="000000"/>
          <w:lang w:val="en-GB"/>
        </w:rPr>
      </w:pPr>
      <w:r>
        <w:rPr>
          <w:rFonts w:cs="Arial"/>
          <w:b/>
          <w:color w:val="000000"/>
          <w:lang w:val="en-GB"/>
        </w:rPr>
        <w:t>BACKUP RESTORATION REPORT</w:t>
      </w:r>
    </w:p>
    <w:p w14:paraId="7CBC6AC0" w14:textId="77777777" w:rsidR="00433F42" w:rsidRDefault="00433F42">
      <w:pPr>
        <w:ind w:left="0"/>
        <w:rPr>
          <w:rFonts w:cs="Arial"/>
          <w:b/>
          <w:color w:val="000000"/>
          <w:lang w:val="en-GB"/>
        </w:rPr>
      </w:pPr>
    </w:p>
    <w:p w14:paraId="63583478" w14:textId="77777777" w:rsidR="00433F42" w:rsidRDefault="00433F42">
      <w:pPr>
        <w:ind w:left="0"/>
        <w:rPr>
          <w:rFonts w:cs="Arial"/>
          <w:b/>
          <w:color w:val="943634"/>
          <w:lang w:val="en-GB"/>
        </w:rPr>
      </w:pPr>
    </w:p>
    <w:p w14:paraId="49E1CF03" w14:textId="77777777" w:rsidR="00433F42" w:rsidRDefault="00E6267B">
      <w:pPr>
        <w:ind w:left="0"/>
        <w:rPr>
          <w:rFonts w:cs="Arial"/>
          <w:color w:val="000000"/>
          <w:lang w:val="en-GB"/>
        </w:rPr>
      </w:pPr>
      <w:r>
        <w:rPr>
          <w:rFonts w:cs="Arial"/>
          <w:color w:val="000000"/>
          <w:lang w:val="en-GB"/>
        </w:rPr>
        <w:t>Application</w:t>
      </w:r>
      <w:r>
        <w:rPr>
          <w:rFonts w:cs="Arial"/>
          <w:color w:val="000000"/>
          <w:lang w:val="en-GB"/>
        </w:rPr>
        <w:tab/>
      </w:r>
      <w:r>
        <w:rPr>
          <w:rFonts w:cs="Arial"/>
          <w:color w:val="000000"/>
          <w:lang w:val="en-GB"/>
        </w:rPr>
        <w:tab/>
        <w:t>:</w:t>
      </w:r>
      <w:r>
        <w:rPr>
          <w:rFonts w:cs="Arial"/>
          <w:color w:val="000000"/>
          <w:lang w:val="en-GB"/>
        </w:rPr>
        <w:tab/>
        <w:t>______________________________________________________</w:t>
      </w:r>
    </w:p>
    <w:p w14:paraId="76CF83BF" w14:textId="77777777" w:rsidR="00433F42" w:rsidRDefault="00433F42">
      <w:pPr>
        <w:ind w:left="0"/>
        <w:rPr>
          <w:rFonts w:cs="Arial"/>
          <w:color w:val="000000"/>
          <w:lang w:val="en-GB"/>
        </w:rPr>
      </w:pPr>
    </w:p>
    <w:p w14:paraId="11FE388A" w14:textId="77777777" w:rsidR="00433F42" w:rsidRDefault="00E6267B">
      <w:pPr>
        <w:ind w:left="0"/>
        <w:rPr>
          <w:rFonts w:cs="Arial"/>
          <w:b/>
          <w:color w:val="000000"/>
          <w:lang w:val="en-GB"/>
        </w:rPr>
      </w:pPr>
      <w:r>
        <w:rPr>
          <w:rFonts w:cs="Arial"/>
          <w:color w:val="000000"/>
          <w:lang w:val="en-GB"/>
        </w:rPr>
        <w:t>Owner</w:t>
      </w:r>
      <w:r>
        <w:rPr>
          <w:rFonts w:cs="Arial"/>
          <w:b/>
          <w:color w:val="000000"/>
          <w:lang w:val="en-GB"/>
        </w:rPr>
        <w:tab/>
      </w:r>
      <w:r>
        <w:rPr>
          <w:rFonts w:cs="Arial"/>
          <w:b/>
          <w:color w:val="000000"/>
          <w:lang w:val="en-GB"/>
        </w:rPr>
        <w:tab/>
      </w:r>
      <w:r>
        <w:rPr>
          <w:rFonts w:cs="Arial"/>
          <w:b/>
          <w:color w:val="000000"/>
          <w:lang w:val="en-GB"/>
        </w:rPr>
        <w:tab/>
        <w:t>:</w:t>
      </w:r>
      <w:r>
        <w:rPr>
          <w:rFonts w:cs="Arial"/>
          <w:b/>
          <w:color w:val="000000"/>
          <w:lang w:val="en-GB"/>
        </w:rPr>
        <w:tab/>
        <w:t>______________________________________________________</w:t>
      </w:r>
    </w:p>
    <w:p w14:paraId="60CBCD3D" w14:textId="77777777" w:rsidR="00433F42" w:rsidRDefault="00433F42">
      <w:pPr>
        <w:ind w:left="0"/>
        <w:rPr>
          <w:rFonts w:cs="Arial"/>
          <w:b/>
          <w:color w:val="000000"/>
          <w:lang w:val="en-GB"/>
        </w:rPr>
      </w:pPr>
    </w:p>
    <w:p w14:paraId="058D8577" w14:textId="77777777" w:rsidR="00433F42" w:rsidRDefault="00433F42">
      <w:pPr>
        <w:ind w:left="0"/>
        <w:rPr>
          <w:rFonts w:cs="Arial"/>
          <w:b/>
          <w:color w:val="00000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7047"/>
      </w:tblGrid>
      <w:tr w:rsidR="00433F42" w14:paraId="087105BD" w14:textId="77777777">
        <w:trPr>
          <w:trHeight w:val="512"/>
        </w:trPr>
        <w:tc>
          <w:tcPr>
            <w:tcW w:w="2628" w:type="dxa"/>
            <w:vAlign w:val="center"/>
          </w:tcPr>
          <w:p w14:paraId="2145D3B7" w14:textId="77777777" w:rsidR="00433F42" w:rsidRDefault="00E6267B">
            <w:pPr>
              <w:ind w:left="0"/>
              <w:jc w:val="center"/>
              <w:rPr>
                <w:rFonts w:cs="Arial"/>
                <w:color w:val="000000"/>
                <w:lang w:val="en-GB"/>
              </w:rPr>
            </w:pPr>
            <w:r>
              <w:rPr>
                <w:rFonts w:cs="Arial"/>
                <w:b/>
                <w:color w:val="000000"/>
                <w:lang w:val="en-GB"/>
              </w:rPr>
              <w:t>Date</w:t>
            </w:r>
          </w:p>
        </w:tc>
        <w:tc>
          <w:tcPr>
            <w:tcW w:w="7047" w:type="dxa"/>
            <w:vAlign w:val="center"/>
          </w:tcPr>
          <w:p w14:paraId="0ED7D0C6" w14:textId="77777777" w:rsidR="00433F42" w:rsidRDefault="00E6267B">
            <w:pPr>
              <w:ind w:left="0"/>
              <w:jc w:val="center"/>
              <w:rPr>
                <w:rFonts w:cs="Arial"/>
                <w:b/>
                <w:color w:val="000000"/>
                <w:lang w:val="en-GB"/>
              </w:rPr>
            </w:pPr>
            <w:r>
              <w:rPr>
                <w:rFonts w:cs="Arial"/>
                <w:b/>
                <w:color w:val="000000"/>
                <w:lang w:val="en-GB"/>
              </w:rPr>
              <w:t>Status of Restoration</w:t>
            </w:r>
          </w:p>
        </w:tc>
      </w:tr>
      <w:tr w:rsidR="00433F42" w14:paraId="44F88521" w14:textId="77777777">
        <w:trPr>
          <w:trHeight w:val="671"/>
        </w:trPr>
        <w:tc>
          <w:tcPr>
            <w:tcW w:w="2628" w:type="dxa"/>
          </w:tcPr>
          <w:p w14:paraId="72F5D3E9" w14:textId="77777777" w:rsidR="00433F42" w:rsidRDefault="00433F42">
            <w:pPr>
              <w:ind w:left="0"/>
              <w:rPr>
                <w:rFonts w:cs="Arial"/>
                <w:b/>
                <w:color w:val="000000"/>
                <w:lang w:val="en-GB"/>
              </w:rPr>
            </w:pPr>
          </w:p>
        </w:tc>
        <w:tc>
          <w:tcPr>
            <w:tcW w:w="7047" w:type="dxa"/>
          </w:tcPr>
          <w:p w14:paraId="5BCF90F2" w14:textId="77777777" w:rsidR="00433F42" w:rsidRDefault="00433F42">
            <w:pPr>
              <w:ind w:left="0"/>
              <w:rPr>
                <w:rFonts w:cs="Arial"/>
                <w:b/>
                <w:color w:val="000000"/>
                <w:lang w:val="en-GB"/>
              </w:rPr>
            </w:pPr>
          </w:p>
        </w:tc>
      </w:tr>
      <w:tr w:rsidR="00433F42" w14:paraId="4BDAE7A2" w14:textId="77777777">
        <w:trPr>
          <w:trHeight w:val="706"/>
        </w:trPr>
        <w:tc>
          <w:tcPr>
            <w:tcW w:w="2628" w:type="dxa"/>
          </w:tcPr>
          <w:p w14:paraId="0D182E70" w14:textId="77777777" w:rsidR="00433F42" w:rsidRDefault="00433F42">
            <w:pPr>
              <w:ind w:left="0"/>
              <w:rPr>
                <w:rFonts w:cs="Arial"/>
                <w:b/>
                <w:color w:val="000000"/>
                <w:lang w:val="en-GB"/>
              </w:rPr>
            </w:pPr>
          </w:p>
        </w:tc>
        <w:tc>
          <w:tcPr>
            <w:tcW w:w="7047" w:type="dxa"/>
          </w:tcPr>
          <w:p w14:paraId="73BA444B" w14:textId="77777777" w:rsidR="00433F42" w:rsidRDefault="00433F42">
            <w:pPr>
              <w:ind w:left="0"/>
              <w:rPr>
                <w:rFonts w:cs="Arial"/>
                <w:b/>
                <w:color w:val="000000"/>
                <w:lang w:val="en-GB"/>
              </w:rPr>
            </w:pPr>
          </w:p>
        </w:tc>
      </w:tr>
      <w:tr w:rsidR="00433F42" w14:paraId="13D1C049" w14:textId="77777777">
        <w:trPr>
          <w:trHeight w:val="706"/>
        </w:trPr>
        <w:tc>
          <w:tcPr>
            <w:tcW w:w="2628" w:type="dxa"/>
          </w:tcPr>
          <w:p w14:paraId="27F50B65" w14:textId="77777777" w:rsidR="00433F42" w:rsidRDefault="00433F42">
            <w:pPr>
              <w:ind w:left="0"/>
              <w:rPr>
                <w:rFonts w:cs="Arial"/>
                <w:b/>
                <w:color w:val="000000"/>
                <w:lang w:val="en-GB"/>
              </w:rPr>
            </w:pPr>
          </w:p>
        </w:tc>
        <w:tc>
          <w:tcPr>
            <w:tcW w:w="7047" w:type="dxa"/>
          </w:tcPr>
          <w:p w14:paraId="7EC2D77D" w14:textId="77777777" w:rsidR="00433F42" w:rsidRDefault="00433F42">
            <w:pPr>
              <w:ind w:left="0"/>
              <w:rPr>
                <w:rFonts w:cs="Arial"/>
                <w:b/>
                <w:color w:val="000000"/>
                <w:lang w:val="en-GB"/>
              </w:rPr>
            </w:pPr>
          </w:p>
        </w:tc>
      </w:tr>
      <w:tr w:rsidR="00433F42" w14:paraId="7FC92221" w14:textId="77777777">
        <w:trPr>
          <w:trHeight w:val="738"/>
        </w:trPr>
        <w:tc>
          <w:tcPr>
            <w:tcW w:w="2628" w:type="dxa"/>
          </w:tcPr>
          <w:p w14:paraId="70CA7D52" w14:textId="77777777" w:rsidR="00433F42" w:rsidRDefault="00433F42">
            <w:pPr>
              <w:ind w:left="0"/>
              <w:rPr>
                <w:rFonts w:cs="Arial"/>
                <w:b/>
                <w:color w:val="000000"/>
                <w:lang w:val="en-GB"/>
              </w:rPr>
            </w:pPr>
          </w:p>
        </w:tc>
        <w:tc>
          <w:tcPr>
            <w:tcW w:w="7047" w:type="dxa"/>
          </w:tcPr>
          <w:p w14:paraId="23369399" w14:textId="77777777" w:rsidR="00433F42" w:rsidRDefault="00433F42">
            <w:pPr>
              <w:ind w:left="0"/>
              <w:rPr>
                <w:rFonts w:cs="Arial"/>
                <w:b/>
                <w:color w:val="000000"/>
                <w:lang w:val="en-GB"/>
              </w:rPr>
            </w:pPr>
          </w:p>
        </w:tc>
      </w:tr>
    </w:tbl>
    <w:p w14:paraId="622F4C1D" w14:textId="77777777" w:rsidR="00433F42" w:rsidRDefault="00433F42">
      <w:pPr>
        <w:ind w:left="0"/>
        <w:rPr>
          <w:rFonts w:cs="Arial"/>
          <w:b/>
          <w:color w:val="000000"/>
          <w:lang w:val="en-GB"/>
        </w:rPr>
      </w:pPr>
    </w:p>
    <w:p w14:paraId="4B87E5C0" w14:textId="77777777" w:rsidR="00433F42" w:rsidRDefault="00433F42">
      <w:pPr>
        <w:ind w:left="0"/>
        <w:rPr>
          <w:rFonts w:cs="Arial"/>
          <w:b/>
          <w:color w:val="000000"/>
          <w:lang w:val="en-GB"/>
        </w:rPr>
      </w:pPr>
    </w:p>
    <w:p w14:paraId="3785E233" w14:textId="77777777" w:rsidR="00433F42" w:rsidRDefault="00E6267B">
      <w:pPr>
        <w:ind w:left="0"/>
        <w:rPr>
          <w:rFonts w:cs="Arial"/>
          <w:b/>
          <w:color w:val="000000"/>
          <w:lang w:val="en-GB"/>
        </w:rPr>
      </w:pPr>
      <w:r>
        <w:rPr>
          <w:rFonts w:cs="Arial"/>
          <w:b/>
          <w:color w:val="000000"/>
          <w:lang w:val="en-GB"/>
        </w:rPr>
        <w:t>Prepared By:</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t>Approved By:</w:t>
      </w:r>
    </w:p>
    <w:p w14:paraId="26438423" w14:textId="77777777" w:rsidR="00433F42" w:rsidRDefault="00433F42">
      <w:pPr>
        <w:ind w:left="0"/>
        <w:rPr>
          <w:rFonts w:cs="Arial"/>
          <w:b/>
          <w:color w:val="000000"/>
          <w:lang w:val="en-GB"/>
        </w:rPr>
      </w:pPr>
    </w:p>
    <w:p w14:paraId="073102BE" w14:textId="77777777" w:rsidR="00433F42" w:rsidRDefault="00433F42">
      <w:pPr>
        <w:ind w:left="0"/>
        <w:rPr>
          <w:rFonts w:cs="Arial"/>
          <w:b/>
          <w:color w:val="000000"/>
          <w:lang w:val="en-GB"/>
        </w:rPr>
      </w:pPr>
    </w:p>
    <w:p w14:paraId="7E42E632" w14:textId="77777777" w:rsidR="00433F42" w:rsidRDefault="00E6267B">
      <w:pPr>
        <w:ind w:left="0"/>
        <w:rPr>
          <w:rFonts w:cs="Arial"/>
          <w:b/>
          <w:color w:val="000000"/>
          <w:lang w:val="en-GB"/>
        </w:rPr>
      </w:pPr>
      <w:r>
        <w:rPr>
          <w:rFonts w:cs="Arial"/>
          <w:b/>
          <w:color w:val="000000"/>
          <w:lang w:val="en-GB"/>
        </w:rPr>
        <w:t xml:space="preserve">   ....................................................</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t>....................................................</w:t>
      </w:r>
    </w:p>
    <w:p w14:paraId="67860EB0" w14:textId="77777777" w:rsidR="00433F42" w:rsidRDefault="00E6267B">
      <w:pPr>
        <w:ind w:left="0"/>
        <w:rPr>
          <w:rFonts w:cs="Arial"/>
          <w:b/>
          <w:color w:val="000000"/>
          <w:lang w:val="en-GB"/>
        </w:rPr>
      </w:pPr>
      <w:r>
        <w:rPr>
          <w:rFonts w:cs="Arial"/>
          <w:b/>
          <w:color w:val="000000"/>
          <w:lang w:val="en-GB"/>
        </w:rPr>
        <w:t xml:space="preserve"> </w:t>
      </w:r>
      <w:r>
        <w:rPr>
          <w:rFonts w:cs="Arial"/>
          <w:b/>
          <w:color w:val="000000"/>
          <w:lang w:val="en-GB"/>
        </w:rPr>
        <w:tab/>
      </w:r>
      <w:r>
        <w:rPr>
          <w:rFonts w:cs="Arial"/>
          <w:b/>
          <w:color w:val="000000"/>
          <w:lang w:val="en-GB"/>
        </w:rPr>
        <w:tab/>
        <w:t>Backup Admin</w:t>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r>
      <w:r>
        <w:rPr>
          <w:rFonts w:cs="Arial"/>
          <w:b/>
          <w:color w:val="000000"/>
          <w:lang w:val="en-GB"/>
        </w:rPr>
        <w:tab/>
        <w:t>System Owner</w:t>
      </w:r>
    </w:p>
    <w:p w14:paraId="1CEE5FF7" w14:textId="77777777" w:rsidR="00433F42" w:rsidRDefault="00433F42">
      <w:pPr>
        <w:ind w:left="0"/>
        <w:rPr>
          <w:rFonts w:cs="Arial"/>
          <w:b/>
          <w:color w:val="000000"/>
          <w:lang w:val="en-GB"/>
        </w:rPr>
      </w:pPr>
    </w:p>
    <w:p w14:paraId="7FE43B07" w14:textId="77777777" w:rsidR="00433F42" w:rsidRDefault="00433F42">
      <w:pPr>
        <w:ind w:left="0"/>
        <w:rPr>
          <w:rFonts w:cs="Arial"/>
          <w:b/>
          <w:color w:val="000000"/>
          <w:lang w:val="en-GB"/>
        </w:rPr>
      </w:pPr>
    </w:p>
    <w:p w14:paraId="71B97380" w14:textId="77777777" w:rsidR="00433F42" w:rsidRDefault="00433F42">
      <w:pPr>
        <w:ind w:left="0"/>
        <w:rPr>
          <w:rFonts w:cs="Arial"/>
          <w:b/>
          <w:color w:val="000000"/>
          <w:lang w:val="en-GB"/>
        </w:rPr>
      </w:pPr>
    </w:p>
    <w:p w14:paraId="7290EE5B" w14:textId="77777777" w:rsidR="00433F42" w:rsidRDefault="00433F42">
      <w:pPr>
        <w:ind w:left="0"/>
        <w:rPr>
          <w:rFonts w:cs="Arial"/>
          <w:b/>
          <w:color w:val="000000"/>
          <w:lang w:val="en-GB"/>
        </w:rPr>
      </w:pPr>
    </w:p>
    <w:p w14:paraId="3D1518D0" w14:textId="77777777" w:rsidR="00433F42" w:rsidRDefault="00433F42">
      <w:pPr>
        <w:ind w:left="0"/>
        <w:rPr>
          <w:rFonts w:cs="Arial"/>
          <w:b/>
          <w:color w:val="000000"/>
          <w:lang w:val="en-GB"/>
        </w:rPr>
      </w:pPr>
    </w:p>
    <w:p w14:paraId="6D65B1DC" w14:textId="77777777" w:rsidR="00433F42" w:rsidRDefault="00433F42">
      <w:pPr>
        <w:ind w:left="0"/>
        <w:rPr>
          <w:rFonts w:cs="Arial"/>
          <w:b/>
          <w:color w:val="000000"/>
          <w:lang w:val="en-GB"/>
        </w:rPr>
      </w:pPr>
    </w:p>
    <w:p w14:paraId="71653E01" w14:textId="77777777" w:rsidR="00433F42" w:rsidRDefault="00433F42">
      <w:pPr>
        <w:ind w:left="0"/>
        <w:rPr>
          <w:rFonts w:cs="Arial"/>
          <w:b/>
          <w:color w:val="000000"/>
          <w:lang w:val="en-GB"/>
        </w:rPr>
      </w:pPr>
    </w:p>
    <w:p w14:paraId="54089A95" w14:textId="77777777" w:rsidR="00433F42" w:rsidRDefault="00433F42">
      <w:pPr>
        <w:ind w:left="0"/>
        <w:rPr>
          <w:rFonts w:cs="Arial"/>
          <w:b/>
          <w:color w:val="000000"/>
          <w:lang w:val="en-GB"/>
        </w:rPr>
      </w:pPr>
    </w:p>
    <w:p w14:paraId="736F3A21" w14:textId="07D82AA5" w:rsidR="00433F42" w:rsidRDefault="00433F42">
      <w:pPr>
        <w:ind w:left="0"/>
        <w:rPr>
          <w:rFonts w:cs="Arial"/>
          <w:b/>
          <w:lang w:val="en-GB"/>
        </w:rPr>
      </w:pPr>
    </w:p>
    <w:p w14:paraId="0D16071E" w14:textId="77777777" w:rsidR="00433F42" w:rsidRDefault="00E6267B">
      <w:pPr>
        <w:ind w:left="0"/>
        <w:rPr>
          <w:rFonts w:cs="Arial"/>
          <w:b/>
          <w:color w:val="000000"/>
          <w:lang w:val="en-GB"/>
        </w:rPr>
      </w:pPr>
      <w:r>
        <w:rPr>
          <w:rFonts w:cs="Arial"/>
          <w:b/>
          <w:color w:val="000000"/>
          <w:lang w:val="en-GB"/>
        </w:rPr>
        <w:t>NON COMPLIANCE REPORT</w:t>
      </w:r>
    </w:p>
    <w:p w14:paraId="211BB895" w14:textId="77777777" w:rsidR="00433F42" w:rsidRDefault="00433F42">
      <w:pPr>
        <w:ind w:left="0"/>
        <w:rPr>
          <w:rFonts w:cs="Arial"/>
          <w:b/>
          <w:lang w:val="en-GB"/>
        </w:rPr>
      </w:pPr>
    </w:p>
    <w:p w14:paraId="3F84E5D3" w14:textId="77777777" w:rsidR="00433F42" w:rsidRDefault="00433F42">
      <w:pPr>
        <w:ind w:left="0"/>
        <w:rPr>
          <w:rFonts w:cs="Arial"/>
          <w:b/>
          <w:lang w:val="en-GB"/>
        </w:rPr>
      </w:pPr>
    </w:p>
    <w:p w14:paraId="6871A43F" w14:textId="77777777" w:rsidR="00433F42" w:rsidRDefault="00E6267B">
      <w:pPr>
        <w:ind w:left="0"/>
        <w:rPr>
          <w:rFonts w:cs="Arial"/>
          <w:lang w:val="en-GB"/>
        </w:rPr>
      </w:pPr>
      <w:r>
        <w:rPr>
          <w:rFonts w:cs="Arial"/>
          <w:lang w:val="en-GB"/>
        </w:rPr>
        <w:t>Application</w:t>
      </w:r>
      <w:r>
        <w:rPr>
          <w:rFonts w:cs="Arial"/>
          <w:lang w:val="en-GB"/>
        </w:rPr>
        <w:tab/>
      </w:r>
      <w:r>
        <w:rPr>
          <w:rFonts w:cs="Arial"/>
          <w:lang w:val="en-GB"/>
        </w:rPr>
        <w:tab/>
        <w:t>:</w:t>
      </w:r>
      <w:r>
        <w:rPr>
          <w:rFonts w:cs="Arial"/>
          <w:lang w:val="en-GB"/>
        </w:rPr>
        <w:tab/>
        <w:t>______________________________________________________</w:t>
      </w:r>
    </w:p>
    <w:p w14:paraId="6AB6E17F" w14:textId="77777777" w:rsidR="00433F42" w:rsidRDefault="00433F42">
      <w:pPr>
        <w:ind w:left="0"/>
        <w:rPr>
          <w:rFonts w:cs="Arial"/>
          <w:lang w:val="en-GB"/>
        </w:rPr>
      </w:pPr>
    </w:p>
    <w:p w14:paraId="04F5B276" w14:textId="77777777" w:rsidR="00433F42" w:rsidRDefault="00E6267B">
      <w:pPr>
        <w:ind w:left="0"/>
        <w:rPr>
          <w:rFonts w:cs="Arial"/>
          <w:b/>
          <w:lang w:val="en-GB"/>
        </w:rPr>
      </w:pPr>
      <w:r>
        <w:rPr>
          <w:rFonts w:cs="Arial"/>
          <w:lang w:val="en-GB"/>
        </w:rPr>
        <w:t>Owner</w:t>
      </w:r>
      <w:r>
        <w:rPr>
          <w:rFonts w:cs="Arial"/>
          <w:b/>
          <w:lang w:val="en-GB"/>
        </w:rPr>
        <w:tab/>
      </w:r>
      <w:r>
        <w:rPr>
          <w:rFonts w:cs="Arial"/>
          <w:b/>
          <w:lang w:val="en-GB"/>
        </w:rPr>
        <w:tab/>
      </w:r>
      <w:r>
        <w:rPr>
          <w:rFonts w:cs="Arial"/>
          <w:b/>
          <w:lang w:val="en-GB"/>
        </w:rPr>
        <w:tab/>
        <w:t>:</w:t>
      </w:r>
      <w:r>
        <w:rPr>
          <w:rFonts w:cs="Arial"/>
          <w:b/>
          <w:lang w:val="en-GB"/>
        </w:rPr>
        <w:tab/>
        <w:t>______________________________________________________</w:t>
      </w:r>
    </w:p>
    <w:p w14:paraId="60CC0CDE" w14:textId="77777777" w:rsidR="00433F42" w:rsidRDefault="00433F42">
      <w:pPr>
        <w:ind w:left="0"/>
        <w:rPr>
          <w:rFonts w:cs="Arial"/>
          <w:b/>
          <w:lang w:val="en-GB"/>
        </w:rPr>
      </w:pPr>
    </w:p>
    <w:p w14:paraId="0F167CBD" w14:textId="77777777" w:rsidR="00433F42" w:rsidRDefault="00433F42">
      <w:pPr>
        <w:ind w:left="0"/>
        <w:rPr>
          <w:rFonts w:cs="Arial"/>
          <w:b/>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880"/>
        <w:gridCol w:w="5157"/>
      </w:tblGrid>
      <w:tr w:rsidR="00433F42" w14:paraId="09F2B6B1" w14:textId="77777777">
        <w:trPr>
          <w:trHeight w:val="512"/>
        </w:trPr>
        <w:tc>
          <w:tcPr>
            <w:tcW w:w="1638" w:type="dxa"/>
            <w:vAlign w:val="center"/>
          </w:tcPr>
          <w:p w14:paraId="6CBC1B33" w14:textId="77777777" w:rsidR="00433F42" w:rsidRDefault="00E6267B">
            <w:pPr>
              <w:ind w:left="0"/>
              <w:jc w:val="center"/>
              <w:rPr>
                <w:rFonts w:cs="Arial"/>
                <w:b/>
                <w:lang w:val="en-GB"/>
              </w:rPr>
            </w:pPr>
            <w:r>
              <w:rPr>
                <w:rFonts w:cs="Arial"/>
                <w:b/>
                <w:lang w:val="en-GB"/>
              </w:rPr>
              <w:t>Date</w:t>
            </w:r>
          </w:p>
        </w:tc>
        <w:tc>
          <w:tcPr>
            <w:tcW w:w="2880" w:type="dxa"/>
            <w:vAlign w:val="center"/>
          </w:tcPr>
          <w:p w14:paraId="076C6ABE" w14:textId="77777777" w:rsidR="00433F42" w:rsidRDefault="00E6267B">
            <w:pPr>
              <w:ind w:left="0" w:right="72"/>
              <w:jc w:val="center"/>
              <w:rPr>
                <w:rFonts w:cs="Arial"/>
                <w:b/>
                <w:lang w:val="en-GB"/>
              </w:rPr>
            </w:pPr>
            <w:r>
              <w:rPr>
                <w:rFonts w:cs="Arial"/>
                <w:b/>
                <w:lang w:val="en-GB"/>
              </w:rPr>
              <w:t>Reference Number</w:t>
            </w:r>
          </w:p>
        </w:tc>
        <w:tc>
          <w:tcPr>
            <w:tcW w:w="5157" w:type="dxa"/>
            <w:vAlign w:val="center"/>
          </w:tcPr>
          <w:p w14:paraId="6547AE33" w14:textId="77777777" w:rsidR="00433F42" w:rsidRDefault="00E6267B">
            <w:pPr>
              <w:ind w:left="0"/>
              <w:jc w:val="center"/>
              <w:rPr>
                <w:rFonts w:cs="Arial"/>
                <w:b/>
                <w:lang w:val="en-GB"/>
              </w:rPr>
            </w:pPr>
            <w:r>
              <w:rPr>
                <w:rFonts w:cs="Arial"/>
                <w:b/>
                <w:lang w:val="en-GB"/>
              </w:rPr>
              <w:t>Description</w:t>
            </w:r>
          </w:p>
        </w:tc>
      </w:tr>
      <w:tr w:rsidR="00433F42" w14:paraId="3E4575E1" w14:textId="77777777">
        <w:trPr>
          <w:trHeight w:val="671"/>
        </w:trPr>
        <w:tc>
          <w:tcPr>
            <w:tcW w:w="1638" w:type="dxa"/>
          </w:tcPr>
          <w:p w14:paraId="3F5767D0" w14:textId="77777777" w:rsidR="00433F42" w:rsidRDefault="00433F42">
            <w:pPr>
              <w:ind w:left="0"/>
              <w:rPr>
                <w:rFonts w:cs="Arial"/>
                <w:b/>
                <w:lang w:val="en-GB"/>
              </w:rPr>
            </w:pPr>
          </w:p>
        </w:tc>
        <w:tc>
          <w:tcPr>
            <w:tcW w:w="2880" w:type="dxa"/>
          </w:tcPr>
          <w:p w14:paraId="1736634B" w14:textId="77777777" w:rsidR="00433F42" w:rsidRDefault="00433F42">
            <w:pPr>
              <w:ind w:left="0"/>
              <w:rPr>
                <w:rFonts w:cs="Arial"/>
                <w:b/>
                <w:lang w:val="en-GB"/>
              </w:rPr>
            </w:pPr>
          </w:p>
        </w:tc>
        <w:tc>
          <w:tcPr>
            <w:tcW w:w="5157" w:type="dxa"/>
          </w:tcPr>
          <w:p w14:paraId="1C8BE7B9" w14:textId="77777777" w:rsidR="00433F42" w:rsidRDefault="00433F42">
            <w:pPr>
              <w:ind w:left="0"/>
              <w:rPr>
                <w:rFonts w:cs="Arial"/>
                <w:b/>
                <w:lang w:val="en-GB"/>
              </w:rPr>
            </w:pPr>
          </w:p>
        </w:tc>
      </w:tr>
      <w:tr w:rsidR="00433F42" w14:paraId="01CB5747" w14:textId="77777777">
        <w:trPr>
          <w:trHeight w:val="706"/>
        </w:trPr>
        <w:tc>
          <w:tcPr>
            <w:tcW w:w="1638" w:type="dxa"/>
          </w:tcPr>
          <w:p w14:paraId="09C81222" w14:textId="77777777" w:rsidR="00433F42" w:rsidRDefault="00433F42">
            <w:pPr>
              <w:ind w:left="0"/>
              <w:rPr>
                <w:rFonts w:cs="Arial"/>
                <w:b/>
                <w:lang w:val="en-GB"/>
              </w:rPr>
            </w:pPr>
          </w:p>
        </w:tc>
        <w:tc>
          <w:tcPr>
            <w:tcW w:w="2880" w:type="dxa"/>
          </w:tcPr>
          <w:p w14:paraId="5B6C4A36" w14:textId="77777777" w:rsidR="00433F42" w:rsidRDefault="00433F42">
            <w:pPr>
              <w:ind w:left="0"/>
              <w:rPr>
                <w:rFonts w:cs="Arial"/>
                <w:b/>
                <w:lang w:val="en-GB"/>
              </w:rPr>
            </w:pPr>
          </w:p>
        </w:tc>
        <w:tc>
          <w:tcPr>
            <w:tcW w:w="5157" w:type="dxa"/>
          </w:tcPr>
          <w:p w14:paraId="6467EBBB" w14:textId="77777777" w:rsidR="00433F42" w:rsidRDefault="00433F42">
            <w:pPr>
              <w:ind w:left="0"/>
              <w:rPr>
                <w:rFonts w:cs="Arial"/>
                <w:b/>
                <w:lang w:val="en-GB"/>
              </w:rPr>
            </w:pPr>
          </w:p>
        </w:tc>
      </w:tr>
      <w:tr w:rsidR="00433F42" w14:paraId="242CAA2D" w14:textId="77777777">
        <w:trPr>
          <w:trHeight w:val="706"/>
        </w:trPr>
        <w:tc>
          <w:tcPr>
            <w:tcW w:w="1638" w:type="dxa"/>
          </w:tcPr>
          <w:p w14:paraId="70DFF94F" w14:textId="77777777" w:rsidR="00433F42" w:rsidRDefault="00433F42">
            <w:pPr>
              <w:ind w:left="0"/>
              <w:rPr>
                <w:rFonts w:cs="Arial"/>
                <w:b/>
                <w:lang w:val="en-GB"/>
              </w:rPr>
            </w:pPr>
          </w:p>
        </w:tc>
        <w:tc>
          <w:tcPr>
            <w:tcW w:w="2880" w:type="dxa"/>
          </w:tcPr>
          <w:p w14:paraId="5B6C4695" w14:textId="77777777" w:rsidR="00433F42" w:rsidRDefault="00433F42">
            <w:pPr>
              <w:ind w:left="0"/>
              <w:rPr>
                <w:rFonts w:cs="Arial"/>
                <w:b/>
                <w:lang w:val="en-GB"/>
              </w:rPr>
            </w:pPr>
          </w:p>
        </w:tc>
        <w:tc>
          <w:tcPr>
            <w:tcW w:w="5157" w:type="dxa"/>
          </w:tcPr>
          <w:p w14:paraId="63DCAED9" w14:textId="77777777" w:rsidR="00433F42" w:rsidRDefault="00433F42">
            <w:pPr>
              <w:ind w:left="0"/>
              <w:rPr>
                <w:rFonts w:cs="Arial"/>
                <w:b/>
                <w:lang w:val="en-GB"/>
              </w:rPr>
            </w:pPr>
          </w:p>
        </w:tc>
      </w:tr>
      <w:tr w:rsidR="00433F42" w14:paraId="125C5606" w14:textId="77777777">
        <w:trPr>
          <w:trHeight w:val="738"/>
        </w:trPr>
        <w:tc>
          <w:tcPr>
            <w:tcW w:w="1638" w:type="dxa"/>
          </w:tcPr>
          <w:p w14:paraId="6089570A" w14:textId="77777777" w:rsidR="00433F42" w:rsidRDefault="00433F42">
            <w:pPr>
              <w:ind w:left="0"/>
              <w:rPr>
                <w:rFonts w:cs="Arial"/>
                <w:b/>
                <w:lang w:val="en-GB"/>
              </w:rPr>
            </w:pPr>
          </w:p>
        </w:tc>
        <w:tc>
          <w:tcPr>
            <w:tcW w:w="2880" w:type="dxa"/>
          </w:tcPr>
          <w:p w14:paraId="0FDCFA8B" w14:textId="77777777" w:rsidR="00433F42" w:rsidRDefault="00433F42">
            <w:pPr>
              <w:ind w:left="0"/>
              <w:rPr>
                <w:rFonts w:cs="Arial"/>
                <w:b/>
                <w:lang w:val="en-GB"/>
              </w:rPr>
            </w:pPr>
          </w:p>
        </w:tc>
        <w:tc>
          <w:tcPr>
            <w:tcW w:w="5157" w:type="dxa"/>
          </w:tcPr>
          <w:p w14:paraId="2B846D28" w14:textId="77777777" w:rsidR="00433F42" w:rsidRDefault="00433F42">
            <w:pPr>
              <w:ind w:left="0"/>
              <w:rPr>
                <w:rFonts w:cs="Arial"/>
                <w:b/>
                <w:lang w:val="en-GB"/>
              </w:rPr>
            </w:pPr>
          </w:p>
        </w:tc>
      </w:tr>
    </w:tbl>
    <w:p w14:paraId="7B5CEA62" w14:textId="77777777" w:rsidR="00433F42" w:rsidRDefault="00433F42">
      <w:pPr>
        <w:ind w:left="0"/>
        <w:rPr>
          <w:rFonts w:cs="Arial"/>
          <w:b/>
          <w:lang w:val="en-GB"/>
        </w:rPr>
      </w:pPr>
    </w:p>
    <w:p w14:paraId="3698B95F" w14:textId="77777777" w:rsidR="00433F42" w:rsidRDefault="00433F42">
      <w:pPr>
        <w:ind w:left="0"/>
        <w:rPr>
          <w:rFonts w:cs="Arial"/>
          <w:b/>
          <w:lang w:val="en-GB"/>
        </w:rPr>
      </w:pPr>
    </w:p>
    <w:p w14:paraId="1C0C5073" w14:textId="77777777" w:rsidR="00433F42" w:rsidRDefault="00E6267B">
      <w:pPr>
        <w:ind w:left="0"/>
        <w:rPr>
          <w:rFonts w:cs="Arial"/>
          <w:b/>
          <w:lang w:val="en-GB"/>
        </w:rPr>
      </w:pPr>
      <w:r>
        <w:rPr>
          <w:rFonts w:cs="Arial"/>
          <w:b/>
          <w:lang w:val="en-GB"/>
        </w:rPr>
        <w:t>Prepared By:</w:t>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t>Approved By:</w:t>
      </w:r>
    </w:p>
    <w:p w14:paraId="1F770493" w14:textId="77777777" w:rsidR="00433F42" w:rsidRDefault="00433F42">
      <w:pPr>
        <w:ind w:left="0"/>
        <w:rPr>
          <w:rFonts w:cs="Arial"/>
          <w:b/>
          <w:lang w:val="en-GB"/>
        </w:rPr>
      </w:pPr>
    </w:p>
    <w:p w14:paraId="33F7491B" w14:textId="77777777" w:rsidR="00433F42" w:rsidRDefault="00433F42">
      <w:pPr>
        <w:ind w:left="0"/>
        <w:rPr>
          <w:rFonts w:cs="Arial"/>
          <w:b/>
          <w:lang w:val="en-GB"/>
        </w:rPr>
      </w:pPr>
    </w:p>
    <w:p w14:paraId="30BC5226" w14:textId="77777777" w:rsidR="00433F42" w:rsidRDefault="00E6267B">
      <w:pPr>
        <w:ind w:left="0"/>
        <w:rPr>
          <w:rFonts w:cs="Arial"/>
          <w:b/>
          <w:lang w:val="en-GB"/>
        </w:rPr>
      </w:pPr>
      <w:r>
        <w:rPr>
          <w:rFonts w:cs="Arial"/>
          <w:b/>
          <w:lang w:val="en-GB"/>
        </w:rPr>
        <w:t xml:space="preserve">   ....................................................</w:t>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t>....................................................</w:t>
      </w:r>
    </w:p>
    <w:p w14:paraId="43A83E44" w14:textId="77777777" w:rsidR="00433F42" w:rsidRDefault="00E6267B">
      <w:pPr>
        <w:ind w:left="0"/>
        <w:rPr>
          <w:rFonts w:cs="Arial"/>
          <w:b/>
          <w:lang w:val="en-GB"/>
        </w:rPr>
      </w:pPr>
      <w:r>
        <w:rPr>
          <w:rFonts w:cs="Arial"/>
          <w:b/>
          <w:lang w:val="en-GB"/>
        </w:rPr>
        <w:t xml:space="preserve"> </w:t>
      </w:r>
      <w:r>
        <w:rPr>
          <w:rFonts w:cs="Arial"/>
          <w:b/>
          <w:lang w:val="en-GB"/>
        </w:rPr>
        <w:tab/>
      </w:r>
      <w:r>
        <w:rPr>
          <w:rFonts w:cs="Arial"/>
          <w:b/>
          <w:lang w:val="en-GB"/>
        </w:rPr>
        <w:tab/>
      </w:r>
      <w:r>
        <w:rPr>
          <w:rFonts w:cs="Arial"/>
          <w:b/>
          <w:lang w:val="en-GB"/>
        </w:rPr>
        <w:tab/>
        <w:t>System Admin</w:t>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r>
      <w:r>
        <w:rPr>
          <w:rFonts w:cs="Arial"/>
          <w:b/>
          <w:lang w:val="en-GB"/>
        </w:rPr>
        <w:tab/>
        <w:t>System Owner</w:t>
      </w:r>
    </w:p>
    <w:p w14:paraId="286994F7" w14:textId="77777777" w:rsidR="00433F42" w:rsidRDefault="00433F42">
      <w:pPr>
        <w:ind w:left="0"/>
        <w:rPr>
          <w:rFonts w:cs="Arial"/>
          <w:b/>
          <w:lang w:val="en-GB"/>
        </w:rPr>
      </w:pPr>
    </w:p>
    <w:p w14:paraId="75848E89" w14:textId="77777777" w:rsidR="00433F42" w:rsidRDefault="00433F42">
      <w:pPr>
        <w:ind w:left="0"/>
        <w:rPr>
          <w:rFonts w:cs="Arial"/>
          <w:b/>
          <w:lang w:val="en-GB"/>
        </w:rPr>
      </w:pPr>
    </w:p>
    <w:p w14:paraId="795D108E" w14:textId="77777777" w:rsidR="00433F42" w:rsidRDefault="00433F42">
      <w:pPr>
        <w:ind w:left="0"/>
        <w:rPr>
          <w:rFonts w:cs="Arial"/>
          <w:b/>
          <w:lang w:val="en-GB"/>
        </w:rPr>
      </w:pPr>
    </w:p>
    <w:p w14:paraId="02512248" w14:textId="77777777" w:rsidR="00433F42" w:rsidRDefault="00433F42">
      <w:pPr>
        <w:ind w:left="0"/>
        <w:rPr>
          <w:rFonts w:cs="Arial"/>
          <w:b/>
          <w:lang w:val="en-GB"/>
        </w:rPr>
      </w:pPr>
    </w:p>
    <w:p w14:paraId="7D9CE005" w14:textId="77777777" w:rsidR="00433F42" w:rsidRDefault="00433F42">
      <w:pPr>
        <w:ind w:left="0"/>
        <w:rPr>
          <w:rFonts w:cs="Arial"/>
          <w:b/>
          <w:lang w:val="en-GB"/>
        </w:rPr>
      </w:pPr>
    </w:p>
    <w:p w14:paraId="064B250C" w14:textId="77777777" w:rsidR="00433F42" w:rsidRDefault="00433F42">
      <w:pPr>
        <w:ind w:left="0"/>
        <w:rPr>
          <w:rFonts w:cs="Arial"/>
          <w:b/>
          <w:lang w:val="en-GB"/>
        </w:rPr>
      </w:pPr>
    </w:p>
    <w:p w14:paraId="0BD8DFE8" w14:textId="77777777" w:rsidR="00433F42" w:rsidRDefault="00433F42">
      <w:pPr>
        <w:ind w:left="0"/>
        <w:rPr>
          <w:rFonts w:cs="Arial"/>
          <w:b/>
          <w:lang w:val="en-GB"/>
        </w:rPr>
      </w:pPr>
    </w:p>
    <w:p w14:paraId="1A1270A5" w14:textId="77777777" w:rsidR="00433F42" w:rsidRDefault="00433F42">
      <w:pPr>
        <w:ind w:left="0"/>
        <w:rPr>
          <w:rFonts w:cs="Arial"/>
          <w:b/>
          <w:lang w:val="en-GB"/>
        </w:rPr>
      </w:pPr>
    </w:p>
    <w:p w14:paraId="5078279B" w14:textId="77777777" w:rsidR="00433F42" w:rsidRDefault="00433F42">
      <w:pPr>
        <w:ind w:left="0"/>
        <w:rPr>
          <w:rFonts w:cs="Arial"/>
          <w:b/>
          <w:lang w:val="en-GB"/>
        </w:rPr>
      </w:pPr>
    </w:p>
    <w:p w14:paraId="2C9451F5" w14:textId="77777777" w:rsidR="00433F42" w:rsidRDefault="00433F42">
      <w:pPr>
        <w:ind w:left="0"/>
        <w:rPr>
          <w:rFonts w:cs="Arial"/>
          <w:b/>
          <w:lang w:val="en-GB"/>
        </w:rPr>
      </w:pPr>
    </w:p>
    <w:p w14:paraId="5118E604" w14:textId="77777777" w:rsidR="00433F42" w:rsidRDefault="00433F42">
      <w:pPr>
        <w:ind w:left="0"/>
        <w:rPr>
          <w:rFonts w:cs="Arial"/>
          <w:b/>
          <w:lang w:val="en-GB"/>
        </w:rPr>
      </w:pPr>
    </w:p>
    <w:p w14:paraId="433D0244" w14:textId="77777777" w:rsidR="00433F42" w:rsidRDefault="00433F42">
      <w:pPr>
        <w:ind w:left="0"/>
        <w:rPr>
          <w:rFonts w:cs="Arial"/>
          <w:b/>
          <w:lang w:val="en-GB"/>
        </w:rPr>
      </w:pPr>
    </w:p>
    <w:p w14:paraId="168CCA3D" w14:textId="77777777" w:rsidR="00433F42" w:rsidRDefault="00433F42">
      <w:pPr>
        <w:ind w:left="0"/>
        <w:rPr>
          <w:rFonts w:cs="Arial"/>
          <w:b/>
          <w:lang w:val="en-GB"/>
        </w:rPr>
      </w:pPr>
    </w:p>
    <w:p w14:paraId="32375057" w14:textId="77777777" w:rsidR="00433F42" w:rsidRDefault="00433F42">
      <w:pPr>
        <w:ind w:left="0"/>
        <w:rPr>
          <w:rFonts w:cs="Arial"/>
          <w:b/>
          <w:lang w:val="en-GB"/>
        </w:rPr>
      </w:pPr>
    </w:p>
    <w:p w14:paraId="0F11ECB4" w14:textId="77777777" w:rsidR="00433F42" w:rsidRDefault="00433F42">
      <w:pPr>
        <w:ind w:left="0"/>
        <w:rPr>
          <w:rFonts w:cs="Arial"/>
          <w:b/>
          <w:lang w:val="en-GB"/>
        </w:rPr>
      </w:pPr>
    </w:p>
    <w:p w14:paraId="3DB279BA" w14:textId="77777777" w:rsidR="00433F42" w:rsidRDefault="00433F42">
      <w:pPr>
        <w:ind w:left="0"/>
        <w:rPr>
          <w:rFonts w:cs="Arial"/>
          <w:b/>
          <w:lang w:val="en-GB"/>
        </w:rPr>
      </w:pPr>
    </w:p>
    <w:p w14:paraId="02F4A13A" w14:textId="77777777" w:rsidR="00433F42" w:rsidRDefault="00433F42">
      <w:pPr>
        <w:ind w:left="0"/>
        <w:rPr>
          <w:rFonts w:cs="Arial"/>
          <w:b/>
          <w:lang w:val="en-GB"/>
        </w:rPr>
      </w:pPr>
    </w:p>
    <w:p w14:paraId="7DD9DA93" w14:textId="77777777" w:rsidR="00433F42" w:rsidRDefault="00433F42">
      <w:pPr>
        <w:ind w:left="0"/>
        <w:rPr>
          <w:rFonts w:cs="Arial"/>
          <w:b/>
          <w:lang w:val="en-GB"/>
        </w:rPr>
      </w:pPr>
    </w:p>
    <w:p w14:paraId="29A33590" w14:textId="77777777" w:rsidR="00433F42" w:rsidRDefault="00433F42">
      <w:pPr>
        <w:ind w:left="0"/>
        <w:rPr>
          <w:rFonts w:cs="Arial"/>
          <w:b/>
          <w:lang w:val="en-GB"/>
        </w:rPr>
      </w:pPr>
    </w:p>
    <w:p w14:paraId="754A9EF7" w14:textId="77777777" w:rsidR="00433F42" w:rsidRDefault="00433F42">
      <w:pPr>
        <w:ind w:left="0"/>
        <w:rPr>
          <w:rFonts w:cs="Arial"/>
          <w:b/>
          <w:lang w:val="en-GB"/>
        </w:rPr>
      </w:pPr>
    </w:p>
    <w:p w14:paraId="4AC158C6" w14:textId="77777777" w:rsidR="00433F42" w:rsidRDefault="00433F42">
      <w:pPr>
        <w:ind w:left="0"/>
        <w:rPr>
          <w:rFonts w:cs="Arial"/>
          <w:b/>
          <w:lang w:val="en-GB"/>
        </w:rPr>
      </w:pPr>
    </w:p>
    <w:p w14:paraId="1DB2411F" w14:textId="77777777" w:rsidR="004D5808" w:rsidRDefault="004D5808">
      <w:pPr>
        <w:ind w:left="0"/>
        <w:rPr>
          <w:rFonts w:cs="Arial"/>
          <w:b/>
          <w:lang w:val="en-GB"/>
        </w:rPr>
      </w:pPr>
    </w:p>
    <w:p w14:paraId="2955EF42" w14:textId="77777777" w:rsidR="00433F42" w:rsidRDefault="00433F42">
      <w:pPr>
        <w:ind w:left="0"/>
        <w:rPr>
          <w:rFonts w:cs="Arial"/>
          <w:b/>
          <w:lang w:val="en-GB"/>
        </w:rPr>
      </w:pPr>
    </w:p>
    <w:p w14:paraId="60C86FD8" w14:textId="77777777" w:rsidR="00433F42" w:rsidRDefault="00E6267B">
      <w:pPr>
        <w:ind w:left="0"/>
        <w:jc w:val="center"/>
        <w:rPr>
          <w:rFonts w:cs="Arial"/>
          <w:b/>
          <w:lang w:val="en-GB"/>
        </w:rPr>
      </w:pPr>
      <w:r>
        <w:rPr>
          <w:rFonts w:cs="Arial"/>
          <w:b/>
          <w:bCs/>
          <w:sz w:val="28"/>
          <w:szCs w:val="28"/>
        </w:rPr>
        <w:t>END OF DOCUMENT</w:t>
      </w:r>
    </w:p>
    <w:p w14:paraId="0477AC81" w14:textId="77777777" w:rsidR="00433F42" w:rsidRDefault="00433F42">
      <w:pPr>
        <w:ind w:left="0"/>
        <w:rPr>
          <w:rFonts w:cs="Arial"/>
          <w:b/>
          <w:sz w:val="28"/>
        </w:rPr>
      </w:pPr>
    </w:p>
    <w:sectPr w:rsidR="00433F42">
      <w:footerReference w:type="even" r:id="rId49"/>
      <w:footerReference w:type="default" r:id="rId50"/>
      <w:pgSz w:w="11909" w:h="16834"/>
      <w:pgMar w:top="1440" w:right="1440" w:bottom="1440" w:left="1440" w:header="216" w:footer="216" w:gutter="0"/>
      <w:pgNumType w:fmt="lowerRoman"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9F72F" w14:textId="77777777" w:rsidR="00424AD4" w:rsidRDefault="00424AD4">
      <w:pPr>
        <w:spacing w:before="0" w:after="0" w:line="240" w:lineRule="auto"/>
      </w:pPr>
      <w:r>
        <w:separator/>
      </w:r>
    </w:p>
  </w:endnote>
  <w:endnote w:type="continuationSeparator" w:id="0">
    <w:p w14:paraId="3FB1BCA1" w14:textId="77777777" w:rsidR="00424AD4" w:rsidRDefault="00424A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tblInd w:w="198" w:type="dxa"/>
      <w:tblBorders>
        <w:top w:val="single" w:sz="4" w:space="0" w:color="auto"/>
      </w:tblBorders>
      <w:tblLook w:val="04A0" w:firstRow="1" w:lastRow="0" w:firstColumn="1" w:lastColumn="0" w:noHBand="0" w:noVBand="1"/>
    </w:tblPr>
    <w:tblGrid>
      <w:gridCol w:w="1692"/>
      <w:gridCol w:w="8388"/>
    </w:tblGrid>
    <w:tr w:rsidR="00E6267B" w14:paraId="4096F915" w14:textId="77777777">
      <w:trPr>
        <w:trHeight w:val="203"/>
      </w:trPr>
      <w:tc>
        <w:tcPr>
          <w:tcW w:w="1692" w:type="dxa"/>
          <w:vAlign w:val="center"/>
        </w:tcPr>
        <w:p w14:paraId="1F16300E" w14:textId="77777777" w:rsidR="00E6267B" w:rsidRDefault="00E6267B">
          <w:pPr>
            <w:pStyle w:val="Footer"/>
            <w:pBdr>
              <w:top w:val="none" w:sz="0" w:space="0" w:color="auto"/>
            </w:pBdr>
            <w:tabs>
              <w:tab w:val="clear" w:pos="8640"/>
              <w:tab w:val="right" w:pos="9990"/>
            </w:tabs>
            <w:spacing w:before="0"/>
            <w:ind w:left="-108" w:right="54"/>
            <w:rPr>
              <w:sz w:val="8"/>
              <w:szCs w:val="8"/>
            </w:rPr>
          </w:pPr>
          <w:r>
            <w:rPr>
              <w:sz w:val="16"/>
              <w:szCs w:val="16"/>
            </w:rPr>
            <w:t>Title Page-</w:t>
          </w:r>
          <w:proofErr w:type="spellStart"/>
          <w:r>
            <w:rPr>
              <w:sz w:val="16"/>
              <w:szCs w:val="16"/>
            </w:rPr>
            <w:fldChar w:fldCharType="begin"/>
          </w:r>
          <w:r>
            <w:rPr>
              <w:sz w:val="16"/>
              <w:szCs w:val="16"/>
            </w:rPr>
            <w:instrText xml:space="preserve"> PAGE  \* roman  \* MERGEFORMAT </w:instrText>
          </w:r>
          <w:r>
            <w:rPr>
              <w:sz w:val="16"/>
              <w:szCs w:val="16"/>
            </w:rPr>
            <w:fldChar w:fldCharType="separate"/>
          </w:r>
          <w:r>
            <w:rPr>
              <w:sz w:val="16"/>
              <w:szCs w:val="16"/>
            </w:rPr>
            <w:t>ii</w:t>
          </w:r>
          <w:proofErr w:type="spellEnd"/>
          <w:r>
            <w:rPr>
              <w:sz w:val="16"/>
              <w:szCs w:val="16"/>
            </w:rPr>
            <w:fldChar w:fldCharType="end"/>
          </w:r>
        </w:p>
      </w:tc>
      <w:tc>
        <w:tcPr>
          <w:tcW w:w="8388" w:type="dxa"/>
          <w:vAlign w:val="bottom"/>
        </w:tcPr>
        <w:p w14:paraId="313E5D88" w14:textId="77777777" w:rsidR="00E6267B" w:rsidRDefault="00E6267B">
          <w:pPr>
            <w:pStyle w:val="Footer"/>
            <w:pBdr>
              <w:top w:val="none" w:sz="0" w:space="0" w:color="auto"/>
            </w:pBdr>
            <w:tabs>
              <w:tab w:val="clear" w:pos="4320"/>
              <w:tab w:val="clear" w:pos="8640"/>
              <w:tab w:val="center" w:pos="5580"/>
              <w:tab w:val="right" w:pos="9990"/>
            </w:tabs>
            <w:spacing w:before="0"/>
            <w:ind w:left="0" w:right="-18"/>
            <w:rPr>
              <w:sz w:val="8"/>
              <w:szCs w:val="8"/>
            </w:rPr>
          </w:pPr>
          <w:r>
            <w:tab/>
          </w:r>
          <w:r>
            <w:rPr>
              <w:bCs w:val="0"/>
              <w:sz w:val="16"/>
              <w:szCs w:val="16"/>
            </w:rPr>
            <w:t xml:space="preserve">© Copyright Malaysia Airlines </w:t>
          </w:r>
          <w:proofErr w:type="spellStart"/>
          <w:r>
            <w:rPr>
              <w:bCs w:val="0"/>
              <w:sz w:val="16"/>
              <w:szCs w:val="16"/>
            </w:rPr>
            <w:t>Berhad</w:t>
          </w:r>
          <w:proofErr w:type="spellEnd"/>
          <w:r>
            <w:rPr>
              <w:bCs w:val="0"/>
              <w:sz w:val="16"/>
              <w:szCs w:val="16"/>
            </w:rPr>
            <w:t xml:space="preserve"> (MAB) 2017. All rights reserved</w:t>
          </w:r>
        </w:p>
      </w:tc>
    </w:tr>
  </w:tbl>
  <w:p w14:paraId="7ADE69D3" w14:textId="77777777" w:rsidR="00E6267B" w:rsidRDefault="00E6267B">
    <w:pPr>
      <w:pStyle w:val="Footer"/>
      <w:pBdr>
        <w:top w:val="none" w:sz="0" w:space="0" w:color="auto"/>
      </w:pBdr>
      <w:spacing w:before="0"/>
      <w:ind w:left="0" w:right="0"/>
      <w:rPr>
        <w:sz w:val="8"/>
        <w:szCs w:val="8"/>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88" w:type="dxa"/>
      <w:tblBorders>
        <w:top w:val="single" w:sz="4" w:space="0" w:color="auto"/>
      </w:tblBorders>
      <w:tblLook w:val="04A0" w:firstRow="1" w:lastRow="0" w:firstColumn="1" w:lastColumn="0" w:noHBand="0" w:noVBand="1"/>
    </w:tblPr>
    <w:tblGrid>
      <w:gridCol w:w="2547"/>
      <w:gridCol w:w="2547"/>
      <w:gridCol w:w="2547"/>
      <w:gridCol w:w="2547"/>
    </w:tblGrid>
    <w:tr w:rsidR="00E6267B" w14:paraId="606C11F5" w14:textId="77777777">
      <w:trPr>
        <w:trHeight w:val="125"/>
      </w:trPr>
      <w:tc>
        <w:tcPr>
          <w:tcW w:w="2547" w:type="dxa"/>
          <w:vAlign w:val="center"/>
        </w:tcPr>
        <w:p w14:paraId="58D1C0F6" w14:textId="77777777" w:rsidR="00E6267B" w:rsidRDefault="00E6267B">
          <w:pPr>
            <w:pStyle w:val="Footer"/>
            <w:pBdr>
              <w:top w:val="none" w:sz="0" w:space="0" w:color="auto"/>
            </w:pBdr>
            <w:spacing w:before="0"/>
            <w:ind w:left="-90" w:right="362"/>
            <w:rPr>
              <w:sz w:val="18"/>
              <w:szCs w:val="18"/>
              <w:lang w:val="en-US"/>
            </w:rPr>
          </w:pPr>
          <w:r>
            <w:rPr>
              <w:sz w:val="18"/>
              <w:szCs w:val="18"/>
              <w:lang w:val="en-US"/>
            </w:rPr>
            <w:t>01-Jul-20</w:t>
          </w:r>
        </w:p>
      </w:tc>
      <w:tc>
        <w:tcPr>
          <w:tcW w:w="2547" w:type="dxa"/>
        </w:tcPr>
        <w:p w14:paraId="01E49016" w14:textId="77777777" w:rsidR="00E6267B" w:rsidRDefault="00E6267B">
          <w:pPr>
            <w:pStyle w:val="Footer"/>
            <w:pBdr>
              <w:top w:val="none" w:sz="0" w:space="0" w:color="auto"/>
            </w:pBdr>
            <w:tabs>
              <w:tab w:val="clear" w:pos="4320"/>
              <w:tab w:val="clear" w:pos="8640"/>
              <w:tab w:val="center" w:pos="1881"/>
              <w:tab w:val="center" w:pos="3600"/>
              <w:tab w:val="center" w:pos="5760"/>
              <w:tab w:val="right" w:pos="9990"/>
            </w:tabs>
            <w:spacing w:before="0"/>
            <w:rPr>
              <w:sz w:val="18"/>
              <w:szCs w:val="18"/>
              <w:lang w:val="en-US"/>
            </w:rPr>
          </w:pPr>
          <w:r>
            <w:rPr>
              <w:sz w:val="18"/>
              <w:szCs w:val="18"/>
              <w:lang w:val="en-US"/>
            </w:rPr>
            <w:t>Issue No: 1</w:t>
          </w:r>
        </w:p>
      </w:tc>
      <w:tc>
        <w:tcPr>
          <w:tcW w:w="2547" w:type="dxa"/>
        </w:tcPr>
        <w:p w14:paraId="387852FE"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jc w:val="center"/>
            <w:rPr>
              <w:sz w:val="18"/>
              <w:szCs w:val="18"/>
              <w:lang w:val="en-US"/>
            </w:rPr>
          </w:pPr>
          <w:r>
            <w:rPr>
              <w:sz w:val="18"/>
              <w:szCs w:val="18"/>
              <w:lang w:val="en-US"/>
            </w:rPr>
            <w:t>Rev. No.: 0</w:t>
          </w:r>
        </w:p>
      </w:tc>
      <w:tc>
        <w:tcPr>
          <w:tcW w:w="2547" w:type="dxa"/>
          <w:vAlign w:val="center"/>
        </w:tcPr>
        <w:p w14:paraId="7B149A30" w14:textId="77777777" w:rsidR="00E6267B" w:rsidRDefault="00E6267B">
          <w:pPr>
            <w:pStyle w:val="Footer"/>
            <w:pBdr>
              <w:top w:val="none" w:sz="0" w:space="0" w:color="auto"/>
            </w:pBdr>
            <w:spacing w:before="0"/>
            <w:ind w:right="-108"/>
            <w:jc w:val="right"/>
            <w:rPr>
              <w:sz w:val="18"/>
              <w:szCs w:val="18"/>
            </w:rPr>
          </w:pPr>
          <w:r>
            <w:rPr>
              <w:sz w:val="18"/>
              <w:szCs w:val="18"/>
            </w:rPr>
            <w:t>4-</w:t>
          </w:r>
          <w:r>
            <w:rPr>
              <w:sz w:val="18"/>
              <w:szCs w:val="18"/>
            </w:rPr>
            <w:fldChar w:fldCharType="begin"/>
          </w:r>
          <w:r>
            <w:rPr>
              <w:sz w:val="18"/>
              <w:szCs w:val="18"/>
            </w:rPr>
            <w:instrText xml:space="preserve"> PAGE   \* MERGEFORMAT </w:instrText>
          </w:r>
          <w:r>
            <w:rPr>
              <w:sz w:val="18"/>
              <w:szCs w:val="18"/>
            </w:rPr>
            <w:fldChar w:fldCharType="separate"/>
          </w:r>
          <w:r>
            <w:rPr>
              <w:sz w:val="18"/>
              <w:szCs w:val="18"/>
            </w:rPr>
            <w:t>3</w:t>
          </w:r>
          <w:r>
            <w:rPr>
              <w:sz w:val="18"/>
              <w:szCs w:val="18"/>
            </w:rPr>
            <w:fldChar w:fldCharType="end"/>
          </w:r>
        </w:p>
      </w:tc>
    </w:tr>
  </w:tbl>
  <w:p w14:paraId="2CF9BAD9" w14:textId="77777777" w:rsidR="00E6267B" w:rsidRDefault="00E6267B">
    <w:pPr>
      <w:pStyle w:val="Footer"/>
      <w:pBdr>
        <w:top w:val="none" w:sz="0" w:space="0" w:color="auto"/>
      </w:pBdr>
      <w:spacing w:before="0"/>
      <w:ind w:left="0" w:right="0"/>
      <w:rPr>
        <w:sz w:val="28"/>
        <w:szCs w:val="8"/>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88" w:type="dxa"/>
      <w:tblBorders>
        <w:top w:val="single" w:sz="4" w:space="0" w:color="auto"/>
      </w:tblBorders>
      <w:tblLook w:val="04A0" w:firstRow="1" w:lastRow="0" w:firstColumn="1" w:lastColumn="0" w:noHBand="0" w:noVBand="1"/>
    </w:tblPr>
    <w:tblGrid>
      <w:gridCol w:w="2547"/>
      <w:gridCol w:w="2547"/>
      <w:gridCol w:w="2547"/>
      <w:gridCol w:w="2547"/>
    </w:tblGrid>
    <w:tr w:rsidR="00E6267B" w14:paraId="62290163" w14:textId="77777777">
      <w:trPr>
        <w:trHeight w:val="125"/>
      </w:trPr>
      <w:tc>
        <w:tcPr>
          <w:tcW w:w="2547" w:type="dxa"/>
          <w:vAlign w:val="center"/>
        </w:tcPr>
        <w:p w14:paraId="2230A07A" w14:textId="77777777" w:rsidR="00E6267B" w:rsidRDefault="00E6267B">
          <w:pPr>
            <w:pStyle w:val="Footer"/>
            <w:pBdr>
              <w:top w:val="none" w:sz="0" w:space="0" w:color="auto"/>
            </w:pBdr>
            <w:spacing w:before="0"/>
            <w:ind w:left="-90" w:right="362"/>
            <w:rPr>
              <w:sz w:val="18"/>
              <w:szCs w:val="18"/>
            </w:rPr>
          </w:pPr>
        </w:p>
      </w:tc>
      <w:tc>
        <w:tcPr>
          <w:tcW w:w="2547" w:type="dxa"/>
        </w:tcPr>
        <w:p w14:paraId="3E893187" w14:textId="77777777" w:rsidR="00E6267B" w:rsidRDefault="00E6267B">
          <w:pPr>
            <w:pStyle w:val="Footer"/>
            <w:pBdr>
              <w:top w:val="none" w:sz="0" w:space="0" w:color="auto"/>
            </w:pBdr>
            <w:tabs>
              <w:tab w:val="clear" w:pos="4320"/>
              <w:tab w:val="clear" w:pos="8640"/>
              <w:tab w:val="center" w:pos="1881"/>
              <w:tab w:val="center" w:pos="3600"/>
              <w:tab w:val="center" w:pos="5760"/>
              <w:tab w:val="right" w:pos="9990"/>
            </w:tabs>
            <w:spacing w:before="0"/>
            <w:rPr>
              <w:sz w:val="18"/>
              <w:szCs w:val="18"/>
              <w:lang w:val="en-US"/>
            </w:rPr>
          </w:pPr>
          <w:r>
            <w:rPr>
              <w:sz w:val="18"/>
              <w:szCs w:val="18"/>
              <w:lang w:val="en-US"/>
            </w:rPr>
            <w:t>Issue No: 1</w:t>
          </w:r>
        </w:p>
      </w:tc>
      <w:tc>
        <w:tcPr>
          <w:tcW w:w="2547" w:type="dxa"/>
        </w:tcPr>
        <w:p w14:paraId="303DCD47"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jc w:val="center"/>
            <w:rPr>
              <w:sz w:val="18"/>
              <w:szCs w:val="18"/>
              <w:lang w:val="en-US"/>
            </w:rPr>
          </w:pPr>
          <w:r>
            <w:rPr>
              <w:sz w:val="18"/>
              <w:szCs w:val="18"/>
              <w:lang w:val="en-US"/>
            </w:rPr>
            <w:t>Rev. No.: 0</w:t>
          </w:r>
        </w:p>
      </w:tc>
      <w:tc>
        <w:tcPr>
          <w:tcW w:w="2547" w:type="dxa"/>
          <w:vAlign w:val="center"/>
        </w:tcPr>
        <w:p w14:paraId="4DF8F056" w14:textId="77777777" w:rsidR="00E6267B" w:rsidRDefault="00E6267B">
          <w:pPr>
            <w:pStyle w:val="Footer"/>
            <w:pBdr>
              <w:top w:val="none" w:sz="0" w:space="0" w:color="auto"/>
            </w:pBdr>
            <w:spacing w:before="0"/>
            <w:ind w:right="-108"/>
            <w:jc w:val="right"/>
            <w:rPr>
              <w:sz w:val="18"/>
              <w:szCs w:val="18"/>
            </w:rPr>
          </w:pPr>
          <w:r>
            <w:rPr>
              <w:sz w:val="18"/>
              <w:szCs w:val="18"/>
            </w:rPr>
            <w:t>2-1</w:t>
          </w:r>
        </w:p>
      </w:tc>
    </w:tr>
  </w:tbl>
  <w:p w14:paraId="5A270D41" w14:textId="77777777" w:rsidR="00E6267B" w:rsidRDefault="00E6267B">
    <w:pPr>
      <w:pStyle w:val="Footer"/>
      <w:pBdr>
        <w:top w:val="none" w:sz="0" w:space="0" w:color="auto"/>
      </w:pBdr>
      <w:spacing w:before="0"/>
      <w:ind w:left="0" w:right="0"/>
      <w:rPr>
        <w:sz w:val="8"/>
        <w:szCs w:val="8"/>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88" w:type="dxa"/>
      <w:tblBorders>
        <w:top w:val="single" w:sz="4" w:space="0" w:color="auto"/>
      </w:tblBorders>
      <w:tblLayout w:type="fixed"/>
      <w:tblLook w:val="04A0" w:firstRow="1" w:lastRow="0" w:firstColumn="1" w:lastColumn="0" w:noHBand="0" w:noVBand="1"/>
    </w:tblPr>
    <w:tblGrid>
      <w:gridCol w:w="2547"/>
      <w:gridCol w:w="2547"/>
      <w:gridCol w:w="2547"/>
      <w:gridCol w:w="2547"/>
    </w:tblGrid>
    <w:tr w:rsidR="00E6267B" w14:paraId="3B9B6D5C" w14:textId="77777777">
      <w:trPr>
        <w:trHeight w:val="125"/>
      </w:trPr>
      <w:tc>
        <w:tcPr>
          <w:tcW w:w="2547" w:type="dxa"/>
          <w:vAlign w:val="center"/>
        </w:tcPr>
        <w:p w14:paraId="106DC822" w14:textId="77777777" w:rsidR="00E6267B" w:rsidRDefault="00E6267B">
          <w:pPr>
            <w:pStyle w:val="Footer"/>
            <w:pBdr>
              <w:top w:val="none" w:sz="0" w:space="0" w:color="auto"/>
            </w:pBdr>
            <w:spacing w:before="0"/>
            <w:ind w:left="-90"/>
            <w:rPr>
              <w:sz w:val="18"/>
              <w:szCs w:val="18"/>
            </w:rPr>
          </w:pPr>
          <w:r>
            <w:rPr>
              <w:sz w:val="18"/>
              <w:szCs w:val="18"/>
            </w:rPr>
            <w:t>3-</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p>
      </w:tc>
      <w:tc>
        <w:tcPr>
          <w:tcW w:w="2547" w:type="dxa"/>
          <w:vAlign w:val="center"/>
        </w:tcPr>
        <w:p w14:paraId="5EA37F24"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rPr>
              <w:sz w:val="18"/>
              <w:szCs w:val="18"/>
              <w:lang w:val="en-US"/>
            </w:rPr>
          </w:pPr>
          <w:r>
            <w:rPr>
              <w:sz w:val="18"/>
              <w:szCs w:val="18"/>
              <w:lang w:val="en-US"/>
            </w:rPr>
            <w:t>Issue No: 1</w:t>
          </w:r>
        </w:p>
      </w:tc>
      <w:tc>
        <w:tcPr>
          <w:tcW w:w="2547" w:type="dxa"/>
          <w:vAlign w:val="center"/>
        </w:tcPr>
        <w:p w14:paraId="41516A29"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rPr>
              <w:sz w:val="18"/>
              <w:szCs w:val="18"/>
              <w:lang w:val="en-US"/>
            </w:rPr>
          </w:pPr>
          <w:r>
            <w:rPr>
              <w:sz w:val="18"/>
              <w:szCs w:val="18"/>
              <w:lang w:val="en-US"/>
            </w:rPr>
            <w:t>Rev. No.: 0</w:t>
          </w:r>
        </w:p>
      </w:tc>
      <w:tc>
        <w:tcPr>
          <w:tcW w:w="2547" w:type="dxa"/>
          <w:vAlign w:val="center"/>
        </w:tcPr>
        <w:p w14:paraId="6B6277D1" w14:textId="77777777" w:rsidR="00E6267B" w:rsidRDefault="00E6267B">
          <w:pPr>
            <w:pStyle w:val="Footer"/>
            <w:pBdr>
              <w:top w:val="none" w:sz="0" w:space="0" w:color="auto"/>
            </w:pBdr>
            <w:tabs>
              <w:tab w:val="left" w:pos="3114"/>
            </w:tabs>
            <w:spacing w:before="0"/>
            <w:ind w:right="0"/>
            <w:jc w:val="right"/>
            <w:rPr>
              <w:sz w:val="18"/>
              <w:szCs w:val="18"/>
            </w:rPr>
          </w:pPr>
        </w:p>
      </w:tc>
    </w:tr>
  </w:tbl>
  <w:p w14:paraId="54BF3391" w14:textId="77777777" w:rsidR="00E6267B" w:rsidRDefault="00E6267B">
    <w:pPr>
      <w:pStyle w:val="Footer"/>
      <w:pBdr>
        <w:top w:val="none" w:sz="0" w:space="0" w:color="auto"/>
      </w:pBdr>
      <w:ind w:left="0"/>
      <w:rPr>
        <w:sz w:val="10"/>
        <w:szCs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88" w:type="dxa"/>
      <w:tblBorders>
        <w:top w:val="single" w:sz="4" w:space="0" w:color="auto"/>
      </w:tblBorders>
      <w:tblLook w:val="04A0" w:firstRow="1" w:lastRow="0" w:firstColumn="1" w:lastColumn="0" w:noHBand="0" w:noVBand="1"/>
    </w:tblPr>
    <w:tblGrid>
      <w:gridCol w:w="2547"/>
      <w:gridCol w:w="2547"/>
      <w:gridCol w:w="2547"/>
      <w:gridCol w:w="2547"/>
    </w:tblGrid>
    <w:tr w:rsidR="00E6267B" w14:paraId="40DE48DF" w14:textId="77777777">
      <w:trPr>
        <w:trHeight w:val="125"/>
      </w:trPr>
      <w:tc>
        <w:tcPr>
          <w:tcW w:w="2547" w:type="dxa"/>
          <w:vAlign w:val="center"/>
        </w:tcPr>
        <w:p w14:paraId="5C8D5929" w14:textId="77777777" w:rsidR="00E6267B" w:rsidRDefault="00E6267B">
          <w:pPr>
            <w:pStyle w:val="Footer"/>
            <w:pBdr>
              <w:top w:val="none" w:sz="0" w:space="0" w:color="auto"/>
            </w:pBdr>
            <w:spacing w:before="0"/>
            <w:ind w:left="-90" w:right="362"/>
            <w:rPr>
              <w:sz w:val="18"/>
              <w:szCs w:val="18"/>
            </w:rPr>
          </w:pPr>
        </w:p>
      </w:tc>
      <w:tc>
        <w:tcPr>
          <w:tcW w:w="2547" w:type="dxa"/>
        </w:tcPr>
        <w:p w14:paraId="35A26964" w14:textId="77777777" w:rsidR="00E6267B" w:rsidRDefault="00E6267B">
          <w:pPr>
            <w:pStyle w:val="Footer"/>
            <w:pBdr>
              <w:top w:val="none" w:sz="0" w:space="0" w:color="auto"/>
            </w:pBdr>
            <w:tabs>
              <w:tab w:val="clear" w:pos="4320"/>
              <w:tab w:val="clear" w:pos="8640"/>
              <w:tab w:val="center" w:pos="1881"/>
              <w:tab w:val="center" w:pos="3600"/>
              <w:tab w:val="center" w:pos="5760"/>
              <w:tab w:val="right" w:pos="9990"/>
            </w:tabs>
            <w:spacing w:before="0"/>
            <w:rPr>
              <w:sz w:val="18"/>
              <w:szCs w:val="18"/>
              <w:lang w:val="en-US"/>
            </w:rPr>
          </w:pPr>
          <w:r>
            <w:rPr>
              <w:sz w:val="18"/>
              <w:szCs w:val="18"/>
              <w:lang w:val="en-US"/>
            </w:rPr>
            <w:t>Issue No: 1</w:t>
          </w:r>
        </w:p>
      </w:tc>
      <w:tc>
        <w:tcPr>
          <w:tcW w:w="2547" w:type="dxa"/>
        </w:tcPr>
        <w:p w14:paraId="32B1DF98"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jc w:val="center"/>
            <w:rPr>
              <w:sz w:val="18"/>
              <w:szCs w:val="18"/>
              <w:lang w:val="en-US"/>
            </w:rPr>
          </w:pPr>
          <w:r>
            <w:rPr>
              <w:sz w:val="18"/>
              <w:szCs w:val="18"/>
              <w:lang w:val="en-US"/>
            </w:rPr>
            <w:t>Rev. No.: 0</w:t>
          </w:r>
        </w:p>
      </w:tc>
      <w:tc>
        <w:tcPr>
          <w:tcW w:w="2547" w:type="dxa"/>
          <w:vAlign w:val="center"/>
        </w:tcPr>
        <w:p w14:paraId="6CDBA1E2" w14:textId="77777777" w:rsidR="00E6267B" w:rsidRDefault="00E6267B">
          <w:pPr>
            <w:pStyle w:val="Footer"/>
            <w:pBdr>
              <w:top w:val="none" w:sz="0" w:space="0" w:color="auto"/>
            </w:pBdr>
            <w:spacing w:before="0"/>
            <w:ind w:right="-108"/>
            <w:jc w:val="right"/>
            <w:rPr>
              <w:sz w:val="18"/>
              <w:szCs w:val="18"/>
            </w:rPr>
          </w:pPr>
          <w:r>
            <w:rPr>
              <w:sz w:val="18"/>
              <w:szCs w:val="18"/>
            </w:rPr>
            <w:t>3-</w:t>
          </w:r>
          <w:r>
            <w:rPr>
              <w:sz w:val="18"/>
              <w:szCs w:val="18"/>
            </w:rPr>
            <w:fldChar w:fldCharType="begin"/>
          </w:r>
          <w:r>
            <w:rPr>
              <w:sz w:val="18"/>
              <w:szCs w:val="18"/>
            </w:rPr>
            <w:instrText xml:space="preserve"> PAGE   \* MERGEFORMAT </w:instrText>
          </w:r>
          <w:r>
            <w:rPr>
              <w:sz w:val="18"/>
              <w:szCs w:val="18"/>
            </w:rPr>
            <w:fldChar w:fldCharType="separate"/>
          </w:r>
          <w:r>
            <w:rPr>
              <w:sz w:val="18"/>
              <w:szCs w:val="18"/>
            </w:rPr>
            <w:t>3</w:t>
          </w:r>
          <w:r>
            <w:rPr>
              <w:sz w:val="18"/>
              <w:szCs w:val="18"/>
            </w:rPr>
            <w:fldChar w:fldCharType="end"/>
          </w:r>
        </w:p>
      </w:tc>
    </w:tr>
  </w:tbl>
  <w:p w14:paraId="2A9E70E6" w14:textId="77777777" w:rsidR="00E6267B" w:rsidRDefault="00E6267B">
    <w:pPr>
      <w:pStyle w:val="Footer"/>
      <w:pBdr>
        <w:top w:val="none" w:sz="0" w:space="0" w:color="auto"/>
      </w:pBdr>
      <w:spacing w:before="0"/>
      <w:ind w:left="0" w:right="0"/>
      <w:rPr>
        <w:sz w:val="28"/>
        <w:szCs w:val="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88" w:type="dxa"/>
      <w:tblBorders>
        <w:top w:val="single" w:sz="4" w:space="0" w:color="auto"/>
      </w:tblBorders>
      <w:tblLayout w:type="fixed"/>
      <w:tblLook w:val="04A0" w:firstRow="1" w:lastRow="0" w:firstColumn="1" w:lastColumn="0" w:noHBand="0" w:noVBand="1"/>
    </w:tblPr>
    <w:tblGrid>
      <w:gridCol w:w="2547"/>
      <w:gridCol w:w="2547"/>
      <w:gridCol w:w="2547"/>
      <w:gridCol w:w="2547"/>
    </w:tblGrid>
    <w:tr w:rsidR="00E6267B" w14:paraId="25EC25A9" w14:textId="77777777">
      <w:trPr>
        <w:trHeight w:val="125"/>
      </w:trPr>
      <w:tc>
        <w:tcPr>
          <w:tcW w:w="2547" w:type="dxa"/>
          <w:vAlign w:val="center"/>
        </w:tcPr>
        <w:p w14:paraId="7E154C21" w14:textId="77777777" w:rsidR="00E6267B" w:rsidRDefault="00E6267B">
          <w:pPr>
            <w:pStyle w:val="Footer"/>
            <w:pBdr>
              <w:top w:val="none" w:sz="0" w:space="0" w:color="auto"/>
            </w:pBdr>
            <w:spacing w:before="0"/>
            <w:ind w:left="-90"/>
            <w:rPr>
              <w:sz w:val="18"/>
              <w:szCs w:val="18"/>
            </w:rPr>
          </w:pPr>
          <w:r>
            <w:rPr>
              <w:sz w:val="18"/>
              <w:szCs w:val="18"/>
            </w:rPr>
            <w:t>4-</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24</w:t>
          </w:r>
          <w:r>
            <w:rPr>
              <w:sz w:val="18"/>
              <w:szCs w:val="18"/>
            </w:rPr>
            <w:fldChar w:fldCharType="end"/>
          </w:r>
        </w:p>
      </w:tc>
      <w:tc>
        <w:tcPr>
          <w:tcW w:w="2547" w:type="dxa"/>
          <w:vAlign w:val="center"/>
        </w:tcPr>
        <w:p w14:paraId="121696CF"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rPr>
              <w:sz w:val="18"/>
              <w:szCs w:val="18"/>
              <w:lang w:val="en-US"/>
            </w:rPr>
          </w:pPr>
          <w:r>
            <w:rPr>
              <w:sz w:val="18"/>
              <w:szCs w:val="18"/>
              <w:lang w:val="en-US"/>
            </w:rPr>
            <w:t>Issue No: 1</w:t>
          </w:r>
        </w:p>
      </w:tc>
      <w:tc>
        <w:tcPr>
          <w:tcW w:w="2547" w:type="dxa"/>
          <w:vAlign w:val="center"/>
        </w:tcPr>
        <w:p w14:paraId="07A450C1"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rPr>
              <w:sz w:val="18"/>
              <w:szCs w:val="18"/>
              <w:lang w:val="en-US"/>
            </w:rPr>
          </w:pPr>
          <w:r>
            <w:rPr>
              <w:sz w:val="18"/>
              <w:szCs w:val="18"/>
              <w:lang w:val="en-US"/>
            </w:rPr>
            <w:t>Rev. No.: 0</w:t>
          </w:r>
        </w:p>
      </w:tc>
      <w:tc>
        <w:tcPr>
          <w:tcW w:w="2547" w:type="dxa"/>
          <w:vAlign w:val="center"/>
        </w:tcPr>
        <w:p w14:paraId="45BAAF84" w14:textId="77777777" w:rsidR="00E6267B" w:rsidRDefault="00E6267B">
          <w:pPr>
            <w:pStyle w:val="Footer"/>
            <w:pBdr>
              <w:top w:val="none" w:sz="0" w:space="0" w:color="auto"/>
            </w:pBdr>
            <w:tabs>
              <w:tab w:val="left" w:pos="3114"/>
            </w:tabs>
            <w:spacing w:before="0"/>
            <w:ind w:right="0"/>
            <w:jc w:val="right"/>
            <w:rPr>
              <w:sz w:val="18"/>
              <w:szCs w:val="18"/>
            </w:rPr>
          </w:pPr>
        </w:p>
      </w:tc>
    </w:tr>
  </w:tbl>
  <w:p w14:paraId="6F6D7B8A" w14:textId="77777777" w:rsidR="00E6267B" w:rsidRDefault="00E6267B">
    <w:pPr>
      <w:pStyle w:val="Footer"/>
      <w:pBdr>
        <w:top w:val="none" w:sz="0" w:space="0" w:color="auto"/>
      </w:pBdr>
      <w:ind w:left="0"/>
      <w:rPr>
        <w:sz w:val="10"/>
        <w:szCs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88" w:type="dxa"/>
      <w:tblBorders>
        <w:top w:val="single" w:sz="4" w:space="0" w:color="auto"/>
      </w:tblBorders>
      <w:tblLook w:val="04A0" w:firstRow="1" w:lastRow="0" w:firstColumn="1" w:lastColumn="0" w:noHBand="0" w:noVBand="1"/>
    </w:tblPr>
    <w:tblGrid>
      <w:gridCol w:w="2547"/>
      <w:gridCol w:w="2547"/>
      <w:gridCol w:w="2547"/>
      <w:gridCol w:w="2547"/>
    </w:tblGrid>
    <w:tr w:rsidR="00E6267B" w14:paraId="0F606BD6" w14:textId="77777777">
      <w:trPr>
        <w:trHeight w:val="125"/>
      </w:trPr>
      <w:tc>
        <w:tcPr>
          <w:tcW w:w="2547" w:type="dxa"/>
          <w:vAlign w:val="center"/>
        </w:tcPr>
        <w:p w14:paraId="0A2292AF" w14:textId="77777777" w:rsidR="00E6267B" w:rsidRDefault="00E6267B">
          <w:pPr>
            <w:pStyle w:val="Footer"/>
            <w:pBdr>
              <w:top w:val="none" w:sz="0" w:space="0" w:color="auto"/>
            </w:pBdr>
            <w:spacing w:before="0"/>
            <w:ind w:left="-90" w:right="362"/>
            <w:rPr>
              <w:sz w:val="18"/>
              <w:szCs w:val="18"/>
            </w:rPr>
          </w:pPr>
        </w:p>
      </w:tc>
      <w:tc>
        <w:tcPr>
          <w:tcW w:w="2547" w:type="dxa"/>
        </w:tcPr>
        <w:p w14:paraId="6B6204C2" w14:textId="77777777" w:rsidR="00E6267B" w:rsidRDefault="00E6267B">
          <w:pPr>
            <w:pStyle w:val="Footer"/>
            <w:pBdr>
              <w:top w:val="none" w:sz="0" w:space="0" w:color="auto"/>
            </w:pBdr>
            <w:tabs>
              <w:tab w:val="clear" w:pos="4320"/>
              <w:tab w:val="clear" w:pos="8640"/>
              <w:tab w:val="center" w:pos="1881"/>
              <w:tab w:val="center" w:pos="3600"/>
              <w:tab w:val="center" w:pos="5760"/>
              <w:tab w:val="right" w:pos="9990"/>
            </w:tabs>
            <w:spacing w:before="0"/>
            <w:rPr>
              <w:sz w:val="18"/>
              <w:szCs w:val="18"/>
              <w:lang w:val="en-US"/>
            </w:rPr>
          </w:pPr>
          <w:r>
            <w:rPr>
              <w:sz w:val="18"/>
              <w:szCs w:val="18"/>
              <w:lang w:val="en-US"/>
            </w:rPr>
            <w:t>Issue No: 1</w:t>
          </w:r>
        </w:p>
      </w:tc>
      <w:tc>
        <w:tcPr>
          <w:tcW w:w="2547" w:type="dxa"/>
        </w:tcPr>
        <w:p w14:paraId="2A5D87BB"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jc w:val="center"/>
            <w:rPr>
              <w:sz w:val="18"/>
              <w:szCs w:val="18"/>
              <w:lang w:val="en-US"/>
            </w:rPr>
          </w:pPr>
          <w:r>
            <w:rPr>
              <w:sz w:val="18"/>
              <w:szCs w:val="18"/>
              <w:lang w:val="en-US"/>
            </w:rPr>
            <w:t>Rev. No.: 0</w:t>
          </w:r>
        </w:p>
      </w:tc>
      <w:tc>
        <w:tcPr>
          <w:tcW w:w="2547" w:type="dxa"/>
          <w:vAlign w:val="center"/>
        </w:tcPr>
        <w:p w14:paraId="612CD125" w14:textId="77777777" w:rsidR="00E6267B" w:rsidRDefault="00E6267B">
          <w:pPr>
            <w:pStyle w:val="Footer"/>
            <w:pBdr>
              <w:top w:val="none" w:sz="0" w:space="0" w:color="auto"/>
            </w:pBdr>
            <w:spacing w:before="0"/>
            <w:ind w:right="-108"/>
            <w:jc w:val="right"/>
            <w:rPr>
              <w:sz w:val="18"/>
              <w:szCs w:val="18"/>
            </w:rPr>
          </w:pPr>
          <w:r>
            <w:rPr>
              <w:sz w:val="18"/>
              <w:szCs w:val="18"/>
            </w:rPr>
            <w:t>4-</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25</w:t>
          </w:r>
          <w:r>
            <w:rPr>
              <w:sz w:val="18"/>
              <w:szCs w:val="18"/>
            </w:rPr>
            <w:fldChar w:fldCharType="end"/>
          </w:r>
        </w:p>
      </w:tc>
    </w:tr>
  </w:tbl>
  <w:p w14:paraId="011599BB" w14:textId="77777777" w:rsidR="00E6267B" w:rsidRDefault="00E6267B">
    <w:pPr>
      <w:pStyle w:val="Footer"/>
      <w:pBdr>
        <w:top w:val="none" w:sz="0" w:space="0" w:color="auto"/>
      </w:pBdr>
      <w:spacing w:before="0"/>
      <w:ind w:left="0" w:right="0"/>
      <w:rPr>
        <w:sz w:val="28"/>
        <w:szCs w:val="8"/>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88" w:type="dxa"/>
      <w:tblBorders>
        <w:top w:val="single" w:sz="4" w:space="0" w:color="auto"/>
      </w:tblBorders>
      <w:tblLayout w:type="fixed"/>
      <w:tblLook w:val="04A0" w:firstRow="1" w:lastRow="0" w:firstColumn="1" w:lastColumn="0" w:noHBand="0" w:noVBand="1"/>
    </w:tblPr>
    <w:tblGrid>
      <w:gridCol w:w="2547"/>
      <w:gridCol w:w="2547"/>
      <w:gridCol w:w="2547"/>
      <w:gridCol w:w="2547"/>
    </w:tblGrid>
    <w:tr w:rsidR="00E6267B" w14:paraId="6F84A81A" w14:textId="77777777">
      <w:trPr>
        <w:trHeight w:val="125"/>
      </w:trPr>
      <w:tc>
        <w:tcPr>
          <w:tcW w:w="2547" w:type="dxa"/>
          <w:vAlign w:val="center"/>
        </w:tcPr>
        <w:p w14:paraId="7955EC26" w14:textId="77777777" w:rsidR="00E6267B" w:rsidRDefault="00E6267B">
          <w:pPr>
            <w:pStyle w:val="Footer"/>
            <w:pBdr>
              <w:top w:val="none" w:sz="0" w:space="0" w:color="auto"/>
            </w:pBdr>
            <w:spacing w:before="0"/>
            <w:ind w:left="-90"/>
            <w:rPr>
              <w:sz w:val="18"/>
              <w:szCs w:val="18"/>
            </w:rPr>
          </w:pPr>
          <w:r>
            <w:rPr>
              <w:sz w:val="18"/>
              <w:szCs w:val="18"/>
            </w:rPr>
            <w:t>Appendix-</w:t>
          </w:r>
          <w:r>
            <w:rPr>
              <w:sz w:val="18"/>
              <w:szCs w:val="18"/>
            </w:rPr>
            <w:fldChar w:fldCharType="begin"/>
          </w:r>
          <w:r>
            <w:rPr>
              <w:sz w:val="18"/>
              <w:szCs w:val="18"/>
            </w:rPr>
            <w:instrText xml:space="preserve"> PAGE   \* MERGEFORMAT </w:instrText>
          </w:r>
          <w:r>
            <w:rPr>
              <w:sz w:val="18"/>
              <w:szCs w:val="18"/>
            </w:rPr>
            <w:fldChar w:fldCharType="separate"/>
          </w:r>
          <w:r>
            <w:rPr>
              <w:sz w:val="18"/>
              <w:szCs w:val="18"/>
            </w:rPr>
            <w:t>iv</w:t>
          </w:r>
          <w:r>
            <w:rPr>
              <w:sz w:val="18"/>
              <w:szCs w:val="18"/>
            </w:rPr>
            <w:fldChar w:fldCharType="end"/>
          </w:r>
        </w:p>
      </w:tc>
      <w:tc>
        <w:tcPr>
          <w:tcW w:w="2547" w:type="dxa"/>
        </w:tcPr>
        <w:p w14:paraId="70515FCE"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jc w:val="center"/>
            <w:rPr>
              <w:sz w:val="18"/>
              <w:szCs w:val="18"/>
              <w:lang w:val="en-US"/>
            </w:rPr>
          </w:pPr>
          <w:r>
            <w:rPr>
              <w:sz w:val="18"/>
              <w:szCs w:val="18"/>
              <w:lang w:val="en-US"/>
            </w:rPr>
            <w:t>Issue No: 1</w:t>
          </w:r>
        </w:p>
      </w:tc>
      <w:tc>
        <w:tcPr>
          <w:tcW w:w="2547" w:type="dxa"/>
        </w:tcPr>
        <w:p w14:paraId="7CD55CF1"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jc w:val="center"/>
            <w:rPr>
              <w:sz w:val="18"/>
              <w:szCs w:val="18"/>
              <w:lang w:val="en-US"/>
            </w:rPr>
          </w:pPr>
          <w:r>
            <w:rPr>
              <w:sz w:val="18"/>
              <w:szCs w:val="18"/>
              <w:lang w:val="en-US"/>
            </w:rPr>
            <w:t>Rev. No.: 0</w:t>
          </w:r>
        </w:p>
      </w:tc>
      <w:tc>
        <w:tcPr>
          <w:tcW w:w="2547" w:type="dxa"/>
          <w:vAlign w:val="center"/>
        </w:tcPr>
        <w:p w14:paraId="205B742D" w14:textId="77777777" w:rsidR="00E6267B" w:rsidRDefault="00E6267B">
          <w:pPr>
            <w:pStyle w:val="Footer"/>
            <w:pBdr>
              <w:top w:val="none" w:sz="0" w:space="0" w:color="auto"/>
            </w:pBdr>
            <w:spacing w:before="0"/>
            <w:ind w:right="0"/>
            <w:jc w:val="right"/>
            <w:rPr>
              <w:sz w:val="18"/>
              <w:szCs w:val="18"/>
            </w:rPr>
          </w:pPr>
        </w:p>
      </w:tc>
    </w:tr>
  </w:tbl>
  <w:p w14:paraId="4F31F1C5" w14:textId="77777777" w:rsidR="00E6267B" w:rsidRDefault="00E6267B">
    <w:pPr>
      <w:pStyle w:val="Footer"/>
      <w:pBdr>
        <w:top w:val="none" w:sz="0" w:space="0" w:color="auto"/>
      </w:pBdr>
      <w:rPr>
        <w:szCs w:val="8"/>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88" w:type="dxa"/>
      <w:tblBorders>
        <w:top w:val="single" w:sz="4" w:space="0" w:color="auto"/>
      </w:tblBorders>
      <w:tblLayout w:type="fixed"/>
      <w:tblLook w:val="04A0" w:firstRow="1" w:lastRow="0" w:firstColumn="1" w:lastColumn="0" w:noHBand="0" w:noVBand="1"/>
    </w:tblPr>
    <w:tblGrid>
      <w:gridCol w:w="2547"/>
      <w:gridCol w:w="2547"/>
      <w:gridCol w:w="2547"/>
      <w:gridCol w:w="2547"/>
    </w:tblGrid>
    <w:tr w:rsidR="00E6267B" w14:paraId="3A49EBC4" w14:textId="77777777">
      <w:trPr>
        <w:trHeight w:val="125"/>
      </w:trPr>
      <w:tc>
        <w:tcPr>
          <w:tcW w:w="2547" w:type="dxa"/>
          <w:vAlign w:val="center"/>
        </w:tcPr>
        <w:p w14:paraId="1E7C31F1" w14:textId="77777777" w:rsidR="00E6267B" w:rsidRDefault="00E6267B">
          <w:pPr>
            <w:pStyle w:val="Footer"/>
            <w:pBdr>
              <w:top w:val="none" w:sz="0" w:space="0" w:color="auto"/>
            </w:pBdr>
            <w:spacing w:before="0"/>
            <w:ind w:left="-90" w:right="342"/>
            <w:rPr>
              <w:sz w:val="18"/>
              <w:szCs w:val="18"/>
            </w:rPr>
          </w:pPr>
        </w:p>
      </w:tc>
      <w:tc>
        <w:tcPr>
          <w:tcW w:w="2547" w:type="dxa"/>
        </w:tcPr>
        <w:p w14:paraId="1D949EC7"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jc w:val="center"/>
            <w:rPr>
              <w:sz w:val="18"/>
              <w:szCs w:val="18"/>
              <w:lang w:val="en-US"/>
            </w:rPr>
          </w:pPr>
          <w:r>
            <w:rPr>
              <w:sz w:val="18"/>
              <w:szCs w:val="18"/>
              <w:lang w:val="en-US"/>
            </w:rPr>
            <w:t>Issue No: 1</w:t>
          </w:r>
        </w:p>
      </w:tc>
      <w:tc>
        <w:tcPr>
          <w:tcW w:w="2547" w:type="dxa"/>
        </w:tcPr>
        <w:p w14:paraId="699C02EB"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jc w:val="center"/>
            <w:rPr>
              <w:sz w:val="18"/>
              <w:szCs w:val="18"/>
              <w:lang w:val="en-US"/>
            </w:rPr>
          </w:pPr>
          <w:r>
            <w:rPr>
              <w:sz w:val="18"/>
              <w:szCs w:val="18"/>
              <w:lang w:val="en-US"/>
            </w:rPr>
            <w:t>Rev. No.: 0</w:t>
          </w:r>
        </w:p>
      </w:tc>
      <w:tc>
        <w:tcPr>
          <w:tcW w:w="2547" w:type="dxa"/>
          <w:vAlign w:val="center"/>
        </w:tcPr>
        <w:p w14:paraId="2128EE47" w14:textId="77777777" w:rsidR="00E6267B" w:rsidRDefault="00E6267B">
          <w:pPr>
            <w:pStyle w:val="Footer"/>
            <w:pBdr>
              <w:top w:val="none" w:sz="0" w:space="0" w:color="auto"/>
            </w:pBdr>
            <w:spacing w:before="0"/>
            <w:ind w:right="0" w:hanging="144"/>
            <w:jc w:val="right"/>
            <w:rPr>
              <w:sz w:val="18"/>
              <w:szCs w:val="18"/>
            </w:rPr>
          </w:pPr>
          <w:r>
            <w:rPr>
              <w:sz w:val="18"/>
              <w:szCs w:val="18"/>
            </w:rPr>
            <w:t>Appendix-</w:t>
          </w:r>
          <w:r>
            <w:rPr>
              <w:sz w:val="18"/>
              <w:szCs w:val="18"/>
            </w:rPr>
            <w:fldChar w:fldCharType="begin"/>
          </w:r>
          <w:r>
            <w:rPr>
              <w:sz w:val="18"/>
              <w:szCs w:val="18"/>
            </w:rPr>
            <w:instrText xml:space="preserve"> PAGE   \* MERGEFORMAT </w:instrText>
          </w:r>
          <w:r>
            <w:rPr>
              <w:sz w:val="18"/>
              <w:szCs w:val="18"/>
            </w:rPr>
            <w:fldChar w:fldCharType="separate"/>
          </w:r>
          <w:r>
            <w:rPr>
              <w:sz w:val="18"/>
              <w:szCs w:val="18"/>
            </w:rPr>
            <w:t>v</w:t>
          </w:r>
          <w:r>
            <w:rPr>
              <w:sz w:val="18"/>
              <w:szCs w:val="18"/>
            </w:rPr>
            <w:fldChar w:fldCharType="end"/>
          </w:r>
        </w:p>
      </w:tc>
    </w:tr>
  </w:tbl>
  <w:p w14:paraId="40E68D1A" w14:textId="77777777" w:rsidR="00E6267B" w:rsidRDefault="00E6267B">
    <w:pPr>
      <w:pStyle w:val="Footer"/>
      <w:pBdr>
        <w:top w:val="none" w:sz="0" w:space="0" w:color="auto"/>
      </w:pBdr>
      <w:spacing w:before="0"/>
      <w:ind w:left="0" w:right="0"/>
      <w:rPr>
        <w:sz w:val="28"/>
        <w:szCs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ook w:val="04A0" w:firstRow="1" w:lastRow="0" w:firstColumn="1" w:lastColumn="0" w:noHBand="0" w:noVBand="1"/>
    </w:tblPr>
    <w:tblGrid>
      <w:gridCol w:w="6732"/>
      <w:gridCol w:w="3078"/>
    </w:tblGrid>
    <w:tr w:rsidR="00E6267B" w14:paraId="4E963645" w14:textId="77777777">
      <w:tc>
        <w:tcPr>
          <w:tcW w:w="6732" w:type="dxa"/>
          <w:tcBorders>
            <w:top w:val="single" w:sz="4" w:space="0" w:color="auto"/>
          </w:tcBorders>
        </w:tcPr>
        <w:p w14:paraId="1CF3DA9F" w14:textId="77777777" w:rsidR="00E6267B" w:rsidRDefault="00E6267B">
          <w:pPr>
            <w:pStyle w:val="Footer"/>
            <w:pBdr>
              <w:top w:val="none" w:sz="0" w:space="0" w:color="auto"/>
            </w:pBdr>
            <w:tabs>
              <w:tab w:val="clear" w:pos="8640"/>
              <w:tab w:val="right" w:pos="9450"/>
            </w:tabs>
            <w:spacing w:before="0"/>
            <w:ind w:left="0" w:right="0"/>
            <w:rPr>
              <w:bCs w:val="0"/>
              <w:sz w:val="16"/>
              <w:szCs w:val="16"/>
            </w:rPr>
          </w:pPr>
          <w:r>
            <w:rPr>
              <w:bCs w:val="0"/>
              <w:sz w:val="16"/>
              <w:szCs w:val="16"/>
            </w:rPr>
            <w:t xml:space="preserve">© Copyright Malaysia Airlines </w:t>
          </w:r>
          <w:proofErr w:type="spellStart"/>
          <w:r>
            <w:rPr>
              <w:bCs w:val="0"/>
              <w:sz w:val="16"/>
              <w:szCs w:val="16"/>
            </w:rPr>
            <w:t>Berhad</w:t>
          </w:r>
          <w:proofErr w:type="spellEnd"/>
          <w:r>
            <w:rPr>
              <w:bCs w:val="0"/>
              <w:sz w:val="16"/>
              <w:szCs w:val="16"/>
            </w:rPr>
            <w:t xml:space="preserve"> (MAB) 2017. All rights reserved</w:t>
          </w:r>
        </w:p>
      </w:tc>
      <w:tc>
        <w:tcPr>
          <w:tcW w:w="3078" w:type="dxa"/>
          <w:tcBorders>
            <w:top w:val="single" w:sz="4" w:space="0" w:color="auto"/>
          </w:tcBorders>
        </w:tcPr>
        <w:p w14:paraId="5216C526" w14:textId="77777777" w:rsidR="00E6267B" w:rsidRDefault="00E6267B">
          <w:pPr>
            <w:pStyle w:val="Footer"/>
            <w:pBdr>
              <w:top w:val="none" w:sz="0" w:space="0" w:color="auto"/>
            </w:pBdr>
            <w:tabs>
              <w:tab w:val="clear" w:pos="8640"/>
              <w:tab w:val="right" w:pos="9450"/>
            </w:tabs>
            <w:spacing w:before="0"/>
            <w:ind w:left="0" w:right="0"/>
            <w:jc w:val="right"/>
            <w:rPr>
              <w:bCs w:val="0"/>
              <w:sz w:val="16"/>
              <w:szCs w:val="16"/>
            </w:rPr>
          </w:pPr>
          <w:r>
            <w:rPr>
              <w:sz w:val="16"/>
              <w:szCs w:val="16"/>
            </w:rPr>
            <w:t>Title Page-</w:t>
          </w:r>
          <w:proofErr w:type="spellStart"/>
          <w:r>
            <w:rPr>
              <w:sz w:val="16"/>
              <w:szCs w:val="16"/>
            </w:rPr>
            <w:fldChar w:fldCharType="begin"/>
          </w:r>
          <w:r>
            <w:rPr>
              <w:sz w:val="16"/>
              <w:szCs w:val="16"/>
            </w:rPr>
            <w:instrText xml:space="preserve"> PAGE  \* roman  \* MERGEFORMAT </w:instrText>
          </w:r>
          <w:r>
            <w:rPr>
              <w:sz w:val="16"/>
              <w:szCs w:val="16"/>
            </w:rPr>
            <w:fldChar w:fldCharType="separate"/>
          </w:r>
          <w:r>
            <w:rPr>
              <w:sz w:val="16"/>
              <w:szCs w:val="16"/>
            </w:rPr>
            <w:t>i</w:t>
          </w:r>
          <w:proofErr w:type="spellEnd"/>
          <w:r>
            <w:rPr>
              <w:sz w:val="16"/>
              <w:szCs w:val="16"/>
            </w:rPr>
            <w:fldChar w:fldCharType="end"/>
          </w:r>
        </w:p>
      </w:tc>
    </w:tr>
  </w:tbl>
  <w:p w14:paraId="73ACCB62" w14:textId="77777777" w:rsidR="00E6267B" w:rsidRDefault="00E6267B">
    <w:pPr>
      <w:pStyle w:val="Footer"/>
      <w:pBdr>
        <w:top w:val="none" w:sz="0" w:space="0" w:color="auto"/>
      </w:pBdr>
      <w:spacing w:before="0"/>
      <w:ind w:left="0" w:right="0"/>
      <w:rPr>
        <w:sz w:val="8"/>
        <w:szCs w:val="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ayout w:type="fixed"/>
      <w:tblLook w:val="04A0" w:firstRow="1" w:lastRow="0" w:firstColumn="1" w:lastColumn="0" w:noHBand="0" w:noVBand="1"/>
    </w:tblPr>
    <w:tblGrid>
      <w:gridCol w:w="2898"/>
      <w:gridCol w:w="2430"/>
      <w:gridCol w:w="2520"/>
      <w:gridCol w:w="2333"/>
    </w:tblGrid>
    <w:tr w:rsidR="00E6267B" w14:paraId="79092364" w14:textId="77777777">
      <w:trPr>
        <w:trHeight w:val="100"/>
      </w:trPr>
      <w:tc>
        <w:tcPr>
          <w:tcW w:w="2898" w:type="dxa"/>
        </w:tcPr>
        <w:p w14:paraId="780462C8"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ind w:left="0"/>
            <w:rPr>
              <w:sz w:val="18"/>
              <w:szCs w:val="18"/>
            </w:rPr>
          </w:pPr>
          <w:r>
            <w:rPr>
              <w:sz w:val="18"/>
              <w:szCs w:val="18"/>
            </w:rPr>
            <w:t>Approval Page-</w:t>
          </w:r>
          <w:proofErr w:type="spellStart"/>
          <w:r>
            <w:rPr>
              <w:sz w:val="18"/>
              <w:szCs w:val="18"/>
            </w:rPr>
            <w:fldChar w:fldCharType="begin"/>
          </w:r>
          <w:r>
            <w:rPr>
              <w:sz w:val="18"/>
              <w:szCs w:val="18"/>
            </w:rPr>
            <w:instrText xml:space="preserve"> PAGE  \* roman  \* MERGEFORMAT </w:instrText>
          </w:r>
          <w:r>
            <w:rPr>
              <w:sz w:val="18"/>
              <w:szCs w:val="18"/>
            </w:rPr>
            <w:fldChar w:fldCharType="separate"/>
          </w:r>
          <w:r>
            <w:rPr>
              <w:sz w:val="18"/>
              <w:szCs w:val="18"/>
            </w:rPr>
            <w:t>ii</w:t>
          </w:r>
          <w:proofErr w:type="spellEnd"/>
          <w:r>
            <w:rPr>
              <w:sz w:val="18"/>
              <w:szCs w:val="18"/>
            </w:rPr>
            <w:fldChar w:fldCharType="end"/>
          </w:r>
        </w:p>
      </w:tc>
      <w:tc>
        <w:tcPr>
          <w:tcW w:w="2430" w:type="dxa"/>
        </w:tcPr>
        <w:p w14:paraId="5B4E9C39"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jc w:val="center"/>
            <w:rPr>
              <w:sz w:val="18"/>
              <w:szCs w:val="18"/>
            </w:rPr>
          </w:pPr>
          <w:r>
            <w:rPr>
              <w:sz w:val="18"/>
              <w:szCs w:val="18"/>
              <w:lang w:val="en-US"/>
            </w:rPr>
            <w:t>Issue No: 1</w:t>
          </w:r>
          <w:r>
            <w:rPr>
              <w:sz w:val="18"/>
              <w:szCs w:val="18"/>
            </w:rPr>
            <w:tab/>
          </w:r>
        </w:p>
      </w:tc>
      <w:tc>
        <w:tcPr>
          <w:tcW w:w="2520" w:type="dxa"/>
        </w:tcPr>
        <w:p w14:paraId="71CC236D"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jc w:val="center"/>
            <w:rPr>
              <w:sz w:val="18"/>
              <w:szCs w:val="18"/>
              <w:lang w:val="en-US"/>
            </w:rPr>
          </w:pPr>
          <w:r>
            <w:rPr>
              <w:sz w:val="18"/>
              <w:szCs w:val="18"/>
              <w:lang w:val="en-US"/>
            </w:rPr>
            <w:t>Rev. No.: 0</w:t>
          </w:r>
        </w:p>
      </w:tc>
      <w:tc>
        <w:tcPr>
          <w:tcW w:w="2333" w:type="dxa"/>
        </w:tcPr>
        <w:p w14:paraId="3F77FBF1" w14:textId="77777777" w:rsidR="00E6267B" w:rsidRDefault="00E6267B">
          <w:pPr>
            <w:pStyle w:val="Footer"/>
            <w:pBdr>
              <w:top w:val="none" w:sz="0" w:space="0" w:color="auto"/>
            </w:pBdr>
            <w:tabs>
              <w:tab w:val="clear" w:pos="4320"/>
              <w:tab w:val="clear" w:pos="8640"/>
              <w:tab w:val="left" w:pos="2142"/>
              <w:tab w:val="center" w:pos="3600"/>
              <w:tab w:val="center" w:pos="5760"/>
              <w:tab w:val="right" w:pos="9990"/>
            </w:tabs>
            <w:spacing w:before="0"/>
            <w:ind w:right="-25"/>
            <w:jc w:val="right"/>
            <w:rPr>
              <w:sz w:val="18"/>
              <w:szCs w:val="18"/>
              <w:lang w:val="en-US"/>
            </w:rPr>
          </w:pPr>
          <w:r>
            <w:rPr>
              <w:sz w:val="18"/>
              <w:szCs w:val="18"/>
              <w:lang w:val="en-US"/>
            </w:rPr>
            <w:t>01-Jul-20</w:t>
          </w:r>
        </w:p>
      </w:tc>
    </w:tr>
  </w:tbl>
  <w:p w14:paraId="6E9FA12C" w14:textId="77777777" w:rsidR="00E6267B" w:rsidRDefault="00E6267B">
    <w:pPr>
      <w:pStyle w:val="Footer"/>
      <w:pBdr>
        <w:top w:val="none" w:sz="0" w:space="0" w:color="auto"/>
      </w:pBdr>
      <w:spacing w:before="0"/>
      <w:ind w:left="0" w:right="0"/>
      <w:rPr>
        <w:sz w:val="8"/>
        <w:szCs w:val="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ayout w:type="fixed"/>
      <w:tblLook w:val="04A0" w:firstRow="1" w:lastRow="0" w:firstColumn="1" w:lastColumn="0" w:noHBand="0" w:noVBand="1"/>
    </w:tblPr>
    <w:tblGrid>
      <w:gridCol w:w="2358"/>
      <w:gridCol w:w="2520"/>
      <w:gridCol w:w="2430"/>
      <w:gridCol w:w="2873"/>
    </w:tblGrid>
    <w:tr w:rsidR="00E6267B" w14:paraId="30CFD812" w14:textId="77777777">
      <w:tc>
        <w:tcPr>
          <w:tcW w:w="2358" w:type="dxa"/>
        </w:tcPr>
        <w:p w14:paraId="29DE5343"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ind w:left="0" w:right="432"/>
            <w:rPr>
              <w:sz w:val="18"/>
              <w:szCs w:val="18"/>
              <w:lang w:val="en-US"/>
            </w:rPr>
          </w:pPr>
          <w:r>
            <w:rPr>
              <w:sz w:val="18"/>
              <w:szCs w:val="18"/>
              <w:lang w:val="en-US"/>
            </w:rPr>
            <w:t>01-Jul-20</w:t>
          </w:r>
        </w:p>
      </w:tc>
      <w:tc>
        <w:tcPr>
          <w:tcW w:w="2520" w:type="dxa"/>
        </w:tcPr>
        <w:p w14:paraId="512CEF4E"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jc w:val="center"/>
            <w:rPr>
              <w:sz w:val="18"/>
              <w:szCs w:val="18"/>
              <w:lang w:val="en-US"/>
            </w:rPr>
          </w:pPr>
          <w:r>
            <w:rPr>
              <w:sz w:val="18"/>
              <w:szCs w:val="18"/>
              <w:lang w:val="en-US"/>
            </w:rPr>
            <w:t>Issue No: 1</w:t>
          </w:r>
        </w:p>
      </w:tc>
      <w:tc>
        <w:tcPr>
          <w:tcW w:w="2430" w:type="dxa"/>
        </w:tcPr>
        <w:p w14:paraId="43E5657E"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jc w:val="center"/>
            <w:rPr>
              <w:sz w:val="18"/>
              <w:szCs w:val="18"/>
              <w:lang w:val="en-US"/>
            </w:rPr>
          </w:pPr>
          <w:r>
            <w:rPr>
              <w:sz w:val="18"/>
              <w:szCs w:val="18"/>
              <w:lang w:val="en-US"/>
            </w:rPr>
            <w:t>Rev. No.: 0</w:t>
          </w:r>
        </w:p>
      </w:tc>
      <w:tc>
        <w:tcPr>
          <w:tcW w:w="2873" w:type="dxa"/>
        </w:tcPr>
        <w:p w14:paraId="52736AAA" w14:textId="77777777" w:rsidR="00E6267B" w:rsidRDefault="00E6267B">
          <w:pPr>
            <w:pStyle w:val="Footer"/>
            <w:pBdr>
              <w:top w:val="none" w:sz="0" w:space="0" w:color="auto"/>
            </w:pBdr>
            <w:tabs>
              <w:tab w:val="clear" w:pos="4320"/>
              <w:tab w:val="clear" w:pos="8640"/>
              <w:tab w:val="left" w:pos="2657"/>
              <w:tab w:val="center" w:pos="3600"/>
              <w:tab w:val="center" w:pos="5760"/>
              <w:tab w:val="right" w:pos="9990"/>
            </w:tabs>
            <w:spacing w:before="0"/>
            <w:ind w:right="65"/>
            <w:jc w:val="right"/>
            <w:rPr>
              <w:sz w:val="18"/>
              <w:szCs w:val="18"/>
            </w:rPr>
          </w:pPr>
          <w:r>
            <w:rPr>
              <w:sz w:val="18"/>
              <w:szCs w:val="18"/>
            </w:rPr>
            <w:t>Approval Page-</w:t>
          </w:r>
          <w:proofErr w:type="spellStart"/>
          <w:r>
            <w:rPr>
              <w:sz w:val="18"/>
              <w:szCs w:val="18"/>
            </w:rPr>
            <w:fldChar w:fldCharType="begin"/>
          </w:r>
          <w:r>
            <w:rPr>
              <w:sz w:val="18"/>
              <w:szCs w:val="18"/>
            </w:rPr>
            <w:instrText xml:space="preserve"> PAGE  \* roman  \* MERGEFORMAT </w:instrText>
          </w:r>
          <w:r>
            <w:rPr>
              <w:sz w:val="18"/>
              <w:szCs w:val="18"/>
            </w:rPr>
            <w:fldChar w:fldCharType="separate"/>
          </w:r>
          <w:r>
            <w:rPr>
              <w:sz w:val="18"/>
              <w:szCs w:val="18"/>
            </w:rPr>
            <w:t>i</w:t>
          </w:r>
          <w:proofErr w:type="spellEnd"/>
          <w:r>
            <w:rPr>
              <w:sz w:val="18"/>
              <w:szCs w:val="18"/>
            </w:rPr>
            <w:fldChar w:fldCharType="end"/>
          </w:r>
        </w:p>
      </w:tc>
    </w:tr>
  </w:tbl>
  <w:p w14:paraId="30A0FBFD" w14:textId="77777777" w:rsidR="00E6267B" w:rsidRDefault="00E6267B">
    <w:pPr>
      <w:pStyle w:val="Footer"/>
      <w:pBdr>
        <w:top w:val="none" w:sz="0" w:space="0" w:color="auto"/>
      </w:pBdr>
      <w:spacing w:before="0"/>
      <w:ind w:left="0" w:right="0"/>
      <w:rPr>
        <w:sz w:val="8"/>
        <w:szCs w:val="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ayout w:type="fixed"/>
      <w:tblLook w:val="04A0" w:firstRow="1" w:lastRow="0" w:firstColumn="1" w:lastColumn="0" w:noHBand="0" w:noVBand="1"/>
    </w:tblPr>
    <w:tblGrid>
      <w:gridCol w:w="3078"/>
      <w:gridCol w:w="2340"/>
      <w:gridCol w:w="2430"/>
      <w:gridCol w:w="2333"/>
    </w:tblGrid>
    <w:tr w:rsidR="00E6267B" w14:paraId="126300EF" w14:textId="77777777">
      <w:tc>
        <w:tcPr>
          <w:tcW w:w="3078" w:type="dxa"/>
        </w:tcPr>
        <w:p w14:paraId="2F669131"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ind w:left="0" w:right="0"/>
            <w:rPr>
              <w:sz w:val="18"/>
              <w:szCs w:val="18"/>
            </w:rPr>
          </w:pPr>
          <w:r>
            <w:rPr>
              <w:sz w:val="18"/>
              <w:szCs w:val="18"/>
            </w:rPr>
            <w:t>Table of Content -</w:t>
          </w:r>
          <w:proofErr w:type="spellStart"/>
          <w:r>
            <w:rPr>
              <w:sz w:val="18"/>
              <w:szCs w:val="18"/>
            </w:rPr>
            <w:fldChar w:fldCharType="begin"/>
          </w:r>
          <w:r>
            <w:rPr>
              <w:sz w:val="18"/>
              <w:szCs w:val="18"/>
            </w:rPr>
            <w:instrText xml:space="preserve"> PAGE  \* roman  \* MERGEFORMAT </w:instrText>
          </w:r>
          <w:r>
            <w:rPr>
              <w:sz w:val="18"/>
              <w:szCs w:val="18"/>
            </w:rPr>
            <w:fldChar w:fldCharType="separate"/>
          </w:r>
          <w:r>
            <w:rPr>
              <w:sz w:val="18"/>
              <w:szCs w:val="18"/>
            </w:rPr>
            <w:t>ii</w:t>
          </w:r>
          <w:proofErr w:type="spellEnd"/>
          <w:r>
            <w:rPr>
              <w:sz w:val="18"/>
              <w:szCs w:val="18"/>
            </w:rPr>
            <w:fldChar w:fldCharType="end"/>
          </w:r>
        </w:p>
      </w:tc>
      <w:tc>
        <w:tcPr>
          <w:tcW w:w="2340" w:type="dxa"/>
        </w:tcPr>
        <w:p w14:paraId="0CDCD74D"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ind w:left="0" w:right="0"/>
            <w:jc w:val="center"/>
            <w:rPr>
              <w:sz w:val="18"/>
              <w:szCs w:val="18"/>
              <w:lang w:val="en-US"/>
            </w:rPr>
          </w:pPr>
          <w:r>
            <w:rPr>
              <w:sz w:val="18"/>
              <w:szCs w:val="18"/>
              <w:lang w:val="en-US"/>
            </w:rPr>
            <w:t>Issue No: 1</w:t>
          </w:r>
        </w:p>
      </w:tc>
      <w:tc>
        <w:tcPr>
          <w:tcW w:w="2430" w:type="dxa"/>
        </w:tcPr>
        <w:p w14:paraId="0F3C57ED"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ind w:left="0" w:right="0"/>
            <w:jc w:val="center"/>
            <w:rPr>
              <w:sz w:val="18"/>
              <w:szCs w:val="18"/>
              <w:lang w:val="en-US"/>
            </w:rPr>
          </w:pPr>
          <w:r>
            <w:rPr>
              <w:sz w:val="18"/>
              <w:szCs w:val="18"/>
              <w:lang w:val="en-US"/>
            </w:rPr>
            <w:t>Rev. No.: 0</w:t>
          </w:r>
        </w:p>
      </w:tc>
      <w:tc>
        <w:tcPr>
          <w:tcW w:w="2333" w:type="dxa"/>
        </w:tcPr>
        <w:p w14:paraId="1905E65B"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ind w:left="0" w:right="0"/>
            <w:jc w:val="right"/>
            <w:rPr>
              <w:sz w:val="18"/>
              <w:szCs w:val="18"/>
              <w:lang w:val="en-US"/>
            </w:rPr>
          </w:pPr>
          <w:r>
            <w:rPr>
              <w:sz w:val="18"/>
              <w:szCs w:val="18"/>
              <w:lang w:val="en-US"/>
            </w:rPr>
            <w:t>01-Jul-20</w:t>
          </w:r>
        </w:p>
      </w:tc>
    </w:tr>
  </w:tbl>
  <w:p w14:paraId="7B279C6C" w14:textId="77777777" w:rsidR="00E6267B" w:rsidRDefault="00E6267B">
    <w:pPr>
      <w:pStyle w:val="Footer"/>
      <w:pBdr>
        <w:top w:val="none" w:sz="0" w:space="0" w:color="auto"/>
      </w:pBdr>
      <w:spacing w:before="0"/>
      <w:ind w:left="0" w:right="0"/>
      <w:rPr>
        <w:sz w:val="8"/>
        <w:szCs w:val="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ayout w:type="fixed"/>
      <w:tblLook w:val="04A0" w:firstRow="1" w:lastRow="0" w:firstColumn="1" w:lastColumn="0" w:noHBand="0" w:noVBand="1"/>
    </w:tblPr>
    <w:tblGrid>
      <w:gridCol w:w="2358"/>
      <w:gridCol w:w="2340"/>
      <w:gridCol w:w="2520"/>
      <w:gridCol w:w="2963"/>
    </w:tblGrid>
    <w:tr w:rsidR="00E6267B" w14:paraId="36483580" w14:textId="77777777">
      <w:tc>
        <w:tcPr>
          <w:tcW w:w="2358" w:type="dxa"/>
        </w:tcPr>
        <w:p w14:paraId="1F8C7720" w14:textId="77777777" w:rsidR="00E6267B" w:rsidRDefault="00E6267B">
          <w:pPr>
            <w:pStyle w:val="Footer"/>
            <w:pBdr>
              <w:top w:val="none" w:sz="0" w:space="0" w:color="auto"/>
            </w:pBdr>
            <w:tabs>
              <w:tab w:val="clear" w:pos="4320"/>
              <w:tab w:val="clear" w:pos="8640"/>
              <w:tab w:val="left" w:pos="1800"/>
              <w:tab w:val="center" w:pos="3600"/>
              <w:tab w:val="center" w:pos="5760"/>
              <w:tab w:val="right" w:pos="9990"/>
            </w:tabs>
            <w:spacing w:before="0"/>
            <w:ind w:left="0" w:right="0"/>
            <w:rPr>
              <w:sz w:val="18"/>
              <w:szCs w:val="18"/>
              <w:lang w:val="en-US"/>
            </w:rPr>
          </w:pPr>
          <w:r>
            <w:rPr>
              <w:sz w:val="18"/>
              <w:szCs w:val="18"/>
              <w:lang w:val="en-US"/>
            </w:rPr>
            <w:t>01-Jul-20</w:t>
          </w:r>
        </w:p>
      </w:tc>
      <w:tc>
        <w:tcPr>
          <w:tcW w:w="2340" w:type="dxa"/>
        </w:tcPr>
        <w:p w14:paraId="6AC2DA64"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ind w:left="0" w:right="0"/>
            <w:jc w:val="center"/>
            <w:rPr>
              <w:sz w:val="18"/>
              <w:szCs w:val="18"/>
              <w:lang w:val="en-US"/>
            </w:rPr>
          </w:pPr>
          <w:r>
            <w:rPr>
              <w:sz w:val="18"/>
              <w:szCs w:val="18"/>
              <w:lang w:val="en-US"/>
            </w:rPr>
            <w:t>Issue No: 1</w:t>
          </w:r>
        </w:p>
      </w:tc>
      <w:tc>
        <w:tcPr>
          <w:tcW w:w="2520" w:type="dxa"/>
        </w:tcPr>
        <w:p w14:paraId="50413161"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ind w:left="0" w:right="0"/>
            <w:jc w:val="center"/>
            <w:rPr>
              <w:sz w:val="18"/>
              <w:szCs w:val="18"/>
              <w:lang w:val="en-US"/>
            </w:rPr>
          </w:pPr>
          <w:r>
            <w:rPr>
              <w:sz w:val="18"/>
              <w:szCs w:val="18"/>
              <w:lang w:val="en-US"/>
            </w:rPr>
            <w:t>Rev. No.: 0</w:t>
          </w:r>
        </w:p>
      </w:tc>
      <w:tc>
        <w:tcPr>
          <w:tcW w:w="2963" w:type="dxa"/>
        </w:tcPr>
        <w:p w14:paraId="70102429"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ind w:left="0" w:right="0"/>
            <w:jc w:val="right"/>
            <w:rPr>
              <w:sz w:val="18"/>
              <w:szCs w:val="18"/>
            </w:rPr>
          </w:pPr>
          <w:r>
            <w:rPr>
              <w:sz w:val="18"/>
              <w:szCs w:val="18"/>
            </w:rPr>
            <w:t>Table of Content -</w:t>
          </w:r>
          <w:proofErr w:type="spellStart"/>
          <w:r>
            <w:rPr>
              <w:sz w:val="18"/>
              <w:szCs w:val="18"/>
            </w:rPr>
            <w:fldChar w:fldCharType="begin"/>
          </w:r>
          <w:r>
            <w:rPr>
              <w:sz w:val="18"/>
              <w:szCs w:val="18"/>
            </w:rPr>
            <w:instrText xml:space="preserve"> PAGE  \* roman  \* MERGEFORMAT </w:instrText>
          </w:r>
          <w:r>
            <w:rPr>
              <w:sz w:val="18"/>
              <w:szCs w:val="18"/>
            </w:rPr>
            <w:fldChar w:fldCharType="separate"/>
          </w:r>
          <w:r>
            <w:rPr>
              <w:sz w:val="18"/>
              <w:szCs w:val="18"/>
            </w:rPr>
            <w:t>i</w:t>
          </w:r>
          <w:proofErr w:type="spellEnd"/>
          <w:r>
            <w:rPr>
              <w:sz w:val="18"/>
              <w:szCs w:val="18"/>
            </w:rPr>
            <w:fldChar w:fldCharType="end"/>
          </w:r>
        </w:p>
      </w:tc>
    </w:tr>
  </w:tbl>
  <w:p w14:paraId="0B394C0A" w14:textId="77777777" w:rsidR="00E6267B" w:rsidRDefault="00E6267B">
    <w:pPr>
      <w:pStyle w:val="Footer"/>
      <w:pBdr>
        <w:top w:val="none" w:sz="0" w:space="0" w:color="auto"/>
      </w:pBdr>
      <w:spacing w:before="0"/>
      <w:ind w:left="0" w:right="0"/>
      <w:rPr>
        <w:sz w:val="8"/>
        <w:szCs w:val="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88" w:type="dxa"/>
      <w:tblBorders>
        <w:top w:val="single" w:sz="4" w:space="0" w:color="auto"/>
      </w:tblBorders>
      <w:tblLayout w:type="fixed"/>
      <w:tblLook w:val="04A0" w:firstRow="1" w:lastRow="0" w:firstColumn="1" w:lastColumn="0" w:noHBand="0" w:noVBand="1"/>
    </w:tblPr>
    <w:tblGrid>
      <w:gridCol w:w="2547"/>
      <w:gridCol w:w="2547"/>
      <w:gridCol w:w="2547"/>
      <w:gridCol w:w="2547"/>
    </w:tblGrid>
    <w:tr w:rsidR="00E6267B" w14:paraId="484943FD" w14:textId="77777777">
      <w:trPr>
        <w:trHeight w:val="125"/>
      </w:trPr>
      <w:tc>
        <w:tcPr>
          <w:tcW w:w="2547" w:type="dxa"/>
          <w:vAlign w:val="center"/>
        </w:tcPr>
        <w:p w14:paraId="515D5D2A" w14:textId="77777777" w:rsidR="00E6267B" w:rsidRDefault="00E6267B">
          <w:pPr>
            <w:pStyle w:val="Footer"/>
            <w:pBdr>
              <w:top w:val="none" w:sz="0" w:space="0" w:color="auto"/>
            </w:pBdr>
            <w:spacing w:before="0"/>
            <w:ind w:left="-90"/>
            <w:rPr>
              <w:sz w:val="18"/>
              <w:szCs w:val="18"/>
            </w:rPr>
          </w:pPr>
          <w:r>
            <w:rPr>
              <w:sz w:val="18"/>
              <w:szCs w:val="18"/>
            </w:rPr>
            <w:t>1-</w:t>
          </w:r>
          <w:r>
            <w:rPr>
              <w:sz w:val="18"/>
              <w:szCs w:val="18"/>
            </w:rPr>
            <w:fldChar w:fldCharType="begin"/>
          </w:r>
          <w:r>
            <w:rPr>
              <w:sz w:val="18"/>
              <w:szCs w:val="18"/>
            </w:rPr>
            <w:instrText xml:space="preserve"> PAGE   \* MERGEFORMAT </w:instrText>
          </w:r>
          <w:r>
            <w:rPr>
              <w:sz w:val="18"/>
              <w:szCs w:val="18"/>
            </w:rPr>
            <w:fldChar w:fldCharType="separate"/>
          </w:r>
          <w:r>
            <w:rPr>
              <w:sz w:val="18"/>
              <w:szCs w:val="18"/>
            </w:rPr>
            <w:t>6</w:t>
          </w:r>
          <w:r>
            <w:rPr>
              <w:sz w:val="18"/>
              <w:szCs w:val="18"/>
            </w:rPr>
            <w:fldChar w:fldCharType="end"/>
          </w:r>
        </w:p>
      </w:tc>
      <w:tc>
        <w:tcPr>
          <w:tcW w:w="2547" w:type="dxa"/>
          <w:vAlign w:val="center"/>
        </w:tcPr>
        <w:p w14:paraId="05CBE5EF"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rPr>
              <w:sz w:val="18"/>
              <w:szCs w:val="18"/>
              <w:lang w:val="en-US"/>
            </w:rPr>
          </w:pPr>
          <w:r>
            <w:rPr>
              <w:sz w:val="18"/>
              <w:szCs w:val="18"/>
              <w:lang w:val="en-US"/>
            </w:rPr>
            <w:t>Issue No: 1</w:t>
          </w:r>
        </w:p>
      </w:tc>
      <w:tc>
        <w:tcPr>
          <w:tcW w:w="2547" w:type="dxa"/>
          <w:vAlign w:val="center"/>
        </w:tcPr>
        <w:p w14:paraId="7A40B4D9"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rPr>
              <w:sz w:val="18"/>
              <w:szCs w:val="18"/>
              <w:lang w:val="en-US"/>
            </w:rPr>
          </w:pPr>
          <w:r>
            <w:rPr>
              <w:sz w:val="18"/>
              <w:szCs w:val="18"/>
              <w:lang w:val="en-US"/>
            </w:rPr>
            <w:t>Rev. No.: 0</w:t>
          </w:r>
        </w:p>
      </w:tc>
      <w:tc>
        <w:tcPr>
          <w:tcW w:w="2547" w:type="dxa"/>
          <w:vAlign w:val="center"/>
        </w:tcPr>
        <w:p w14:paraId="1F66DD6C" w14:textId="77777777" w:rsidR="00E6267B" w:rsidRDefault="00E6267B">
          <w:pPr>
            <w:pStyle w:val="Footer"/>
            <w:pBdr>
              <w:top w:val="none" w:sz="0" w:space="0" w:color="auto"/>
            </w:pBdr>
            <w:tabs>
              <w:tab w:val="left" w:pos="3114"/>
            </w:tabs>
            <w:spacing w:before="0"/>
            <w:ind w:right="0"/>
            <w:jc w:val="right"/>
            <w:rPr>
              <w:sz w:val="18"/>
              <w:szCs w:val="18"/>
            </w:rPr>
          </w:pPr>
        </w:p>
      </w:tc>
    </w:tr>
  </w:tbl>
  <w:p w14:paraId="3DC20CE3" w14:textId="77777777" w:rsidR="00E6267B" w:rsidRDefault="00E6267B">
    <w:pPr>
      <w:pStyle w:val="Footer"/>
      <w:pBdr>
        <w:top w:val="none" w:sz="0" w:space="0" w:color="auto"/>
      </w:pBdr>
      <w:spacing w:before="0"/>
      <w:ind w:left="0" w:right="0"/>
      <w:rPr>
        <w:sz w:val="8"/>
        <w:szCs w:val="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88" w:type="dxa"/>
      <w:tblBorders>
        <w:top w:val="single" w:sz="4" w:space="0" w:color="auto"/>
      </w:tblBorders>
      <w:tblLook w:val="04A0" w:firstRow="1" w:lastRow="0" w:firstColumn="1" w:lastColumn="0" w:noHBand="0" w:noVBand="1"/>
    </w:tblPr>
    <w:tblGrid>
      <w:gridCol w:w="2547"/>
      <w:gridCol w:w="2547"/>
      <w:gridCol w:w="2547"/>
      <w:gridCol w:w="2547"/>
    </w:tblGrid>
    <w:tr w:rsidR="00E6267B" w14:paraId="5D44C86B" w14:textId="77777777">
      <w:trPr>
        <w:trHeight w:val="80"/>
      </w:trPr>
      <w:tc>
        <w:tcPr>
          <w:tcW w:w="2547" w:type="dxa"/>
          <w:vAlign w:val="center"/>
        </w:tcPr>
        <w:p w14:paraId="2558C7DA" w14:textId="77777777" w:rsidR="00E6267B" w:rsidRDefault="00E6267B">
          <w:pPr>
            <w:pStyle w:val="Footer"/>
            <w:pBdr>
              <w:top w:val="none" w:sz="0" w:space="0" w:color="auto"/>
            </w:pBdr>
            <w:spacing w:before="0"/>
            <w:ind w:left="-90" w:right="362"/>
            <w:rPr>
              <w:sz w:val="18"/>
              <w:szCs w:val="18"/>
            </w:rPr>
          </w:pPr>
        </w:p>
      </w:tc>
      <w:tc>
        <w:tcPr>
          <w:tcW w:w="2547" w:type="dxa"/>
        </w:tcPr>
        <w:p w14:paraId="59F7CBD6" w14:textId="77777777" w:rsidR="00E6267B" w:rsidRDefault="00E6267B">
          <w:pPr>
            <w:pStyle w:val="Footer"/>
            <w:pBdr>
              <w:top w:val="none" w:sz="0" w:space="0" w:color="auto"/>
            </w:pBdr>
            <w:tabs>
              <w:tab w:val="clear" w:pos="4320"/>
              <w:tab w:val="clear" w:pos="8640"/>
              <w:tab w:val="center" w:pos="1881"/>
              <w:tab w:val="center" w:pos="3600"/>
              <w:tab w:val="center" w:pos="5760"/>
              <w:tab w:val="right" w:pos="9990"/>
            </w:tabs>
            <w:spacing w:before="0"/>
            <w:rPr>
              <w:sz w:val="18"/>
              <w:szCs w:val="18"/>
              <w:lang w:val="en-US"/>
            </w:rPr>
          </w:pPr>
          <w:r>
            <w:rPr>
              <w:sz w:val="18"/>
              <w:szCs w:val="18"/>
              <w:lang w:val="en-US"/>
            </w:rPr>
            <w:t>Issue No: 1</w:t>
          </w:r>
        </w:p>
      </w:tc>
      <w:tc>
        <w:tcPr>
          <w:tcW w:w="2547" w:type="dxa"/>
        </w:tcPr>
        <w:p w14:paraId="1253C230"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jc w:val="center"/>
            <w:rPr>
              <w:sz w:val="18"/>
              <w:szCs w:val="18"/>
              <w:lang w:val="en-US"/>
            </w:rPr>
          </w:pPr>
          <w:r>
            <w:rPr>
              <w:sz w:val="18"/>
              <w:szCs w:val="18"/>
              <w:lang w:val="en-US"/>
            </w:rPr>
            <w:t>Rev. No.: 0</w:t>
          </w:r>
        </w:p>
      </w:tc>
      <w:tc>
        <w:tcPr>
          <w:tcW w:w="2547" w:type="dxa"/>
          <w:vAlign w:val="center"/>
        </w:tcPr>
        <w:p w14:paraId="324D5F10" w14:textId="77777777" w:rsidR="00E6267B" w:rsidRDefault="00E6267B">
          <w:pPr>
            <w:pStyle w:val="Footer"/>
            <w:pBdr>
              <w:top w:val="none" w:sz="0" w:space="0" w:color="auto"/>
            </w:pBdr>
            <w:spacing w:before="0"/>
            <w:ind w:right="-108"/>
            <w:jc w:val="right"/>
            <w:rPr>
              <w:sz w:val="18"/>
              <w:szCs w:val="18"/>
            </w:rPr>
          </w:pPr>
          <w:r>
            <w:rPr>
              <w:sz w:val="18"/>
              <w:szCs w:val="18"/>
            </w:rPr>
            <w:t>1-</w:t>
          </w:r>
          <w:r>
            <w:rPr>
              <w:sz w:val="18"/>
              <w:szCs w:val="18"/>
            </w:rPr>
            <w:fldChar w:fldCharType="begin"/>
          </w:r>
          <w:r>
            <w:rPr>
              <w:sz w:val="18"/>
              <w:szCs w:val="18"/>
            </w:rPr>
            <w:instrText xml:space="preserve"> PAGE   \* MERGEFORMAT </w:instrText>
          </w:r>
          <w:r>
            <w:rPr>
              <w:sz w:val="18"/>
              <w:szCs w:val="18"/>
            </w:rPr>
            <w:fldChar w:fldCharType="separate"/>
          </w:r>
          <w:r>
            <w:rPr>
              <w:sz w:val="18"/>
              <w:szCs w:val="18"/>
            </w:rPr>
            <w:t>5</w:t>
          </w:r>
          <w:r>
            <w:rPr>
              <w:sz w:val="18"/>
              <w:szCs w:val="18"/>
            </w:rPr>
            <w:fldChar w:fldCharType="end"/>
          </w:r>
        </w:p>
      </w:tc>
    </w:tr>
  </w:tbl>
  <w:p w14:paraId="32C9A862" w14:textId="77777777" w:rsidR="00E6267B" w:rsidRDefault="00E6267B">
    <w:pPr>
      <w:pStyle w:val="Footer"/>
      <w:pBdr>
        <w:top w:val="none" w:sz="0" w:space="0" w:color="auto"/>
      </w:pBdr>
      <w:spacing w:before="0"/>
      <w:ind w:left="0" w:right="0"/>
      <w:rPr>
        <w:sz w:val="8"/>
        <w:szCs w:val="8"/>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88" w:type="dxa"/>
      <w:tblBorders>
        <w:top w:val="single" w:sz="4" w:space="0" w:color="auto"/>
      </w:tblBorders>
      <w:tblLayout w:type="fixed"/>
      <w:tblLook w:val="04A0" w:firstRow="1" w:lastRow="0" w:firstColumn="1" w:lastColumn="0" w:noHBand="0" w:noVBand="1"/>
    </w:tblPr>
    <w:tblGrid>
      <w:gridCol w:w="2547"/>
      <w:gridCol w:w="2547"/>
      <w:gridCol w:w="2547"/>
      <w:gridCol w:w="2547"/>
    </w:tblGrid>
    <w:tr w:rsidR="00E6267B" w14:paraId="4BE8068C" w14:textId="77777777">
      <w:trPr>
        <w:trHeight w:val="125"/>
      </w:trPr>
      <w:tc>
        <w:tcPr>
          <w:tcW w:w="2547" w:type="dxa"/>
          <w:vAlign w:val="center"/>
        </w:tcPr>
        <w:p w14:paraId="5F580414" w14:textId="77777777" w:rsidR="00E6267B" w:rsidRDefault="00E6267B">
          <w:pPr>
            <w:pStyle w:val="Footer"/>
            <w:pBdr>
              <w:top w:val="none" w:sz="0" w:space="0" w:color="auto"/>
            </w:pBdr>
            <w:spacing w:before="0"/>
            <w:ind w:left="-90"/>
            <w:rPr>
              <w:sz w:val="18"/>
              <w:szCs w:val="18"/>
            </w:rPr>
          </w:pPr>
          <w:r>
            <w:rPr>
              <w:sz w:val="18"/>
              <w:szCs w:val="18"/>
            </w:rPr>
            <w:t>2-</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p>
      </w:tc>
      <w:tc>
        <w:tcPr>
          <w:tcW w:w="2547" w:type="dxa"/>
          <w:vAlign w:val="center"/>
        </w:tcPr>
        <w:p w14:paraId="4EA14DA1"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rPr>
              <w:sz w:val="18"/>
              <w:szCs w:val="18"/>
              <w:lang w:val="en-US"/>
            </w:rPr>
          </w:pPr>
          <w:r>
            <w:rPr>
              <w:sz w:val="18"/>
              <w:szCs w:val="18"/>
              <w:lang w:val="en-US"/>
            </w:rPr>
            <w:t>Issue No: 1</w:t>
          </w:r>
        </w:p>
      </w:tc>
      <w:tc>
        <w:tcPr>
          <w:tcW w:w="2547" w:type="dxa"/>
          <w:vAlign w:val="center"/>
        </w:tcPr>
        <w:p w14:paraId="1D2BF594" w14:textId="77777777" w:rsidR="00E6267B" w:rsidRDefault="00E6267B">
          <w:pPr>
            <w:pStyle w:val="Footer"/>
            <w:pBdr>
              <w:top w:val="none" w:sz="0" w:space="0" w:color="auto"/>
            </w:pBdr>
            <w:tabs>
              <w:tab w:val="clear" w:pos="4320"/>
              <w:tab w:val="clear" w:pos="8640"/>
              <w:tab w:val="center" w:pos="3600"/>
              <w:tab w:val="center" w:pos="5760"/>
              <w:tab w:val="right" w:pos="9990"/>
            </w:tabs>
            <w:spacing w:before="0"/>
            <w:rPr>
              <w:sz w:val="18"/>
              <w:szCs w:val="18"/>
              <w:lang w:val="en-US"/>
            </w:rPr>
          </w:pPr>
          <w:r>
            <w:rPr>
              <w:sz w:val="18"/>
              <w:szCs w:val="18"/>
              <w:lang w:val="en-US"/>
            </w:rPr>
            <w:t>Rev. No.: 0</w:t>
          </w:r>
        </w:p>
      </w:tc>
      <w:tc>
        <w:tcPr>
          <w:tcW w:w="2547" w:type="dxa"/>
          <w:vAlign w:val="center"/>
        </w:tcPr>
        <w:p w14:paraId="3A78EB4F" w14:textId="77777777" w:rsidR="00E6267B" w:rsidRDefault="00E6267B">
          <w:pPr>
            <w:pStyle w:val="Footer"/>
            <w:pBdr>
              <w:top w:val="none" w:sz="0" w:space="0" w:color="auto"/>
            </w:pBdr>
            <w:tabs>
              <w:tab w:val="left" w:pos="3114"/>
            </w:tabs>
            <w:spacing w:before="0"/>
            <w:ind w:right="0"/>
            <w:jc w:val="right"/>
            <w:rPr>
              <w:sz w:val="18"/>
              <w:szCs w:val="18"/>
            </w:rPr>
          </w:pPr>
        </w:p>
      </w:tc>
    </w:tr>
  </w:tbl>
  <w:p w14:paraId="1F500253" w14:textId="77777777" w:rsidR="00E6267B" w:rsidRDefault="00E6267B">
    <w:pPr>
      <w:pStyle w:val="Footer"/>
      <w:pBdr>
        <w:top w:val="none" w:sz="0" w:space="0" w:color="auto"/>
      </w:pBdr>
      <w:spacing w:before="0"/>
      <w:ind w:left="0" w:right="0"/>
      <w:rPr>
        <w:sz w:val="8"/>
        <w:szCs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CCB67" w14:textId="77777777" w:rsidR="00424AD4" w:rsidRDefault="00424AD4">
      <w:pPr>
        <w:spacing w:before="0" w:after="0" w:line="240" w:lineRule="auto"/>
      </w:pPr>
      <w:r>
        <w:separator/>
      </w:r>
    </w:p>
  </w:footnote>
  <w:footnote w:type="continuationSeparator" w:id="0">
    <w:p w14:paraId="3982E557" w14:textId="77777777" w:rsidR="00424AD4" w:rsidRDefault="00424AD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4C4A7" w14:textId="77777777" w:rsidR="00E6267B" w:rsidRDefault="00E6267B">
    <w:pPr>
      <w:pStyle w:val="Header"/>
      <w:ind w:left="0" w:right="-36"/>
      <w:rPr>
        <w:b/>
        <w:i/>
        <w:sz w:val="16"/>
        <w:szCs w:val="16"/>
      </w:rPr>
    </w:pPr>
    <w:r>
      <w:rPr>
        <w:b/>
        <w:i/>
        <w:sz w:val="16"/>
        <w:szCs w:val="16"/>
      </w:rPr>
      <w:t>Internal Use Only</w:t>
    </w:r>
  </w:p>
  <w:tbl>
    <w:tblPr>
      <w:tblW w:w="9990" w:type="dxa"/>
      <w:tblInd w:w="108" w:type="dxa"/>
      <w:tblBorders>
        <w:bottom w:val="single" w:sz="4" w:space="0" w:color="auto"/>
      </w:tblBorders>
      <w:tblLayout w:type="fixed"/>
      <w:tblLook w:val="04A0" w:firstRow="1" w:lastRow="0" w:firstColumn="1" w:lastColumn="0" w:noHBand="0" w:noVBand="1"/>
    </w:tblPr>
    <w:tblGrid>
      <w:gridCol w:w="5940"/>
      <w:gridCol w:w="4050"/>
    </w:tblGrid>
    <w:tr w:rsidR="00E6267B" w14:paraId="126A418A" w14:textId="77777777">
      <w:trPr>
        <w:cantSplit/>
        <w:trHeight w:val="780"/>
      </w:trPr>
      <w:tc>
        <w:tcPr>
          <w:tcW w:w="5940" w:type="dxa"/>
          <w:vAlign w:val="bottom"/>
        </w:tcPr>
        <w:p w14:paraId="22E9115D" w14:textId="77777777" w:rsidR="00E6267B" w:rsidRDefault="00E6267B">
          <w:pPr>
            <w:tabs>
              <w:tab w:val="center" w:pos="792"/>
            </w:tabs>
            <w:spacing w:before="40" w:after="40"/>
            <w:ind w:left="-108" w:right="0"/>
            <w:rPr>
              <w:rFonts w:ascii="Arial Narrow" w:hAnsi="Arial Narrow"/>
              <w:sz w:val="18"/>
            </w:rPr>
          </w:pPr>
          <w:r>
            <w:rPr>
              <w:rFonts w:cs="Arial"/>
              <w:b/>
              <w:bCs/>
              <w:sz w:val="18"/>
              <w:szCs w:val="18"/>
            </w:rPr>
            <w:t>SMS Dashboard-SOD</w:t>
          </w:r>
        </w:p>
      </w:tc>
      <w:tc>
        <w:tcPr>
          <w:tcW w:w="4050" w:type="dxa"/>
          <w:vAlign w:val="bottom"/>
        </w:tcPr>
        <w:p w14:paraId="624BD654" w14:textId="77777777" w:rsidR="00E6267B" w:rsidRDefault="00E6267B">
          <w:pPr>
            <w:spacing w:before="40" w:after="40"/>
            <w:ind w:left="0" w:right="0"/>
            <w:jc w:val="right"/>
            <w:rPr>
              <w:b/>
            </w:rPr>
          </w:pPr>
          <w:r>
            <w:rPr>
              <w:b/>
              <w:noProof/>
            </w:rPr>
            <w:drawing>
              <wp:anchor distT="0" distB="0" distL="114300" distR="114300" simplePos="0" relativeHeight="251659264" behindDoc="0" locked="0" layoutInCell="1" allowOverlap="1" wp14:anchorId="35020E36" wp14:editId="2AE808CE">
                <wp:simplePos x="0" y="0"/>
                <wp:positionH relativeFrom="column">
                  <wp:posOffset>873760</wp:posOffset>
                </wp:positionH>
                <wp:positionV relativeFrom="paragraph">
                  <wp:posOffset>-251460</wp:posOffset>
                </wp:positionV>
                <wp:extent cx="1550035" cy="395605"/>
                <wp:effectExtent l="19050" t="0" r="0" b="0"/>
                <wp:wrapNone/>
                <wp:docPr id="1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7"/>
                        <pic:cNvPicPr>
                          <a:picLocks noChangeAspect="1" noChangeArrowheads="1"/>
                        </pic:cNvPicPr>
                      </pic:nvPicPr>
                      <pic:blipFill>
                        <a:blip r:embed="rId1"/>
                        <a:srcRect/>
                        <a:stretch>
                          <a:fillRect/>
                        </a:stretch>
                      </pic:blipFill>
                      <pic:spPr>
                        <a:xfrm>
                          <a:off x="0" y="0"/>
                          <a:ext cx="1550035" cy="395605"/>
                        </a:xfrm>
                        <a:prstGeom prst="rect">
                          <a:avLst/>
                        </a:prstGeom>
                        <a:noFill/>
                        <a:ln w="9525">
                          <a:noFill/>
                          <a:miter lim="800000"/>
                          <a:headEnd/>
                          <a:tailEnd/>
                        </a:ln>
                      </pic:spPr>
                    </pic:pic>
                  </a:graphicData>
                </a:graphic>
              </wp:anchor>
            </w:drawing>
          </w:r>
        </w:p>
      </w:tc>
    </w:tr>
  </w:tbl>
  <w:p w14:paraId="116109A0" w14:textId="77777777" w:rsidR="00E6267B" w:rsidRDefault="00E6267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30194" w14:textId="77777777" w:rsidR="00E6267B" w:rsidRDefault="00E6267B">
    <w:pPr>
      <w:pStyle w:val="Header"/>
      <w:tabs>
        <w:tab w:val="left" w:pos="9810"/>
      </w:tabs>
      <w:ind w:left="0" w:right="-25"/>
      <w:jc w:val="right"/>
      <w:rPr>
        <w:b/>
        <w:i/>
        <w:sz w:val="16"/>
        <w:szCs w:val="16"/>
      </w:rPr>
    </w:pPr>
    <w:r>
      <w:rPr>
        <w:b/>
        <w:i/>
        <w:sz w:val="16"/>
        <w:szCs w:val="16"/>
      </w:rPr>
      <w:t>Internal Use Only</w:t>
    </w:r>
  </w:p>
  <w:tbl>
    <w:tblPr>
      <w:tblW w:w="0" w:type="auto"/>
      <w:tblInd w:w="108" w:type="dxa"/>
      <w:tblBorders>
        <w:bottom w:val="single" w:sz="4" w:space="0" w:color="auto"/>
      </w:tblBorders>
      <w:tblLook w:val="04A0" w:firstRow="1" w:lastRow="0" w:firstColumn="1" w:lastColumn="0" w:noHBand="0" w:noVBand="1"/>
    </w:tblPr>
    <w:tblGrid>
      <w:gridCol w:w="3265"/>
      <w:gridCol w:w="6808"/>
    </w:tblGrid>
    <w:tr w:rsidR="00E6267B" w14:paraId="441CFE26" w14:textId="77777777">
      <w:trPr>
        <w:cantSplit/>
        <w:trHeight w:val="772"/>
      </w:trPr>
      <w:tc>
        <w:tcPr>
          <w:tcW w:w="2520" w:type="dxa"/>
          <w:vAlign w:val="center"/>
        </w:tcPr>
        <w:p w14:paraId="54707CE1" w14:textId="77777777" w:rsidR="00E6267B" w:rsidRDefault="00E6267B">
          <w:pPr>
            <w:tabs>
              <w:tab w:val="left" w:pos="2637"/>
            </w:tabs>
            <w:spacing w:before="40" w:after="40"/>
            <w:ind w:left="-18"/>
            <w:rPr>
              <w:rFonts w:ascii="Arial Narrow" w:hAnsi="Arial Narrow"/>
              <w:sz w:val="18"/>
            </w:rPr>
          </w:pPr>
          <w:r>
            <w:rPr>
              <w:noProof/>
            </w:rPr>
            <w:drawing>
              <wp:inline distT="0" distB="0" distL="0" distR="0" wp14:anchorId="31788D48" wp14:editId="78D0E1B6">
                <wp:extent cx="1562735" cy="403860"/>
                <wp:effectExtent l="19050" t="0" r="0" b="0"/>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1"/>
                        <pic:cNvPicPr>
                          <a:picLocks noChangeAspect="1" noChangeArrowheads="1"/>
                        </pic:cNvPicPr>
                      </pic:nvPicPr>
                      <pic:blipFill>
                        <a:blip r:embed="rId1"/>
                        <a:srcRect/>
                        <a:stretch>
                          <a:fillRect/>
                        </a:stretch>
                      </pic:blipFill>
                      <pic:spPr>
                        <a:xfrm>
                          <a:off x="0" y="0"/>
                          <a:ext cx="1562735" cy="403860"/>
                        </a:xfrm>
                        <a:prstGeom prst="rect">
                          <a:avLst/>
                        </a:prstGeom>
                        <a:noFill/>
                        <a:ln w="9525">
                          <a:noFill/>
                          <a:miter lim="800000"/>
                          <a:headEnd/>
                          <a:tailEnd/>
                        </a:ln>
                      </pic:spPr>
                    </pic:pic>
                  </a:graphicData>
                </a:graphic>
              </wp:inline>
            </w:drawing>
          </w:r>
        </w:p>
      </w:tc>
      <w:tc>
        <w:tcPr>
          <w:tcW w:w="7470" w:type="dxa"/>
          <w:vAlign w:val="bottom"/>
        </w:tcPr>
        <w:p w14:paraId="7A73B613" w14:textId="77777777" w:rsidR="00E6267B" w:rsidRDefault="00E6267B">
          <w:pPr>
            <w:tabs>
              <w:tab w:val="left" w:pos="2637"/>
              <w:tab w:val="left" w:pos="5703"/>
            </w:tabs>
            <w:spacing w:before="40" w:after="40"/>
            <w:ind w:right="0"/>
            <w:jc w:val="right"/>
            <w:rPr>
              <w:b/>
              <w:sz w:val="18"/>
              <w:szCs w:val="18"/>
            </w:rPr>
          </w:pPr>
          <w:r>
            <w:rPr>
              <w:b/>
              <w:sz w:val="18"/>
              <w:szCs w:val="18"/>
            </w:rPr>
            <w:t>SMS Dashboard-SOD</w:t>
          </w:r>
        </w:p>
      </w:tc>
    </w:tr>
  </w:tbl>
  <w:p w14:paraId="274ECC67" w14:textId="77777777" w:rsidR="00E6267B" w:rsidRDefault="00E6267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1C05F" w14:textId="77777777" w:rsidR="00E6267B" w:rsidRDefault="00E6267B">
    <w:pPr>
      <w:pStyle w:val="Header"/>
      <w:ind w:left="0" w:right="-36"/>
      <w:rPr>
        <w:b/>
        <w:i/>
        <w:sz w:val="16"/>
        <w:szCs w:val="16"/>
      </w:rPr>
    </w:pPr>
    <w:r>
      <w:rPr>
        <w:b/>
        <w:i/>
        <w:sz w:val="16"/>
        <w:szCs w:val="16"/>
      </w:rPr>
      <w:t>Internal Use Only</w:t>
    </w:r>
  </w:p>
  <w:tbl>
    <w:tblPr>
      <w:tblW w:w="9990" w:type="dxa"/>
      <w:tblInd w:w="108" w:type="dxa"/>
      <w:tblBorders>
        <w:bottom w:val="single" w:sz="4" w:space="0" w:color="auto"/>
      </w:tblBorders>
      <w:tblLayout w:type="fixed"/>
      <w:tblLook w:val="04A0" w:firstRow="1" w:lastRow="0" w:firstColumn="1" w:lastColumn="0" w:noHBand="0" w:noVBand="1"/>
    </w:tblPr>
    <w:tblGrid>
      <w:gridCol w:w="5940"/>
      <w:gridCol w:w="4050"/>
    </w:tblGrid>
    <w:tr w:rsidR="00E6267B" w14:paraId="17BBC5BC" w14:textId="77777777">
      <w:trPr>
        <w:cantSplit/>
        <w:trHeight w:val="780"/>
      </w:trPr>
      <w:tc>
        <w:tcPr>
          <w:tcW w:w="5940" w:type="dxa"/>
          <w:vAlign w:val="bottom"/>
        </w:tcPr>
        <w:p w14:paraId="748DE974" w14:textId="77777777" w:rsidR="00E6267B" w:rsidRDefault="00E6267B">
          <w:pPr>
            <w:tabs>
              <w:tab w:val="center" w:pos="792"/>
            </w:tabs>
            <w:spacing w:before="40" w:after="40"/>
            <w:ind w:left="-108" w:right="0"/>
            <w:rPr>
              <w:rFonts w:ascii="Arial Narrow" w:hAnsi="Arial Narrow"/>
              <w:sz w:val="18"/>
            </w:rPr>
          </w:pPr>
          <w:r>
            <w:rPr>
              <w:rFonts w:cs="Arial"/>
              <w:b/>
              <w:bCs/>
              <w:sz w:val="18"/>
              <w:szCs w:val="18"/>
            </w:rPr>
            <w:t>SMS Dashboard-SOD</w:t>
          </w:r>
        </w:p>
      </w:tc>
      <w:tc>
        <w:tcPr>
          <w:tcW w:w="4050" w:type="dxa"/>
          <w:vAlign w:val="bottom"/>
        </w:tcPr>
        <w:p w14:paraId="03420B65" w14:textId="77777777" w:rsidR="00E6267B" w:rsidRDefault="00E6267B">
          <w:pPr>
            <w:spacing w:before="40" w:after="40"/>
            <w:ind w:left="0" w:right="0"/>
            <w:jc w:val="right"/>
            <w:rPr>
              <w:b/>
            </w:rPr>
          </w:pPr>
          <w:r>
            <w:rPr>
              <w:b/>
              <w:noProof/>
            </w:rPr>
            <w:drawing>
              <wp:anchor distT="0" distB="0" distL="114300" distR="114300" simplePos="0" relativeHeight="251661312" behindDoc="0" locked="0" layoutInCell="1" allowOverlap="1" wp14:anchorId="47013EC4" wp14:editId="15D1D30D">
                <wp:simplePos x="0" y="0"/>
                <wp:positionH relativeFrom="column">
                  <wp:posOffset>937895</wp:posOffset>
                </wp:positionH>
                <wp:positionV relativeFrom="paragraph">
                  <wp:posOffset>-269875</wp:posOffset>
                </wp:positionV>
                <wp:extent cx="1550035" cy="395605"/>
                <wp:effectExtent l="19050" t="0" r="0" b="0"/>
                <wp:wrapNone/>
                <wp:docPr id="6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37"/>
                        <pic:cNvPicPr>
                          <a:picLocks noChangeAspect="1" noChangeArrowheads="1"/>
                        </pic:cNvPicPr>
                      </pic:nvPicPr>
                      <pic:blipFill>
                        <a:blip r:embed="rId1"/>
                        <a:srcRect/>
                        <a:stretch>
                          <a:fillRect/>
                        </a:stretch>
                      </pic:blipFill>
                      <pic:spPr>
                        <a:xfrm>
                          <a:off x="0" y="0"/>
                          <a:ext cx="1550035" cy="395605"/>
                        </a:xfrm>
                        <a:prstGeom prst="rect">
                          <a:avLst/>
                        </a:prstGeom>
                        <a:noFill/>
                        <a:ln w="9525">
                          <a:noFill/>
                          <a:miter lim="800000"/>
                          <a:headEnd/>
                          <a:tailEnd/>
                        </a:ln>
                      </pic:spPr>
                    </pic:pic>
                  </a:graphicData>
                </a:graphic>
              </wp:anchor>
            </w:drawing>
          </w:r>
        </w:p>
      </w:tc>
    </w:tr>
  </w:tbl>
  <w:p w14:paraId="199D7EF0" w14:textId="77777777" w:rsidR="00E6267B" w:rsidRDefault="00E6267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CEBF8" w14:textId="77777777" w:rsidR="00E6267B" w:rsidRDefault="00E6267B">
    <w:pPr>
      <w:pStyle w:val="Header"/>
      <w:tabs>
        <w:tab w:val="left" w:pos="9810"/>
      </w:tabs>
      <w:ind w:left="0" w:right="-25"/>
      <w:jc w:val="right"/>
      <w:rPr>
        <w:b/>
        <w:i/>
        <w:sz w:val="16"/>
        <w:szCs w:val="16"/>
      </w:rPr>
    </w:pPr>
    <w:r>
      <w:rPr>
        <w:b/>
        <w:i/>
        <w:sz w:val="16"/>
        <w:szCs w:val="16"/>
      </w:rPr>
      <w:t>Internal Use Only</w:t>
    </w:r>
  </w:p>
  <w:tbl>
    <w:tblPr>
      <w:tblW w:w="0" w:type="auto"/>
      <w:tblInd w:w="108" w:type="dxa"/>
      <w:tblBorders>
        <w:bottom w:val="single" w:sz="4" w:space="0" w:color="auto"/>
      </w:tblBorders>
      <w:tblLook w:val="04A0" w:firstRow="1" w:lastRow="0" w:firstColumn="1" w:lastColumn="0" w:noHBand="0" w:noVBand="1"/>
    </w:tblPr>
    <w:tblGrid>
      <w:gridCol w:w="3265"/>
      <w:gridCol w:w="6602"/>
    </w:tblGrid>
    <w:tr w:rsidR="00E6267B" w14:paraId="05E46FEA" w14:textId="77777777">
      <w:trPr>
        <w:cantSplit/>
        <w:trHeight w:val="772"/>
      </w:trPr>
      <w:tc>
        <w:tcPr>
          <w:tcW w:w="2520" w:type="dxa"/>
          <w:vAlign w:val="center"/>
        </w:tcPr>
        <w:p w14:paraId="3F555239" w14:textId="77777777" w:rsidR="00E6267B" w:rsidRDefault="00E6267B">
          <w:pPr>
            <w:tabs>
              <w:tab w:val="left" w:pos="2637"/>
            </w:tabs>
            <w:spacing w:before="40" w:after="40"/>
            <w:ind w:left="-18"/>
            <w:rPr>
              <w:rFonts w:ascii="Arial Narrow" w:hAnsi="Arial Narrow"/>
              <w:sz w:val="18"/>
            </w:rPr>
          </w:pPr>
          <w:r>
            <w:rPr>
              <w:noProof/>
            </w:rPr>
            <w:drawing>
              <wp:inline distT="0" distB="0" distL="0" distR="0" wp14:anchorId="2D9A5824" wp14:editId="15341C52">
                <wp:extent cx="1562735" cy="403860"/>
                <wp:effectExtent l="19050" t="0" r="0" b="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1"/>
                        <pic:cNvPicPr>
                          <a:picLocks noChangeAspect="1" noChangeArrowheads="1"/>
                        </pic:cNvPicPr>
                      </pic:nvPicPr>
                      <pic:blipFill>
                        <a:blip r:embed="rId1"/>
                        <a:srcRect/>
                        <a:stretch>
                          <a:fillRect/>
                        </a:stretch>
                      </pic:blipFill>
                      <pic:spPr>
                        <a:xfrm>
                          <a:off x="0" y="0"/>
                          <a:ext cx="1562735" cy="403860"/>
                        </a:xfrm>
                        <a:prstGeom prst="rect">
                          <a:avLst/>
                        </a:prstGeom>
                        <a:noFill/>
                        <a:ln w="9525">
                          <a:noFill/>
                          <a:miter lim="800000"/>
                          <a:headEnd/>
                          <a:tailEnd/>
                        </a:ln>
                      </pic:spPr>
                    </pic:pic>
                  </a:graphicData>
                </a:graphic>
              </wp:inline>
            </w:drawing>
          </w:r>
        </w:p>
      </w:tc>
      <w:tc>
        <w:tcPr>
          <w:tcW w:w="7470" w:type="dxa"/>
          <w:vAlign w:val="bottom"/>
        </w:tcPr>
        <w:p w14:paraId="47403956" w14:textId="77777777" w:rsidR="00E6267B" w:rsidRDefault="00E6267B">
          <w:pPr>
            <w:tabs>
              <w:tab w:val="left" w:pos="2637"/>
              <w:tab w:val="left" w:pos="5703"/>
            </w:tabs>
            <w:spacing w:before="40" w:after="40"/>
            <w:ind w:right="0"/>
            <w:jc w:val="right"/>
            <w:rPr>
              <w:b/>
              <w:sz w:val="18"/>
              <w:szCs w:val="18"/>
            </w:rPr>
          </w:pPr>
          <w:r>
            <w:rPr>
              <w:b/>
              <w:sz w:val="18"/>
              <w:szCs w:val="18"/>
            </w:rPr>
            <w:t>SMS Dashboard-SOD</w:t>
          </w:r>
        </w:p>
      </w:tc>
    </w:tr>
  </w:tbl>
  <w:p w14:paraId="27A6050E" w14:textId="77777777" w:rsidR="00E6267B" w:rsidRDefault="00E6267B">
    <w:pPr>
      <w:pStyle w:val="Header"/>
      <w:ind w:right="-2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86F49" w14:textId="77777777" w:rsidR="00E6267B" w:rsidRDefault="00E6267B">
    <w:pPr>
      <w:pStyle w:val="Header"/>
      <w:tabs>
        <w:tab w:val="left" w:pos="9810"/>
      </w:tabs>
      <w:ind w:left="0" w:right="-25"/>
      <w:jc w:val="right"/>
      <w:rPr>
        <w:b/>
        <w:i/>
        <w:sz w:val="16"/>
        <w:szCs w:val="16"/>
      </w:rPr>
    </w:pPr>
    <w:r>
      <w:rPr>
        <w:b/>
        <w:i/>
        <w:sz w:val="16"/>
        <w:szCs w:val="16"/>
      </w:rPr>
      <w:t>Internal Use Only</w:t>
    </w:r>
  </w:p>
  <w:tbl>
    <w:tblPr>
      <w:tblW w:w="0" w:type="auto"/>
      <w:tblInd w:w="108" w:type="dxa"/>
      <w:tblBorders>
        <w:bottom w:val="single" w:sz="4" w:space="0" w:color="auto"/>
      </w:tblBorders>
      <w:tblLook w:val="04A0" w:firstRow="1" w:lastRow="0" w:firstColumn="1" w:lastColumn="0" w:noHBand="0" w:noVBand="1"/>
    </w:tblPr>
    <w:tblGrid>
      <w:gridCol w:w="3265"/>
      <w:gridCol w:w="6808"/>
    </w:tblGrid>
    <w:tr w:rsidR="00E6267B" w14:paraId="6BE5868B" w14:textId="77777777">
      <w:trPr>
        <w:cantSplit/>
        <w:trHeight w:val="772"/>
      </w:trPr>
      <w:tc>
        <w:tcPr>
          <w:tcW w:w="2520" w:type="dxa"/>
          <w:vAlign w:val="center"/>
        </w:tcPr>
        <w:p w14:paraId="03622275" w14:textId="77777777" w:rsidR="00E6267B" w:rsidRDefault="00E6267B">
          <w:pPr>
            <w:tabs>
              <w:tab w:val="left" w:pos="2637"/>
            </w:tabs>
            <w:spacing w:before="40" w:after="40"/>
            <w:ind w:left="-18"/>
            <w:rPr>
              <w:rFonts w:ascii="Arial Narrow" w:hAnsi="Arial Narrow"/>
              <w:sz w:val="18"/>
            </w:rPr>
          </w:pPr>
          <w:r>
            <w:rPr>
              <w:noProof/>
            </w:rPr>
            <w:drawing>
              <wp:inline distT="0" distB="0" distL="0" distR="0" wp14:anchorId="22A6A2DA" wp14:editId="6DC23AC4">
                <wp:extent cx="1562735" cy="40386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
                        <a:srcRect/>
                        <a:stretch>
                          <a:fillRect/>
                        </a:stretch>
                      </pic:blipFill>
                      <pic:spPr>
                        <a:xfrm>
                          <a:off x="0" y="0"/>
                          <a:ext cx="1562735" cy="403860"/>
                        </a:xfrm>
                        <a:prstGeom prst="rect">
                          <a:avLst/>
                        </a:prstGeom>
                        <a:noFill/>
                        <a:ln w="9525">
                          <a:noFill/>
                          <a:miter lim="800000"/>
                          <a:headEnd/>
                          <a:tailEnd/>
                        </a:ln>
                      </pic:spPr>
                    </pic:pic>
                  </a:graphicData>
                </a:graphic>
              </wp:inline>
            </w:drawing>
          </w:r>
        </w:p>
      </w:tc>
      <w:tc>
        <w:tcPr>
          <w:tcW w:w="7470" w:type="dxa"/>
          <w:vAlign w:val="bottom"/>
        </w:tcPr>
        <w:p w14:paraId="66D09B5F" w14:textId="77777777" w:rsidR="00E6267B" w:rsidRDefault="00E6267B">
          <w:pPr>
            <w:tabs>
              <w:tab w:val="left" w:pos="2637"/>
              <w:tab w:val="left" w:pos="5703"/>
            </w:tabs>
            <w:spacing w:before="40" w:after="40"/>
            <w:ind w:right="0"/>
            <w:jc w:val="right"/>
            <w:rPr>
              <w:b/>
              <w:sz w:val="18"/>
              <w:szCs w:val="18"/>
            </w:rPr>
          </w:pPr>
          <w:r>
            <w:rPr>
              <w:b/>
              <w:sz w:val="18"/>
              <w:szCs w:val="18"/>
            </w:rPr>
            <w:t>SMS Dashboard-SOD</w:t>
          </w:r>
        </w:p>
      </w:tc>
    </w:tr>
  </w:tbl>
  <w:p w14:paraId="5F676613" w14:textId="77777777" w:rsidR="00E6267B" w:rsidRDefault="00E626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ED83E" w14:textId="77777777" w:rsidR="00E6267B" w:rsidRDefault="00E6267B">
    <w:pPr>
      <w:pStyle w:val="Header"/>
      <w:ind w:left="0" w:right="-36"/>
      <w:rPr>
        <w:b/>
        <w:i/>
        <w:sz w:val="16"/>
        <w:szCs w:val="16"/>
      </w:rPr>
    </w:pPr>
    <w:r>
      <w:rPr>
        <w:b/>
        <w:i/>
        <w:sz w:val="16"/>
        <w:szCs w:val="16"/>
      </w:rPr>
      <w:t>Internal Use Only</w:t>
    </w:r>
  </w:p>
  <w:tbl>
    <w:tblPr>
      <w:tblW w:w="9990" w:type="dxa"/>
      <w:tblInd w:w="108" w:type="dxa"/>
      <w:tblBorders>
        <w:bottom w:val="single" w:sz="4" w:space="0" w:color="auto"/>
      </w:tblBorders>
      <w:tblLayout w:type="fixed"/>
      <w:tblLook w:val="04A0" w:firstRow="1" w:lastRow="0" w:firstColumn="1" w:lastColumn="0" w:noHBand="0" w:noVBand="1"/>
    </w:tblPr>
    <w:tblGrid>
      <w:gridCol w:w="5940"/>
      <w:gridCol w:w="4050"/>
    </w:tblGrid>
    <w:tr w:rsidR="00E6267B" w14:paraId="1E7FE963" w14:textId="77777777">
      <w:trPr>
        <w:cantSplit/>
        <w:trHeight w:val="780"/>
      </w:trPr>
      <w:tc>
        <w:tcPr>
          <w:tcW w:w="5940" w:type="dxa"/>
          <w:vAlign w:val="bottom"/>
        </w:tcPr>
        <w:p w14:paraId="686AAC78" w14:textId="77777777" w:rsidR="00E6267B" w:rsidRDefault="00E6267B">
          <w:pPr>
            <w:tabs>
              <w:tab w:val="center" w:pos="792"/>
            </w:tabs>
            <w:spacing w:before="40" w:after="40"/>
            <w:ind w:left="-108" w:right="0"/>
            <w:rPr>
              <w:rFonts w:ascii="Arial Narrow" w:hAnsi="Arial Narrow"/>
              <w:sz w:val="18"/>
            </w:rPr>
          </w:pPr>
          <w:r>
            <w:rPr>
              <w:rFonts w:cs="Arial"/>
              <w:b/>
              <w:bCs/>
              <w:sz w:val="18"/>
              <w:szCs w:val="18"/>
            </w:rPr>
            <w:t>SMS Dashboard-SOD</w:t>
          </w:r>
        </w:p>
      </w:tc>
      <w:tc>
        <w:tcPr>
          <w:tcW w:w="4050" w:type="dxa"/>
          <w:vAlign w:val="bottom"/>
        </w:tcPr>
        <w:p w14:paraId="5F6771A6" w14:textId="77777777" w:rsidR="00E6267B" w:rsidRDefault="00E6267B">
          <w:pPr>
            <w:spacing w:before="40" w:after="40"/>
            <w:ind w:left="0" w:right="0"/>
            <w:jc w:val="right"/>
            <w:rPr>
              <w:b/>
            </w:rPr>
          </w:pPr>
          <w:r>
            <w:rPr>
              <w:b/>
              <w:noProof/>
            </w:rPr>
            <w:drawing>
              <wp:anchor distT="0" distB="0" distL="114300" distR="114300" simplePos="0" relativeHeight="251654144" behindDoc="0" locked="0" layoutInCell="1" allowOverlap="1" wp14:anchorId="4F556C89" wp14:editId="1B319D03">
                <wp:simplePos x="0" y="0"/>
                <wp:positionH relativeFrom="column">
                  <wp:posOffset>796925</wp:posOffset>
                </wp:positionH>
                <wp:positionV relativeFrom="paragraph">
                  <wp:posOffset>-249555</wp:posOffset>
                </wp:positionV>
                <wp:extent cx="1564640" cy="393065"/>
                <wp:effectExtent l="19050" t="0" r="0" b="0"/>
                <wp:wrapNone/>
                <wp:docPr id="4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7"/>
                        <pic:cNvPicPr>
                          <a:picLocks noChangeAspect="1" noChangeArrowheads="1"/>
                        </pic:cNvPicPr>
                      </pic:nvPicPr>
                      <pic:blipFill>
                        <a:blip r:embed="rId1"/>
                        <a:srcRect/>
                        <a:stretch>
                          <a:fillRect/>
                        </a:stretch>
                      </pic:blipFill>
                      <pic:spPr>
                        <a:xfrm>
                          <a:off x="0" y="0"/>
                          <a:ext cx="1564640" cy="393065"/>
                        </a:xfrm>
                        <a:prstGeom prst="rect">
                          <a:avLst/>
                        </a:prstGeom>
                        <a:noFill/>
                        <a:ln w="9525">
                          <a:noFill/>
                          <a:miter lim="800000"/>
                          <a:headEnd/>
                          <a:tailEnd/>
                        </a:ln>
                      </pic:spPr>
                    </pic:pic>
                  </a:graphicData>
                </a:graphic>
              </wp:anchor>
            </w:drawing>
          </w:r>
        </w:p>
      </w:tc>
    </w:tr>
  </w:tbl>
  <w:p w14:paraId="2C294D03" w14:textId="77777777" w:rsidR="00E6267B" w:rsidRDefault="00E626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B33FE" w14:textId="77777777" w:rsidR="00E6267B" w:rsidRDefault="00E6267B">
    <w:pPr>
      <w:pStyle w:val="Header"/>
      <w:tabs>
        <w:tab w:val="left" w:pos="9810"/>
      </w:tabs>
      <w:ind w:left="0" w:right="-25"/>
      <w:jc w:val="right"/>
      <w:rPr>
        <w:b/>
        <w:i/>
        <w:sz w:val="16"/>
        <w:szCs w:val="16"/>
      </w:rPr>
    </w:pPr>
    <w:r>
      <w:rPr>
        <w:b/>
        <w:i/>
        <w:sz w:val="16"/>
        <w:szCs w:val="16"/>
      </w:rPr>
      <w:t>Internal Use Only</w:t>
    </w:r>
  </w:p>
  <w:tbl>
    <w:tblPr>
      <w:tblW w:w="0" w:type="auto"/>
      <w:tblInd w:w="108" w:type="dxa"/>
      <w:tblBorders>
        <w:bottom w:val="single" w:sz="4" w:space="0" w:color="auto"/>
      </w:tblBorders>
      <w:tblLook w:val="04A0" w:firstRow="1" w:lastRow="0" w:firstColumn="1" w:lastColumn="0" w:noHBand="0" w:noVBand="1"/>
    </w:tblPr>
    <w:tblGrid>
      <w:gridCol w:w="3265"/>
      <w:gridCol w:w="6808"/>
    </w:tblGrid>
    <w:tr w:rsidR="00E6267B" w14:paraId="225F9173" w14:textId="77777777">
      <w:trPr>
        <w:cantSplit/>
        <w:trHeight w:val="772"/>
      </w:trPr>
      <w:tc>
        <w:tcPr>
          <w:tcW w:w="2520" w:type="dxa"/>
          <w:vAlign w:val="center"/>
        </w:tcPr>
        <w:p w14:paraId="34063E89" w14:textId="77777777" w:rsidR="00E6267B" w:rsidRDefault="00E6267B">
          <w:pPr>
            <w:tabs>
              <w:tab w:val="left" w:pos="2637"/>
            </w:tabs>
            <w:spacing w:before="40" w:after="40"/>
            <w:ind w:left="-18"/>
            <w:rPr>
              <w:rFonts w:ascii="Arial Narrow" w:hAnsi="Arial Narrow"/>
              <w:sz w:val="18"/>
            </w:rPr>
          </w:pPr>
          <w:r>
            <w:rPr>
              <w:noProof/>
            </w:rPr>
            <w:drawing>
              <wp:inline distT="0" distB="0" distL="0" distR="0" wp14:anchorId="59613C61" wp14:editId="0256293D">
                <wp:extent cx="1562735" cy="403860"/>
                <wp:effectExtent l="1905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
                        <pic:cNvPicPr>
                          <a:picLocks noChangeAspect="1" noChangeArrowheads="1"/>
                        </pic:cNvPicPr>
                      </pic:nvPicPr>
                      <pic:blipFill>
                        <a:blip r:embed="rId1"/>
                        <a:srcRect/>
                        <a:stretch>
                          <a:fillRect/>
                        </a:stretch>
                      </pic:blipFill>
                      <pic:spPr>
                        <a:xfrm>
                          <a:off x="0" y="0"/>
                          <a:ext cx="1562735" cy="403860"/>
                        </a:xfrm>
                        <a:prstGeom prst="rect">
                          <a:avLst/>
                        </a:prstGeom>
                        <a:noFill/>
                        <a:ln w="9525">
                          <a:noFill/>
                          <a:miter lim="800000"/>
                          <a:headEnd/>
                          <a:tailEnd/>
                        </a:ln>
                      </pic:spPr>
                    </pic:pic>
                  </a:graphicData>
                </a:graphic>
              </wp:inline>
            </w:drawing>
          </w:r>
        </w:p>
      </w:tc>
      <w:tc>
        <w:tcPr>
          <w:tcW w:w="7470" w:type="dxa"/>
          <w:vAlign w:val="bottom"/>
        </w:tcPr>
        <w:p w14:paraId="6E99EE80" w14:textId="77777777" w:rsidR="00E6267B" w:rsidRDefault="00E6267B">
          <w:pPr>
            <w:tabs>
              <w:tab w:val="left" w:pos="2637"/>
              <w:tab w:val="left" w:pos="5703"/>
            </w:tabs>
            <w:spacing w:before="40" w:after="40"/>
            <w:ind w:right="0"/>
            <w:jc w:val="right"/>
            <w:rPr>
              <w:b/>
              <w:sz w:val="18"/>
              <w:szCs w:val="18"/>
            </w:rPr>
          </w:pPr>
          <w:r>
            <w:rPr>
              <w:b/>
              <w:sz w:val="18"/>
              <w:szCs w:val="18"/>
            </w:rPr>
            <w:t>SMS Dashboard-SOD</w:t>
          </w:r>
        </w:p>
      </w:tc>
    </w:tr>
  </w:tbl>
  <w:p w14:paraId="475BA073" w14:textId="77777777" w:rsidR="00E6267B" w:rsidRDefault="00E6267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D4647" w14:textId="77777777" w:rsidR="00E6267B" w:rsidRDefault="00E6267B">
    <w:pPr>
      <w:pStyle w:val="Header"/>
      <w:ind w:left="0" w:right="-36"/>
      <w:rPr>
        <w:b/>
        <w:i/>
        <w:sz w:val="16"/>
        <w:szCs w:val="16"/>
      </w:rPr>
    </w:pPr>
    <w:r>
      <w:rPr>
        <w:b/>
        <w:i/>
        <w:sz w:val="16"/>
        <w:szCs w:val="16"/>
      </w:rPr>
      <w:t>Internal Use Only</w:t>
    </w:r>
  </w:p>
  <w:tbl>
    <w:tblPr>
      <w:tblW w:w="9990" w:type="dxa"/>
      <w:tblInd w:w="108" w:type="dxa"/>
      <w:tblBorders>
        <w:bottom w:val="single" w:sz="4" w:space="0" w:color="auto"/>
      </w:tblBorders>
      <w:tblLayout w:type="fixed"/>
      <w:tblLook w:val="04A0" w:firstRow="1" w:lastRow="0" w:firstColumn="1" w:lastColumn="0" w:noHBand="0" w:noVBand="1"/>
    </w:tblPr>
    <w:tblGrid>
      <w:gridCol w:w="5940"/>
      <w:gridCol w:w="4050"/>
    </w:tblGrid>
    <w:tr w:rsidR="00E6267B" w14:paraId="0FD4F94A" w14:textId="77777777">
      <w:trPr>
        <w:cantSplit/>
        <w:trHeight w:val="780"/>
      </w:trPr>
      <w:tc>
        <w:tcPr>
          <w:tcW w:w="5940" w:type="dxa"/>
          <w:vAlign w:val="bottom"/>
        </w:tcPr>
        <w:p w14:paraId="4B4E02C9" w14:textId="77777777" w:rsidR="00E6267B" w:rsidRDefault="00E6267B">
          <w:pPr>
            <w:tabs>
              <w:tab w:val="center" w:pos="792"/>
            </w:tabs>
            <w:spacing w:before="40" w:after="40"/>
            <w:ind w:left="-108" w:right="0"/>
            <w:rPr>
              <w:rFonts w:ascii="Arial Narrow" w:hAnsi="Arial Narrow"/>
              <w:sz w:val="18"/>
            </w:rPr>
          </w:pPr>
          <w:r>
            <w:rPr>
              <w:rFonts w:cs="Arial"/>
              <w:b/>
              <w:bCs/>
              <w:sz w:val="18"/>
              <w:szCs w:val="18"/>
            </w:rPr>
            <w:t>SMS Dashboard-SOD</w:t>
          </w:r>
        </w:p>
      </w:tc>
      <w:tc>
        <w:tcPr>
          <w:tcW w:w="4050" w:type="dxa"/>
          <w:vAlign w:val="bottom"/>
        </w:tcPr>
        <w:p w14:paraId="0ACDAF91" w14:textId="77777777" w:rsidR="00E6267B" w:rsidRDefault="00E6267B">
          <w:pPr>
            <w:spacing w:before="40" w:after="40"/>
            <w:ind w:left="0" w:right="0"/>
            <w:jc w:val="right"/>
            <w:rPr>
              <w:b/>
            </w:rPr>
          </w:pPr>
          <w:r>
            <w:rPr>
              <w:noProof/>
            </w:rPr>
            <w:drawing>
              <wp:anchor distT="0" distB="0" distL="114300" distR="114300" simplePos="0" relativeHeight="251658240" behindDoc="0" locked="0" layoutInCell="1" allowOverlap="1" wp14:anchorId="3E78AE06" wp14:editId="36B9041C">
                <wp:simplePos x="0" y="0"/>
                <wp:positionH relativeFrom="column">
                  <wp:posOffset>796925</wp:posOffset>
                </wp:positionH>
                <wp:positionV relativeFrom="paragraph">
                  <wp:posOffset>-238760</wp:posOffset>
                </wp:positionV>
                <wp:extent cx="1564640" cy="393065"/>
                <wp:effectExtent l="19050" t="0" r="0" b="0"/>
                <wp:wrapNone/>
                <wp:docPr id="6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37"/>
                        <pic:cNvPicPr>
                          <a:picLocks noChangeAspect="1" noChangeArrowheads="1"/>
                        </pic:cNvPicPr>
                      </pic:nvPicPr>
                      <pic:blipFill>
                        <a:blip r:embed="rId1"/>
                        <a:srcRect/>
                        <a:stretch>
                          <a:fillRect/>
                        </a:stretch>
                      </pic:blipFill>
                      <pic:spPr>
                        <a:xfrm>
                          <a:off x="0" y="0"/>
                          <a:ext cx="1564640" cy="393065"/>
                        </a:xfrm>
                        <a:prstGeom prst="rect">
                          <a:avLst/>
                        </a:prstGeom>
                        <a:noFill/>
                        <a:ln w="9525">
                          <a:noFill/>
                          <a:miter lim="800000"/>
                          <a:headEnd/>
                          <a:tailEnd/>
                        </a:ln>
                      </pic:spPr>
                    </pic:pic>
                  </a:graphicData>
                </a:graphic>
              </wp:anchor>
            </w:drawing>
          </w:r>
        </w:p>
      </w:tc>
    </w:tr>
  </w:tbl>
  <w:p w14:paraId="786C346A" w14:textId="77777777" w:rsidR="00E6267B" w:rsidRDefault="00E626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4D411" w14:textId="77777777" w:rsidR="00E6267B" w:rsidRDefault="00E6267B">
    <w:pPr>
      <w:pStyle w:val="Header"/>
      <w:tabs>
        <w:tab w:val="left" w:pos="9810"/>
      </w:tabs>
      <w:ind w:left="0" w:right="-25"/>
      <w:jc w:val="right"/>
      <w:rPr>
        <w:b/>
        <w:i/>
        <w:sz w:val="16"/>
        <w:szCs w:val="16"/>
      </w:rPr>
    </w:pPr>
    <w:r>
      <w:rPr>
        <w:b/>
        <w:i/>
        <w:sz w:val="16"/>
        <w:szCs w:val="16"/>
      </w:rPr>
      <w:t>Internal Use Only</w:t>
    </w:r>
  </w:p>
  <w:tbl>
    <w:tblPr>
      <w:tblW w:w="0" w:type="auto"/>
      <w:tblInd w:w="108" w:type="dxa"/>
      <w:tblBorders>
        <w:bottom w:val="single" w:sz="4" w:space="0" w:color="auto"/>
      </w:tblBorders>
      <w:tblLook w:val="04A0" w:firstRow="1" w:lastRow="0" w:firstColumn="1" w:lastColumn="0" w:noHBand="0" w:noVBand="1"/>
    </w:tblPr>
    <w:tblGrid>
      <w:gridCol w:w="3265"/>
      <w:gridCol w:w="6808"/>
    </w:tblGrid>
    <w:tr w:rsidR="00E6267B" w14:paraId="7A55C493" w14:textId="77777777">
      <w:trPr>
        <w:cantSplit/>
        <w:trHeight w:val="772"/>
      </w:trPr>
      <w:tc>
        <w:tcPr>
          <w:tcW w:w="2520" w:type="dxa"/>
          <w:vAlign w:val="center"/>
        </w:tcPr>
        <w:p w14:paraId="69189ACA" w14:textId="77777777" w:rsidR="00E6267B" w:rsidRDefault="00E6267B">
          <w:pPr>
            <w:tabs>
              <w:tab w:val="left" w:pos="2637"/>
            </w:tabs>
            <w:spacing w:before="40" w:after="40"/>
            <w:ind w:left="-18"/>
            <w:rPr>
              <w:rFonts w:ascii="Arial Narrow" w:hAnsi="Arial Narrow"/>
              <w:sz w:val="18"/>
            </w:rPr>
          </w:pPr>
          <w:r>
            <w:rPr>
              <w:noProof/>
            </w:rPr>
            <w:drawing>
              <wp:inline distT="0" distB="0" distL="0" distR="0" wp14:anchorId="72DF6E2D" wp14:editId="0092A38C">
                <wp:extent cx="1562735" cy="403860"/>
                <wp:effectExtent l="19050" t="0" r="0" b="0"/>
                <wp:docPr id="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
                        <pic:cNvPicPr>
                          <a:picLocks noChangeAspect="1" noChangeArrowheads="1"/>
                        </pic:cNvPicPr>
                      </pic:nvPicPr>
                      <pic:blipFill>
                        <a:blip r:embed="rId1"/>
                        <a:srcRect/>
                        <a:stretch>
                          <a:fillRect/>
                        </a:stretch>
                      </pic:blipFill>
                      <pic:spPr>
                        <a:xfrm>
                          <a:off x="0" y="0"/>
                          <a:ext cx="1562735" cy="403860"/>
                        </a:xfrm>
                        <a:prstGeom prst="rect">
                          <a:avLst/>
                        </a:prstGeom>
                        <a:noFill/>
                        <a:ln w="9525">
                          <a:noFill/>
                          <a:miter lim="800000"/>
                          <a:headEnd/>
                          <a:tailEnd/>
                        </a:ln>
                      </pic:spPr>
                    </pic:pic>
                  </a:graphicData>
                </a:graphic>
              </wp:inline>
            </w:drawing>
          </w:r>
        </w:p>
      </w:tc>
      <w:tc>
        <w:tcPr>
          <w:tcW w:w="7470" w:type="dxa"/>
          <w:vAlign w:val="bottom"/>
        </w:tcPr>
        <w:p w14:paraId="6FF73915" w14:textId="77777777" w:rsidR="00E6267B" w:rsidRDefault="00E6267B">
          <w:pPr>
            <w:tabs>
              <w:tab w:val="left" w:pos="2637"/>
              <w:tab w:val="left" w:pos="5703"/>
            </w:tabs>
            <w:spacing w:before="40" w:after="40"/>
            <w:ind w:right="0"/>
            <w:jc w:val="right"/>
            <w:rPr>
              <w:b/>
              <w:sz w:val="18"/>
              <w:szCs w:val="18"/>
            </w:rPr>
          </w:pPr>
          <w:r>
            <w:rPr>
              <w:b/>
              <w:sz w:val="18"/>
              <w:szCs w:val="18"/>
            </w:rPr>
            <w:t>SMS Dashboard-SOD</w:t>
          </w:r>
        </w:p>
      </w:tc>
    </w:tr>
  </w:tbl>
  <w:p w14:paraId="4763359C" w14:textId="77777777" w:rsidR="00E6267B" w:rsidRDefault="00E6267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4413F" w14:textId="77777777" w:rsidR="00E6267B" w:rsidRDefault="00E6267B">
    <w:pPr>
      <w:pStyle w:val="Header"/>
      <w:ind w:left="0" w:right="-36"/>
      <w:rPr>
        <w:b/>
        <w:i/>
        <w:sz w:val="16"/>
        <w:szCs w:val="16"/>
      </w:rPr>
    </w:pPr>
    <w:r>
      <w:rPr>
        <w:b/>
        <w:i/>
        <w:sz w:val="16"/>
        <w:szCs w:val="16"/>
      </w:rPr>
      <w:t>Internal Use Only</w:t>
    </w:r>
  </w:p>
  <w:tbl>
    <w:tblPr>
      <w:tblW w:w="9990" w:type="dxa"/>
      <w:tblInd w:w="108" w:type="dxa"/>
      <w:tblBorders>
        <w:bottom w:val="single" w:sz="4" w:space="0" w:color="auto"/>
      </w:tblBorders>
      <w:tblLayout w:type="fixed"/>
      <w:tblLook w:val="04A0" w:firstRow="1" w:lastRow="0" w:firstColumn="1" w:lastColumn="0" w:noHBand="0" w:noVBand="1"/>
    </w:tblPr>
    <w:tblGrid>
      <w:gridCol w:w="5940"/>
      <w:gridCol w:w="4050"/>
    </w:tblGrid>
    <w:tr w:rsidR="00E6267B" w14:paraId="71C4272D" w14:textId="77777777">
      <w:trPr>
        <w:cantSplit/>
        <w:trHeight w:val="780"/>
      </w:trPr>
      <w:tc>
        <w:tcPr>
          <w:tcW w:w="5940" w:type="dxa"/>
          <w:vAlign w:val="bottom"/>
        </w:tcPr>
        <w:p w14:paraId="4D07E999" w14:textId="77777777" w:rsidR="00E6267B" w:rsidRDefault="00E6267B">
          <w:pPr>
            <w:tabs>
              <w:tab w:val="center" w:pos="792"/>
            </w:tabs>
            <w:spacing w:before="40" w:after="40"/>
            <w:ind w:left="-108" w:right="0"/>
            <w:rPr>
              <w:rFonts w:ascii="Arial Narrow" w:hAnsi="Arial Narrow"/>
              <w:sz w:val="18"/>
            </w:rPr>
          </w:pPr>
          <w:r>
            <w:rPr>
              <w:rFonts w:cs="Arial"/>
              <w:b/>
              <w:bCs/>
              <w:sz w:val="18"/>
              <w:szCs w:val="18"/>
            </w:rPr>
            <w:t>SMS Dashboard-SOD</w:t>
          </w:r>
        </w:p>
      </w:tc>
      <w:tc>
        <w:tcPr>
          <w:tcW w:w="4050" w:type="dxa"/>
          <w:vAlign w:val="bottom"/>
        </w:tcPr>
        <w:p w14:paraId="43997902" w14:textId="77777777" w:rsidR="00E6267B" w:rsidRDefault="00E6267B">
          <w:pPr>
            <w:spacing w:before="40" w:after="40"/>
            <w:ind w:left="0" w:right="0"/>
            <w:jc w:val="right"/>
            <w:rPr>
              <w:b/>
            </w:rPr>
          </w:pPr>
          <w:r>
            <w:rPr>
              <w:noProof/>
            </w:rPr>
            <w:drawing>
              <wp:anchor distT="0" distB="0" distL="114300" distR="114300" simplePos="0" relativeHeight="251656704" behindDoc="0" locked="0" layoutInCell="1" allowOverlap="1" wp14:anchorId="1498D441" wp14:editId="46138367">
                <wp:simplePos x="0" y="0"/>
                <wp:positionH relativeFrom="column">
                  <wp:posOffset>945515</wp:posOffset>
                </wp:positionH>
                <wp:positionV relativeFrom="paragraph">
                  <wp:posOffset>-249555</wp:posOffset>
                </wp:positionV>
                <wp:extent cx="1564640" cy="393065"/>
                <wp:effectExtent l="19050" t="0" r="0" b="0"/>
                <wp:wrapNone/>
                <wp:docPr id="6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37"/>
                        <pic:cNvPicPr>
                          <a:picLocks noChangeAspect="1" noChangeArrowheads="1"/>
                        </pic:cNvPicPr>
                      </pic:nvPicPr>
                      <pic:blipFill>
                        <a:blip r:embed="rId1"/>
                        <a:srcRect/>
                        <a:stretch>
                          <a:fillRect/>
                        </a:stretch>
                      </pic:blipFill>
                      <pic:spPr>
                        <a:xfrm>
                          <a:off x="0" y="0"/>
                          <a:ext cx="1564640" cy="393065"/>
                        </a:xfrm>
                        <a:prstGeom prst="rect">
                          <a:avLst/>
                        </a:prstGeom>
                        <a:noFill/>
                        <a:ln w="9525">
                          <a:noFill/>
                          <a:miter lim="800000"/>
                          <a:headEnd/>
                          <a:tailEnd/>
                        </a:ln>
                      </pic:spPr>
                    </pic:pic>
                  </a:graphicData>
                </a:graphic>
              </wp:anchor>
            </w:drawing>
          </w:r>
        </w:p>
      </w:tc>
    </w:tr>
  </w:tbl>
  <w:p w14:paraId="0D1FE74E" w14:textId="77777777" w:rsidR="00E6267B" w:rsidRDefault="00E6267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57CBB" w14:textId="77777777" w:rsidR="00E6267B" w:rsidRDefault="00E6267B">
    <w:pPr>
      <w:pStyle w:val="Header"/>
      <w:tabs>
        <w:tab w:val="left" w:pos="9810"/>
      </w:tabs>
      <w:ind w:left="0" w:right="-25"/>
      <w:jc w:val="right"/>
      <w:rPr>
        <w:b/>
        <w:i/>
        <w:sz w:val="16"/>
        <w:szCs w:val="16"/>
      </w:rPr>
    </w:pPr>
    <w:r>
      <w:rPr>
        <w:b/>
        <w:i/>
        <w:sz w:val="16"/>
        <w:szCs w:val="16"/>
      </w:rPr>
      <w:t>Internal Use Only</w:t>
    </w:r>
  </w:p>
  <w:tbl>
    <w:tblPr>
      <w:tblW w:w="0" w:type="auto"/>
      <w:tblInd w:w="108" w:type="dxa"/>
      <w:tblBorders>
        <w:bottom w:val="single" w:sz="4" w:space="0" w:color="auto"/>
      </w:tblBorders>
      <w:tblLook w:val="04A0" w:firstRow="1" w:lastRow="0" w:firstColumn="1" w:lastColumn="0" w:noHBand="0" w:noVBand="1"/>
    </w:tblPr>
    <w:tblGrid>
      <w:gridCol w:w="3265"/>
      <w:gridCol w:w="6808"/>
    </w:tblGrid>
    <w:tr w:rsidR="00E6267B" w14:paraId="08E5B8B8" w14:textId="77777777">
      <w:trPr>
        <w:cantSplit/>
        <w:trHeight w:val="772"/>
      </w:trPr>
      <w:tc>
        <w:tcPr>
          <w:tcW w:w="2520" w:type="dxa"/>
          <w:vAlign w:val="center"/>
        </w:tcPr>
        <w:p w14:paraId="2CCEF72A" w14:textId="77777777" w:rsidR="00E6267B" w:rsidRDefault="00E6267B">
          <w:pPr>
            <w:tabs>
              <w:tab w:val="left" w:pos="2637"/>
            </w:tabs>
            <w:spacing w:before="40" w:after="40"/>
            <w:ind w:left="-18"/>
            <w:rPr>
              <w:rFonts w:ascii="Arial Narrow" w:hAnsi="Arial Narrow"/>
              <w:sz w:val="18"/>
            </w:rPr>
          </w:pPr>
          <w:r>
            <w:rPr>
              <w:noProof/>
            </w:rPr>
            <w:drawing>
              <wp:inline distT="0" distB="0" distL="0" distR="0" wp14:anchorId="75A4D7D3" wp14:editId="4FF8B43C">
                <wp:extent cx="1562735" cy="403860"/>
                <wp:effectExtent l="19050" t="0" r="0" b="0"/>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
                        <pic:cNvPicPr>
                          <a:picLocks noChangeAspect="1" noChangeArrowheads="1"/>
                        </pic:cNvPicPr>
                      </pic:nvPicPr>
                      <pic:blipFill>
                        <a:blip r:embed="rId1"/>
                        <a:srcRect/>
                        <a:stretch>
                          <a:fillRect/>
                        </a:stretch>
                      </pic:blipFill>
                      <pic:spPr>
                        <a:xfrm>
                          <a:off x="0" y="0"/>
                          <a:ext cx="1562735" cy="403860"/>
                        </a:xfrm>
                        <a:prstGeom prst="rect">
                          <a:avLst/>
                        </a:prstGeom>
                        <a:noFill/>
                        <a:ln w="9525">
                          <a:noFill/>
                          <a:miter lim="800000"/>
                          <a:headEnd/>
                          <a:tailEnd/>
                        </a:ln>
                      </pic:spPr>
                    </pic:pic>
                  </a:graphicData>
                </a:graphic>
              </wp:inline>
            </w:drawing>
          </w:r>
        </w:p>
      </w:tc>
      <w:tc>
        <w:tcPr>
          <w:tcW w:w="7470" w:type="dxa"/>
          <w:vAlign w:val="bottom"/>
        </w:tcPr>
        <w:p w14:paraId="1AECC8F2" w14:textId="77777777" w:rsidR="00E6267B" w:rsidRDefault="00E6267B">
          <w:pPr>
            <w:tabs>
              <w:tab w:val="left" w:pos="2637"/>
              <w:tab w:val="left" w:pos="5703"/>
            </w:tabs>
            <w:spacing w:before="40" w:after="40"/>
            <w:ind w:right="0"/>
            <w:jc w:val="right"/>
            <w:rPr>
              <w:b/>
              <w:sz w:val="18"/>
              <w:szCs w:val="18"/>
            </w:rPr>
          </w:pPr>
          <w:r>
            <w:rPr>
              <w:b/>
              <w:sz w:val="18"/>
              <w:szCs w:val="18"/>
            </w:rPr>
            <w:t>SMS Dashboard-SOD</w:t>
          </w:r>
        </w:p>
      </w:tc>
    </w:tr>
  </w:tbl>
  <w:p w14:paraId="6FEC2549" w14:textId="77777777" w:rsidR="00E6267B" w:rsidRDefault="00E6267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B0A26" w14:textId="77777777" w:rsidR="00E6267B" w:rsidRDefault="00E6267B">
    <w:pPr>
      <w:pStyle w:val="Header"/>
      <w:ind w:left="0" w:right="-36"/>
      <w:rPr>
        <w:b/>
        <w:i/>
        <w:sz w:val="16"/>
        <w:szCs w:val="16"/>
      </w:rPr>
    </w:pPr>
    <w:r>
      <w:rPr>
        <w:b/>
        <w:i/>
        <w:sz w:val="16"/>
        <w:szCs w:val="16"/>
      </w:rPr>
      <w:t>Internal Use Only</w:t>
    </w:r>
  </w:p>
  <w:tbl>
    <w:tblPr>
      <w:tblW w:w="9990" w:type="dxa"/>
      <w:tblInd w:w="108" w:type="dxa"/>
      <w:tblBorders>
        <w:bottom w:val="single" w:sz="4" w:space="0" w:color="auto"/>
      </w:tblBorders>
      <w:tblLayout w:type="fixed"/>
      <w:tblLook w:val="04A0" w:firstRow="1" w:lastRow="0" w:firstColumn="1" w:lastColumn="0" w:noHBand="0" w:noVBand="1"/>
    </w:tblPr>
    <w:tblGrid>
      <w:gridCol w:w="5940"/>
      <w:gridCol w:w="4050"/>
    </w:tblGrid>
    <w:tr w:rsidR="00E6267B" w14:paraId="7A64C50F" w14:textId="77777777">
      <w:trPr>
        <w:cantSplit/>
        <w:trHeight w:val="780"/>
      </w:trPr>
      <w:tc>
        <w:tcPr>
          <w:tcW w:w="5940" w:type="dxa"/>
          <w:vAlign w:val="bottom"/>
        </w:tcPr>
        <w:p w14:paraId="2F014E04" w14:textId="77777777" w:rsidR="00E6267B" w:rsidRDefault="00E6267B">
          <w:pPr>
            <w:tabs>
              <w:tab w:val="center" w:pos="792"/>
            </w:tabs>
            <w:spacing w:before="40" w:after="40"/>
            <w:ind w:left="-108" w:right="0"/>
            <w:rPr>
              <w:rFonts w:ascii="Arial Narrow" w:hAnsi="Arial Narrow"/>
              <w:sz w:val="18"/>
            </w:rPr>
          </w:pPr>
          <w:r>
            <w:rPr>
              <w:rFonts w:cs="Arial"/>
              <w:b/>
              <w:bCs/>
              <w:sz w:val="18"/>
              <w:szCs w:val="18"/>
            </w:rPr>
            <w:t>SMS Dashboard-SOD</w:t>
          </w:r>
        </w:p>
      </w:tc>
      <w:tc>
        <w:tcPr>
          <w:tcW w:w="4050" w:type="dxa"/>
          <w:vAlign w:val="bottom"/>
        </w:tcPr>
        <w:p w14:paraId="601AACD1" w14:textId="77777777" w:rsidR="00E6267B" w:rsidRDefault="00E6267B">
          <w:pPr>
            <w:spacing w:before="40" w:after="40"/>
            <w:ind w:left="0" w:right="0"/>
            <w:jc w:val="right"/>
            <w:rPr>
              <w:b/>
            </w:rPr>
          </w:pPr>
          <w:r>
            <w:rPr>
              <w:b/>
              <w:noProof/>
            </w:rPr>
            <w:drawing>
              <wp:anchor distT="0" distB="0" distL="114300" distR="114300" simplePos="0" relativeHeight="251663360" behindDoc="0" locked="0" layoutInCell="1" allowOverlap="1" wp14:anchorId="283A87D8" wp14:editId="687A28B5">
                <wp:simplePos x="0" y="0"/>
                <wp:positionH relativeFrom="column">
                  <wp:posOffset>945515</wp:posOffset>
                </wp:positionH>
                <wp:positionV relativeFrom="paragraph">
                  <wp:posOffset>-238760</wp:posOffset>
                </wp:positionV>
                <wp:extent cx="1564640" cy="393065"/>
                <wp:effectExtent l="19050" t="0" r="0" b="0"/>
                <wp:wrapNone/>
                <wp:docPr id="6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37"/>
                        <pic:cNvPicPr>
                          <a:picLocks noChangeAspect="1" noChangeArrowheads="1"/>
                        </pic:cNvPicPr>
                      </pic:nvPicPr>
                      <pic:blipFill>
                        <a:blip r:embed="rId1"/>
                        <a:srcRect/>
                        <a:stretch>
                          <a:fillRect/>
                        </a:stretch>
                      </pic:blipFill>
                      <pic:spPr>
                        <a:xfrm>
                          <a:off x="0" y="0"/>
                          <a:ext cx="1564640" cy="393065"/>
                        </a:xfrm>
                        <a:prstGeom prst="rect">
                          <a:avLst/>
                        </a:prstGeom>
                        <a:noFill/>
                        <a:ln w="9525">
                          <a:noFill/>
                          <a:miter lim="800000"/>
                          <a:headEnd/>
                          <a:tailEnd/>
                        </a:ln>
                      </pic:spPr>
                    </pic:pic>
                  </a:graphicData>
                </a:graphic>
              </wp:anchor>
            </w:drawing>
          </w:r>
        </w:p>
      </w:tc>
    </w:tr>
  </w:tbl>
  <w:p w14:paraId="06E8C950" w14:textId="77777777" w:rsidR="00E6267B" w:rsidRDefault="00E626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5BF8189"/>
    <w:multiLevelType w:val="singleLevel"/>
    <w:tmpl w:val="E5BF8189"/>
    <w:lvl w:ilvl="0">
      <w:start w:val="1"/>
      <w:numFmt w:val="decimal"/>
      <w:lvlText w:val="%1."/>
      <w:lvlJc w:val="left"/>
      <w:pPr>
        <w:tabs>
          <w:tab w:val="left" w:pos="425"/>
        </w:tabs>
        <w:ind w:left="425" w:hanging="425"/>
      </w:pPr>
      <w:rPr>
        <w:rFonts w:hint="default"/>
      </w:rPr>
    </w:lvl>
  </w:abstractNum>
  <w:abstractNum w:abstractNumId="1" w15:restartNumberingAfterBreak="0">
    <w:nsid w:val="FFFFFF7D"/>
    <w:multiLevelType w:val="singleLevel"/>
    <w:tmpl w:val="FFFFFF7D"/>
    <w:lvl w:ilvl="0">
      <w:start w:val="1"/>
      <w:numFmt w:val="lowerRoman"/>
      <w:pStyle w:val="ListNumber4"/>
      <w:lvlText w:val="%1."/>
      <w:lvlJc w:val="left"/>
      <w:pPr>
        <w:tabs>
          <w:tab w:val="left" w:pos="3024"/>
        </w:tabs>
        <w:ind w:left="2664" w:hanging="360"/>
      </w:pPr>
      <w:rPr>
        <w:rFonts w:ascii="Arial" w:hAnsi="Arial" w:hint="default"/>
        <w:b w:val="0"/>
        <w:i w:val="0"/>
        <w:sz w:val="22"/>
      </w:rPr>
    </w:lvl>
  </w:abstractNum>
  <w:abstractNum w:abstractNumId="2"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3" w15:restartNumberingAfterBreak="0">
    <w:nsid w:val="00000002"/>
    <w:multiLevelType w:val="multilevel"/>
    <w:tmpl w:val="00000002"/>
    <w:lvl w:ilvl="0">
      <w:start w:val="1"/>
      <w:numFmt w:val="decimal"/>
      <w:lvlText w:val="%1."/>
      <w:lvlJc w:val="left"/>
      <w:pPr>
        <w:tabs>
          <w:tab w:val="left" w:pos="540"/>
        </w:tabs>
        <w:ind w:left="540" w:hanging="360"/>
      </w:pPr>
      <w:rPr>
        <w:rFonts w:ascii="Times New Roman" w:hAnsi="Times New Roman" w:cs="Times New Roman"/>
        <w:szCs w:val="20"/>
      </w:rPr>
    </w:lvl>
    <w:lvl w:ilvl="1">
      <w:start w:val="1"/>
      <w:numFmt w:val="lowerLetter"/>
      <w:lvlText w:val="%2."/>
      <w:lvlJc w:val="left"/>
      <w:pPr>
        <w:tabs>
          <w:tab w:val="left" w:pos="1440"/>
        </w:tabs>
        <w:ind w:left="1440" w:hanging="360"/>
      </w:pPr>
      <w:rPr>
        <w:rFonts w:ascii="Arial" w:hAnsi="Arial" w:cs="Arial"/>
      </w:rPr>
    </w:lvl>
    <w:lvl w:ilvl="2">
      <w:start w:val="1"/>
      <w:numFmt w:val="lowerRoman"/>
      <w:lvlText w:val="%2.%3."/>
      <w:lvlJc w:val="right"/>
      <w:pPr>
        <w:tabs>
          <w:tab w:val="left" w:pos="2160"/>
        </w:tabs>
        <w:ind w:left="2160" w:hanging="180"/>
      </w:pPr>
      <w:rPr>
        <w:rFonts w:cs="Arial"/>
      </w:rPr>
    </w:lvl>
    <w:lvl w:ilvl="3">
      <w:start w:val="1"/>
      <w:numFmt w:val="decimal"/>
      <w:lvlText w:val="%2.%3.%4."/>
      <w:lvlJc w:val="left"/>
      <w:pPr>
        <w:tabs>
          <w:tab w:val="left" w:pos="2880"/>
        </w:tabs>
        <w:ind w:left="2880" w:hanging="360"/>
      </w:pPr>
    </w:lvl>
    <w:lvl w:ilvl="4">
      <w:start w:val="1"/>
      <w:numFmt w:val="lowerLetter"/>
      <w:lvlText w:val="%2.%3.%4.%5."/>
      <w:lvlJc w:val="left"/>
      <w:pPr>
        <w:tabs>
          <w:tab w:val="left" w:pos="3600"/>
        </w:tabs>
        <w:ind w:left="3600" w:hanging="360"/>
      </w:pPr>
    </w:lvl>
    <w:lvl w:ilvl="5">
      <w:start w:val="1"/>
      <w:numFmt w:val="lowerRoman"/>
      <w:lvlText w:val="%2.%3.%4.%5.%6."/>
      <w:lvlJc w:val="right"/>
      <w:pPr>
        <w:tabs>
          <w:tab w:val="left" w:pos="4320"/>
        </w:tabs>
        <w:ind w:left="4320" w:hanging="180"/>
      </w:pPr>
    </w:lvl>
    <w:lvl w:ilvl="6">
      <w:start w:val="1"/>
      <w:numFmt w:val="decimal"/>
      <w:lvlText w:val="%2.%3.%4.%5.%6.%7."/>
      <w:lvlJc w:val="left"/>
      <w:pPr>
        <w:tabs>
          <w:tab w:val="left" w:pos="5040"/>
        </w:tabs>
        <w:ind w:left="5040" w:hanging="360"/>
      </w:pPr>
    </w:lvl>
    <w:lvl w:ilvl="7">
      <w:start w:val="1"/>
      <w:numFmt w:val="lowerLetter"/>
      <w:lvlText w:val="%2.%3.%4.%5.%6.%7.%8."/>
      <w:lvlJc w:val="left"/>
      <w:pPr>
        <w:tabs>
          <w:tab w:val="left" w:pos="5760"/>
        </w:tabs>
        <w:ind w:left="5760" w:hanging="360"/>
      </w:pPr>
    </w:lvl>
    <w:lvl w:ilvl="8">
      <w:start w:val="1"/>
      <w:numFmt w:val="lowerRoman"/>
      <w:lvlText w:val="%2.%3.%4.%5.%6.%7.%8.%9."/>
      <w:lvlJc w:val="right"/>
      <w:pPr>
        <w:tabs>
          <w:tab w:val="left" w:pos="6480"/>
        </w:tabs>
        <w:ind w:left="6480" w:hanging="180"/>
      </w:pPr>
    </w:lvl>
  </w:abstractNum>
  <w:abstractNum w:abstractNumId="4" w15:restartNumberingAfterBreak="0">
    <w:nsid w:val="00000004"/>
    <w:multiLevelType w:val="multilevel"/>
    <w:tmpl w:val="00000004"/>
    <w:lvl w:ilvl="0">
      <w:start w:val="1"/>
      <w:numFmt w:val="bullet"/>
      <w:lvlText w:val="o"/>
      <w:lvlJc w:val="left"/>
      <w:pPr>
        <w:tabs>
          <w:tab w:val="left" w:pos="0"/>
        </w:tabs>
        <w:ind w:left="1431" w:hanging="360"/>
      </w:pPr>
      <w:rPr>
        <w:rFonts w:ascii="Courier New" w:hAnsi="Courier New" w:cs="Arial"/>
        <w:color w:val="000000"/>
        <w:szCs w:val="20"/>
      </w:rPr>
    </w:lvl>
    <w:lvl w:ilvl="1">
      <w:start w:val="1"/>
      <w:numFmt w:val="bullet"/>
      <w:lvlText w:val="o"/>
      <w:lvlJc w:val="left"/>
      <w:pPr>
        <w:tabs>
          <w:tab w:val="left" w:pos="0"/>
        </w:tabs>
        <w:ind w:left="1724" w:hanging="360"/>
      </w:pPr>
      <w:rPr>
        <w:rFonts w:ascii="Courier New" w:hAnsi="Courier New"/>
      </w:rPr>
    </w:lvl>
    <w:lvl w:ilvl="2">
      <w:start w:val="1"/>
      <w:numFmt w:val="bullet"/>
      <w:lvlText w:val=""/>
      <w:lvlJc w:val="left"/>
      <w:pPr>
        <w:tabs>
          <w:tab w:val="left" w:pos="0"/>
        </w:tabs>
        <w:ind w:left="2444" w:hanging="360"/>
      </w:pPr>
      <w:rPr>
        <w:rFonts w:ascii="Wingdings" w:hAnsi="Wingdings"/>
      </w:rPr>
    </w:lvl>
    <w:lvl w:ilvl="3">
      <w:start w:val="1"/>
      <w:numFmt w:val="bullet"/>
      <w:lvlText w:val=""/>
      <w:lvlJc w:val="left"/>
      <w:pPr>
        <w:tabs>
          <w:tab w:val="left" w:pos="0"/>
        </w:tabs>
        <w:ind w:left="3164" w:hanging="360"/>
      </w:pPr>
      <w:rPr>
        <w:rFonts w:ascii="Symbol" w:hAnsi="Symbol"/>
      </w:rPr>
    </w:lvl>
    <w:lvl w:ilvl="4">
      <w:start w:val="1"/>
      <w:numFmt w:val="bullet"/>
      <w:lvlText w:val="o"/>
      <w:lvlJc w:val="left"/>
      <w:pPr>
        <w:tabs>
          <w:tab w:val="left" w:pos="0"/>
        </w:tabs>
        <w:ind w:left="3884" w:hanging="360"/>
      </w:pPr>
      <w:rPr>
        <w:rFonts w:ascii="Courier New" w:hAnsi="Courier New"/>
      </w:rPr>
    </w:lvl>
    <w:lvl w:ilvl="5">
      <w:start w:val="1"/>
      <w:numFmt w:val="bullet"/>
      <w:lvlText w:val=""/>
      <w:lvlJc w:val="left"/>
      <w:pPr>
        <w:tabs>
          <w:tab w:val="left" w:pos="0"/>
        </w:tabs>
        <w:ind w:left="4604" w:hanging="360"/>
      </w:pPr>
      <w:rPr>
        <w:rFonts w:ascii="Wingdings" w:hAnsi="Wingdings"/>
      </w:rPr>
    </w:lvl>
    <w:lvl w:ilvl="6">
      <w:start w:val="1"/>
      <w:numFmt w:val="bullet"/>
      <w:lvlText w:val=""/>
      <w:lvlJc w:val="left"/>
      <w:pPr>
        <w:tabs>
          <w:tab w:val="left" w:pos="0"/>
        </w:tabs>
        <w:ind w:left="5324" w:hanging="360"/>
      </w:pPr>
      <w:rPr>
        <w:rFonts w:ascii="Symbol" w:hAnsi="Symbol"/>
      </w:rPr>
    </w:lvl>
    <w:lvl w:ilvl="7">
      <w:start w:val="1"/>
      <w:numFmt w:val="bullet"/>
      <w:lvlText w:val="o"/>
      <w:lvlJc w:val="left"/>
      <w:pPr>
        <w:tabs>
          <w:tab w:val="left" w:pos="0"/>
        </w:tabs>
        <w:ind w:left="6044" w:hanging="360"/>
      </w:pPr>
      <w:rPr>
        <w:rFonts w:ascii="Courier New" w:hAnsi="Courier New"/>
      </w:rPr>
    </w:lvl>
    <w:lvl w:ilvl="8">
      <w:start w:val="1"/>
      <w:numFmt w:val="bullet"/>
      <w:lvlText w:val=""/>
      <w:lvlJc w:val="left"/>
      <w:pPr>
        <w:tabs>
          <w:tab w:val="left" w:pos="0"/>
        </w:tabs>
        <w:ind w:left="6764" w:hanging="360"/>
      </w:pPr>
      <w:rPr>
        <w:rFonts w:ascii="Wingdings" w:hAnsi="Wingdings"/>
      </w:rPr>
    </w:lvl>
  </w:abstractNum>
  <w:abstractNum w:abstractNumId="5" w15:restartNumberingAfterBreak="0">
    <w:nsid w:val="00000006"/>
    <w:multiLevelType w:val="multilevel"/>
    <w:tmpl w:val="00000006"/>
    <w:lvl w:ilvl="0">
      <w:start w:val="1"/>
      <w:numFmt w:val="bullet"/>
      <w:lvlText w:val=""/>
      <w:lvlJc w:val="left"/>
      <w:pPr>
        <w:tabs>
          <w:tab w:val="left" w:pos="1080"/>
        </w:tabs>
        <w:ind w:left="1080" w:hanging="360"/>
      </w:pPr>
      <w:rPr>
        <w:rFonts w:ascii="Symbol" w:hAnsi="Symbol"/>
        <w:b/>
        <w:bCs/>
      </w:rPr>
    </w:lvl>
    <w:lvl w:ilvl="1">
      <w:start w:val="1"/>
      <w:numFmt w:val="bullet"/>
      <w:lvlText w:val="◦"/>
      <w:lvlJc w:val="left"/>
      <w:pPr>
        <w:tabs>
          <w:tab w:val="left" w:pos="1440"/>
        </w:tabs>
        <w:ind w:left="1440" w:hanging="360"/>
      </w:pPr>
      <w:rPr>
        <w:rFonts w:ascii="OpenSymbol" w:hAnsi="OpenSymbol"/>
      </w:rPr>
    </w:lvl>
    <w:lvl w:ilvl="2">
      <w:start w:val="1"/>
      <w:numFmt w:val="bullet"/>
      <w:lvlText w:val="▪"/>
      <w:lvlJc w:val="left"/>
      <w:pPr>
        <w:tabs>
          <w:tab w:val="left" w:pos="1800"/>
        </w:tabs>
        <w:ind w:left="1800" w:hanging="360"/>
      </w:pPr>
      <w:rPr>
        <w:rFonts w:ascii="OpenSymbol" w:hAnsi="OpenSymbol"/>
      </w:rPr>
    </w:lvl>
    <w:lvl w:ilvl="3">
      <w:start w:val="1"/>
      <w:numFmt w:val="bullet"/>
      <w:lvlText w:val=""/>
      <w:lvlJc w:val="left"/>
      <w:pPr>
        <w:tabs>
          <w:tab w:val="left" w:pos="2160"/>
        </w:tabs>
        <w:ind w:left="2160" w:hanging="360"/>
      </w:pPr>
      <w:rPr>
        <w:rFonts w:ascii="Symbol" w:hAnsi="Symbol"/>
        <w:b/>
        <w:bCs/>
      </w:rPr>
    </w:lvl>
    <w:lvl w:ilvl="4">
      <w:start w:val="1"/>
      <w:numFmt w:val="bullet"/>
      <w:lvlText w:val="◦"/>
      <w:lvlJc w:val="left"/>
      <w:pPr>
        <w:tabs>
          <w:tab w:val="left" w:pos="2520"/>
        </w:tabs>
        <w:ind w:left="2520" w:hanging="360"/>
      </w:pPr>
      <w:rPr>
        <w:rFonts w:ascii="OpenSymbol" w:hAnsi="OpenSymbol"/>
      </w:rPr>
    </w:lvl>
    <w:lvl w:ilvl="5">
      <w:start w:val="1"/>
      <w:numFmt w:val="bullet"/>
      <w:lvlText w:val="▪"/>
      <w:lvlJc w:val="left"/>
      <w:pPr>
        <w:tabs>
          <w:tab w:val="left" w:pos="2880"/>
        </w:tabs>
        <w:ind w:left="2880" w:hanging="360"/>
      </w:pPr>
      <w:rPr>
        <w:rFonts w:ascii="OpenSymbol" w:hAnsi="OpenSymbol"/>
      </w:rPr>
    </w:lvl>
    <w:lvl w:ilvl="6">
      <w:start w:val="1"/>
      <w:numFmt w:val="bullet"/>
      <w:lvlText w:val=""/>
      <w:lvlJc w:val="left"/>
      <w:pPr>
        <w:tabs>
          <w:tab w:val="left" w:pos="3240"/>
        </w:tabs>
        <w:ind w:left="3240" w:hanging="360"/>
      </w:pPr>
      <w:rPr>
        <w:rFonts w:ascii="Symbol" w:hAnsi="Symbol"/>
        <w:b/>
        <w:bCs/>
      </w:rPr>
    </w:lvl>
    <w:lvl w:ilvl="7">
      <w:start w:val="1"/>
      <w:numFmt w:val="bullet"/>
      <w:lvlText w:val="◦"/>
      <w:lvlJc w:val="left"/>
      <w:pPr>
        <w:tabs>
          <w:tab w:val="left" w:pos="3600"/>
        </w:tabs>
        <w:ind w:left="3600" w:hanging="360"/>
      </w:pPr>
      <w:rPr>
        <w:rFonts w:ascii="OpenSymbol" w:hAnsi="OpenSymbol"/>
      </w:rPr>
    </w:lvl>
    <w:lvl w:ilvl="8">
      <w:start w:val="1"/>
      <w:numFmt w:val="bullet"/>
      <w:lvlText w:val="▪"/>
      <w:lvlJc w:val="left"/>
      <w:pPr>
        <w:tabs>
          <w:tab w:val="left" w:pos="3960"/>
        </w:tabs>
        <w:ind w:left="3960" w:hanging="360"/>
      </w:pPr>
      <w:rPr>
        <w:rFonts w:ascii="OpenSymbol" w:hAnsi="OpenSymbol"/>
      </w:rPr>
    </w:lvl>
  </w:abstractNum>
  <w:abstractNum w:abstractNumId="6" w15:restartNumberingAfterBreak="0">
    <w:nsid w:val="00000007"/>
    <w:multiLevelType w:val="singleLevel"/>
    <w:tmpl w:val="00000007"/>
    <w:lvl w:ilvl="0">
      <w:start w:val="1"/>
      <w:numFmt w:val="lowerLetter"/>
      <w:lvlText w:val="%1."/>
      <w:lvlJc w:val="left"/>
      <w:pPr>
        <w:tabs>
          <w:tab w:val="left" w:pos="1080"/>
        </w:tabs>
        <w:ind w:left="1080" w:hanging="360"/>
      </w:pPr>
    </w:lvl>
  </w:abstractNum>
  <w:abstractNum w:abstractNumId="7" w15:restartNumberingAfterBreak="0">
    <w:nsid w:val="042415E7"/>
    <w:multiLevelType w:val="multilevel"/>
    <w:tmpl w:val="042415E7"/>
    <w:lvl w:ilvl="0">
      <w:start w:val="1"/>
      <w:numFmt w:val="bullet"/>
      <w:pStyle w:val="Bullet1"/>
      <w:lvlText w:val=""/>
      <w:lvlJc w:val="left"/>
      <w:pPr>
        <w:tabs>
          <w:tab w:val="left" w:pos="360"/>
        </w:tabs>
        <w:ind w:left="357" w:hanging="357"/>
      </w:pPr>
      <w:rPr>
        <w:rFonts w:ascii="Symbol" w:hAnsi="Symbol" w:hint="default"/>
      </w:rPr>
    </w:lvl>
    <w:lvl w:ilvl="1">
      <w:start w:val="1"/>
      <w:numFmt w:val="bullet"/>
      <w:lvlText w:val="o"/>
      <w:lvlJc w:val="left"/>
      <w:pPr>
        <w:tabs>
          <w:tab w:val="left" w:pos="1077"/>
        </w:tabs>
        <w:ind w:left="1077" w:hanging="360"/>
      </w:pPr>
      <w:rPr>
        <w:rFonts w:ascii="Courier New" w:hAnsi="Courier New" w:hint="default"/>
      </w:rPr>
    </w:lvl>
    <w:lvl w:ilvl="2">
      <w:start w:val="1"/>
      <w:numFmt w:val="bullet"/>
      <w:lvlText w:val=""/>
      <w:lvlJc w:val="left"/>
      <w:pPr>
        <w:tabs>
          <w:tab w:val="left" w:pos="1797"/>
        </w:tabs>
        <w:ind w:left="1797" w:hanging="360"/>
      </w:pPr>
      <w:rPr>
        <w:rFonts w:ascii="Wingdings" w:hAnsi="Wingdings" w:hint="default"/>
      </w:rPr>
    </w:lvl>
    <w:lvl w:ilvl="3">
      <w:start w:val="1"/>
      <w:numFmt w:val="bullet"/>
      <w:lvlText w:val=""/>
      <w:lvlJc w:val="left"/>
      <w:pPr>
        <w:tabs>
          <w:tab w:val="left" w:pos="2517"/>
        </w:tabs>
        <w:ind w:left="2517" w:hanging="360"/>
      </w:pPr>
      <w:rPr>
        <w:rFonts w:ascii="Symbol" w:hAnsi="Symbol" w:hint="default"/>
      </w:rPr>
    </w:lvl>
    <w:lvl w:ilvl="4">
      <w:start w:val="1"/>
      <w:numFmt w:val="bullet"/>
      <w:lvlText w:val="o"/>
      <w:lvlJc w:val="left"/>
      <w:pPr>
        <w:tabs>
          <w:tab w:val="left" w:pos="3237"/>
        </w:tabs>
        <w:ind w:left="3237" w:hanging="360"/>
      </w:pPr>
      <w:rPr>
        <w:rFonts w:ascii="Courier New" w:hAnsi="Courier New" w:hint="default"/>
      </w:rPr>
    </w:lvl>
    <w:lvl w:ilvl="5">
      <w:start w:val="1"/>
      <w:numFmt w:val="bullet"/>
      <w:lvlText w:val=""/>
      <w:lvlJc w:val="left"/>
      <w:pPr>
        <w:tabs>
          <w:tab w:val="left" w:pos="3957"/>
        </w:tabs>
        <w:ind w:left="3957" w:hanging="360"/>
      </w:pPr>
      <w:rPr>
        <w:rFonts w:ascii="Wingdings" w:hAnsi="Wingdings" w:hint="default"/>
      </w:rPr>
    </w:lvl>
    <w:lvl w:ilvl="6">
      <w:start w:val="1"/>
      <w:numFmt w:val="bullet"/>
      <w:lvlText w:val=""/>
      <w:lvlJc w:val="left"/>
      <w:pPr>
        <w:tabs>
          <w:tab w:val="left" w:pos="4677"/>
        </w:tabs>
        <w:ind w:left="4677" w:hanging="360"/>
      </w:pPr>
      <w:rPr>
        <w:rFonts w:ascii="Symbol" w:hAnsi="Symbol" w:hint="default"/>
      </w:rPr>
    </w:lvl>
    <w:lvl w:ilvl="7">
      <w:start w:val="1"/>
      <w:numFmt w:val="bullet"/>
      <w:lvlText w:val="o"/>
      <w:lvlJc w:val="left"/>
      <w:pPr>
        <w:tabs>
          <w:tab w:val="left" w:pos="5397"/>
        </w:tabs>
        <w:ind w:left="5397" w:hanging="360"/>
      </w:pPr>
      <w:rPr>
        <w:rFonts w:ascii="Courier New" w:hAnsi="Courier New" w:hint="default"/>
      </w:rPr>
    </w:lvl>
    <w:lvl w:ilvl="8">
      <w:start w:val="1"/>
      <w:numFmt w:val="bullet"/>
      <w:lvlText w:val=""/>
      <w:lvlJc w:val="left"/>
      <w:pPr>
        <w:tabs>
          <w:tab w:val="left" w:pos="6117"/>
        </w:tabs>
        <w:ind w:left="6117" w:hanging="360"/>
      </w:pPr>
      <w:rPr>
        <w:rFonts w:ascii="Wingdings" w:hAnsi="Wingdings" w:hint="default"/>
      </w:rPr>
    </w:lvl>
  </w:abstractNum>
  <w:abstractNum w:abstractNumId="8" w15:restartNumberingAfterBreak="0">
    <w:nsid w:val="04392632"/>
    <w:multiLevelType w:val="multilevel"/>
    <w:tmpl w:val="043926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0F70AFD"/>
    <w:multiLevelType w:val="multilevel"/>
    <w:tmpl w:val="10F70AF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12352485"/>
    <w:multiLevelType w:val="multilevel"/>
    <w:tmpl w:val="123524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0833EA3"/>
    <w:multiLevelType w:val="multilevel"/>
    <w:tmpl w:val="30833EA3"/>
    <w:lvl w:ilvl="0">
      <w:start w:val="1"/>
      <w:numFmt w:val="decimal"/>
      <w:pStyle w:val="Title"/>
      <w:lvlText w:val="PART %1"/>
      <w:lvlJc w:val="left"/>
      <w:pPr>
        <w:ind w:left="720" w:hanging="360"/>
      </w:pPr>
      <w:rPr>
        <w:rFonts w:ascii="Arial" w:hAnsi="Arial" w:hint="default"/>
        <w:b/>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12358A7"/>
    <w:multiLevelType w:val="multilevel"/>
    <w:tmpl w:val="312358A7"/>
    <w:lvl w:ilvl="0">
      <w:start w:val="1"/>
      <w:numFmt w:val="bullet"/>
      <w:pStyle w:val="ListBullet2"/>
      <w:lvlText w:val=""/>
      <w:lvlJc w:val="left"/>
      <w:pPr>
        <w:tabs>
          <w:tab w:val="left" w:pos="1440"/>
        </w:tabs>
        <w:ind w:left="1440" w:hanging="360"/>
      </w:pPr>
      <w:rPr>
        <w:rFonts w:ascii="Symbol" w:hAnsi="Symbol" w:hint="default"/>
        <w:color w:val="0000FF"/>
      </w:rPr>
    </w:lvl>
    <w:lvl w:ilvl="1">
      <w:start w:val="1"/>
      <w:numFmt w:val="bullet"/>
      <w:lvlText w:val="o"/>
      <w:lvlJc w:val="left"/>
      <w:pPr>
        <w:tabs>
          <w:tab w:val="left" w:pos="1800"/>
        </w:tabs>
        <w:ind w:left="1800" w:hanging="360"/>
      </w:pPr>
      <w:rPr>
        <w:rFonts w:ascii="Courier New" w:hAnsi="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13" w15:restartNumberingAfterBreak="0">
    <w:nsid w:val="35165912"/>
    <w:multiLevelType w:val="multilevel"/>
    <w:tmpl w:val="3516591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sz w:val="20"/>
        <w:szCs w:val="2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3A9A58D3"/>
    <w:multiLevelType w:val="singleLevel"/>
    <w:tmpl w:val="3A9A58D3"/>
    <w:lvl w:ilvl="0">
      <w:start w:val="1"/>
      <w:numFmt w:val="lowerLetter"/>
      <w:pStyle w:val="List3"/>
      <w:lvlText w:val="%1."/>
      <w:lvlJc w:val="left"/>
      <w:pPr>
        <w:tabs>
          <w:tab w:val="left" w:pos="1800"/>
        </w:tabs>
        <w:ind w:left="1800" w:hanging="360"/>
      </w:pPr>
      <w:rPr>
        <w:rFonts w:ascii="Arial" w:hAnsi="Arial" w:hint="default"/>
        <w:b w:val="0"/>
        <w:i w:val="0"/>
        <w:sz w:val="22"/>
      </w:rPr>
    </w:lvl>
  </w:abstractNum>
  <w:abstractNum w:abstractNumId="15" w15:restartNumberingAfterBreak="0">
    <w:nsid w:val="3E837875"/>
    <w:multiLevelType w:val="multilevel"/>
    <w:tmpl w:val="3E837875"/>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6" w15:restartNumberingAfterBreak="0">
    <w:nsid w:val="4B205B5B"/>
    <w:multiLevelType w:val="multilevel"/>
    <w:tmpl w:val="4B205B5B"/>
    <w:lvl w:ilvl="0">
      <w:start w:val="1"/>
      <w:numFmt w:val="decimal"/>
      <w:lvlText w:val="3.%1"/>
      <w:lvlJc w:val="left"/>
      <w:pPr>
        <w:ind w:left="907" w:hanging="360"/>
      </w:pPr>
      <w:rPr>
        <w:rFonts w:ascii="Arial" w:hAnsi="Arial" w:hint="default"/>
        <w:b/>
        <w:i w:val="0"/>
        <w:sz w:val="20"/>
      </w:rPr>
    </w:lvl>
    <w:lvl w:ilvl="1">
      <w:start w:val="1"/>
      <w:numFmt w:val="decimal"/>
      <w:lvlText w:val="3.%2"/>
      <w:lvlJc w:val="left"/>
      <w:pPr>
        <w:ind w:left="1807" w:hanging="360"/>
      </w:pPr>
      <w:rPr>
        <w:rFonts w:ascii="Arial" w:hAnsi="Arial" w:hint="default"/>
        <w:b w:val="0"/>
        <w:i w:val="0"/>
        <w:sz w:val="20"/>
      </w:rPr>
    </w:lvl>
    <w:lvl w:ilvl="2">
      <w:start w:val="1"/>
      <w:numFmt w:val="decimal"/>
      <w:lvlText w:val="%1.%2.%3"/>
      <w:lvlJc w:val="left"/>
      <w:pPr>
        <w:ind w:left="2707" w:hanging="720"/>
      </w:pPr>
      <w:rPr>
        <w:rFonts w:hint="default"/>
      </w:rPr>
    </w:lvl>
    <w:lvl w:ilvl="3">
      <w:start w:val="1"/>
      <w:numFmt w:val="decimal"/>
      <w:lvlText w:val="%1.%2.%3.%4"/>
      <w:lvlJc w:val="left"/>
      <w:pPr>
        <w:ind w:left="3427" w:hanging="720"/>
      </w:pPr>
      <w:rPr>
        <w:rFonts w:hint="default"/>
      </w:rPr>
    </w:lvl>
    <w:lvl w:ilvl="4">
      <w:start w:val="1"/>
      <w:numFmt w:val="decimal"/>
      <w:lvlText w:val="%1.%2.%3.%4.%5"/>
      <w:lvlJc w:val="left"/>
      <w:pPr>
        <w:ind w:left="4507" w:hanging="1080"/>
      </w:pPr>
      <w:rPr>
        <w:rFonts w:hint="default"/>
      </w:rPr>
    </w:lvl>
    <w:lvl w:ilvl="5">
      <w:start w:val="1"/>
      <w:numFmt w:val="decimal"/>
      <w:lvlText w:val="%1.%2.%3.%4.%5.%6"/>
      <w:lvlJc w:val="left"/>
      <w:pPr>
        <w:ind w:left="5227" w:hanging="1080"/>
      </w:pPr>
      <w:rPr>
        <w:rFonts w:hint="default"/>
      </w:rPr>
    </w:lvl>
    <w:lvl w:ilvl="6">
      <w:start w:val="1"/>
      <w:numFmt w:val="decimal"/>
      <w:lvlText w:val="%1.%2.%3.%4.%5.%6.%7"/>
      <w:lvlJc w:val="left"/>
      <w:pPr>
        <w:ind w:left="6307" w:hanging="1440"/>
      </w:pPr>
      <w:rPr>
        <w:rFonts w:hint="default"/>
      </w:rPr>
    </w:lvl>
    <w:lvl w:ilvl="7">
      <w:start w:val="1"/>
      <w:numFmt w:val="decimal"/>
      <w:lvlText w:val="%1.%2.%3.%4.%5.%6.%7.%8"/>
      <w:lvlJc w:val="left"/>
      <w:pPr>
        <w:ind w:left="7027" w:hanging="1440"/>
      </w:pPr>
      <w:rPr>
        <w:rFonts w:hint="default"/>
      </w:rPr>
    </w:lvl>
    <w:lvl w:ilvl="8">
      <w:start w:val="1"/>
      <w:numFmt w:val="decimal"/>
      <w:lvlText w:val="%1.%2.%3.%4.%5.%6.%7.%8.%9"/>
      <w:lvlJc w:val="left"/>
      <w:pPr>
        <w:ind w:left="7747" w:hanging="1440"/>
      </w:pPr>
      <w:rPr>
        <w:rFonts w:hint="default"/>
      </w:rPr>
    </w:lvl>
  </w:abstractNum>
  <w:abstractNum w:abstractNumId="17" w15:restartNumberingAfterBreak="0">
    <w:nsid w:val="520B3BE3"/>
    <w:multiLevelType w:val="multilevel"/>
    <w:tmpl w:val="520B3BE3"/>
    <w:lvl w:ilvl="0">
      <w:start w:val="4"/>
      <w:numFmt w:val="decimal"/>
      <w:lvlText w:val="%1"/>
      <w:lvlJc w:val="left"/>
      <w:pPr>
        <w:ind w:left="405" w:hanging="405"/>
      </w:pPr>
      <w:rPr>
        <w:rFonts w:hint="default"/>
        <w:b/>
      </w:rPr>
    </w:lvl>
    <w:lvl w:ilvl="1">
      <w:start w:val="9"/>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num w:numId="1">
    <w:abstractNumId w:val="14"/>
  </w:num>
  <w:num w:numId="2">
    <w:abstractNumId w:val="12"/>
  </w:num>
  <w:num w:numId="3">
    <w:abstractNumId w:val="2"/>
  </w:num>
  <w:num w:numId="4">
    <w:abstractNumId w:val="1"/>
  </w:num>
  <w:num w:numId="5">
    <w:abstractNumId w:val="11"/>
  </w:num>
  <w:num w:numId="6">
    <w:abstractNumId w:val="7"/>
  </w:num>
  <w:num w:numId="7">
    <w:abstractNumId w:val="8"/>
  </w:num>
  <w:num w:numId="8">
    <w:abstractNumId w:val="13"/>
  </w:num>
  <w:num w:numId="9">
    <w:abstractNumId w:val="4"/>
  </w:num>
  <w:num w:numId="10">
    <w:abstractNumId w:val="16"/>
  </w:num>
  <w:num w:numId="11">
    <w:abstractNumId w:val="15"/>
  </w:num>
  <w:num w:numId="12">
    <w:abstractNumId w:val="5"/>
  </w:num>
  <w:num w:numId="13">
    <w:abstractNumId w:val="6"/>
  </w:num>
  <w:num w:numId="14">
    <w:abstractNumId w:val="10"/>
  </w:num>
  <w:num w:numId="15">
    <w:abstractNumId w:val="0"/>
  </w:num>
  <w:num w:numId="16">
    <w:abstractNumId w:val="9"/>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evenAndOddHeaders/>
  <w:drawingGridHorizontalSpacing w:val="100"/>
  <w:drawingGridVerticalSpacing w:val="120"/>
  <w:doNotShadeFormData/>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AMO_ReportControlsVisible" w:val="Empty"/>
    <w:docVar w:name="_AMO_UniqueIdentifier" w:val="b1a35b86-fde3-4af1-8412-1c386f9f93e2"/>
  </w:docVars>
  <w:rsids>
    <w:rsidRoot w:val="00172A27"/>
    <w:rsid w:val="00000EE6"/>
    <w:rsid w:val="00001B1A"/>
    <w:rsid w:val="00006B0A"/>
    <w:rsid w:val="00007529"/>
    <w:rsid w:val="000140C5"/>
    <w:rsid w:val="0002088B"/>
    <w:rsid w:val="0002174F"/>
    <w:rsid w:val="00022787"/>
    <w:rsid w:val="00026343"/>
    <w:rsid w:val="00026C66"/>
    <w:rsid w:val="000277CF"/>
    <w:rsid w:val="00030600"/>
    <w:rsid w:val="00031F78"/>
    <w:rsid w:val="0003525B"/>
    <w:rsid w:val="000355BC"/>
    <w:rsid w:val="00037734"/>
    <w:rsid w:val="00037C8F"/>
    <w:rsid w:val="000401AF"/>
    <w:rsid w:val="0004210D"/>
    <w:rsid w:val="00050B09"/>
    <w:rsid w:val="000510F5"/>
    <w:rsid w:val="00054543"/>
    <w:rsid w:val="00055343"/>
    <w:rsid w:val="000557F1"/>
    <w:rsid w:val="00055F0D"/>
    <w:rsid w:val="00063CAA"/>
    <w:rsid w:val="00065076"/>
    <w:rsid w:val="00065168"/>
    <w:rsid w:val="00067F8F"/>
    <w:rsid w:val="00070174"/>
    <w:rsid w:val="000701DF"/>
    <w:rsid w:val="000708E1"/>
    <w:rsid w:val="00070A0B"/>
    <w:rsid w:val="00070DC8"/>
    <w:rsid w:val="0007187A"/>
    <w:rsid w:val="00071D50"/>
    <w:rsid w:val="00073F49"/>
    <w:rsid w:val="00076E08"/>
    <w:rsid w:val="000805A3"/>
    <w:rsid w:val="000834A3"/>
    <w:rsid w:val="00083DFD"/>
    <w:rsid w:val="000858D4"/>
    <w:rsid w:val="00086AB8"/>
    <w:rsid w:val="00092F92"/>
    <w:rsid w:val="000934AE"/>
    <w:rsid w:val="00094FE6"/>
    <w:rsid w:val="00096071"/>
    <w:rsid w:val="0009660D"/>
    <w:rsid w:val="00097D1D"/>
    <w:rsid w:val="000A2179"/>
    <w:rsid w:val="000A21B1"/>
    <w:rsid w:val="000A4662"/>
    <w:rsid w:val="000A48A8"/>
    <w:rsid w:val="000A6D6B"/>
    <w:rsid w:val="000A7072"/>
    <w:rsid w:val="000B1A44"/>
    <w:rsid w:val="000B4608"/>
    <w:rsid w:val="000B4BF7"/>
    <w:rsid w:val="000B4C10"/>
    <w:rsid w:val="000B5832"/>
    <w:rsid w:val="000B58A3"/>
    <w:rsid w:val="000C2AED"/>
    <w:rsid w:val="000C5C45"/>
    <w:rsid w:val="000C60F0"/>
    <w:rsid w:val="000C6595"/>
    <w:rsid w:val="000D3D81"/>
    <w:rsid w:val="000D5CAE"/>
    <w:rsid w:val="000E010D"/>
    <w:rsid w:val="000E212F"/>
    <w:rsid w:val="000E271D"/>
    <w:rsid w:val="000E27CE"/>
    <w:rsid w:val="000E56B1"/>
    <w:rsid w:val="000F013E"/>
    <w:rsid w:val="000F0404"/>
    <w:rsid w:val="000F1A30"/>
    <w:rsid w:val="000F37C2"/>
    <w:rsid w:val="000F553B"/>
    <w:rsid w:val="000F6D0F"/>
    <w:rsid w:val="00100CD6"/>
    <w:rsid w:val="001011BE"/>
    <w:rsid w:val="00101251"/>
    <w:rsid w:val="0010556B"/>
    <w:rsid w:val="001068BC"/>
    <w:rsid w:val="00106FE3"/>
    <w:rsid w:val="0011108E"/>
    <w:rsid w:val="00111C01"/>
    <w:rsid w:val="001122E4"/>
    <w:rsid w:val="001133B7"/>
    <w:rsid w:val="00113D79"/>
    <w:rsid w:val="00115BB4"/>
    <w:rsid w:val="00116AF2"/>
    <w:rsid w:val="00117F1E"/>
    <w:rsid w:val="0012112B"/>
    <w:rsid w:val="001220C7"/>
    <w:rsid w:val="001241F9"/>
    <w:rsid w:val="00130D8F"/>
    <w:rsid w:val="00131E03"/>
    <w:rsid w:val="00132996"/>
    <w:rsid w:val="00134291"/>
    <w:rsid w:val="00134F08"/>
    <w:rsid w:val="00135E4B"/>
    <w:rsid w:val="001413ED"/>
    <w:rsid w:val="001424F7"/>
    <w:rsid w:val="00142B12"/>
    <w:rsid w:val="0014715A"/>
    <w:rsid w:val="00160BFC"/>
    <w:rsid w:val="001635D4"/>
    <w:rsid w:val="0016555D"/>
    <w:rsid w:val="00166526"/>
    <w:rsid w:val="0017126A"/>
    <w:rsid w:val="001728D9"/>
    <w:rsid w:val="001729D0"/>
    <w:rsid w:val="001729F0"/>
    <w:rsid w:val="00172A27"/>
    <w:rsid w:val="00175E10"/>
    <w:rsid w:val="00176044"/>
    <w:rsid w:val="00176DF8"/>
    <w:rsid w:val="00180DD0"/>
    <w:rsid w:val="0018148A"/>
    <w:rsid w:val="00181ABF"/>
    <w:rsid w:val="0018283A"/>
    <w:rsid w:val="00183DB5"/>
    <w:rsid w:val="00184280"/>
    <w:rsid w:val="0018678D"/>
    <w:rsid w:val="00186C18"/>
    <w:rsid w:val="00187129"/>
    <w:rsid w:val="00193079"/>
    <w:rsid w:val="00193111"/>
    <w:rsid w:val="00193617"/>
    <w:rsid w:val="0019535E"/>
    <w:rsid w:val="001A1CE5"/>
    <w:rsid w:val="001A23D5"/>
    <w:rsid w:val="001A2B75"/>
    <w:rsid w:val="001A30D9"/>
    <w:rsid w:val="001A3601"/>
    <w:rsid w:val="001A3612"/>
    <w:rsid w:val="001A4A7C"/>
    <w:rsid w:val="001A5A21"/>
    <w:rsid w:val="001A7824"/>
    <w:rsid w:val="001B3BD9"/>
    <w:rsid w:val="001B4431"/>
    <w:rsid w:val="001B4E97"/>
    <w:rsid w:val="001B5A5B"/>
    <w:rsid w:val="001B634C"/>
    <w:rsid w:val="001B6C38"/>
    <w:rsid w:val="001B7CA9"/>
    <w:rsid w:val="001C2769"/>
    <w:rsid w:val="001C3B51"/>
    <w:rsid w:val="001C4286"/>
    <w:rsid w:val="001C4F1F"/>
    <w:rsid w:val="001C7E55"/>
    <w:rsid w:val="001C7F48"/>
    <w:rsid w:val="001D1842"/>
    <w:rsid w:val="001D2039"/>
    <w:rsid w:val="001D4737"/>
    <w:rsid w:val="001D5808"/>
    <w:rsid w:val="001D59AB"/>
    <w:rsid w:val="001D7034"/>
    <w:rsid w:val="001D75C9"/>
    <w:rsid w:val="001D7C5B"/>
    <w:rsid w:val="001E1ABF"/>
    <w:rsid w:val="001E23C8"/>
    <w:rsid w:val="001E241C"/>
    <w:rsid w:val="001E299D"/>
    <w:rsid w:val="001E2AA3"/>
    <w:rsid w:val="001E2CC1"/>
    <w:rsid w:val="001E4FC1"/>
    <w:rsid w:val="001E5395"/>
    <w:rsid w:val="001E71DB"/>
    <w:rsid w:val="001E78DB"/>
    <w:rsid w:val="001F1108"/>
    <w:rsid w:val="001F123F"/>
    <w:rsid w:val="001F174C"/>
    <w:rsid w:val="001F1934"/>
    <w:rsid w:val="001F3934"/>
    <w:rsid w:val="001F64EE"/>
    <w:rsid w:val="002005B0"/>
    <w:rsid w:val="00203C9C"/>
    <w:rsid w:val="002051B0"/>
    <w:rsid w:val="00210295"/>
    <w:rsid w:val="002107A4"/>
    <w:rsid w:val="002123B3"/>
    <w:rsid w:val="0021593B"/>
    <w:rsid w:val="0021677C"/>
    <w:rsid w:val="00217B16"/>
    <w:rsid w:val="00217C46"/>
    <w:rsid w:val="00220452"/>
    <w:rsid w:val="00220E48"/>
    <w:rsid w:val="002232F6"/>
    <w:rsid w:val="00226566"/>
    <w:rsid w:val="002349A0"/>
    <w:rsid w:val="00236453"/>
    <w:rsid w:val="0023753F"/>
    <w:rsid w:val="002432B4"/>
    <w:rsid w:val="00247647"/>
    <w:rsid w:val="0025184D"/>
    <w:rsid w:val="0025236E"/>
    <w:rsid w:val="002524FF"/>
    <w:rsid w:val="00253998"/>
    <w:rsid w:val="00253F61"/>
    <w:rsid w:val="002603D5"/>
    <w:rsid w:val="002607D2"/>
    <w:rsid w:val="00261846"/>
    <w:rsid w:val="00261BB1"/>
    <w:rsid w:val="00264D9F"/>
    <w:rsid w:val="00265CAB"/>
    <w:rsid w:val="002660D5"/>
    <w:rsid w:val="00266849"/>
    <w:rsid w:val="00267266"/>
    <w:rsid w:val="00270901"/>
    <w:rsid w:val="00272AEB"/>
    <w:rsid w:val="00276A39"/>
    <w:rsid w:val="00280798"/>
    <w:rsid w:val="00280C76"/>
    <w:rsid w:val="00283A49"/>
    <w:rsid w:val="00284AB2"/>
    <w:rsid w:val="00286B14"/>
    <w:rsid w:val="0029314B"/>
    <w:rsid w:val="002943C8"/>
    <w:rsid w:val="002970AF"/>
    <w:rsid w:val="002A0B12"/>
    <w:rsid w:val="002A1902"/>
    <w:rsid w:val="002A1E2E"/>
    <w:rsid w:val="002A20CD"/>
    <w:rsid w:val="002A4B66"/>
    <w:rsid w:val="002A752D"/>
    <w:rsid w:val="002B0187"/>
    <w:rsid w:val="002B0CB5"/>
    <w:rsid w:val="002B34A6"/>
    <w:rsid w:val="002B3EA0"/>
    <w:rsid w:val="002B54A1"/>
    <w:rsid w:val="002B5EBA"/>
    <w:rsid w:val="002B62F2"/>
    <w:rsid w:val="002B72CD"/>
    <w:rsid w:val="002B7B8A"/>
    <w:rsid w:val="002B7C7F"/>
    <w:rsid w:val="002C05BA"/>
    <w:rsid w:val="002C163C"/>
    <w:rsid w:val="002C2294"/>
    <w:rsid w:val="002C2388"/>
    <w:rsid w:val="002C462D"/>
    <w:rsid w:val="002C5088"/>
    <w:rsid w:val="002C64AD"/>
    <w:rsid w:val="002C7D08"/>
    <w:rsid w:val="002D0C46"/>
    <w:rsid w:val="002D21FF"/>
    <w:rsid w:val="002D326B"/>
    <w:rsid w:val="002D40FA"/>
    <w:rsid w:val="002D4239"/>
    <w:rsid w:val="002D4559"/>
    <w:rsid w:val="002D49BC"/>
    <w:rsid w:val="002D5377"/>
    <w:rsid w:val="002D54D0"/>
    <w:rsid w:val="002D647B"/>
    <w:rsid w:val="002E1A03"/>
    <w:rsid w:val="002E22BB"/>
    <w:rsid w:val="002E2339"/>
    <w:rsid w:val="002E3C7C"/>
    <w:rsid w:val="002E3F79"/>
    <w:rsid w:val="002E6BF0"/>
    <w:rsid w:val="002E7F77"/>
    <w:rsid w:val="002F03CB"/>
    <w:rsid w:val="002F46DB"/>
    <w:rsid w:val="002F7C17"/>
    <w:rsid w:val="00300622"/>
    <w:rsid w:val="00300845"/>
    <w:rsid w:val="00301323"/>
    <w:rsid w:val="0030143C"/>
    <w:rsid w:val="00304D57"/>
    <w:rsid w:val="0031203A"/>
    <w:rsid w:val="0031254A"/>
    <w:rsid w:val="0031527E"/>
    <w:rsid w:val="0031543B"/>
    <w:rsid w:val="00315810"/>
    <w:rsid w:val="00320D7F"/>
    <w:rsid w:val="003236B8"/>
    <w:rsid w:val="003239F4"/>
    <w:rsid w:val="003275ED"/>
    <w:rsid w:val="0033103F"/>
    <w:rsid w:val="00331DF2"/>
    <w:rsid w:val="003322EE"/>
    <w:rsid w:val="003349FB"/>
    <w:rsid w:val="00335410"/>
    <w:rsid w:val="003359C8"/>
    <w:rsid w:val="003429B1"/>
    <w:rsid w:val="003431A8"/>
    <w:rsid w:val="00343397"/>
    <w:rsid w:val="0034484D"/>
    <w:rsid w:val="00351336"/>
    <w:rsid w:val="00351C32"/>
    <w:rsid w:val="00352015"/>
    <w:rsid w:val="00353914"/>
    <w:rsid w:val="0035762A"/>
    <w:rsid w:val="003606F2"/>
    <w:rsid w:val="00364279"/>
    <w:rsid w:val="00364FEC"/>
    <w:rsid w:val="003701E1"/>
    <w:rsid w:val="003708F8"/>
    <w:rsid w:val="003736FE"/>
    <w:rsid w:val="00376263"/>
    <w:rsid w:val="003766E6"/>
    <w:rsid w:val="00380444"/>
    <w:rsid w:val="00380CB9"/>
    <w:rsid w:val="00380D17"/>
    <w:rsid w:val="00381167"/>
    <w:rsid w:val="00381AFC"/>
    <w:rsid w:val="003852A7"/>
    <w:rsid w:val="00386C25"/>
    <w:rsid w:val="00386D2F"/>
    <w:rsid w:val="00391640"/>
    <w:rsid w:val="00391FB6"/>
    <w:rsid w:val="003925AF"/>
    <w:rsid w:val="0039519F"/>
    <w:rsid w:val="0039677B"/>
    <w:rsid w:val="00396C7D"/>
    <w:rsid w:val="00397479"/>
    <w:rsid w:val="003A1FCC"/>
    <w:rsid w:val="003A2012"/>
    <w:rsid w:val="003A6938"/>
    <w:rsid w:val="003A6C47"/>
    <w:rsid w:val="003B0F36"/>
    <w:rsid w:val="003B1267"/>
    <w:rsid w:val="003B1737"/>
    <w:rsid w:val="003B1799"/>
    <w:rsid w:val="003B2438"/>
    <w:rsid w:val="003B297B"/>
    <w:rsid w:val="003B4064"/>
    <w:rsid w:val="003B48DA"/>
    <w:rsid w:val="003B6ADE"/>
    <w:rsid w:val="003B785B"/>
    <w:rsid w:val="003C2716"/>
    <w:rsid w:val="003D0B58"/>
    <w:rsid w:val="003D1581"/>
    <w:rsid w:val="003D60F1"/>
    <w:rsid w:val="003E024D"/>
    <w:rsid w:val="003E0DC9"/>
    <w:rsid w:val="003E357B"/>
    <w:rsid w:val="003E39A7"/>
    <w:rsid w:val="003E49BB"/>
    <w:rsid w:val="003E4D1A"/>
    <w:rsid w:val="003E555C"/>
    <w:rsid w:val="003F2CD0"/>
    <w:rsid w:val="003F38A7"/>
    <w:rsid w:val="003F4011"/>
    <w:rsid w:val="003F41F8"/>
    <w:rsid w:val="003F49F6"/>
    <w:rsid w:val="003F5199"/>
    <w:rsid w:val="003F5E76"/>
    <w:rsid w:val="003F679A"/>
    <w:rsid w:val="003F6F3E"/>
    <w:rsid w:val="003F71B5"/>
    <w:rsid w:val="00401CBB"/>
    <w:rsid w:val="004023C2"/>
    <w:rsid w:val="00402755"/>
    <w:rsid w:val="00403314"/>
    <w:rsid w:val="004063EA"/>
    <w:rsid w:val="004105AC"/>
    <w:rsid w:val="00410E88"/>
    <w:rsid w:val="00411B25"/>
    <w:rsid w:val="00413150"/>
    <w:rsid w:val="00415568"/>
    <w:rsid w:val="00415891"/>
    <w:rsid w:val="00416C23"/>
    <w:rsid w:val="00420F71"/>
    <w:rsid w:val="00424AD4"/>
    <w:rsid w:val="00425349"/>
    <w:rsid w:val="00425880"/>
    <w:rsid w:val="004262DF"/>
    <w:rsid w:val="0042784C"/>
    <w:rsid w:val="00430275"/>
    <w:rsid w:val="00432AF0"/>
    <w:rsid w:val="00433878"/>
    <w:rsid w:val="00433AA9"/>
    <w:rsid w:val="00433F42"/>
    <w:rsid w:val="00434BCB"/>
    <w:rsid w:val="00434FDB"/>
    <w:rsid w:val="0043520A"/>
    <w:rsid w:val="0043545E"/>
    <w:rsid w:val="00435F69"/>
    <w:rsid w:val="00436B3C"/>
    <w:rsid w:val="00440642"/>
    <w:rsid w:val="00442344"/>
    <w:rsid w:val="00442945"/>
    <w:rsid w:val="00450A7E"/>
    <w:rsid w:val="0045192D"/>
    <w:rsid w:val="00456A07"/>
    <w:rsid w:val="00457E09"/>
    <w:rsid w:val="004611A4"/>
    <w:rsid w:val="00461B43"/>
    <w:rsid w:val="00463663"/>
    <w:rsid w:val="00463C5D"/>
    <w:rsid w:val="00464CE9"/>
    <w:rsid w:val="00465B28"/>
    <w:rsid w:val="00467393"/>
    <w:rsid w:val="00467A57"/>
    <w:rsid w:val="00470D75"/>
    <w:rsid w:val="00470F7E"/>
    <w:rsid w:val="00470FDE"/>
    <w:rsid w:val="00471AB4"/>
    <w:rsid w:val="00472276"/>
    <w:rsid w:val="0047392B"/>
    <w:rsid w:val="00477F19"/>
    <w:rsid w:val="00480045"/>
    <w:rsid w:val="004818D2"/>
    <w:rsid w:val="004824DC"/>
    <w:rsid w:val="00482524"/>
    <w:rsid w:val="00483F08"/>
    <w:rsid w:val="00485C51"/>
    <w:rsid w:val="00490898"/>
    <w:rsid w:val="00490DB2"/>
    <w:rsid w:val="0049123B"/>
    <w:rsid w:val="004919F3"/>
    <w:rsid w:val="00494972"/>
    <w:rsid w:val="00494E5C"/>
    <w:rsid w:val="00494F01"/>
    <w:rsid w:val="00495052"/>
    <w:rsid w:val="00497D97"/>
    <w:rsid w:val="004A105C"/>
    <w:rsid w:val="004A261A"/>
    <w:rsid w:val="004A3C39"/>
    <w:rsid w:val="004A3CA3"/>
    <w:rsid w:val="004B200B"/>
    <w:rsid w:val="004B2527"/>
    <w:rsid w:val="004B3E1A"/>
    <w:rsid w:val="004B4DBD"/>
    <w:rsid w:val="004B5F1D"/>
    <w:rsid w:val="004B607D"/>
    <w:rsid w:val="004B650B"/>
    <w:rsid w:val="004B6672"/>
    <w:rsid w:val="004B6EE4"/>
    <w:rsid w:val="004B77E9"/>
    <w:rsid w:val="004C0607"/>
    <w:rsid w:val="004C0E2E"/>
    <w:rsid w:val="004C140C"/>
    <w:rsid w:val="004C1D41"/>
    <w:rsid w:val="004C2B8B"/>
    <w:rsid w:val="004C3FB9"/>
    <w:rsid w:val="004C5D7B"/>
    <w:rsid w:val="004D0938"/>
    <w:rsid w:val="004D158B"/>
    <w:rsid w:val="004D15A3"/>
    <w:rsid w:val="004D2850"/>
    <w:rsid w:val="004D2D90"/>
    <w:rsid w:val="004D38E8"/>
    <w:rsid w:val="004D5808"/>
    <w:rsid w:val="004D6BCB"/>
    <w:rsid w:val="004D7ACE"/>
    <w:rsid w:val="004E4B75"/>
    <w:rsid w:val="004E5237"/>
    <w:rsid w:val="004E5663"/>
    <w:rsid w:val="004E7755"/>
    <w:rsid w:val="004E7DD2"/>
    <w:rsid w:val="004E7E81"/>
    <w:rsid w:val="004F1A34"/>
    <w:rsid w:val="004F26FB"/>
    <w:rsid w:val="004F5386"/>
    <w:rsid w:val="004F5725"/>
    <w:rsid w:val="004F6B1C"/>
    <w:rsid w:val="004F72B6"/>
    <w:rsid w:val="004F7E78"/>
    <w:rsid w:val="0050046A"/>
    <w:rsid w:val="0050106F"/>
    <w:rsid w:val="0050116F"/>
    <w:rsid w:val="00501860"/>
    <w:rsid w:val="00501A66"/>
    <w:rsid w:val="00501F00"/>
    <w:rsid w:val="00502BC2"/>
    <w:rsid w:val="00502F2F"/>
    <w:rsid w:val="00504EB6"/>
    <w:rsid w:val="0050562A"/>
    <w:rsid w:val="00507299"/>
    <w:rsid w:val="005103C9"/>
    <w:rsid w:val="005104AE"/>
    <w:rsid w:val="005105B2"/>
    <w:rsid w:val="005105D0"/>
    <w:rsid w:val="00511141"/>
    <w:rsid w:val="005136DD"/>
    <w:rsid w:val="005151C0"/>
    <w:rsid w:val="00520051"/>
    <w:rsid w:val="005200DF"/>
    <w:rsid w:val="00520202"/>
    <w:rsid w:val="00523D78"/>
    <w:rsid w:val="00526C4E"/>
    <w:rsid w:val="0053024A"/>
    <w:rsid w:val="00530FB4"/>
    <w:rsid w:val="0053232D"/>
    <w:rsid w:val="005348EF"/>
    <w:rsid w:val="0053490D"/>
    <w:rsid w:val="005355A6"/>
    <w:rsid w:val="00540F4E"/>
    <w:rsid w:val="00541937"/>
    <w:rsid w:val="00543305"/>
    <w:rsid w:val="0054359A"/>
    <w:rsid w:val="00543BF4"/>
    <w:rsid w:val="00543F58"/>
    <w:rsid w:val="00544842"/>
    <w:rsid w:val="00545229"/>
    <w:rsid w:val="00551839"/>
    <w:rsid w:val="00551F80"/>
    <w:rsid w:val="00552E7D"/>
    <w:rsid w:val="00552FE0"/>
    <w:rsid w:val="00553D3E"/>
    <w:rsid w:val="00553EA2"/>
    <w:rsid w:val="00554531"/>
    <w:rsid w:val="00555797"/>
    <w:rsid w:val="00555DE1"/>
    <w:rsid w:val="00560839"/>
    <w:rsid w:val="00560F5D"/>
    <w:rsid w:val="00561793"/>
    <w:rsid w:val="00562665"/>
    <w:rsid w:val="00563812"/>
    <w:rsid w:val="00564862"/>
    <w:rsid w:val="00565374"/>
    <w:rsid w:val="00567116"/>
    <w:rsid w:val="005679D0"/>
    <w:rsid w:val="00567DA6"/>
    <w:rsid w:val="00570AF2"/>
    <w:rsid w:val="0057121D"/>
    <w:rsid w:val="00572BFF"/>
    <w:rsid w:val="00572CF2"/>
    <w:rsid w:val="00572FFA"/>
    <w:rsid w:val="005730BA"/>
    <w:rsid w:val="005745FE"/>
    <w:rsid w:val="00577794"/>
    <w:rsid w:val="0058068F"/>
    <w:rsid w:val="005806A0"/>
    <w:rsid w:val="00581031"/>
    <w:rsid w:val="00581073"/>
    <w:rsid w:val="00581ED9"/>
    <w:rsid w:val="00582640"/>
    <w:rsid w:val="00583A78"/>
    <w:rsid w:val="005852AC"/>
    <w:rsid w:val="0058566A"/>
    <w:rsid w:val="005876CE"/>
    <w:rsid w:val="00587E12"/>
    <w:rsid w:val="00590905"/>
    <w:rsid w:val="00590C13"/>
    <w:rsid w:val="00596265"/>
    <w:rsid w:val="005A2FC6"/>
    <w:rsid w:val="005A36B7"/>
    <w:rsid w:val="005A3955"/>
    <w:rsid w:val="005A4F45"/>
    <w:rsid w:val="005A51D5"/>
    <w:rsid w:val="005A64D7"/>
    <w:rsid w:val="005B19E5"/>
    <w:rsid w:val="005B26BC"/>
    <w:rsid w:val="005B5220"/>
    <w:rsid w:val="005B535B"/>
    <w:rsid w:val="005B59B7"/>
    <w:rsid w:val="005B69BC"/>
    <w:rsid w:val="005B75B6"/>
    <w:rsid w:val="005B7A9D"/>
    <w:rsid w:val="005C08E7"/>
    <w:rsid w:val="005C48B3"/>
    <w:rsid w:val="005C558F"/>
    <w:rsid w:val="005C6087"/>
    <w:rsid w:val="005C6199"/>
    <w:rsid w:val="005D0681"/>
    <w:rsid w:val="005D29FC"/>
    <w:rsid w:val="005D2AB7"/>
    <w:rsid w:val="005D70A1"/>
    <w:rsid w:val="005E251A"/>
    <w:rsid w:val="005E3823"/>
    <w:rsid w:val="005E453C"/>
    <w:rsid w:val="005E4C6E"/>
    <w:rsid w:val="005E6217"/>
    <w:rsid w:val="005E7C69"/>
    <w:rsid w:val="005F1180"/>
    <w:rsid w:val="005F141E"/>
    <w:rsid w:val="005F1847"/>
    <w:rsid w:val="005F4A88"/>
    <w:rsid w:val="005F5809"/>
    <w:rsid w:val="005F7021"/>
    <w:rsid w:val="0060028F"/>
    <w:rsid w:val="00600AB4"/>
    <w:rsid w:val="00600E1C"/>
    <w:rsid w:val="006020C9"/>
    <w:rsid w:val="006029B1"/>
    <w:rsid w:val="00604E26"/>
    <w:rsid w:val="0060544B"/>
    <w:rsid w:val="00605FB6"/>
    <w:rsid w:val="0060637D"/>
    <w:rsid w:val="00606476"/>
    <w:rsid w:val="006067BD"/>
    <w:rsid w:val="0060748A"/>
    <w:rsid w:val="00610319"/>
    <w:rsid w:val="0061250E"/>
    <w:rsid w:val="006125B6"/>
    <w:rsid w:val="006130FB"/>
    <w:rsid w:val="00614B89"/>
    <w:rsid w:val="00621FD4"/>
    <w:rsid w:val="00622045"/>
    <w:rsid w:val="00625D42"/>
    <w:rsid w:val="0062690B"/>
    <w:rsid w:val="006271C3"/>
    <w:rsid w:val="00631ABB"/>
    <w:rsid w:val="00631FC3"/>
    <w:rsid w:val="00633736"/>
    <w:rsid w:val="006338A1"/>
    <w:rsid w:val="00634646"/>
    <w:rsid w:val="006350E3"/>
    <w:rsid w:val="00637C0E"/>
    <w:rsid w:val="00637C88"/>
    <w:rsid w:val="006410BA"/>
    <w:rsid w:val="00641899"/>
    <w:rsid w:val="006438CB"/>
    <w:rsid w:val="0064424C"/>
    <w:rsid w:val="00646C6C"/>
    <w:rsid w:val="00647D1D"/>
    <w:rsid w:val="0065020D"/>
    <w:rsid w:val="00650F6B"/>
    <w:rsid w:val="00652295"/>
    <w:rsid w:val="006529E3"/>
    <w:rsid w:val="0065517A"/>
    <w:rsid w:val="00656209"/>
    <w:rsid w:val="0065734F"/>
    <w:rsid w:val="00661134"/>
    <w:rsid w:val="006641B4"/>
    <w:rsid w:val="006661A8"/>
    <w:rsid w:val="00672FED"/>
    <w:rsid w:val="006768F6"/>
    <w:rsid w:val="00677572"/>
    <w:rsid w:val="00682514"/>
    <w:rsid w:val="006829F1"/>
    <w:rsid w:val="006857F7"/>
    <w:rsid w:val="006901FA"/>
    <w:rsid w:val="006914B8"/>
    <w:rsid w:val="0069380C"/>
    <w:rsid w:val="0069582F"/>
    <w:rsid w:val="006958B9"/>
    <w:rsid w:val="006A0EF6"/>
    <w:rsid w:val="006A251F"/>
    <w:rsid w:val="006A3B10"/>
    <w:rsid w:val="006A731B"/>
    <w:rsid w:val="006A7A1F"/>
    <w:rsid w:val="006B15C9"/>
    <w:rsid w:val="006B369C"/>
    <w:rsid w:val="006B4E4C"/>
    <w:rsid w:val="006B69DC"/>
    <w:rsid w:val="006B747E"/>
    <w:rsid w:val="006B748A"/>
    <w:rsid w:val="006C316E"/>
    <w:rsid w:val="006C32ED"/>
    <w:rsid w:val="006C518B"/>
    <w:rsid w:val="006C688C"/>
    <w:rsid w:val="006C6F74"/>
    <w:rsid w:val="006D003A"/>
    <w:rsid w:val="006D3183"/>
    <w:rsid w:val="006D51BC"/>
    <w:rsid w:val="006D531C"/>
    <w:rsid w:val="006D72D1"/>
    <w:rsid w:val="006E01C0"/>
    <w:rsid w:val="006E523E"/>
    <w:rsid w:val="006E6730"/>
    <w:rsid w:val="006E726A"/>
    <w:rsid w:val="006F0F18"/>
    <w:rsid w:val="006F1FC4"/>
    <w:rsid w:val="006F3C5F"/>
    <w:rsid w:val="006F3D66"/>
    <w:rsid w:val="006F6A0B"/>
    <w:rsid w:val="006F7C60"/>
    <w:rsid w:val="00700877"/>
    <w:rsid w:val="00704396"/>
    <w:rsid w:val="00705EB4"/>
    <w:rsid w:val="00711FD2"/>
    <w:rsid w:val="0071275E"/>
    <w:rsid w:val="007132CF"/>
    <w:rsid w:val="00713BF2"/>
    <w:rsid w:val="00714BF7"/>
    <w:rsid w:val="00716048"/>
    <w:rsid w:val="00717235"/>
    <w:rsid w:val="00726ECF"/>
    <w:rsid w:val="00731749"/>
    <w:rsid w:val="00732B69"/>
    <w:rsid w:val="00735A2B"/>
    <w:rsid w:val="007364D5"/>
    <w:rsid w:val="00736B7A"/>
    <w:rsid w:val="00746B0A"/>
    <w:rsid w:val="0074716D"/>
    <w:rsid w:val="00747B1D"/>
    <w:rsid w:val="007510EF"/>
    <w:rsid w:val="0075137F"/>
    <w:rsid w:val="007514EE"/>
    <w:rsid w:val="00754C75"/>
    <w:rsid w:val="0075536E"/>
    <w:rsid w:val="00761E24"/>
    <w:rsid w:val="00762031"/>
    <w:rsid w:val="00762694"/>
    <w:rsid w:val="00763881"/>
    <w:rsid w:val="00763F55"/>
    <w:rsid w:val="00764667"/>
    <w:rsid w:val="007665CC"/>
    <w:rsid w:val="007667E7"/>
    <w:rsid w:val="007671BE"/>
    <w:rsid w:val="00767559"/>
    <w:rsid w:val="00773289"/>
    <w:rsid w:val="007744C1"/>
    <w:rsid w:val="00775519"/>
    <w:rsid w:val="00780679"/>
    <w:rsid w:val="00780BBB"/>
    <w:rsid w:val="0078117E"/>
    <w:rsid w:val="007822C4"/>
    <w:rsid w:val="00782B8F"/>
    <w:rsid w:val="00783BB6"/>
    <w:rsid w:val="00784E23"/>
    <w:rsid w:val="00785757"/>
    <w:rsid w:val="00787CE9"/>
    <w:rsid w:val="00790931"/>
    <w:rsid w:val="00793F1E"/>
    <w:rsid w:val="00794D31"/>
    <w:rsid w:val="007A063F"/>
    <w:rsid w:val="007A0F39"/>
    <w:rsid w:val="007A16D1"/>
    <w:rsid w:val="007A2C93"/>
    <w:rsid w:val="007A4782"/>
    <w:rsid w:val="007A6852"/>
    <w:rsid w:val="007A6BEA"/>
    <w:rsid w:val="007B0D1F"/>
    <w:rsid w:val="007B529F"/>
    <w:rsid w:val="007B5E32"/>
    <w:rsid w:val="007B70F6"/>
    <w:rsid w:val="007C0D3D"/>
    <w:rsid w:val="007C29D3"/>
    <w:rsid w:val="007C2B5E"/>
    <w:rsid w:val="007C4D89"/>
    <w:rsid w:val="007C5A00"/>
    <w:rsid w:val="007D285F"/>
    <w:rsid w:val="007D2A34"/>
    <w:rsid w:val="007D2DCD"/>
    <w:rsid w:val="007D3D7E"/>
    <w:rsid w:val="007D4342"/>
    <w:rsid w:val="007D49E6"/>
    <w:rsid w:val="007D6405"/>
    <w:rsid w:val="007D7ED6"/>
    <w:rsid w:val="007E2A02"/>
    <w:rsid w:val="007E7265"/>
    <w:rsid w:val="007E744A"/>
    <w:rsid w:val="007F0335"/>
    <w:rsid w:val="007F1217"/>
    <w:rsid w:val="007F2CB3"/>
    <w:rsid w:val="007F3A43"/>
    <w:rsid w:val="007F44DD"/>
    <w:rsid w:val="007F68D4"/>
    <w:rsid w:val="007F7800"/>
    <w:rsid w:val="00800251"/>
    <w:rsid w:val="00800C42"/>
    <w:rsid w:val="008017ED"/>
    <w:rsid w:val="00801C91"/>
    <w:rsid w:val="008022A6"/>
    <w:rsid w:val="00802759"/>
    <w:rsid w:val="00803D27"/>
    <w:rsid w:val="008052B9"/>
    <w:rsid w:val="00806399"/>
    <w:rsid w:val="00807209"/>
    <w:rsid w:val="00812CDF"/>
    <w:rsid w:val="0081584D"/>
    <w:rsid w:val="0082001E"/>
    <w:rsid w:val="00824DA8"/>
    <w:rsid w:val="00825A93"/>
    <w:rsid w:val="008272A1"/>
    <w:rsid w:val="00827B39"/>
    <w:rsid w:val="00827BFF"/>
    <w:rsid w:val="00827E23"/>
    <w:rsid w:val="0083332A"/>
    <w:rsid w:val="00835939"/>
    <w:rsid w:val="00836A19"/>
    <w:rsid w:val="008412DB"/>
    <w:rsid w:val="0084411E"/>
    <w:rsid w:val="00847B67"/>
    <w:rsid w:val="008515ED"/>
    <w:rsid w:val="00852CDB"/>
    <w:rsid w:val="00853F42"/>
    <w:rsid w:val="00854A45"/>
    <w:rsid w:val="00855798"/>
    <w:rsid w:val="00860475"/>
    <w:rsid w:val="00860EE5"/>
    <w:rsid w:val="00862632"/>
    <w:rsid w:val="00866887"/>
    <w:rsid w:val="00867143"/>
    <w:rsid w:val="00867D7A"/>
    <w:rsid w:val="0087285F"/>
    <w:rsid w:val="00873D84"/>
    <w:rsid w:val="0087601F"/>
    <w:rsid w:val="00880828"/>
    <w:rsid w:val="0088168F"/>
    <w:rsid w:val="00882D63"/>
    <w:rsid w:val="00883B12"/>
    <w:rsid w:val="008841F2"/>
    <w:rsid w:val="0088477C"/>
    <w:rsid w:val="00884A23"/>
    <w:rsid w:val="00885F10"/>
    <w:rsid w:val="00886CB5"/>
    <w:rsid w:val="008871BF"/>
    <w:rsid w:val="00891343"/>
    <w:rsid w:val="00892112"/>
    <w:rsid w:val="0089260B"/>
    <w:rsid w:val="00892EB1"/>
    <w:rsid w:val="008943A2"/>
    <w:rsid w:val="008A17D3"/>
    <w:rsid w:val="008A2451"/>
    <w:rsid w:val="008A3930"/>
    <w:rsid w:val="008A6D4D"/>
    <w:rsid w:val="008B0F07"/>
    <w:rsid w:val="008B13F7"/>
    <w:rsid w:val="008B2BB4"/>
    <w:rsid w:val="008B2E2F"/>
    <w:rsid w:val="008B34E4"/>
    <w:rsid w:val="008B4404"/>
    <w:rsid w:val="008B49C6"/>
    <w:rsid w:val="008B4AD4"/>
    <w:rsid w:val="008C0629"/>
    <w:rsid w:val="008C069C"/>
    <w:rsid w:val="008C0EE7"/>
    <w:rsid w:val="008C1828"/>
    <w:rsid w:val="008C3BD8"/>
    <w:rsid w:val="008C4AA6"/>
    <w:rsid w:val="008C5F96"/>
    <w:rsid w:val="008C6D0D"/>
    <w:rsid w:val="008D273C"/>
    <w:rsid w:val="008D442C"/>
    <w:rsid w:val="008D4C41"/>
    <w:rsid w:val="008D4FBE"/>
    <w:rsid w:val="008D5183"/>
    <w:rsid w:val="008E0A05"/>
    <w:rsid w:val="008E40E9"/>
    <w:rsid w:val="008E5296"/>
    <w:rsid w:val="008E56AF"/>
    <w:rsid w:val="008E64CE"/>
    <w:rsid w:val="008F22BB"/>
    <w:rsid w:val="008F2376"/>
    <w:rsid w:val="008F2422"/>
    <w:rsid w:val="008F541A"/>
    <w:rsid w:val="008F6CEC"/>
    <w:rsid w:val="00903CFF"/>
    <w:rsid w:val="00904AC2"/>
    <w:rsid w:val="009057A0"/>
    <w:rsid w:val="00912A85"/>
    <w:rsid w:val="00914BDE"/>
    <w:rsid w:val="009151D1"/>
    <w:rsid w:val="00915D2D"/>
    <w:rsid w:val="00915FCA"/>
    <w:rsid w:val="009169D2"/>
    <w:rsid w:val="00917A2A"/>
    <w:rsid w:val="00920D5C"/>
    <w:rsid w:val="00921324"/>
    <w:rsid w:val="00921DCD"/>
    <w:rsid w:val="00922B9A"/>
    <w:rsid w:val="0093171F"/>
    <w:rsid w:val="009328E7"/>
    <w:rsid w:val="009333AA"/>
    <w:rsid w:val="009337B8"/>
    <w:rsid w:val="00933A28"/>
    <w:rsid w:val="00934A72"/>
    <w:rsid w:val="00944084"/>
    <w:rsid w:val="009469BA"/>
    <w:rsid w:val="00947138"/>
    <w:rsid w:val="00951A85"/>
    <w:rsid w:val="009527E7"/>
    <w:rsid w:val="00952A66"/>
    <w:rsid w:val="00954255"/>
    <w:rsid w:val="009561E6"/>
    <w:rsid w:val="00956611"/>
    <w:rsid w:val="009579E6"/>
    <w:rsid w:val="00961284"/>
    <w:rsid w:val="009616EA"/>
    <w:rsid w:val="00963AD0"/>
    <w:rsid w:val="00963E8D"/>
    <w:rsid w:val="009667B1"/>
    <w:rsid w:val="0096697E"/>
    <w:rsid w:val="009673A9"/>
    <w:rsid w:val="00967A2A"/>
    <w:rsid w:val="00967A53"/>
    <w:rsid w:val="0097140F"/>
    <w:rsid w:val="009744D4"/>
    <w:rsid w:val="00976CB7"/>
    <w:rsid w:val="00977149"/>
    <w:rsid w:val="009773D6"/>
    <w:rsid w:val="009856FD"/>
    <w:rsid w:val="009857FA"/>
    <w:rsid w:val="00986666"/>
    <w:rsid w:val="00991781"/>
    <w:rsid w:val="0099307C"/>
    <w:rsid w:val="009953A6"/>
    <w:rsid w:val="009964EC"/>
    <w:rsid w:val="0099660A"/>
    <w:rsid w:val="00996A12"/>
    <w:rsid w:val="00996DCE"/>
    <w:rsid w:val="009970CA"/>
    <w:rsid w:val="009A049A"/>
    <w:rsid w:val="009A084E"/>
    <w:rsid w:val="009A0ECC"/>
    <w:rsid w:val="009A2BD1"/>
    <w:rsid w:val="009A345D"/>
    <w:rsid w:val="009A3823"/>
    <w:rsid w:val="009A3DD4"/>
    <w:rsid w:val="009A4AF2"/>
    <w:rsid w:val="009A6555"/>
    <w:rsid w:val="009B3BF3"/>
    <w:rsid w:val="009B3C7D"/>
    <w:rsid w:val="009B43BF"/>
    <w:rsid w:val="009B7E37"/>
    <w:rsid w:val="009C3080"/>
    <w:rsid w:val="009C61E2"/>
    <w:rsid w:val="009C6511"/>
    <w:rsid w:val="009C6A8B"/>
    <w:rsid w:val="009C72E9"/>
    <w:rsid w:val="009C75F1"/>
    <w:rsid w:val="009D0F84"/>
    <w:rsid w:val="009D1A51"/>
    <w:rsid w:val="009D20B2"/>
    <w:rsid w:val="009D40CC"/>
    <w:rsid w:val="009D60D7"/>
    <w:rsid w:val="009D6DFF"/>
    <w:rsid w:val="009D74C6"/>
    <w:rsid w:val="009E001F"/>
    <w:rsid w:val="009E0946"/>
    <w:rsid w:val="009E18EB"/>
    <w:rsid w:val="009E2BBE"/>
    <w:rsid w:val="009E40A2"/>
    <w:rsid w:val="009E4289"/>
    <w:rsid w:val="009E5553"/>
    <w:rsid w:val="009E55D9"/>
    <w:rsid w:val="009E6B78"/>
    <w:rsid w:val="009F55A5"/>
    <w:rsid w:val="00A03F08"/>
    <w:rsid w:val="00A06F47"/>
    <w:rsid w:val="00A11C7D"/>
    <w:rsid w:val="00A1306C"/>
    <w:rsid w:val="00A1409A"/>
    <w:rsid w:val="00A2110D"/>
    <w:rsid w:val="00A22552"/>
    <w:rsid w:val="00A22A6C"/>
    <w:rsid w:val="00A22B35"/>
    <w:rsid w:val="00A24BC8"/>
    <w:rsid w:val="00A2606D"/>
    <w:rsid w:val="00A30510"/>
    <w:rsid w:val="00A34C96"/>
    <w:rsid w:val="00A364F4"/>
    <w:rsid w:val="00A365A6"/>
    <w:rsid w:val="00A3663E"/>
    <w:rsid w:val="00A41115"/>
    <w:rsid w:val="00A41663"/>
    <w:rsid w:val="00A45891"/>
    <w:rsid w:val="00A46B78"/>
    <w:rsid w:val="00A5201F"/>
    <w:rsid w:val="00A52AD4"/>
    <w:rsid w:val="00A53498"/>
    <w:rsid w:val="00A54363"/>
    <w:rsid w:val="00A54BBB"/>
    <w:rsid w:val="00A5526E"/>
    <w:rsid w:val="00A60B8F"/>
    <w:rsid w:val="00A61B8B"/>
    <w:rsid w:val="00A62ED3"/>
    <w:rsid w:val="00A6388A"/>
    <w:rsid w:val="00A6561D"/>
    <w:rsid w:val="00A71A92"/>
    <w:rsid w:val="00A72100"/>
    <w:rsid w:val="00A777D0"/>
    <w:rsid w:val="00A805BA"/>
    <w:rsid w:val="00A80840"/>
    <w:rsid w:val="00A81E43"/>
    <w:rsid w:val="00A85915"/>
    <w:rsid w:val="00A861D9"/>
    <w:rsid w:val="00A869DE"/>
    <w:rsid w:val="00A922E7"/>
    <w:rsid w:val="00A92CFC"/>
    <w:rsid w:val="00A9321A"/>
    <w:rsid w:val="00A97A6E"/>
    <w:rsid w:val="00AA0E38"/>
    <w:rsid w:val="00AA462D"/>
    <w:rsid w:val="00AA491C"/>
    <w:rsid w:val="00AA6146"/>
    <w:rsid w:val="00AB1727"/>
    <w:rsid w:val="00AB2DB0"/>
    <w:rsid w:val="00AB32F0"/>
    <w:rsid w:val="00AB3F87"/>
    <w:rsid w:val="00AB4543"/>
    <w:rsid w:val="00AB50EC"/>
    <w:rsid w:val="00AB5810"/>
    <w:rsid w:val="00AB5AA7"/>
    <w:rsid w:val="00AB61E8"/>
    <w:rsid w:val="00AC1C70"/>
    <w:rsid w:val="00AC269B"/>
    <w:rsid w:val="00AC76C3"/>
    <w:rsid w:val="00AC774B"/>
    <w:rsid w:val="00AD0ACD"/>
    <w:rsid w:val="00AD0C27"/>
    <w:rsid w:val="00AD1871"/>
    <w:rsid w:val="00AD383A"/>
    <w:rsid w:val="00AD3DF4"/>
    <w:rsid w:val="00AD4FC1"/>
    <w:rsid w:val="00AD5561"/>
    <w:rsid w:val="00AD7000"/>
    <w:rsid w:val="00AD7425"/>
    <w:rsid w:val="00AD74D0"/>
    <w:rsid w:val="00AE147A"/>
    <w:rsid w:val="00AE5DDB"/>
    <w:rsid w:val="00AE6497"/>
    <w:rsid w:val="00AE7483"/>
    <w:rsid w:val="00AE7C6B"/>
    <w:rsid w:val="00AF110F"/>
    <w:rsid w:val="00AF2024"/>
    <w:rsid w:val="00AF2153"/>
    <w:rsid w:val="00AF3B16"/>
    <w:rsid w:val="00AF4940"/>
    <w:rsid w:val="00AF598A"/>
    <w:rsid w:val="00AF643D"/>
    <w:rsid w:val="00AF672D"/>
    <w:rsid w:val="00AF70FF"/>
    <w:rsid w:val="00AF73B9"/>
    <w:rsid w:val="00AF76F4"/>
    <w:rsid w:val="00AF7887"/>
    <w:rsid w:val="00B01907"/>
    <w:rsid w:val="00B0190C"/>
    <w:rsid w:val="00B01C4E"/>
    <w:rsid w:val="00B03A2D"/>
    <w:rsid w:val="00B04A85"/>
    <w:rsid w:val="00B053EF"/>
    <w:rsid w:val="00B05A1B"/>
    <w:rsid w:val="00B05A37"/>
    <w:rsid w:val="00B05D0D"/>
    <w:rsid w:val="00B07B88"/>
    <w:rsid w:val="00B11A7E"/>
    <w:rsid w:val="00B12545"/>
    <w:rsid w:val="00B12EF9"/>
    <w:rsid w:val="00B12FDD"/>
    <w:rsid w:val="00B130FC"/>
    <w:rsid w:val="00B13203"/>
    <w:rsid w:val="00B137BF"/>
    <w:rsid w:val="00B13860"/>
    <w:rsid w:val="00B20C23"/>
    <w:rsid w:val="00B20F6B"/>
    <w:rsid w:val="00B20FA3"/>
    <w:rsid w:val="00B21575"/>
    <w:rsid w:val="00B2221F"/>
    <w:rsid w:val="00B22502"/>
    <w:rsid w:val="00B2286F"/>
    <w:rsid w:val="00B22E8E"/>
    <w:rsid w:val="00B23476"/>
    <w:rsid w:val="00B26050"/>
    <w:rsid w:val="00B26B19"/>
    <w:rsid w:val="00B35475"/>
    <w:rsid w:val="00B3595E"/>
    <w:rsid w:val="00B37AF6"/>
    <w:rsid w:val="00B40150"/>
    <w:rsid w:val="00B405BD"/>
    <w:rsid w:val="00B40C64"/>
    <w:rsid w:val="00B415DD"/>
    <w:rsid w:val="00B42F32"/>
    <w:rsid w:val="00B4762A"/>
    <w:rsid w:val="00B476C4"/>
    <w:rsid w:val="00B55C08"/>
    <w:rsid w:val="00B55E4D"/>
    <w:rsid w:val="00B57A7E"/>
    <w:rsid w:val="00B62642"/>
    <w:rsid w:val="00B62CA3"/>
    <w:rsid w:val="00B64221"/>
    <w:rsid w:val="00B661A2"/>
    <w:rsid w:val="00B66529"/>
    <w:rsid w:val="00B72639"/>
    <w:rsid w:val="00B72B14"/>
    <w:rsid w:val="00B7532B"/>
    <w:rsid w:val="00B7657F"/>
    <w:rsid w:val="00B803A3"/>
    <w:rsid w:val="00B81054"/>
    <w:rsid w:val="00B816BB"/>
    <w:rsid w:val="00B81840"/>
    <w:rsid w:val="00B81F5B"/>
    <w:rsid w:val="00B84CDB"/>
    <w:rsid w:val="00B867DE"/>
    <w:rsid w:val="00B9202B"/>
    <w:rsid w:val="00B9247F"/>
    <w:rsid w:val="00B95D7F"/>
    <w:rsid w:val="00B973B1"/>
    <w:rsid w:val="00B97E92"/>
    <w:rsid w:val="00BA11F5"/>
    <w:rsid w:val="00BA3F37"/>
    <w:rsid w:val="00BA4EEC"/>
    <w:rsid w:val="00BA551F"/>
    <w:rsid w:val="00BA705A"/>
    <w:rsid w:val="00BB17FA"/>
    <w:rsid w:val="00BB198B"/>
    <w:rsid w:val="00BB36DA"/>
    <w:rsid w:val="00BB4672"/>
    <w:rsid w:val="00BB50CD"/>
    <w:rsid w:val="00BB5666"/>
    <w:rsid w:val="00BB61E6"/>
    <w:rsid w:val="00BB70DD"/>
    <w:rsid w:val="00BB755C"/>
    <w:rsid w:val="00BB7AF6"/>
    <w:rsid w:val="00BC0775"/>
    <w:rsid w:val="00BC1395"/>
    <w:rsid w:val="00BC30C2"/>
    <w:rsid w:val="00BC5DB8"/>
    <w:rsid w:val="00BD304E"/>
    <w:rsid w:val="00BD35F3"/>
    <w:rsid w:val="00BD40BE"/>
    <w:rsid w:val="00BD4701"/>
    <w:rsid w:val="00BD4ED2"/>
    <w:rsid w:val="00BD5D52"/>
    <w:rsid w:val="00BD6B7A"/>
    <w:rsid w:val="00BE112B"/>
    <w:rsid w:val="00BE24C1"/>
    <w:rsid w:val="00BE4011"/>
    <w:rsid w:val="00BE44CE"/>
    <w:rsid w:val="00BE4FBF"/>
    <w:rsid w:val="00BE601E"/>
    <w:rsid w:val="00BE6B6B"/>
    <w:rsid w:val="00BE72D8"/>
    <w:rsid w:val="00BF07CA"/>
    <w:rsid w:val="00BF1406"/>
    <w:rsid w:val="00BF160C"/>
    <w:rsid w:val="00BF5ADC"/>
    <w:rsid w:val="00BF5FE9"/>
    <w:rsid w:val="00BF711D"/>
    <w:rsid w:val="00BF7413"/>
    <w:rsid w:val="00C045A7"/>
    <w:rsid w:val="00C04890"/>
    <w:rsid w:val="00C0536F"/>
    <w:rsid w:val="00C13E62"/>
    <w:rsid w:val="00C148AD"/>
    <w:rsid w:val="00C170D4"/>
    <w:rsid w:val="00C17F37"/>
    <w:rsid w:val="00C2757A"/>
    <w:rsid w:val="00C27ED3"/>
    <w:rsid w:val="00C318D9"/>
    <w:rsid w:val="00C33513"/>
    <w:rsid w:val="00C354C8"/>
    <w:rsid w:val="00C369C9"/>
    <w:rsid w:val="00C37319"/>
    <w:rsid w:val="00C37F51"/>
    <w:rsid w:val="00C40D0E"/>
    <w:rsid w:val="00C438CA"/>
    <w:rsid w:val="00C44016"/>
    <w:rsid w:val="00C47C82"/>
    <w:rsid w:val="00C5008A"/>
    <w:rsid w:val="00C5049D"/>
    <w:rsid w:val="00C5111E"/>
    <w:rsid w:val="00C51F7C"/>
    <w:rsid w:val="00C52D18"/>
    <w:rsid w:val="00C536DA"/>
    <w:rsid w:val="00C55700"/>
    <w:rsid w:val="00C55E5B"/>
    <w:rsid w:val="00C6119D"/>
    <w:rsid w:val="00C62DCF"/>
    <w:rsid w:val="00C65BC0"/>
    <w:rsid w:val="00C66219"/>
    <w:rsid w:val="00C67A7B"/>
    <w:rsid w:val="00C7001C"/>
    <w:rsid w:val="00C7051D"/>
    <w:rsid w:val="00C71B76"/>
    <w:rsid w:val="00C72ADE"/>
    <w:rsid w:val="00C73674"/>
    <w:rsid w:val="00C75D8A"/>
    <w:rsid w:val="00C75DBE"/>
    <w:rsid w:val="00C77821"/>
    <w:rsid w:val="00C80C95"/>
    <w:rsid w:val="00C84477"/>
    <w:rsid w:val="00C84A31"/>
    <w:rsid w:val="00C858A1"/>
    <w:rsid w:val="00C86DAA"/>
    <w:rsid w:val="00C87403"/>
    <w:rsid w:val="00C97B0F"/>
    <w:rsid w:val="00CA0D72"/>
    <w:rsid w:val="00CA44C6"/>
    <w:rsid w:val="00CA4979"/>
    <w:rsid w:val="00CA5A7C"/>
    <w:rsid w:val="00CA623D"/>
    <w:rsid w:val="00CB0EE2"/>
    <w:rsid w:val="00CB113F"/>
    <w:rsid w:val="00CB3421"/>
    <w:rsid w:val="00CB3CDD"/>
    <w:rsid w:val="00CB64BC"/>
    <w:rsid w:val="00CB7B5F"/>
    <w:rsid w:val="00CC2804"/>
    <w:rsid w:val="00CC2D8E"/>
    <w:rsid w:val="00CC7859"/>
    <w:rsid w:val="00CD0BA4"/>
    <w:rsid w:val="00CD15FD"/>
    <w:rsid w:val="00CD2664"/>
    <w:rsid w:val="00CD6995"/>
    <w:rsid w:val="00CD69E4"/>
    <w:rsid w:val="00CD7C0E"/>
    <w:rsid w:val="00CE33B8"/>
    <w:rsid w:val="00CE35FE"/>
    <w:rsid w:val="00CE4122"/>
    <w:rsid w:val="00CE4595"/>
    <w:rsid w:val="00CF03BE"/>
    <w:rsid w:val="00CF0450"/>
    <w:rsid w:val="00CF0BB1"/>
    <w:rsid w:val="00CF0E9C"/>
    <w:rsid w:val="00CF12D7"/>
    <w:rsid w:val="00CF1DAF"/>
    <w:rsid w:val="00CF2086"/>
    <w:rsid w:val="00CF4A53"/>
    <w:rsid w:val="00CF7079"/>
    <w:rsid w:val="00D00C00"/>
    <w:rsid w:val="00D03C84"/>
    <w:rsid w:val="00D0537F"/>
    <w:rsid w:val="00D06FD6"/>
    <w:rsid w:val="00D0778E"/>
    <w:rsid w:val="00D11FA7"/>
    <w:rsid w:val="00D130C3"/>
    <w:rsid w:val="00D132D4"/>
    <w:rsid w:val="00D160B0"/>
    <w:rsid w:val="00D17508"/>
    <w:rsid w:val="00D2001D"/>
    <w:rsid w:val="00D2239A"/>
    <w:rsid w:val="00D24F8D"/>
    <w:rsid w:val="00D25CB8"/>
    <w:rsid w:val="00D26A91"/>
    <w:rsid w:val="00D26B29"/>
    <w:rsid w:val="00D27370"/>
    <w:rsid w:val="00D276EC"/>
    <w:rsid w:val="00D32E91"/>
    <w:rsid w:val="00D33599"/>
    <w:rsid w:val="00D339C1"/>
    <w:rsid w:val="00D3504A"/>
    <w:rsid w:val="00D35B4C"/>
    <w:rsid w:val="00D37FCE"/>
    <w:rsid w:val="00D40273"/>
    <w:rsid w:val="00D4198B"/>
    <w:rsid w:val="00D4244F"/>
    <w:rsid w:val="00D42875"/>
    <w:rsid w:val="00D42D0A"/>
    <w:rsid w:val="00D43929"/>
    <w:rsid w:val="00D455E4"/>
    <w:rsid w:val="00D46D87"/>
    <w:rsid w:val="00D47A24"/>
    <w:rsid w:val="00D47B7F"/>
    <w:rsid w:val="00D50C29"/>
    <w:rsid w:val="00D523B1"/>
    <w:rsid w:val="00D52A07"/>
    <w:rsid w:val="00D53638"/>
    <w:rsid w:val="00D542AC"/>
    <w:rsid w:val="00D54CF2"/>
    <w:rsid w:val="00D55C8E"/>
    <w:rsid w:val="00D560D4"/>
    <w:rsid w:val="00D56633"/>
    <w:rsid w:val="00D60358"/>
    <w:rsid w:val="00D6069A"/>
    <w:rsid w:val="00D6226E"/>
    <w:rsid w:val="00D6260D"/>
    <w:rsid w:val="00D6313D"/>
    <w:rsid w:val="00D6441B"/>
    <w:rsid w:val="00D655EA"/>
    <w:rsid w:val="00D65896"/>
    <w:rsid w:val="00D660A7"/>
    <w:rsid w:val="00D6739C"/>
    <w:rsid w:val="00D70B12"/>
    <w:rsid w:val="00D71E9C"/>
    <w:rsid w:val="00D72C71"/>
    <w:rsid w:val="00D75B41"/>
    <w:rsid w:val="00D770B2"/>
    <w:rsid w:val="00D8071B"/>
    <w:rsid w:val="00D835A7"/>
    <w:rsid w:val="00D84CF8"/>
    <w:rsid w:val="00D8625B"/>
    <w:rsid w:val="00D914E6"/>
    <w:rsid w:val="00D91A69"/>
    <w:rsid w:val="00D967EB"/>
    <w:rsid w:val="00D96F73"/>
    <w:rsid w:val="00D97E09"/>
    <w:rsid w:val="00DA0A55"/>
    <w:rsid w:val="00DA66C3"/>
    <w:rsid w:val="00DB2A82"/>
    <w:rsid w:val="00DB4C6F"/>
    <w:rsid w:val="00DB55CF"/>
    <w:rsid w:val="00DC05FA"/>
    <w:rsid w:val="00DD0574"/>
    <w:rsid w:val="00DD0B22"/>
    <w:rsid w:val="00DD0C77"/>
    <w:rsid w:val="00DD10B4"/>
    <w:rsid w:val="00DD12E9"/>
    <w:rsid w:val="00DD376C"/>
    <w:rsid w:val="00DD39CA"/>
    <w:rsid w:val="00DD44EE"/>
    <w:rsid w:val="00DE2898"/>
    <w:rsid w:val="00DE396F"/>
    <w:rsid w:val="00DE4F20"/>
    <w:rsid w:val="00DE5471"/>
    <w:rsid w:val="00DE6E27"/>
    <w:rsid w:val="00DE6EBB"/>
    <w:rsid w:val="00DF0000"/>
    <w:rsid w:val="00DF09E8"/>
    <w:rsid w:val="00DF1A99"/>
    <w:rsid w:val="00DF1DC9"/>
    <w:rsid w:val="00DF2412"/>
    <w:rsid w:val="00DF413D"/>
    <w:rsid w:val="00DF6571"/>
    <w:rsid w:val="00E01CB8"/>
    <w:rsid w:val="00E04978"/>
    <w:rsid w:val="00E07362"/>
    <w:rsid w:val="00E0765B"/>
    <w:rsid w:val="00E10090"/>
    <w:rsid w:val="00E11815"/>
    <w:rsid w:val="00E1331F"/>
    <w:rsid w:val="00E15C9F"/>
    <w:rsid w:val="00E216E5"/>
    <w:rsid w:val="00E25F44"/>
    <w:rsid w:val="00E27249"/>
    <w:rsid w:val="00E27D10"/>
    <w:rsid w:val="00E31DD1"/>
    <w:rsid w:val="00E3338B"/>
    <w:rsid w:val="00E40688"/>
    <w:rsid w:val="00E40E90"/>
    <w:rsid w:val="00E42D64"/>
    <w:rsid w:val="00E43B10"/>
    <w:rsid w:val="00E44A0A"/>
    <w:rsid w:val="00E44C3A"/>
    <w:rsid w:val="00E46621"/>
    <w:rsid w:val="00E474EB"/>
    <w:rsid w:val="00E4769F"/>
    <w:rsid w:val="00E47C17"/>
    <w:rsid w:val="00E50050"/>
    <w:rsid w:val="00E502F5"/>
    <w:rsid w:val="00E505A9"/>
    <w:rsid w:val="00E5091F"/>
    <w:rsid w:val="00E50E1B"/>
    <w:rsid w:val="00E6267B"/>
    <w:rsid w:val="00E62B66"/>
    <w:rsid w:val="00E63104"/>
    <w:rsid w:val="00E6721E"/>
    <w:rsid w:val="00E673D2"/>
    <w:rsid w:val="00E71B67"/>
    <w:rsid w:val="00E73AAA"/>
    <w:rsid w:val="00E741CE"/>
    <w:rsid w:val="00E74A62"/>
    <w:rsid w:val="00E76D57"/>
    <w:rsid w:val="00E815CF"/>
    <w:rsid w:val="00E82023"/>
    <w:rsid w:val="00E83339"/>
    <w:rsid w:val="00E842D2"/>
    <w:rsid w:val="00E85E5F"/>
    <w:rsid w:val="00E86E08"/>
    <w:rsid w:val="00E92530"/>
    <w:rsid w:val="00E946FF"/>
    <w:rsid w:val="00E97A68"/>
    <w:rsid w:val="00EA0446"/>
    <w:rsid w:val="00EA0A6D"/>
    <w:rsid w:val="00EA195B"/>
    <w:rsid w:val="00EA22B4"/>
    <w:rsid w:val="00EA245A"/>
    <w:rsid w:val="00EA4117"/>
    <w:rsid w:val="00EB05E5"/>
    <w:rsid w:val="00EB063C"/>
    <w:rsid w:val="00EB1C09"/>
    <w:rsid w:val="00EB5760"/>
    <w:rsid w:val="00EB58FC"/>
    <w:rsid w:val="00EB6F3B"/>
    <w:rsid w:val="00EB7DA5"/>
    <w:rsid w:val="00EC01C0"/>
    <w:rsid w:val="00EC0E7A"/>
    <w:rsid w:val="00EC1A5A"/>
    <w:rsid w:val="00EC2970"/>
    <w:rsid w:val="00EC300A"/>
    <w:rsid w:val="00EC4517"/>
    <w:rsid w:val="00ED042A"/>
    <w:rsid w:val="00ED0844"/>
    <w:rsid w:val="00ED27C8"/>
    <w:rsid w:val="00ED2D1E"/>
    <w:rsid w:val="00ED2F5E"/>
    <w:rsid w:val="00ED2FF2"/>
    <w:rsid w:val="00ED35E2"/>
    <w:rsid w:val="00ED43D8"/>
    <w:rsid w:val="00EE1270"/>
    <w:rsid w:val="00EE3CBA"/>
    <w:rsid w:val="00EF0BAF"/>
    <w:rsid w:val="00EF14ED"/>
    <w:rsid w:val="00EF29D4"/>
    <w:rsid w:val="00EF2DDE"/>
    <w:rsid w:val="00EF347C"/>
    <w:rsid w:val="00EF50CC"/>
    <w:rsid w:val="00EF6D2B"/>
    <w:rsid w:val="00F03906"/>
    <w:rsid w:val="00F055ED"/>
    <w:rsid w:val="00F05938"/>
    <w:rsid w:val="00F11976"/>
    <w:rsid w:val="00F13691"/>
    <w:rsid w:val="00F14DDB"/>
    <w:rsid w:val="00F15B49"/>
    <w:rsid w:val="00F17355"/>
    <w:rsid w:val="00F2161B"/>
    <w:rsid w:val="00F223A0"/>
    <w:rsid w:val="00F22597"/>
    <w:rsid w:val="00F30557"/>
    <w:rsid w:val="00F32A8E"/>
    <w:rsid w:val="00F32FB0"/>
    <w:rsid w:val="00F33326"/>
    <w:rsid w:val="00F345CE"/>
    <w:rsid w:val="00F356ED"/>
    <w:rsid w:val="00F361BC"/>
    <w:rsid w:val="00F42206"/>
    <w:rsid w:val="00F45279"/>
    <w:rsid w:val="00F459A1"/>
    <w:rsid w:val="00F47D0E"/>
    <w:rsid w:val="00F50223"/>
    <w:rsid w:val="00F51EAD"/>
    <w:rsid w:val="00F522DE"/>
    <w:rsid w:val="00F53443"/>
    <w:rsid w:val="00F5512C"/>
    <w:rsid w:val="00F55E43"/>
    <w:rsid w:val="00F56D4D"/>
    <w:rsid w:val="00F57829"/>
    <w:rsid w:val="00F60A93"/>
    <w:rsid w:val="00F60BBC"/>
    <w:rsid w:val="00F62B54"/>
    <w:rsid w:val="00F62EB4"/>
    <w:rsid w:val="00F631BB"/>
    <w:rsid w:val="00F632AC"/>
    <w:rsid w:val="00F63A25"/>
    <w:rsid w:val="00F64BFB"/>
    <w:rsid w:val="00F65A3F"/>
    <w:rsid w:val="00F65D3C"/>
    <w:rsid w:val="00F65E6C"/>
    <w:rsid w:val="00F676A2"/>
    <w:rsid w:val="00F72D60"/>
    <w:rsid w:val="00F72E66"/>
    <w:rsid w:val="00F75908"/>
    <w:rsid w:val="00F7765E"/>
    <w:rsid w:val="00F80E24"/>
    <w:rsid w:val="00F82BE7"/>
    <w:rsid w:val="00F83C8D"/>
    <w:rsid w:val="00F84554"/>
    <w:rsid w:val="00F85FCD"/>
    <w:rsid w:val="00F8725B"/>
    <w:rsid w:val="00F91D07"/>
    <w:rsid w:val="00F925DB"/>
    <w:rsid w:val="00F94621"/>
    <w:rsid w:val="00F973DD"/>
    <w:rsid w:val="00FA0A00"/>
    <w:rsid w:val="00FA1E51"/>
    <w:rsid w:val="00FA355F"/>
    <w:rsid w:val="00FA7CE3"/>
    <w:rsid w:val="00FB356E"/>
    <w:rsid w:val="00FB35DF"/>
    <w:rsid w:val="00FB6A19"/>
    <w:rsid w:val="00FC1D13"/>
    <w:rsid w:val="00FC2201"/>
    <w:rsid w:val="00FC2496"/>
    <w:rsid w:val="00FC3326"/>
    <w:rsid w:val="00FC3E0C"/>
    <w:rsid w:val="00FC422A"/>
    <w:rsid w:val="00FC6D61"/>
    <w:rsid w:val="00FD14E7"/>
    <w:rsid w:val="00FD1572"/>
    <w:rsid w:val="00FD1853"/>
    <w:rsid w:val="00FE35E4"/>
    <w:rsid w:val="00FE3EA7"/>
    <w:rsid w:val="00FE4B62"/>
    <w:rsid w:val="00FE4CFC"/>
    <w:rsid w:val="00FE5096"/>
    <w:rsid w:val="00FE5DCA"/>
    <w:rsid w:val="00FE65AA"/>
    <w:rsid w:val="00FE7BC2"/>
    <w:rsid w:val="00FF30E4"/>
    <w:rsid w:val="0A2C5914"/>
    <w:rsid w:val="0C131BC3"/>
    <w:rsid w:val="0C365AB5"/>
    <w:rsid w:val="13992D3D"/>
    <w:rsid w:val="1B56456A"/>
    <w:rsid w:val="271A7D9A"/>
    <w:rsid w:val="271B6742"/>
    <w:rsid w:val="2D450024"/>
    <w:rsid w:val="31BE32CE"/>
    <w:rsid w:val="3308781D"/>
    <w:rsid w:val="34B21E6D"/>
    <w:rsid w:val="3512268F"/>
    <w:rsid w:val="36CF513E"/>
    <w:rsid w:val="3AD466E0"/>
    <w:rsid w:val="40AF0E91"/>
    <w:rsid w:val="446901EE"/>
    <w:rsid w:val="477D0819"/>
    <w:rsid w:val="52476DF0"/>
    <w:rsid w:val="525B47AE"/>
    <w:rsid w:val="57D770D4"/>
    <w:rsid w:val="57EB2493"/>
    <w:rsid w:val="58452987"/>
    <w:rsid w:val="59B2B58C"/>
    <w:rsid w:val="5A453FB7"/>
    <w:rsid w:val="63456D38"/>
    <w:rsid w:val="6E1B3A53"/>
    <w:rsid w:val="70902860"/>
    <w:rsid w:val="70F43314"/>
    <w:rsid w:val="72367EDA"/>
    <w:rsid w:val="727659FC"/>
    <w:rsid w:val="79B98C4C"/>
    <w:rsid w:val="7A035A3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6FF298C6"/>
  <w15:docId w15:val="{A2B0E491-5EE6-4603-B628-251F557D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uiPriority="39" w:qFormat="1"/>
    <w:lsdException w:name="toc 6" w:semiHidden="1" w:unhideWhenUsed="1"/>
    <w:lsdException w:name="toc 7" w:semiHidden="1" w:unhideWhenUsed="1"/>
    <w:lsdException w:name="toc 8" w:uiPriority="39" w:qFormat="1"/>
    <w:lsdException w:name="toc 9" w:uiPriority="39" w:qFormat="1"/>
    <w:lsdException w:name="Normal Indent" w:semiHidden="1" w:unhideWhenUsed="1"/>
    <w:lsdException w:name="footnote text" w:semiHidden="1" w:unhideWhenUsed="1"/>
    <w:lsdException w:name="annotation text" w:qFormat="1"/>
    <w:lsdException w:name="header"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qFormat="1"/>
    <w:lsdException w:name="List Bullet 2"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qFormat="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semiHidden="1" w:unhideWhenUsed="1"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before="120"/>
      <w:ind w:left="576" w:right="576"/>
      <w:textAlignment w:val="baseline"/>
    </w:pPr>
    <w:rPr>
      <w:rFonts w:ascii="Arial" w:eastAsia="Times New Roman" w:hAnsi="Arial"/>
      <w:lang w:val="en-US" w:eastAsia="en-US"/>
    </w:rPr>
  </w:style>
  <w:style w:type="paragraph" w:styleId="Heading1">
    <w:name w:val="heading 1"/>
    <w:basedOn w:val="Normal"/>
    <w:next w:val="Normal"/>
    <w:qFormat/>
    <w:pPr>
      <w:keepNext/>
      <w:ind w:hanging="576"/>
      <w:outlineLvl w:val="0"/>
    </w:pPr>
    <w:rPr>
      <w:b/>
      <w:sz w:val="24"/>
      <w:lang w:val="en-GB"/>
    </w:rPr>
  </w:style>
  <w:style w:type="paragraph" w:styleId="Heading2">
    <w:name w:val="heading 2"/>
    <w:basedOn w:val="Normal"/>
    <w:next w:val="Normal"/>
    <w:qFormat/>
    <w:pPr>
      <w:keepNext/>
      <w:tabs>
        <w:tab w:val="left" w:pos="720"/>
      </w:tabs>
      <w:overflowPunct/>
      <w:autoSpaceDE/>
      <w:autoSpaceDN/>
      <w:adjustRightInd/>
      <w:spacing w:before="240"/>
      <w:ind w:left="720" w:right="0" w:hanging="720"/>
      <w:textAlignment w:val="auto"/>
      <w:outlineLvl w:val="1"/>
    </w:pPr>
    <w:rPr>
      <w:rFonts w:cs="Arial"/>
      <w:b/>
      <w:caps/>
    </w:rPr>
  </w:style>
  <w:style w:type="paragraph" w:styleId="Heading3">
    <w:name w:val="heading 3"/>
    <w:basedOn w:val="Normal"/>
    <w:next w:val="Normal"/>
    <w:qFormat/>
    <w:pPr>
      <w:keepNext/>
      <w:ind w:right="342"/>
      <w:jc w:val="both"/>
      <w:outlineLvl w:val="2"/>
    </w:pPr>
    <w:rPr>
      <w:b/>
    </w:rPr>
  </w:style>
  <w:style w:type="paragraph" w:styleId="Heading4">
    <w:name w:val="heading 4"/>
    <w:basedOn w:val="Normal"/>
    <w:next w:val="Normal"/>
    <w:qFormat/>
    <w:pPr>
      <w:keepNext/>
      <w:ind w:right="342"/>
      <w:jc w:val="both"/>
      <w:outlineLvl w:val="3"/>
    </w:pPr>
    <w:rPr>
      <w:b/>
      <w:sz w:val="24"/>
    </w:rPr>
  </w:style>
  <w:style w:type="paragraph" w:styleId="Heading5">
    <w:name w:val="heading 5"/>
    <w:basedOn w:val="Normal"/>
    <w:next w:val="Normal"/>
    <w:qFormat/>
    <w:pPr>
      <w:keepNext/>
      <w:ind w:right="346"/>
      <w:jc w:val="both"/>
      <w:outlineLvl w:val="4"/>
    </w:pPr>
    <w:rPr>
      <w:b/>
      <w:sz w:val="24"/>
    </w:rPr>
  </w:style>
  <w:style w:type="paragraph" w:styleId="Heading6">
    <w:name w:val="heading 6"/>
    <w:basedOn w:val="Normal"/>
    <w:next w:val="Normal"/>
    <w:qFormat/>
    <w:pPr>
      <w:keepNext/>
      <w:jc w:val="both"/>
      <w:outlineLvl w:val="5"/>
    </w:pPr>
    <w:rPr>
      <w:sz w:val="24"/>
    </w:rPr>
  </w:style>
  <w:style w:type="paragraph" w:styleId="Heading7">
    <w:name w:val="heading 7"/>
    <w:basedOn w:val="Normal"/>
    <w:next w:val="Normal"/>
    <w:qFormat/>
    <w:pPr>
      <w:keepNext/>
      <w:jc w:val="both"/>
      <w:outlineLvl w:val="6"/>
    </w:pPr>
    <w:rPr>
      <w:b/>
      <w:sz w:val="24"/>
    </w:rPr>
  </w:style>
  <w:style w:type="paragraph" w:styleId="Heading8">
    <w:name w:val="heading 8"/>
    <w:basedOn w:val="Normal"/>
    <w:next w:val="Normal"/>
    <w:qFormat/>
    <w:pPr>
      <w:keepNext/>
      <w:ind w:left="0"/>
      <w:outlineLvl w:val="7"/>
    </w:pPr>
    <w:rPr>
      <w:b/>
      <w:caps/>
    </w:rPr>
  </w:style>
  <w:style w:type="paragraph" w:styleId="Heading9">
    <w:name w:val="heading 9"/>
    <w:basedOn w:val="Normal"/>
    <w:next w:val="Normal"/>
    <w:qFormat/>
    <w:pPr>
      <w:keepNext/>
      <w:spacing w:before="960" w:after="100" w:afterAutospacing="1"/>
      <w:ind w:left="504" w:hanging="144"/>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lockText">
    <w:name w:val="Block Text"/>
    <w:basedOn w:val="Normal"/>
    <w:qFormat/>
    <w:pPr>
      <w:tabs>
        <w:tab w:val="left" w:pos="720"/>
      </w:tabs>
      <w:ind w:left="720" w:right="72" w:hanging="18"/>
      <w:jc w:val="both"/>
    </w:pPr>
    <w:rPr>
      <w:sz w:val="24"/>
    </w:rPr>
  </w:style>
  <w:style w:type="paragraph" w:styleId="BodyText">
    <w:name w:val="Body Text"/>
    <w:basedOn w:val="Normal"/>
    <w:link w:val="BodyTextChar"/>
    <w:qFormat/>
    <w:rPr>
      <w:sz w:val="24"/>
    </w:rPr>
  </w:style>
  <w:style w:type="paragraph" w:styleId="BodyText2">
    <w:name w:val="Body Text 2"/>
    <w:basedOn w:val="Normal"/>
    <w:qFormat/>
    <w:pPr>
      <w:jc w:val="both"/>
    </w:pPr>
    <w:rPr>
      <w:sz w:val="24"/>
    </w:rPr>
  </w:style>
  <w:style w:type="paragraph" w:styleId="BodyText3">
    <w:name w:val="Body Text 3"/>
    <w:basedOn w:val="Normal"/>
    <w:qFormat/>
    <w:pPr>
      <w:ind w:right="702"/>
      <w:jc w:val="both"/>
    </w:pPr>
    <w:rPr>
      <w:sz w:val="24"/>
    </w:rPr>
  </w:style>
  <w:style w:type="paragraph" w:styleId="BodyTextIndent">
    <w:name w:val="Body Text Indent"/>
    <w:basedOn w:val="Normal"/>
    <w:qFormat/>
    <w:pPr>
      <w:tabs>
        <w:tab w:val="left" w:pos="432"/>
      </w:tabs>
      <w:ind w:left="432" w:hanging="432"/>
      <w:jc w:val="both"/>
    </w:pPr>
    <w:rPr>
      <w:sz w:val="24"/>
    </w:rPr>
  </w:style>
  <w:style w:type="paragraph" w:styleId="BodyTextIndent2">
    <w:name w:val="Body Text Indent 2"/>
    <w:basedOn w:val="Normal"/>
    <w:qFormat/>
    <w:pPr>
      <w:ind w:left="522"/>
      <w:jc w:val="both"/>
    </w:pPr>
    <w:rPr>
      <w:sz w:val="24"/>
    </w:rPr>
  </w:style>
  <w:style w:type="paragraph" w:styleId="BodyTextIndent3">
    <w:name w:val="Body Text Indent 3"/>
    <w:basedOn w:val="Normal"/>
    <w:qFormat/>
    <w:pPr>
      <w:tabs>
        <w:tab w:val="left" w:pos="2052"/>
      </w:tabs>
      <w:ind w:left="2052" w:hanging="2052"/>
      <w:jc w:val="both"/>
    </w:pPr>
    <w:rPr>
      <w:sz w:val="24"/>
    </w:rPr>
  </w:style>
  <w:style w:type="paragraph" w:styleId="Caption">
    <w:name w:val="caption"/>
    <w:basedOn w:val="Normal"/>
    <w:next w:val="Normal"/>
    <w:qFormat/>
    <w:pPr>
      <w:suppressLineNumbers/>
      <w:suppressAutoHyphens/>
      <w:overflowPunct/>
      <w:autoSpaceDE/>
      <w:autoSpaceDN/>
      <w:adjustRightInd/>
      <w:spacing w:after="120"/>
      <w:ind w:left="0" w:right="0"/>
      <w:textAlignment w:val="auto"/>
    </w:pPr>
    <w:rPr>
      <w:rFonts w:ascii="Book Antiqua" w:hAnsi="Book Antiqua" w:cs="Tahoma"/>
      <w:i/>
      <w:iCs/>
      <w:lang w:eastAsia="ar-SA"/>
    </w:rPr>
  </w:style>
  <w:style w:type="paragraph" w:styleId="CommentText">
    <w:name w:val="annotation text"/>
    <w:basedOn w:val="Normal"/>
    <w:link w:val="CommentTextChar"/>
    <w:qFormat/>
    <w:pPr>
      <w:overflowPunct/>
      <w:autoSpaceDE/>
      <w:autoSpaceDN/>
      <w:adjustRightInd/>
      <w:spacing w:before="0"/>
      <w:ind w:left="0" w:right="0"/>
      <w:textAlignment w:val="auto"/>
    </w:pPr>
    <w:rPr>
      <w:rFonts w:ascii="Times New Roman" w:hAnsi="Times New Roman"/>
    </w:rPr>
  </w:style>
  <w:style w:type="paragraph" w:styleId="CommentSubject">
    <w:name w:val="annotation subject"/>
    <w:basedOn w:val="CommentText"/>
    <w:next w:val="CommentText"/>
    <w:link w:val="CommentSubjectChar"/>
    <w:qFormat/>
    <w:pPr>
      <w:overflowPunct w:val="0"/>
      <w:autoSpaceDE w:val="0"/>
      <w:autoSpaceDN w:val="0"/>
      <w:adjustRightInd w:val="0"/>
      <w:spacing w:before="120"/>
      <w:ind w:left="576" w:right="576"/>
      <w:textAlignment w:val="baseline"/>
    </w:pPr>
    <w:rPr>
      <w:rFonts w:ascii="Arial" w:hAnsi="Arial"/>
      <w:b/>
      <w:bCs/>
    </w:rPr>
  </w:style>
  <w:style w:type="paragraph" w:styleId="DocumentMap">
    <w:name w:val="Document Map"/>
    <w:basedOn w:val="Normal"/>
    <w:semiHidden/>
    <w:qFormat/>
    <w:pPr>
      <w:shd w:val="clear" w:color="auto" w:fill="000080"/>
    </w:pPr>
    <w:rPr>
      <w:rFonts w:ascii="Tahoma" w:hAnsi="Tahoma" w:cs="Tahoma"/>
    </w:rPr>
  </w:style>
  <w:style w:type="paragraph" w:styleId="Footer">
    <w:name w:val="footer"/>
    <w:basedOn w:val="Normal"/>
    <w:link w:val="FooterChar"/>
    <w:uiPriority w:val="99"/>
    <w:qFormat/>
    <w:pPr>
      <w:pBdr>
        <w:top w:val="single" w:sz="12" w:space="1" w:color="auto"/>
      </w:pBdr>
      <w:tabs>
        <w:tab w:val="center" w:pos="4320"/>
        <w:tab w:val="right" w:pos="8640"/>
      </w:tabs>
    </w:pPr>
    <w:rPr>
      <w:bCs/>
      <w:lang w:val="en-GB"/>
    </w:rPr>
  </w:style>
  <w:style w:type="paragraph" w:styleId="Header">
    <w:name w:val="header"/>
    <w:basedOn w:val="Normal"/>
    <w:link w:val="HeaderChar"/>
    <w:qFormat/>
    <w:pPr>
      <w:tabs>
        <w:tab w:val="center" w:pos="4320"/>
        <w:tab w:val="right" w:pos="8640"/>
      </w:tabs>
    </w:pPr>
  </w:style>
  <w:style w:type="paragraph" w:styleId="List3">
    <w:name w:val="List 3"/>
    <w:qFormat/>
    <w:pPr>
      <w:numPr>
        <w:numId w:val="1"/>
      </w:numPr>
      <w:spacing w:before="120"/>
      <w:jc w:val="both"/>
    </w:pPr>
    <w:rPr>
      <w:rFonts w:ascii="Arial" w:eastAsia="Times New Roman" w:hAnsi="Arial"/>
      <w:sz w:val="22"/>
      <w:lang w:val="en-US" w:eastAsia="en-US"/>
    </w:rPr>
  </w:style>
  <w:style w:type="paragraph" w:styleId="ListBullet2">
    <w:name w:val="List Bullet 2"/>
    <w:qFormat/>
    <w:pPr>
      <w:numPr>
        <w:numId w:val="2"/>
      </w:numPr>
      <w:spacing w:before="120"/>
    </w:pPr>
    <w:rPr>
      <w:rFonts w:ascii="Arial" w:eastAsia="Times New Roman" w:hAnsi="Arial"/>
      <w:i/>
      <w:color w:val="0000FF"/>
      <w:sz w:val="22"/>
      <w:lang w:val="en-US" w:eastAsia="en-US"/>
    </w:rPr>
  </w:style>
  <w:style w:type="paragraph" w:styleId="ListNumber">
    <w:name w:val="List Number"/>
    <w:basedOn w:val="Normal"/>
    <w:qFormat/>
    <w:pPr>
      <w:numPr>
        <w:numId w:val="3"/>
      </w:numPr>
      <w:contextualSpacing/>
    </w:pPr>
  </w:style>
  <w:style w:type="paragraph" w:styleId="ListNumber4">
    <w:name w:val="List Number 4"/>
    <w:qFormat/>
    <w:pPr>
      <w:numPr>
        <w:numId w:val="4"/>
      </w:numPr>
      <w:tabs>
        <w:tab w:val="left" w:pos="2664"/>
      </w:tabs>
      <w:spacing w:before="120"/>
      <w:jc w:val="both"/>
    </w:pPr>
    <w:rPr>
      <w:rFonts w:ascii="Arial" w:eastAsia="Times New Roman" w:hAnsi="Arial"/>
      <w:sz w:val="22"/>
      <w:lang w:val="en-US" w:eastAsia="en-US"/>
    </w:rPr>
  </w:style>
  <w:style w:type="paragraph" w:styleId="NormalWeb">
    <w:name w:val="Normal (Web)"/>
    <w:basedOn w:val="Normal"/>
    <w:uiPriority w:val="99"/>
    <w:qFormat/>
    <w:pPr>
      <w:overflowPunct/>
      <w:autoSpaceDE/>
      <w:autoSpaceDN/>
      <w:adjustRightInd/>
      <w:spacing w:before="100" w:beforeAutospacing="1" w:after="100" w:afterAutospacing="1"/>
      <w:textAlignment w:val="auto"/>
    </w:pPr>
    <w:rPr>
      <w:rFonts w:ascii="Verdana" w:hAnsi="Verdana"/>
      <w:color w:val="FFFFFF"/>
      <w:sz w:val="22"/>
      <w:szCs w:val="22"/>
    </w:rPr>
  </w:style>
  <w:style w:type="paragraph" w:styleId="Subtitle">
    <w:name w:val="Subtitle"/>
    <w:basedOn w:val="Normal"/>
    <w:next w:val="BodyText"/>
    <w:link w:val="SubtitleChar"/>
    <w:qFormat/>
    <w:pPr>
      <w:keepNext/>
      <w:suppressAutoHyphens/>
      <w:overflowPunct/>
      <w:autoSpaceDE/>
      <w:autoSpaceDN/>
      <w:adjustRightInd/>
      <w:spacing w:before="240" w:after="120"/>
      <w:jc w:val="center"/>
      <w:textAlignment w:val="auto"/>
    </w:pPr>
    <w:rPr>
      <w:rFonts w:eastAsia="Microsoft YaHei" w:cs="Mangal"/>
      <w:i/>
      <w:iCs/>
      <w:sz w:val="28"/>
      <w:szCs w:val="28"/>
      <w:lang w:eastAsia="ar-SA"/>
    </w:rPr>
  </w:style>
  <w:style w:type="paragraph" w:styleId="Title">
    <w:name w:val="Title"/>
    <w:basedOn w:val="Normal"/>
    <w:link w:val="TitleChar"/>
    <w:qFormat/>
    <w:pPr>
      <w:numPr>
        <w:numId w:val="5"/>
      </w:numPr>
      <w:overflowPunct/>
      <w:autoSpaceDE/>
      <w:autoSpaceDN/>
      <w:adjustRightInd/>
      <w:jc w:val="center"/>
      <w:textAlignment w:val="auto"/>
    </w:pPr>
    <w:rPr>
      <w:b/>
      <w:sz w:val="28"/>
      <w:lang w:val="en-GB"/>
    </w:rPr>
  </w:style>
  <w:style w:type="paragraph" w:styleId="TOC1">
    <w:name w:val="toc 1"/>
    <w:basedOn w:val="Normal"/>
    <w:next w:val="Normal"/>
    <w:uiPriority w:val="39"/>
    <w:qFormat/>
    <w:pPr>
      <w:tabs>
        <w:tab w:val="left" w:pos="612"/>
        <w:tab w:val="left" w:pos="7200"/>
      </w:tabs>
      <w:ind w:left="58"/>
      <w:jc w:val="both"/>
    </w:pPr>
    <w:rPr>
      <w:rFonts w:cs="Arial"/>
      <w:b/>
      <w:bCs/>
      <w:lang w:val="en-GB"/>
    </w:rPr>
  </w:style>
  <w:style w:type="paragraph" w:styleId="TOC2">
    <w:name w:val="toc 2"/>
    <w:basedOn w:val="Normal"/>
    <w:next w:val="Normal"/>
    <w:uiPriority w:val="39"/>
    <w:qFormat/>
    <w:pPr>
      <w:tabs>
        <w:tab w:val="left" w:pos="360"/>
        <w:tab w:val="left" w:pos="1242"/>
        <w:tab w:val="left" w:pos="7200"/>
      </w:tabs>
      <w:ind w:left="612" w:right="-115"/>
    </w:pPr>
  </w:style>
  <w:style w:type="paragraph" w:styleId="TOC3">
    <w:name w:val="toc 3"/>
    <w:basedOn w:val="Normal"/>
    <w:next w:val="Normal"/>
    <w:uiPriority w:val="39"/>
    <w:qFormat/>
    <w:pPr>
      <w:tabs>
        <w:tab w:val="left" w:pos="360"/>
        <w:tab w:val="left" w:pos="2142"/>
        <w:tab w:val="left" w:pos="7200"/>
      </w:tabs>
      <w:ind w:left="1242" w:right="-115"/>
    </w:pPr>
  </w:style>
  <w:style w:type="paragraph" w:styleId="TOC5">
    <w:name w:val="toc 5"/>
    <w:basedOn w:val="Normal"/>
    <w:next w:val="Normal"/>
    <w:uiPriority w:val="39"/>
    <w:qFormat/>
    <w:pPr>
      <w:ind w:left="800"/>
    </w:pPr>
  </w:style>
  <w:style w:type="paragraph" w:styleId="TOC8">
    <w:name w:val="toc 8"/>
    <w:basedOn w:val="Normal"/>
    <w:next w:val="Normal"/>
    <w:uiPriority w:val="39"/>
    <w:qFormat/>
    <w:pPr>
      <w:tabs>
        <w:tab w:val="left" w:pos="792"/>
        <w:tab w:val="right" w:pos="6984"/>
      </w:tabs>
      <w:ind w:left="54"/>
    </w:pPr>
    <w:rPr>
      <w:b/>
      <w:lang w:val="en-GB"/>
    </w:rPr>
  </w:style>
  <w:style w:type="paragraph" w:styleId="TOC9">
    <w:name w:val="toc 9"/>
    <w:basedOn w:val="Normal"/>
    <w:next w:val="Normal"/>
    <w:uiPriority w:val="39"/>
    <w:qFormat/>
    <w:pPr>
      <w:tabs>
        <w:tab w:val="left" w:pos="864"/>
        <w:tab w:val="left" w:pos="7002"/>
      </w:tabs>
      <w:ind w:left="54" w:right="432"/>
    </w:pPr>
    <w:rPr>
      <w:b/>
    </w:rPr>
  </w:style>
  <w:style w:type="character" w:styleId="CommentReference">
    <w:name w:val="annotation reference"/>
    <w:basedOn w:val="DefaultParagraphFont"/>
    <w:qFormat/>
    <w:rPr>
      <w:sz w:val="16"/>
      <w:szCs w:val="16"/>
    </w:rPr>
  </w:style>
  <w:style w:type="character" w:styleId="Emphasis">
    <w:name w:val="Emphasis"/>
    <w:qFormat/>
    <w:rPr>
      <w:i/>
      <w:iCs/>
    </w:rPr>
  </w:style>
  <w:style w:type="character" w:styleId="FollowedHyperlink">
    <w:name w:val="FollowedHyperlink"/>
    <w:basedOn w:val="DefaultParagraphFont"/>
    <w:semiHidden/>
    <w:unhideWhenUsed/>
    <w:qFormat/>
    <w:rPr>
      <w:color w:val="800080" w:themeColor="followedHyperlink"/>
      <w:u w:val="single"/>
    </w:rPr>
  </w:style>
  <w:style w:type="character" w:styleId="Hyperlink">
    <w:name w:val="Hyperlink"/>
    <w:uiPriority w:val="99"/>
    <w:qFormat/>
    <w:rPr>
      <w:color w:val="0000FF"/>
      <w:u w:val="single"/>
    </w:rPr>
  </w:style>
  <w:style w:type="character" w:styleId="PageNumber">
    <w:name w:val="page number"/>
    <w:qFormat/>
    <w:rPr>
      <w:rFonts w:ascii="Times New Roman" w:hAnsi="Times New Roman"/>
      <w:color w:val="auto"/>
      <w:spacing w:val="0"/>
      <w:sz w:val="24"/>
    </w:rPr>
  </w:style>
  <w:style w:type="character" w:styleId="Strong">
    <w:name w:val="Strong"/>
    <w:basedOn w:val="DefaultParagraphFont"/>
    <w:qFormat/>
    <w:rPr>
      <w:b/>
      <w:bCs/>
    </w:rPr>
  </w:style>
  <w:style w:type="table" w:styleId="TableGrid">
    <w:name w:val="Table Grid"/>
    <w:basedOn w:val="TableNormal"/>
    <w:qFormat/>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aultParagraphFont1">
    <w:name w:val="Default Paragraph Font1"/>
    <w:semiHidden/>
    <w:qFormat/>
    <w:rPr>
      <w:rFonts w:ascii="Times New Roman" w:hAnsi="Times New Roman"/>
      <w:color w:val="auto"/>
      <w:spacing w:val="0"/>
      <w:sz w:val="24"/>
    </w:rPr>
  </w:style>
  <w:style w:type="paragraph" w:customStyle="1" w:styleId="Heading21">
    <w:name w:val="Heading 21"/>
    <w:basedOn w:val="Normal"/>
    <w:qFormat/>
    <w:pPr>
      <w:keepNext/>
    </w:pPr>
    <w:rPr>
      <w:rFonts w:ascii="Arial Narrow" w:hAnsi="Arial Narrow"/>
      <w:sz w:val="24"/>
    </w:rPr>
  </w:style>
  <w:style w:type="paragraph" w:customStyle="1" w:styleId="Heading91">
    <w:name w:val="Heading 91"/>
    <w:basedOn w:val="Normal"/>
    <w:qFormat/>
    <w:pPr>
      <w:keepNext/>
      <w:jc w:val="center"/>
    </w:pPr>
    <w:rPr>
      <w:b/>
      <w:sz w:val="18"/>
    </w:rPr>
  </w:style>
  <w:style w:type="paragraph" w:customStyle="1" w:styleId="Heading61">
    <w:name w:val="Heading 61"/>
    <w:basedOn w:val="Normal"/>
    <w:qFormat/>
    <w:pPr>
      <w:keepNext/>
      <w:jc w:val="both"/>
    </w:pPr>
    <w:rPr>
      <w:sz w:val="24"/>
    </w:rPr>
  </w:style>
  <w:style w:type="paragraph" w:customStyle="1" w:styleId="Heading71">
    <w:name w:val="Heading 71"/>
    <w:basedOn w:val="Normal"/>
    <w:qFormat/>
    <w:pPr>
      <w:keepNext/>
      <w:jc w:val="center"/>
    </w:pPr>
    <w:rPr>
      <w:sz w:val="24"/>
    </w:rPr>
  </w:style>
  <w:style w:type="paragraph" w:customStyle="1" w:styleId="Heading51">
    <w:name w:val="Heading 51"/>
    <w:basedOn w:val="Normal"/>
    <w:qFormat/>
    <w:pPr>
      <w:keepNext/>
      <w:jc w:val="both"/>
    </w:pPr>
    <w:rPr>
      <w:b/>
      <w:sz w:val="24"/>
    </w:rPr>
  </w:style>
  <w:style w:type="paragraph" w:customStyle="1" w:styleId="Heading31">
    <w:name w:val="Heading 31"/>
    <w:basedOn w:val="Normal"/>
    <w:qFormat/>
    <w:pPr>
      <w:keepNext/>
      <w:ind w:left="1350"/>
      <w:jc w:val="both"/>
    </w:pPr>
    <w:rPr>
      <w:sz w:val="24"/>
    </w:rPr>
  </w:style>
  <w:style w:type="paragraph" w:customStyle="1" w:styleId="Heading41">
    <w:name w:val="Heading 41"/>
    <w:basedOn w:val="Normal"/>
    <w:qFormat/>
    <w:pPr>
      <w:keepNext/>
      <w:ind w:left="720"/>
      <w:jc w:val="both"/>
    </w:pPr>
    <w:rPr>
      <w:sz w:val="24"/>
    </w:rPr>
  </w:style>
  <w:style w:type="paragraph" w:customStyle="1" w:styleId="Heading81">
    <w:name w:val="Heading 81"/>
    <w:basedOn w:val="Normal"/>
    <w:qFormat/>
    <w:pPr>
      <w:keepNext/>
      <w:jc w:val="center"/>
    </w:pPr>
    <w:rPr>
      <w:b/>
      <w:sz w:val="22"/>
    </w:rPr>
  </w:style>
  <w:style w:type="paragraph" w:customStyle="1" w:styleId="Header1">
    <w:name w:val="Header1"/>
    <w:basedOn w:val="Normal"/>
    <w:qFormat/>
    <w:pPr>
      <w:tabs>
        <w:tab w:val="center" w:pos="4320"/>
        <w:tab w:val="right" w:pos="8640"/>
      </w:tabs>
    </w:pPr>
  </w:style>
  <w:style w:type="paragraph" w:customStyle="1" w:styleId="Heading11">
    <w:name w:val="Heading 11"/>
    <w:basedOn w:val="Normal"/>
    <w:qFormat/>
    <w:pPr>
      <w:keepNext/>
      <w:spacing w:line="360" w:lineRule="auto"/>
      <w:jc w:val="center"/>
    </w:pPr>
    <w:rPr>
      <w:b/>
    </w:rPr>
  </w:style>
  <w:style w:type="paragraph" w:customStyle="1" w:styleId="DefaultText1">
    <w:name w:val="Default Text:1"/>
    <w:basedOn w:val="Normal"/>
    <w:qFormat/>
    <w:rPr>
      <w:sz w:val="24"/>
    </w:rPr>
  </w:style>
  <w:style w:type="paragraph" w:customStyle="1" w:styleId="DefaultText">
    <w:name w:val="Default Text"/>
    <w:basedOn w:val="Normal"/>
    <w:qFormat/>
    <w:rPr>
      <w:sz w:val="24"/>
    </w:rPr>
  </w:style>
  <w:style w:type="paragraph" w:customStyle="1" w:styleId="BodySingle">
    <w:name w:val="Body Single"/>
    <w:basedOn w:val="Normal"/>
    <w:qFormat/>
    <w:pPr>
      <w:overflowPunct/>
      <w:autoSpaceDE/>
      <w:autoSpaceDN/>
      <w:adjustRightInd/>
      <w:textAlignment w:val="auto"/>
    </w:pPr>
    <w:rPr>
      <w:snapToGrid w:val="0"/>
      <w:sz w:val="22"/>
    </w:rPr>
  </w:style>
  <w:style w:type="character" w:customStyle="1" w:styleId="HeaderChar">
    <w:name w:val="Header Char"/>
    <w:basedOn w:val="DefaultParagraphFont"/>
    <w:link w:val="Header"/>
    <w:qFormat/>
  </w:style>
  <w:style w:type="character" w:customStyle="1" w:styleId="FooterChar">
    <w:name w:val="Footer Char"/>
    <w:link w:val="Footer"/>
    <w:uiPriority w:val="99"/>
    <w:qFormat/>
    <w:rPr>
      <w:rFonts w:ascii="Arial" w:hAnsi="Arial" w:cs="Arial"/>
      <w:bCs/>
      <w:lang w:val="en-GB"/>
    </w:rPr>
  </w:style>
  <w:style w:type="paragraph" w:styleId="ListParagraph">
    <w:name w:val="List Paragraph"/>
    <w:basedOn w:val="Normal"/>
    <w:qFormat/>
    <w:pPr>
      <w:ind w:left="567"/>
      <w:jc w:val="both"/>
    </w:pPr>
  </w:style>
  <w:style w:type="paragraph" w:customStyle="1" w:styleId="BodyTextIndent4">
    <w:name w:val="Body Text Indent 4"/>
    <w:qFormat/>
    <w:pPr>
      <w:tabs>
        <w:tab w:val="left" w:pos="2664"/>
      </w:tabs>
      <w:spacing w:before="120"/>
      <w:ind w:left="2664"/>
      <w:jc w:val="both"/>
    </w:pPr>
    <w:rPr>
      <w:rFonts w:ascii="Arial" w:eastAsia="Times New Roman" w:hAnsi="Arial"/>
      <w:sz w:val="22"/>
      <w:lang w:val="en-US" w:eastAsia="en-US"/>
    </w:rPr>
  </w:style>
  <w:style w:type="paragraph" w:customStyle="1" w:styleId="TableText">
    <w:name w:val="Table Text"/>
    <w:basedOn w:val="Normal"/>
    <w:qFormat/>
    <w:pPr>
      <w:overflowPunct/>
      <w:spacing w:before="0"/>
      <w:ind w:left="0" w:right="0"/>
      <w:textAlignment w:val="auto"/>
    </w:pPr>
    <w:rPr>
      <w:rFonts w:cs="Arial"/>
      <w:sz w:val="22"/>
      <w:szCs w:val="22"/>
    </w:rPr>
  </w:style>
  <w:style w:type="paragraph" w:customStyle="1" w:styleId="Bullet1">
    <w:name w:val="Bullet 1"/>
    <w:basedOn w:val="Normal"/>
    <w:qFormat/>
    <w:pPr>
      <w:widowControl w:val="0"/>
      <w:numPr>
        <w:numId w:val="6"/>
      </w:numPr>
      <w:overflowPunct/>
      <w:spacing w:before="0" w:after="110"/>
      <w:ind w:right="0"/>
      <w:textAlignment w:val="auto"/>
    </w:pPr>
    <w:rPr>
      <w:rFonts w:cs="Angsana New"/>
      <w:szCs w:val="22"/>
    </w:rPr>
  </w:style>
  <w:style w:type="character" w:customStyle="1" w:styleId="BodyTextChar">
    <w:name w:val="Body Text Char"/>
    <w:link w:val="BodyText"/>
    <w:qFormat/>
    <w:rPr>
      <w:rFonts w:ascii="Arial" w:hAnsi="Arial"/>
      <w:sz w:val="24"/>
    </w:rPr>
  </w:style>
  <w:style w:type="character" w:customStyle="1" w:styleId="apple-converted-space">
    <w:name w:val="apple-converted-space"/>
    <w:basedOn w:val="DefaultParagraphFont"/>
    <w:qFormat/>
  </w:style>
  <w:style w:type="character" w:customStyle="1" w:styleId="CommentTextChar">
    <w:name w:val="Comment Text Char"/>
    <w:link w:val="CommentText"/>
    <w:qFormat/>
    <w:rPr>
      <w:lang w:val="en-US" w:eastAsia="en-US"/>
    </w:rPr>
  </w:style>
  <w:style w:type="paragraph" w:customStyle="1" w:styleId="IBMBodyCharCharCharCharCharChar">
    <w:name w:val="IBM Body Char Char Char Char Char Char"/>
    <w:basedOn w:val="Normal"/>
    <w:link w:val="IBMBodyCharCharCharCharCharCharChar"/>
    <w:qFormat/>
    <w:pPr>
      <w:overflowPunct/>
      <w:spacing w:before="0" w:after="120"/>
      <w:ind w:left="0" w:right="0"/>
      <w:jc w:val="both"/>
      <w:textAlignment w:val="auto"/>
    </w:pPr>
    <w:rPr>
      <w:bCs/>
      <w:sz w:val="22"/>
      <w:lang w:val="en-GB"/>
    </w:rPr>
  </w:style>
  <w:style w:type="character" w:customStyle="1" w:styleId="IBMBodyCharCharCharCharCharCharChar">
    <w:name w:val="IBM Body Char Char Char Char Char Char Char"/>
    <w:link w:val="IBMBodyCharCharCharCharCharChar"/>
    <w:qFormat/>
    <w:rPr>
      <w:rFonts w:ascii="Arial" w:hAnsi="Arial"/>
      <w:bCs/>
      <w:sz w:val="22"/>
      <w:lang w:val="en-GB" w:eastAsia="en-US"/>
    </w:rPr>
  </w:style>
  <w:style w:type="paragraph" w:customStyle="1" w:styleId="TOCHeading1">
    <w:name w:val="TOC Heading1"/>
    <w:basedOn w:val="Heading1"/>
    <w:next w:val="Normal"/>
    <w:uiPriority w:val="39"/>
    <w:semiHidden/>
    <w:unhideWhenUsed/>
    <w:qFormat/>
    <w:pPr>
      <w:spacing w:before="240" w:after="60"/>
      <w:ind w:firstLine="0"/>
      <w:outlineLvl w:val="9"/>
    </w:pPr>
    <w:rPr>
      <w:rFonts w:ascii="Cambria" w:hAnsi="Cambria"/>
      <w:bCs/>
      <w:kern w:val="32"/>
      <w:sz w:val="32"/>
      <w:szCs w:val="32"/>
      <w:lang w:val="en-US"/>
    </w:rPr>
  </w:style>
  <w:style w:type="paragraph" w:customStyle="1" w:styleId="Default">
    <w:name w:val="Default"/>
    <w:qFormat/>
    <w:pPr>
      <w:autoSpaceDE w:val="0"/>
      <w:autoSpaceDN w:val="0"/>
      <w:adjustRightInd w:val="0"/>
    </w:pPr>
    <w:rPr>
      <w:rFonts w:eastAsia="Times New Roman"/>
      <w:color w:val="000000"/>
      <w:sz w:val="24"/>
      <w:szCs w:val="24"/>
      <w:lang w:val="en-MY" w:eastAsia="en-MY"/>
    </w:rPr>
  </w:style>
  <w:style w:type="character" w:customStyle="1" w:styleId="CommentSubjectChar">
    <w:name w:val="Comment Subject Char"/>
    <w:basedOn w:val="CommentTextChar"/>
    <w:link w:val="CommentSubject"/>
    <w:qFormat/>
    <w:rPr>
      <w:rFonts w:ascii="Arial" w:hAnsi="Arial"/>
      <w:b/>
      <w:bCs/>
      <w:lang w:val="en-US" w:eastAsia="en-US"/>
    </w:rPr>
  </w:style>
  <w:style w:type="character" w:customStyle="1" w:styleId="TitleChar">
    <w:name w:val="Title Char"/>
    <w:link w:val="Title"/>
    <w:qFormat/>
    <w:rPr>
      <w:rFonts w:ascii="Arial" w:hAnsi="Arial"/>
      <w:b/>
      <w:sz w:val="28"/>
      <w:lang w:val="en-GB"/>
    </w:rPr>
  </w:style>
  <w:style w:type="character" w:customStyle="1" w:styleId="BodyTextChar1">
    <w:name w:val="Body Text Char1"/>
    <w:basedOn w:val="DefaultParagraphFont"/>
    <w:qFormat/>
    <w:rPr>
      <w:rFonts w:ascii="Arial" w:hAnsi="Arial"/>
      <w:sz w:val="22"/>
      <w:lang w:val="en-US" w:eastAsia="en-US" w:bidi="ar-SA"/>
    </w:rPr>
  </w:style>
  <w:style w:type="paragraph" w:customStyle="1" w:styleId="Body3">
    <w:name w:val="Body3"/>
    <w:basedOn w:val="Normal"/>
    <w:qFormat/>
    <w:pPr>
      <w:suppressAutoHyphens/>
      <w:autoSpaceDN/>
      <w:adjustRightInd/>
      <w:spacing w:before="0" w:after="120"/>
      <w:ind w:left="794" w:right="0"/>
      <w:jc w:val="both"/>
    </w:pPr>
    <w:rPr>
      <w:sz w:val="22"/>
      <w:lang w:val="en-GB" w:eastAsia="ar-SA"/>
    </w:rPr>
  </w:style>
  <w:style w:type="paragraph" w:customStyle="1" w:styleId="NormalArial">
    <w:name w:val="Normal + Arial"/>
    <w:basedOn w:val="Normal"/>
    <w:qFormat/>
    <w:pPr>
      <w:suppressAutoHyphens/>
      <w:overflowPunct/>
      <w:autoSpaceDE/>
      <w:autoSpaceDN/>
      <w:adjustRightInd/>
      <w:spacing w:before="0" w:after="200" w:line="276" w:lineRule="auto"/>
      <w:ind w:left="0" w:right="0"/>
      <w:textAlignment w:val="auto"/>
    </w:pPr>
    <w:rPr>
      <w:rFonts w:eastAsia="Calibri" w:cs="Arial"/>
      <w:sz w:val="16"/>
      <w:szCs w:val="16"/>
      <w:lang w:eastAsia="ar-SA"/>
    </w:rPr>
  </w:style>
  <w:style w:type="paragraph" w:customStyle="1" w:styleId="Caption1">
    <w:name w:val="Caption1"/>
    <w:basedOn w:val="Normal"/>
    <w:qFormat/>
    <w:pPr>
      <w:suppressLineNumbers/>
      <w:suppressAutoHyphens/>
      <w:overflowPunct/>
      <w:autoSpaceDE/>
      <w:autoSpaceDN/>
      <w:adjustRightInd/>
      <w:spacing w:after="120" w:line="100" w:lineRule="atLeast"/>
      <w:ind w:left="0" w:right="0"/>
      <w:textAlignment w:val="auto"/>
    </w:pPr>
    <w:rPr>
      <w:rFonts w:cs="Mangal"/>
      <w:b/>
      <w:bCs/>
      <w:i/>
      <w:iCs/>
      <w:color w:val="4F81BD"/>
      <w:sz w:val="18"/>
      <w:szCs w:val="18"/>
      <w:lang w:eastAsia="ar-SA"/>
    </w:rPr>
  </w:style>
  <w:style w:type="character" w:customStyle="1" w:styleId="SubtitleChar">
    <w:name w:val="Subtitle Char"/>
    <w:basedOn w:val="DefaultParagraphFont"/>
    <w:link w:val="Subtitle"/>
    <w:qFormat/>
    <w:rPr>
      <w:rFonts w:ascii="Arial" w:eastAsia="Microsoft YaHei" w:hAnsi="Arial" w:cs="Mangal"/>
      <w:i/>
      <w:iCs/>
      <w:sz w:val="28"/>
      <w:szCs w:val="28"/>
      <w:lang w:eastAsia="ar-SA"/>
    </w:rPr>
  </w:style>
  <w:style w:type="paragraph" w:customStyle="1" w:styleId="TableContents">
    <w:name w:val="Table Contents"/>
    <w:basedOn w:val="Normal"/>
    <w:qFormat/>
    <w:pPr>
      <w:suppressLineNumbers/>
      <w:suppressAutoHyphens/>
      <w:overflowPunct/>
      <w:autoSpaceDE/>
      <w:autoSpaceDN/>
      <w:adjustRightInd/>
      <w:textAlignment w:val="auto"/>
    </w:pPr>
    <w:rPr>
      <w:lang w:eastAsia="ar-SA"/>
    </w:rPr>
  </w:style>
  <w:style w:type="paragraph" w:customStyle="1" w:styleId="Caption2">
    <w:name w:val="Caption2"/>
    <w:basedOn w:val="Normal"/>
    <w:qFormat/>
    <w:pPr>
      <w:suppressAutoHyphens/>
      <w:overflowPunct/>
      <w:autoSpaceDE/>
      <w:autoSpaceDN/>
      <w:adjustRightInd/>
      <w:spacing w:before="0" w:after="200" w:line="100" w:lineRule="atLeast"/>
      <w:ind w:left="0" w:right="0"/>
      <w:textAlignment w:val="auto"/>
    </w:pPr>
    <w:rPr>
      <w:rFonts w:cs="Arial"/>
      <w:b/>
      <w:bCs/>
      <w:color w:val="4F81BD"/>
      <w:sz w:val="18"/>
      <w:szCs w:val="18"/>
      <w:lang w:bidi="en-US"/>
    </w:rPr>
  </w:style>
  <w:style w:type="paragraph" w:customStyle="1" w:styleId="Bullet">
    <w:name w:val="Bullet"/>
    <w:basedOn w:val="Normal"/>
    <w:qFormat/>
    <w:pPr>
      <w:suppressAutoHyphens/>
      <w:overflowPunct/>
      <w:autoSpaceDE/>
      <w:autoSpaceDN/>
      <w:adjustRightInd/>
      <w:spacing w:before="0" w:after="110"/>
      <w:ind w:left="0" w:right="0"/>
      <w:textAlignment w:val="auto"/>
    </w:pPr>
    <w:rPr>
      <w:sz w:val="22"/>
      <w:lang w:val="en-GB" w:eastAsia="ar-SA"/>
    </w:rPr>
  </w:style>
  <w:style w:type="paragraph" w:customStyle="1" w:styleId="xmsolistparagraph">
    <w:name w:val="x_msolistparagraph"/>
    <w:basedOn w:val="Normal"/>
    <w:pPr>
      <w:overflowPunct/>
      <w:autoSpaceDE/>
      <w:autoSpaceDN/>
      <w:adjustRightInd/>
      <w:spacing w:before="100" w:beforeAutospacing="1" w:after="100" w:afterAutospacing="1"/>
      <w:ind w:left="0" w:right="0"/>
      <w:textAlignment w:val="auto"/>
    </w:pPr>
    <w:rPr>
      <w:rFonts w:ascii="Times New Roman" w:hAnsi="Times New Roman"/>
      <w:sz w:val="24"/>
      <w:szCs w:val="24"/>
    </w:rPr>
  </w:style>
  <w:style w:type="paragraph" w:customStyle="1" w:styleId="Revision1">
    <w:name w:val="Revision1"/>
    <w:hidden/>
    <w:uiPriority w:val="99"/>
    <w:semiHidden/>
    <w:rPr>
      <w:rFonts w:ascii="Arial" w:eastAsia="Times New Roman"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5969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image" Target="media/image3.png"/><Relationship Id="rId21" Type="http://schemas.openxmlformats.org/officeDocument/2006/relationships/header" Target="header5.xml"/><Relationship Id="rId34" Type="http://schemas.openxmlformats.org/officeDocument/2006/relationships/image" Target="media/image2.png"/><Relationship Id="rId42" Type="http://schemas.openxmlformats.org/officeDocument/2006/relationships/hyperlink" Target="mailto:GD_TCSMidrange@malaysiaairlines.com" TargetMode="External"/><Relationship Id="rId47" Type="http://schemas.openxmlformats.org/officeDocument/2006/relationships/footer" Target="footer14.xml"/><Relationship Id="rId50" Type="http://schemas.openxmlformats.org/officeDocument/2006/relationships/footer" Target="footer17.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eader" Target="header9.xml"/><Relationship Id="rId11" Type="http://schemas.openxmlformats.org/officeDocument/2006/relationships/endnotes" Target="endnotes.xml"/><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footer" Target="footer12.xml"/><Relationship Id="rId40" Type="http://schemas.openxmlformats.org/officeDocument/2006/relationships/image" Target="media/image4.png"/><Relationship Id="rId45" Type="http://schemas.openxmlformats.org/officeDocument/2006/relationships/hyperlink" Target="mailto:GD_TCSNetwork@malaysiaairlines.com"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footer" Target="footer8.xml"/><Relationship Id="rId36" Type="http://schemas.openxmlformats.org/officeDocument/2006/relationships/header" Target="header12.xml"/><Relationship Id="rId49" Type="http://schemas.openxmlformats.org/officeDocument/2006/relationships/footer" Target="footer16.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footer" Target="footer9.xml"/><Relationship Id="rId44" Type="http://schemas.openxmlformats.org/officeDocument/2006/relationships/hyperlink" Target="mailto:GD_TCSNetwork@malaysiaairlines.com"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header" Target="header10.xml"/><Relationship Id="rId35" Type="http://schemas.openxmlformats.org/officeDocument/2006/relationships/header" Target="header11.xml"/><Relationship Id="rId43" Type="http://schemas.openxmlformats.org/officeDocument/2006/relationships/hyperlink" Target="mailto:GD_TCSDatabase@malaysiaairlines.com" TargetMode="External"/><Relationship Id="rId48" Type="http://schemas.openxmlformats.org/officeDocument/2006/relationships/footer" Target="footer15.xm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11.xml"/><Relationship Id="rId38" Type="http://schemas.openxmlformats.org/officeDocument/2006/relationships/footer" Target="footer13.xml"/><Relationship Id="rId46" Type="http://schemas.openxmlformats.org/officeDocument/2006/relationships/hyperlink" Target="mailto:gd_tcs_sras@malaysiaairlines.com" TargetMode="External"/><Relationship Id="rId20" Type="http://schemas.openxmlformats.org/officeDocument/2006/relationships/footer" Target="footer4.xm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5e8dc66c-6deb-4971-a6c1-c73bf5d9451b">false</Status>
    <Tower xmlns="5e8dc66c-6deb-4971-a6c1-c73bf5d9451b"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683D3CAF2E52E438707037627F1BD4B" ma:contentTypeVersion="11" ma:contentTypeDescription="Create a new document." ma:contentTypeScope="" ma:versionID="e34948271871cb67cb5b163bdd49b755">
  <xsd:schema xmlns:xsd="http://www.w3.org/2001/XMLSchema" xmlns:xs="http://www.w3.org/2001/XMLSchema" xmlns:p="http://schemas.microsoft.com/office/2006/metadata/properties" xmlns:ns2="5e8dc66c-6deb-4971-a6c1-c73bf5d9451b" xmlns:ns3="00d97cc4-d51b-4a96-8d57-266139ac8fe6" targetNamespace="http://schemas.microsoft.com/office/2006/metadata/properties" ma:root="true" ma:fieldsID="16dbd08909d3c588ee5208dcad7cfe91" ns2:_="" ns3:_="">
    <xsd:import namespace="5e8dc66c-6deb-4971-a6c1-c73bf5d9451b"/>
    <xsd:import namespace="00d97cc4-d51b-4a96-8d57-266139ac8f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Status" minOccurs="0"/>
                <xsd:element ref="ns2:Tow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dc66c-6deb-4971-a6c1-c73bf5d94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Status" ma:index="17" nillable="true" ma:displayName="Status" ma:default="0" ma:description="Reviewed?" ma:format="Dropdown" ma:internalName="Status">
      <xsd:simpleType>
        <xsd:restriction base="dms:Boolean"/>
      </xsd:simpleType>
    </xsd:element>
    <xsd:element name="Tower" ma:index="18" nillable="true" ma:displayName="Tower" ma:format="Dropdown" ma:internalName="Tow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d97cc4-d51b-4a96-8d57-266139ac8fe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0FE540-9C1D-4EF2-A45F-F7E2AFC7A811}">
  <ds:schemaRefs>
    <ds:schemaRef ds:uri="http://schemas.microsoft.com/office/2006/metadata/properties"/>
    <ds:schemaRef ds:uri="http://schemas.microsoft.com/office/infopath/2007/PartnerControls"/>
    <ds:schemaRef ds:uri="5e8dc66c-6deb-4971-a6c1-c73bf5d9451b"/>
  </ds:schemaRefs>
</ds:datastoreItem>
</file>

<file path=customXml/itemProps2.xml><?xml version="1.0" encoding="utf-8"?>
<ds:datastoreItem xmlns:ds="http://schemas.openxmlformats.org/officeDocument/2006/customXml" ds:itemID="{0022A9E4-E08E-43A0-AD7E-3FC598D0D1F0}">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A42DD413-7691-4144-80DD-E6E807023FE6}">
  <ds:schemaRefs>
    <ds:schemaRef ds:uri="http://schemas.microsoft.com/sharepoint/v3/contenttype/forms"/>
  </ds:schemaRefs>
</ds:datastoreItem>
</file>

<file path=customXml/itemProps5.xml><?xml version="1.0" encoding="utf-8"?>
<ds:datastoreItem xmlns:ds="http://schemas.openxmlformats.org/officeDocument/2006/customXml" ds:itemID="{068CD07B-A3CE-4C71-B9A3-2CA9F3118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8dc66c-6deb-4971-a6c1-c73bf5d9451b"/>
    <ds:schemaRef ds:uri="00d97cc4-d51b-4a96-8d57-266139ac8f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33</Pages>
  <Words>3535</Words>
  <Characters>20156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Malaysia Airlines System</Company>
  <LinksUpToDate>false</LinksUpToDate>
  <CharactersWithSpaces>23644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Zureen Eliza Zakria</dc:creator>
  <cp:lastModifiedBy>Ashish Dharmrajsingh Baghel</cp:lastModifiedBy>
  <cp:revision>16</cp:revision>
  <cp:lastPrinted>2018-11-02T07:25:00Z</cp:lastPrinted>
  <dcterms:created xsi:type="dcterms:W3CDTF">2019-10-31T12:18:00Z</dcterms:created>
  <dcterms:modified xsi:type="dcterms:W3CDTF">2020-08-07T09:46:00Z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0x0101001683D3CAF2E52E438707037627F1BD4B</vt:lpwstr>
  </property>
  <property fmtid="{D5CDD505-2E9C-101B-9397-08002B2CF9AE}" pid="3" name="Order">
    <vt:r8>2499200</vt:r8>
  </property>
  <property fmtid="{D5CDD505-2E9C-101B-9397-08002B2CF9AE}" pid="4" name="ComplianceAssetId">
    <vt:lpwstr/>
  </property>
  <property fmtid="{D5CDD505-2E9C-101B-9397-08002B2CF9AE}" pid="5" name="_SourceUrl">
    <vt:lpwstr/>
  </property>
  <property fmtid="{D5CDD505-2E9C-101B-9397-08002B2CF9AE}" pid="6" name="_SharedFileIndex">
    <vt:lpwstr/>
  </property>
  <property fmtid="{D5CDD505-2E9C-101B-9397-08002B2CF9AE}" pid="7" name="KSOProductBuildVer">
    <vt:lpwstr>1033-11.2.0.9453</vt:lpwstr>
  </property>
</Properties>
</file>