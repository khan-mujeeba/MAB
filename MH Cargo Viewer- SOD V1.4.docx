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F67DE" w:rsidRDefault="007F67DE">
      <w:pPr>
        <w:rPr>
          <w:rFonts w:cs="Arial"/>
          <w:lang w:val="en-GB"/>
        </w:rPr>
      </w:pPr>
    </w:p>
    <w:p w14:paraId="0A37501D" w14:textId="77777777" w:rsidR="007F67DE" w:rsidRDefault="007F67DE">
      <w:pPr>
        <w:rPr>
          <w:rFonts w:cs="Arial"/>
        </w:rPr>
      </w:pPr>
    </w:p>
    <w:p w14:paraId="5DAB6C7B" w14:textId="77777777" w:rsidR="007F67DE" w:rsidRDefault="007F67DE">
      <w:pPr>
        <w:rPr>
          <w:rFonts w:cs="Arial"/>
        </w:rPr>
      </w:pPr>
    </w:p>
    <w:p w14:paraId="02EB378F" w14:textId="77777777" w:rsidR="007F67DE" w:rsidRDefault="007F67DE">
      <w:pPr>
        <w:tabs>
          <w:tab w:val="left" w:pos="7820"/>
        </w:tabs>
        <w:rPr>
          <w:rFonts w:cs="Arial"/>
        </w:rPr>
      </w:pPr>
    </w:p>
    <w:p w14:paraId="6A05A809" w14:textId="77777777" w:rsidR="007F67DE" w:rsidRDefault="007F67DE">
      <w:pPr>
        <w:rPr>
          <w:rFonts w:cs="Arial"/>
        </w:rPr>
      </w:pPr>
    </w:p>
    <w:p w14:paraId="5A39BBE3" w14:textId="77777777" w:rsidR="007F67DE" w:rsidRDefault="007F67DE">
      <w:pPr>
        <w:rPr>
          <w:rFonts w:cs="Arial"/>
        </w:rPr>
      </w:pPr>
    </w:p>
    <w:p w14:paraId="41C8F396" w14:textId="77777777" w:rsidR="007F67DE" w:rsidRDefault="007F67DE">
      <w:pPr>
        <w:rPr>
          <w:rFonts w:cs="Arial"/>
        </w:rPr>
      </w:pPr>
    </w:p>
    <w:p w14:paraId="72A3D3EC" w14:textId="77777777" w:rsidR="007F67DE" w:rsidRDefault="007F67DE">
      <w:pPr>
        <w:rPr>
          <w:rFonts w:cs="Arial"/>
        </w:rPr>
      </w:pPr>
    </w:p>
    <w:p w14:paraId="0D0B940D" w14:textId="77777777" w:rsidR="007F67DE" w:rsidRDefault="007F67DE">
      <w:pPr>
        <w:tabs>
          <w:tab w:val="left" w:pos="5655"/>
        </w:tabs>
        <w:rPr>
          <w:rFonts w:cs="Arial"/>
        </w:rPr>
      </w:pPr>
    </w:p>
    <w:p w14:paraId="0E27B00A" w14:textId="77777777" w:rsidR="007F67DE" w:rsidRDefault="007F67DE">
      <w:pPr>
        <w:rPr>
          <w:rFonts w:cs="Arial"/>
        </w:rPr>
      </w:pPr>
    </w:p>
    <w:p w14:paraId="60061E4C" w14:textId="77777777" w:rsidR="007F67DE" w:rsidRDefault="007F67DE">
      <w:pPr>
        <w:rPr>
          <w:rFonts w:cs="Arial"/>
        </w:rPr>
      </w:pPr>
    </w:p>
    <w:p w14:paraId="413231E6" w14:textId="77777777" w:rsidR="007F67DE" w:rsidRDefault="00D011DF">
      <w:pPr>
        <w:rPr>
          <w:rFonts w:cs="Arial"/>
        </w:rPr>
      </w:pPr>
      <w:r>
        <w:rPr>
          <w:rFonts w:ascii="Times New Roman" w:hAnsi="Times New Roman"/>
          <w:noProof/>
          <w:sz w:val="24"/>
          <w:szCs w:val="24"/>
        </w:rPr>
        <w:drawing>
          <wp:anchor distT="0" distB="0" distL="114300" distR="114300" simplePos="0" relativeHeight="251655168" behindDoc="1" locked="0" layoutInCell="1" allowOverlap="1" wp14:anchorId="3CBBFB95" wp14:editId="07777777">
            <wp:simplePos x="0" y="0"/>
            <wp:positionH relativeFrom="column">
              <wp:posOffset>1543050</wp:posOffset>
            </wp:positionH>
            <wp:positionV relativeFrom="paragraph">
              <wp:posOffset>-130810</wp:posOffset>
            </wp:positionV>
            <wp:extent cx="3549015" cy="918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49015" cy="918210"/>
                    </a:xfrm>
                    <a:prstGeom prst="rect">
                      <a:avLst/>
                    </a:prstGeom>
                    <a:noFill/>
                  </pic:spPr>
                </pic:pic>
              </a:graphicData>
            </a:graphic>
          </wp:anchor>
        </w:drawing>
      </w:r>
    </w:p>
    <w:p w14:paraId="44EAFD9C" w14:textId="77777777" w:rsidR="007F67DE" w:rsidRDefault="007F67DE">
      <w:pPr>
        <w:rPr>
          <w:rFonts w:cs="Arial"/>
        </w:rPr>
      </w:pPr>
    </w:p>
    <w:p w14:paraId="4B94D5A5" w14:textId="77777777" w:rsidR="007F67DE" w:rsidRDefault="007F67DE">
      <w:pPr>
        <w:rPr>
          <w:rFonts w:cs="Arial"/>
        </w:rPr>
      </w:pPr>
    </w:p>
    <w:p w14:paraId="3DEEC669" w14:textId="77777777" w:rsidR="007F67DE" w:rsidRDefault="007F67DE">
      <w:pPr>
        <w:rPr>
          <w:rFonts w:cs="Arial"/>
        </w:rPr>
      </w:pPr>
    </w:p>
    <w:p w14:paraId="3656B9AB" w14:textId="77777777" w:rsidR="007F67DE" w:rsidRDefault="007F67DE">
      <w:pPr>
        <w:rPr>
          <w:rFonts w:cs="Arial"/>
        </w:rPr>
      </w:pPr>
    </w:p>
    <w:p w14:paraId="45FB0818" w14:textId="77777777" w:rsidR="007F67DE" w:rsidRDefault="007F67DE">
      <w:pPr>
        <w:rPr>
          <w:rFonts w:cs="Arial"/>
        </w:rPr>
      </w:pPr>
    </w:p>
    <w:p w14:paraId="009B67C4" w14:textId="77777777" w:rsidR="007F67DE" w:rsidRDefault="00D011DF">
      <w:pPr>
        <w:jc w:val="center"/>
        <w:rPr>
          <w:rFonts w:cs="Arial"/>
          <w:b/>
          <w:sz w:val="28"/>
          <w:szCs w:val="28"/>
        </w:rPr>
      </w:pPr>
      <w:r>
        <w:rPr>
          <w:rFonts w:cs="Arial"/>
          <w:b/>
          <w:sz w:val="28"/>
          <w:szCs w:val="28"/>
        </w:rPr>
        <w:t>MH CARGO VIEWER (</w:t>
      </w:r>
      <w:r>
        <w:rPr>
          <w:b/>
          <w:bCs/>
          <w:sz w:val="28"/>
        </w:rPr>
        <w:t>MHCGOVIEWER)</w:t>
      </w:r>
    </w:p>
    <w:p w14:paraId="1A9AD59E" w14:textId="77777777" w:rsidR="007F67DE" w:rsidRDefault="00D011DF">
      <w:pPr>
        <w:jc w:val="center"/>
        <w:rPr>
          <w:rFonts w:cs="Arial"/>
          <w:b/>
          <w:sz w:val="28"/>
          <w:szCs w:val="28"/>
        </w:rPr>
      </w:pPr>
      <w:r>
        <w:rPr>
          <w:rFonts w:cs="Arial"/>
          <w:b/>
          <w:sz w:val="28"/>
          <w:szCs w:val="28"/>
        </w:rPr>
        <w:t>SYSTEM OPERATION DOCUMENT</w:t>
      </w:r>
    </w:p>
    <w:p w14:paraId="0C8A3B32" w14:textId="77777777" w:rsidR="007F67DE" w:rsidRDefault="00D011DF">
      <w:pPr>
        <w:jc w:val="center"/>
        <w:rPr>
          <w:rFonts w:cs="Arial"/>
          <w:b/>
          <w:bCs/>
        </w:rPr>
      </w:pPr>
      <w:r>
        <w:rPr>
          <w:b/>
          <w:bCs/>
          <w:sz w:val="28"/>
          <w:szCs w:val="28"/>
        </w:rPr>
        <w:t>MAB/GROUP IT/SOD/</w:t>
      </w:r>
      <w:r>
        <w:rPr>
          <w:b/>
          <w:bCs/>
          <w:sz w:val="28"/>
        </w:rPr>
        <w:t xml:space="preserve"> MHCGOVIEWER</w:t>
      </w:r>
      <w:r>
        <w:rPr>
          <w:b/>
          <w:bCs/>
          <w:sz w:val="28"/>
          <w:szCs w:val="28"/>
        </w:rPr>
        <w:t xml:space="preserve"> /1.4</w:t>
      </w:r>
    </w:p>
    <w:p w14:paraId="049F31CB" w14:textId="77777777" w:rsidR="007F67DE" w:rsidRDefault="007F67DE">
      <w:pPr>
        <w:jc w:val="center"/>
        <w:rPr>
          <w:rFonts w:cs="Arial"/>
          <w:b/>
          <w:sz w:val="28"/>
          <w:szCs w:val="28"/>
        </w:rPr>
      </w:pPr>
    </w:p>
    <w:p w14:paraId="53128261" w14:textId="77777777" w:rsidR="007F67DE" w:rsidRDefault="007F67DE">
      <w:pPr>
        <w:jc w:val="center"/>
        <w:rPr>
          <w:rFonts w:cs="Arial"/>
          <w:b/>
          <w:sz w:val="28"/>
          <w:szCs w:val="28"/>
        </w:rPr>
      </w:pPr>
    </w:p>
    <w:p w14:paraId="62486C05" w14:textId="77777777" w:rsidR="007F67DE" w:rsidRDefault="007F67DE">
      <w:pPr>
        <w:rPr>
          <w:rFonts w:cs="Arial"/>
          <w:lang w:val="en-GB"/>
        </w:rPr>
      </w:pPr>
    </w:p>
    <w:p w14:paraId="4101652C" w14:textId="77777777" w:rsidR="007F67DE" w:rsidRDefault="007F67DE">
      <w:pPr>
        <w:rPr>
          <w:rFonts w:cs="Arial"/>
          <w:lang w:val="en-GB"/>
        </w:rPr>
      </w:pPr>
    </w:p>
    <w:p w14:paraId="4B99056E" w14:textId="77777777" w:rsidR="007F67DE" w:rsidRDefault="007F67DE">
      <w:pPr>
        <w:rPr>
          <w:rFonts w:cs="Arial"/>
          <w:lang w:val="en-GB"/>
        </w:rPr>
      </w:pPr>
    </w:p>
    <w:p w14:paraId="1299C43A" w14:textId="77777777" w:rsidR="007F67DE" w:rsidRDefault="007F67DE">
      <w:pPr>
        <w:rPr>
          <w:rFonts w:cs="Arial"/>
          <w:lang w:val="en-GB"/>
        </w:rPr>
      </w:pPr>
    </w:p>
    <w:p w14:paraId="4DDBEF00" w14:textId="77777777" w:rsidR="007F67DE" w:rsidRDefault="007F67DE">
      <w:pPr>
        <w:rPr>
          <w:rFonts w:cs="Arial"/>
          <w:lang w:val="en-GB"/>
        </w:rPr>
      </w:pPr>
    </w:p>
    <w:p w14:paraId="3461D779" w14:textId="77777777" w:rsidR="007F67DE" w:rsidRDefault="007F67DE">
      <w:pPr>
        <w:rPr>
          <w:rFonts w:cs="Arial"/>
          <w:lang w:val="en-GB"/>
        </w:rPr>
      </w:pPr>
    </w:p>
    <w:p w14:paraId="3CF2D8B6" w14:textId="77777777" w:rsidR="007F67DE" w:rsidRDefault="007F67DE">
      <w:pPr>
        <w:rPr>
          <w:rFonts w:cs="Arial"/>
          <w:lang w:val="en-GB"/>
        </w:rPr>
      </w:pPr>
    </w:p>
    <w:p w14:paraId="0FB78278" w14:textId="77777777" w:rsidR="007F67DE" w:rsidRDefault="007F67DE">
      <w:pPr>
        <w:rPr>
          <w:rFonts w:cs="Arial"/>
          <w:lang w:val="en-GB"/>
        </w:rPr>
      </w:pPr>
    </w:p>
    <w:p w14:paraId="1FC39945" w14:textId="77777777" w:rsidR="007F67DE" w:rsidRDefault="007F67DE">
      <w:pPr>
        <w:rPr>
          <w:rFonts w:cs="Arial"/>
          <w:lang w:val="en-GB"/>
        </w:rPr>
      </w:pPr>
    </w:p>
    <w:p w14:paraId="0562CB0E" w14:textId="77777777" w:rsidR="007F67DE" w:rsidRDefault="007F67DE">
      <w:pPr>
        <w:rPr>
          <w:rFonts w:cs="Arial"/>
          <w:lang w:val="en-GB"/>
        </w:rPr>
      </w:pPr>
    </w:p>
    <w:p w14:paraId="34CE0A41" w14:textId="77777777" w:rsidR="007F67DE" w:rsidRDefault="007F67DE">
      <w:pPr>
        <w:rPr>
          <w:rFonts w:cs="Arial"/>
          <w:lang w:val="en-GB"/>
        </w:rPr>
      </w:pPr>
    </w:p>
    <w:p w14:paraId="62EBF3C5" w14:textId="77777777" w:rsidR="007F67DE" w:rsidRDefault="007F67DE">
      <w:pPr>
        <w:rPr>
          <w:rFonts w:cs="Arial"/>
          <w:lang w:val="en-GB"/>
        </w:rPr>
      </w:pPr>
    </w:p>
    <w:p w14:paraId="6D98A12B" w14:textId="77777777" w:rsidR="007F67DE" w:rsidRDefault="007F67DE">
      <w:pPr>
        <w:rPr>
          <w:rFonts w:cs="Arial"/>
          <w:lang w:val="en-GB"/>
        </w:rPr>
      </w:pPr>
    </w:p>
    <w:p w14:paraId="2946DB82" w14:textId="77777777" w:rsidR="007F67DE" w:rsidRDefault="007F67DE">
      <w:pPr>
        <w:rPr>
          <w:rFonts w:cs="Arial"/>
          <w:lang w:val="en-GB"/>
        </w:rPr>
      </w:pPr>
    </w:p>
    <w:p w14:paraId="5997CC1D" w14:textId="77777777" w:rsidR="007F67DE" w:rsidRDefault="007F67DE">
      <w:pPr>
        <w:rPr>
          <w:rFonts w:cs="Arial"/>
          <w:lang w:val="en-GB"/>
        </w:rPr>
      </w:pPr>
    </w:p>
    <w:p w14:paraId="3B75608C" w14:textId="77777777" w:rsidR="007F67DE" w:rsidRDefault="00D011DF">
      <w:pPr>
        <w:ind w:left="0" w:right="-36"/>
        <w:jc w:val="both"/>
        <w:rPr>
          <w:lang w:val="en-GB"/>
        </w:rPr>
      </w:pPr>
      <w:r>
        <w:rPr>
          <w:rFonts w:cs="Arial"/>
          <w:b/>
          <w:sz w:val="18"/>
          <w:szCs w:val="18"/>
          <w:lang w:val="en-GB"/>
        </w:rPr>
        <w:t>ALL INFORMATION CONTAINED HEREIN IS RESTRICTED AND SHALL BE KEPT FOR INTERNAL USE ONLY</w:t>
      </w:r>
      <w:r>
        <w:rPr>
          <w:rFonts w:cs="Arial"/>
          <w:sz w:val="18"/>
          <w:szCs w:val="18"/>
          <w:lang w:val="en-GB"/>
        </w:rPr>
        <w:t xml:space="preserve">. None of this information shall be </w:t>
      </w:r>
      <w:r>
        <w:rPr>
          <w:rFonts w:cs="Arial"/>
          <w:sz w:val="18"/>
          <w:szCs w:val="18"/>
          <w:lang w:val="en-GB"/>
        </w:rPr>
        <w:t xml:space="preserve">divulged to persons other than Malaysia Airlines </w:t>
      </w:r>
      <w:proofErr w:type="spellStart"/>
      <w:r>
        <w:rPr>
          <w:rFonts w:cs="Arial"/>
          <w:sz w:val="18"/>
          <w:szCs w:val="18"/>
          <w:lang w:val="en-GB"/>
        </w:rPr>
        <w:t>Berhad</w:t>
      </w:r>
      <w:proofErr w:type="spellEnd"/>
      <w:r>
        <w:rPr>
          <w:rFonts w:cs="Arial"/>
          <w:sz w:val="18"/>
          <w:szCs w:val="18"/>
          <w:lang w:val="en-GB"/>
        </w:rPr>
        <w:t xml:space="preserve"> employees and contractors authorized by the nature of their duties to receive such information, or individuals or organisations authorised by Malaysia Airlines </w:t>
      </w:r>
      <w:proofErr w:type="spellStart"/>
      <w:r>
        <w:rPr>
          <w:rFonts w:cs="Arial"/>
          <w:sz w:val="18"/>
          <w:szCs w:val="18"/>
          <w:lang w:val="en-GB"/>
        </w:rPr>
        <w:t>Berhad</w:t>
      </w:r>
      <w:proofErr w:type="spellEnd"/>
      <w:r>
        <w:rPr>
          <w:rFonts w:cs="Arial"/>
          <w:sz w:val="18"/>
          <w:szCs w:val="18"/>
          <w:lang w:val="en-GB"/>
        </w:rPr>
        <w:t xml:space="preserve"> in accordance with existing polic</w:t>
      </w:r>
      <w:r>
        <w:rPr>
          <w:rFonts w:cs="Arial"/>
          <w:sz w:val="18"/>
          <w:szCs w:val="18"/>
          <w:lang w:val="en-GB"/>
        </w:rPr>
        <w:t>y regarding release of company information.</w:t>
      </w:r>
      <w:r>
        <w:rPr>
          <w:lang w:val="en-GB"/>
        </w:rPr>
        <w:br w:type="page"/>
      </w:r>
    </w:p>
    <w:p w14:paraId="110FFD37" w14:textId="77777777" w:rsidR="007F67DE" w:rsidRDefault="007F67DE">
      <w:pPr>
        <w:rPr>
          <w:rFonts w:cs="Arial"/>
        </w:rPr>
      </w:pPr>
    </w:p>
    <w:p w14:paraId="6B699379" w14:textId="77777777" w:rsidR="007F67DE" w:rsidRDefault="007F67DE">
      <w:pPr>
        <w:rPr>
          <w:rFonts w:cs="Arial"/>
        </w:rPr>
      </w:pPr>
    </w:p>
    <w:p w14:paraId="3FE9F23F" w14:textId="77777777" w:rsidR="007F67DE" w:rsidRDefault="007F67DE">
      <w:pPr>
        <w:rPr>
          <w:rFonts w:cs="Arial"/>
        </w:rPr>
      </w:pPr>
    </w:p>
    <w:p w14:paraId="1F72F646" w14:textId="77777777" w:rsidR="007F67DE" w:rsidRDefault="007F67DE">
      <w:pPr>
        <w:rPr>
          <w:rFonts w:cs="Arial"/>
        </w:rPr>
      </w:pPr>
    </w:p>
    <w:p w14:paraId="08CE6F91" w14:textId="77777777" w:rsidR="007F67DE" w:rsidRDefault="007F67DE">
      <w:pPr>
        <w:rPr>
          <w:rFonts w:cs="Arial"/>
        </w:rPr>
      </w:pPr>
    </w:p>
    <w:p w14:paraId="61CDCEAD" w14:textId="77777777" w:rsidR="007F67DE" w:rsidRDefault="007F67DE">
      <w:pPr>
        <w:rPr>
          <w:rFonts w:cs="Arial"/>
        </w:rPr>
      </w:pPr>
    </w:p>
    <w:p w14:paraId="6BB9E253" w14:textId="77777777" w:rsidR="007F67DE" w:rsidRDefault="007F67DE">
      <w:pPr>
        <w:rPr>
          <w:rFonts w:cs="Arial"/>
        </w:rPr>
      </w:pPr>
    </w:p>
    <w:p w14:paraId="23DE523C" w14:textId="77777777" w:rsidR="007F67DE" w:rsidRDefault="007F67DE">
      <w:pPr>
        <w:rPr>
          <w:rFonts w:cs="Arial"/>
        </w:rPr>
      </w:pPr>
    </w:p>
    <w:p w14:paraId="52E56223" w14:textId="77777777" w:rsidR="007F67DE" w:rsidRDefault="007F67DE">
      <w:pPr>
        <w:rPr>
          <w:rFonts w:cs="Arial"/>
        </w:rPr>
      </w:pPr>
    </w:p>
    <w:p w14:paraId="07547A01" w14:textId="77777777" w:rsidR="007F67DE" w:rsidRDefault="007F67DE">
      <w:pPr>
        <w:rPr>
          <w:rFonts w:cs="Arial"/>
        </w:rPr>
      </w:pPr>
    </w:p>
    <w:p w14:paraId="5043CB0F" w14:textId="77777777" w:rsidR="007F67DE" w:rsidRDefault="007F67DE">
      <w:pPr>
        <w:rPr>
          <w:rFonts w:cs="Arial"/>
        </w:rPr>
      </w:pPr>
    </w:p>
    <w:p w14:paraId="07459315" w14:textId="77777777" w:rsidR="007F67DE" w:rsidRDefault="007F67DE">
      <w:pPr>
        <w:rPr>
          <w:rFonts w:cs="Arial"/>
        </w:rPr>
      </w:pPr>
    </w:p>
    <w:p w14:paraId="6537F28F" w14:textId="77777777" w:rsidR="007F67DE" w:rsidRDefault="007F67DE">
      <w:pPr>
        <w:rPr>
          <w:rFonts w:cs="Arial"/>
        </w:rPr>
      </w:pPr>
    </w:p>
    <w:p w14:paraId="6DFB9E20" w14:textId="77777777" w:rsidR="007F67DE" w:rsidRDefault="007F67DE">
      <w:pPr>
        <w:rPr>
          <w:rFonts w:cs="Arial"/>
        </w:rPr>
      </w:pPr>
    </w:p>
    <w:p w14:paraId="70DF9E56" w14:textId="77777777" w:rsidR="007F67DE" w:rsidRDefault="007F67DE">
      <w:pPr>
        <w:rPr>
          <w:rFonts w:cs="Arial"/>
        </w:rPr>
      </w:pPr>
    </w:p>
    <w:p w14:paraId="44E871BC" w14:textId="77777777" w:rsidR="007F67DE" w:rsidRDefault="007F67DE">
      <w:pPr>
        <w:rPr>
          <w:rFonts w:cs="Arial"/>
          <w:b/>
        </w:rPr>
      </w:pPr>
    </w:p>
    <w:p w14:paraId="144A5D23" w14:textId="77777777" w:rsidR="007F67DE" w:rsidRDefault="007F67DE">
      <w:pPr>
        <w:rPr>
          <w:rFonts w:cs="Arial"/>
        </w:rPr>
      </w:pPr>
    </w:p>
    <w:p w14:paraId="6B4D1BFE" w14:textId="77777777" w:rsidR="007F67DE" w:rsidRDefault="00D011DF">
      <w:pPr>
        <w:jc w:val="center"/>
        <w:rPr>
          <w:rFonts w:cs="Arial"/>
          <w:b/>
          <w:bCs/>
          <w:sz w:val="28"/>
          <w:szCs w:val="28"/>
        </w:rPr>
      </w:pPr>
      <w:r>
        <w:rPr>
          <w:rFonts w:cs="Arial"/>
          <w:b/>
          <w:bCs/>
          <w:sz w:val="28"/>
          <w:szCs w:val="28"/>
        </w:rPr>
        <w:t>INTENTIONALLY LEFT BLANK</w:t>
      </w:r>
    </w:p>
    <w:p w14:paraId="738610EB" w14:textId="77777777" w:rsidR="007F67DE" w:rsidRDefault="007F67DE">
      <w:pPr>
        <w:rPr>
          <w:rFonts w:cs="Arial"/>
        </w:rPr>
      </w:pPr>
    </w:p>
    <w:p w14:paraId="637805D2" w14:textId="77777777" w:rsidR="007F67DE" w:rsidRDefault="007F67DE">
      <w:pPr>
        <w:rPr>
          <w:rFonts w:cs="Arial"/>
        </w:rPr>
      </w:pPr>
    </w:p>
    <w:p w14:paraId="463F29E8" w14:textId="77777777" w:rsidR="007F67DE" w:rsidRDefault="007F67DE">
      <w:pPr>
        <w:rPr>
          <w:rFonts w:cs="Arial"/>
        </w:rPr>
      </w:pPr>
    </w:p>
    <w:p w14:paraId="3B7B4B86" w14:textId="77777777" w:rsidR="007F67DE" w:rsidRDefault="007F67DE">
      <w:pPr>
        <w:rPr>
          <w:rFonts w:cs="Arial"/>
        </w:rPr>
      </w:pPr>
    </w:p>
    <w:p w14:paraId="3A0FF5F2" w14:textId="77777777" w:rsidR="007F67DE" w:rsidRDefault="007F67DE">
      <w:pPr>
        <w:rPr>
          <w:rFonts w:cs="Arial"/>
        </w:rPr>
      </w:pPr>
    </w:p>
    <w:p w14:paraId="5630AD66" w14:textId="77777777" w:rsidR="007F67DE" w:rsidRDefault="007F67DE">
      <w:pPr>
        <w:rPr>
          <w:rFonts w:cs="Arial"/>
        </w:rPr>
      </w:pPr>
    </w:p>
    <w:p w14:paraId="61829076" w14:textId="77777777" w:rsidR="007F67DE" w:rsidRDefault="007F67DE">
      <w:pPr>
        <w:rPr>
          <w:rFonts w:cs="Arial"/>
        </w:rPr>
      </w:pPr>
    </w:p>
    <w:p w14:paraId="2BA226A1" w14:textId="77777777" w:rsidR="007F67DE" w:rsidRDefault="007F67DE">
      <w:pPr>
        <w:rPr>
          <w:rFonts w:cs="Arial"/>
        </w:rPr>
      </w:pPr>
    </w:p>
    <w:p w14:paraId="17AD93B2" w14:textId="77777777" w:rsidR="007F67DE" w:rsidRDefault="007F67DE">
      <w:pPr>
        <w:rPr>
          <w:rFonts w:cs="Arial"/>
        </w:rPr>
      </w:pPr>
    </w:p>
    <w:p w14:paraId="0DE4B5B7" w14:textId="77777777" w:rsidR="007F67DE" w:rsidRDefault="007F67DE">
      <w:pPr>
        <w:rPr>
          <w:rFonts w:cs="Arial"/>
        </w:rPr>
      </w:pPr>
    </w:p>
    <w:p w14:paraId="66204FF1" w14:textId="77777777" w:rsidR="007F67DE" w:rsidRDefault="007F67DE">
      <w:pPr>
        <w:rPr>
          <w:rFonts w:cs="Arial"/>
        </w:rPr>
      </w:pPr>
    </w:p>
    <w:p w14:paraId="2DBF0D7D" w14:textId="77777777" w:rsidR="007F67DE" w:rsidRDefault="007F67DE">
      <w:pPr>
        <w:rPr>
          <w:rFonts w:cs="Arial"/>
        </w:rPr>
      </w:pPr>
    </w:p>
    <w:p w14:paraId="6B62F1B3" w14:textId="77777777" w:rsidR="007F67DE" w:rsidRDefault="007F67DE">
      <w:pPr>
        <w:rPr>
          <w:rFonts w:cs="Arial"/>
        </w:rPr>
      </w:pPr>
    </w:p>
    <w:p w14:paraId="02F2C34E" w14:textId="77777777" w:rsidR="007F67DE" w:rsidRDefault="007F67DE">
      <w:pPr>
        <w:rPr>
          <w:rFonts w:cs="Arial"/>
        </w:rPr>
      </w:pPr>
    </w:p>
    <w:p w14:paraId="680A4E5D" w14:textId="77777777" w:rsidR="007F67DE" w:rsidRDefault="007F67DE">
      <w:pPr>
        <w:rPr>
          <w:rFonts w:cs="Arial"/>
        </w:rPr>
      </w:pPr>
    </w:p>
    <w:p w14:paraId="19219836" w14:textId="77777777" w:rsidR="007F67DE" w:rsidRDefault="007F67DE">
      <w:pPr>
        <w:rPr>
          <w:rFonts w:cs="Arial"/>
        </w:rPr>
      </w:pPr>
    </w:p>
    <w:p w14:paraId="296FEF7D" w14:textId="77777777" w:rsidR="007F67DE" w:rsidRDefault="007F67DE">
      <w:pPr>
        <w:rPr>
          <w:rFonts w:cs="Arial"/>
        </w:rPr>
      </w:pPr>
    </w:p>
    <w:p w14:paraId="7194DBDC" w14:textId="77777777" w:rsidR="007F67DE" w:rsidRDefault="007F67DE">
      <w:pPr>
        <w:rPr>
          <w:rFonts w:cs="Arial"/>
        </w:rPr>
        <w:sectPr w:rsidR="007F67DE">
          <w:headerReference w:type="even" r:id="rId13"/>
          <w:headerReference w:type="default" r:id="rId14"/>
          <w:footerReference w:type="even" r:id="rId15"/>
          <w:footerReference w:type="default" r:id="rId16"/>
          <w:pgSz w:w="11909" w:h="16834"/>
          <w:pgMar w:top="360" w:right="648" w:bottom="360" w:left="990" w:header="360" w:footer="360" w:gutter="0"/>
          <w:pgNumType w:start="1"/>
          <w:cols w:space="720"/>
        </w:sectPr>
      </w:pPr>
    </w:p>
    <w:p w14:paraId="769D0D3C" w14:textId="77777777" w:rsidR="007F67DE" w:rsidRDefault="007F67DE">
      <w:pPr>
        <w:ind w:left="0" w:right="-25"/>
        <w:jc w:val="center"/>
        <w:rPr>
          <w:rFonts w:ascii="Arial Narrow" w:hAnsi="Arial Narrow"/>
          <w:b/>
          <w:bCs/>
          <w:sz w:val="24"/>
        </w:rPr>
      </w:pPr>
    </w:p>
    <w:tbl>
      <w:tblPr>
        <w:tblW w:w="8504" w:type="dxa"/>
        <w:jc w:val="center"/>
        <w:tblLayout w:type="fixed"/>
        <w:tblLook w:val="04A0" w:firstRow="1" w:lastRow="0" w:firstColumn="1" w:lastColumn="0" w:noHBand="0" w:noVBand="1"/>
      </w:tblPr>
      <w:tblGrid>
        <w:gridCol w:w="2104"/>
        <w:gridCol w:w="1471"/>
        <w:gridCol w:w="4685"/>
        <w:gridCol w:w="244"/>
      </w:tblGrid>
      <w:tr w:rsidR="007F67DE" w14:paraId="16C8E936" w14:textId="77777777">
        <w:trPr>
          <w:trHeight w:val="375"/>
          <w:jc w:val="center"/>
        </w:trPr>
        <w:tc>
          <w:tcPr>
            <w:tcW w:w="2104" w:type="dxa"/>
          </w:tcPr>
          <w:p w14:paraId="0174B1C3" w14:textId="77777777" w:rsidR="007F67DE" w:rsidRDefault="00D011DF">
            <w:pPr>
              <w:ind w:left="20" w:right="9"/>
              <w:jc w:val="center"/>
              <w:rPr>
                <w:rFonts w:cs="Arial"/>
              </w:rPr>
            </w:pPr>
            <w:r>
              <w:rPr>
                <w:rFonts w:cs="Arial"/>
              </w:rPr>
              <w:t>Prepared By</w:t>
            </w:r>
          </w:p>
        </w:tc>
        <w:tc>
          <w:tcPr>
            <w:tcW w:w="1471" w:type="dxa"/>
          </w:tcPr>
          <w:p w14:paraId="2127E81B" w14:textId="77777777" w:rsidR="007F67DE" w:rsidRDefault="00D011DF">
            <w:pPr>
              <w:jc w:val="center"/>
              <w:rPr>
                <w:rFonts w:cs="Arial"/>
              </w:rPr>
            </w:pPr>
            <w:r>
              <w:rPr>
                <w:rFonts w:cs="Arial"/>
              </w:rPr>
              <w:t>:</w:t>
            </w:r>
          </w:p>
        </w:tc>
        <w:tc>
          <w:tcPr>
            <w:tcW w:w="4685" w:type="dxa"/>
            <w:tcBorders>
              <w:bottom w:val="single" w:sz="4" w:space="0" w:color="auto"/>
            </w:tcBorders>
          </w:tcPr>
          <w:p w14:paraId="54CD245A" w14:textId="77777777" w:rsidR="007F67DE" w:rsidRDefault="007F67DE">
            <w:pPr>
              <w:jc w:val="center"/>
              <w:rPr>
                <w:rFonts w:cs="Arial"/>
              </w:rPr>
            </w:pPr>
          </w:p>
        </w:tc>
        <w:tc>
          <w:tcPr>
            <w:tcW w:w="244" w:type="dxa"/>
          </w:tcPr>
          <w:p w14:paraId="1231BE67" w14:textId="77777777" w:rsidR="007F67DE" w:rsidRDefault="007F67DE">
            <w:pPr>
              <w:jc w:val="center"/>
              <w:rPr>
                <w:rFonts w:ascii="Arial Narrow" w:hAnsi="Arial Narrow"/>
              </w:rPr>
            </w:pPr>
          </w:p>
        </w:tc>
      </w:tr>
      <w:tr w:rsidR="007F67DE" w14:paraId="51284A44" w14:textId="77777777">
        <w:trPr>
          <w:trHeight w:val="359"/>
          <w:jc w:val="center"/>
        </w:trPr>
        <w:tc>
          <w:tcPr>
            <w:tcW w:w="2104" w:type="dxa"/>
          </w:tcPr>
          <w:p w14:paraId="36FEB5B0" w14:textId="77777777" w:rsidR="007F67DE" w:rsidRDefault="007F67DE">
            <w:pPr>
              <w:jc w:val="center"/>
              <w:rPr>
                <w:rFonts w:cs="Arial"/>
              </w:rPr>
            </w:pPr>
          </w:p>
        </w:tc>
        <w:tc>
          <w:tcPr>
            <w:tcW w:w="1471" w:type="dxa"/>
          </w:tcPr>
          <w:p w14:paraId="30D7AA69" w14:textId="77777777" w:rsidR="007F67DE" w:rsidRDefault="007F67DE">
            <w:pPr>
              <w:jc w:val="center"/>
              <w:rPr>
                <w:rFonts w:cs="Arial"/>
              </w:rPr>
            </w:pPr>
          </w:p>
        </w:tc>
        <w:tc>
          <w:tcPr>
            <w:tcW w:w="4685" w:type="dxa"/>
            <w:tcBorders>
              <w:top w:val="single" w:sz="4" w:space="0" w:color="auto"/>
            </w:tcBorders>
          </w:tcPr>
          <w:p w14:paraId="7FFE468A" w14:textId="77777777" w:rsidR="007F67DE" w:rsidRDefault="00D011DF">
            <w:pPr>
              <w:jc w:val="center"/>
              <w:rPr>
                <w:rFonts w:cs="Arial"/>
              </w:rPr>
            </w:pPr>
            <w:proofErr w:type="spellStart"/>
            <w:r>
              <w:rPr>
                <w:rFonts w:cs="Arial"/>
              </w:rPr>
              <w:t>RajashekarReddy</w:t>
            </w:r>
            <w:proofErr w:type="spellEnd"/>
            <w:r>
              <w:rPr>
                <w:rFonts w:cs="Arial"/>
              </w:rPr>
              <w:t xml:space="preserve"> Kasireddy</w:t>
            </w:r>
          </w:p>
        </w:tc>
        <w:tc>
          <w:tcPr>
            <w:tcW w:w="244" w:type="dxa"/>
          </w:tcPr>
          <w:p w14:paraId="7196D064" w14:textId="77777777" w:rsidR="007F67DE" w:rsidRDefault="007F67DE">
            <w:pPr>
              <w:jc w:val="center"/>
              <w:rPr>
                <w:rFonts w:ascii="Arial Narrow" w:hAnsi="Arial Narrow"/>
              </w:rPr>
            </w:pPr>
          </w:p>
        </w:tc>
      </w:tr>
      <w:tr w:rsidR="007F67DE" w14:paraId="6FDF1E5C" w14:textId="77777777">
        <w:trPr>
          <w:trHeight w:val="359"/>
          <w:jc w:val="center"/>
        </w:trPr>
        <w:tc>
          <w:tcPr>
            <w:tcW w:w="2104" w:type="dxa"/>
          </w:tcPr>
          <w:p w14:paraId="34FF1C98" w14:textId="77777777" w:rsidR="007F67DE" w:rsidRDefault="007F67DE">
            <w:pPr>
              <w:jc w:val="center"/>
              <w:rPr>
                <w:rFonts w:cs="Arial"/>
              </w:rPr>
            </w:pPr>
          </w:p>
        </w:tc>
        <w:tc>
          <w:tcPr>
            <w:tcW w:w="1471" w:type="dxa"/>
          </w:tcPr>
          <w:p w14:paraId="6D072C0D" w14:textId="77777777" w:rsidR="007F67DE" w:rsidRDefault="007F67DE">
            <w:pPr>
              <w:jc w:val="center"/>
              <w:rPr>
                <w:rFonts w:cs="Arial"/>
              </w:rPr>
            </w:pPr>
          </w:p>
        </w:tc>
        <w:tc>
          <w:tcPr>
            <w:tcW w:w="4685" w:type="dxa"/>
          </w:tcPr>
          <w:p w14:paraId="36E6B595" w14:textId="77777777" w:rsidR="007F67DE" w:rsidRDefault="00D011DF">
            <w:pPr>
              <w:jc w:val="center"/>
              <w:rPr>
                <w:rFonts w:cs="Arial"/>
              </w:rPr>
            </w:pPr>
            <w:r>
              <w:rPr>
                <w:rFonts w:cs="Arial"/>
              </w:rPr>
              <w:t>MHCGO Support Team</w:t>
            </w:r>
          </w:p>
        </w:tc>
        <w:tc>
          <w:tcPr>
            <w:tcW w:w="244" w:type="dxa"/>
          </w:tcPr>
          <w:p w14:paraId="48A21919" w14:textId="77777777" w:rsidR="007F67DE" w:rsidRDefault="007F67DE">
            <w:pPr>
              <w:jc w:val="center"/>
              <w:rPr>
                <w:rFonts w:ascii="Arial Narrow" w:hAnsi="Arial Narrow"/>
              </w:rPr>
            </w:pPr>
          </w:p>
        </w:tc>
      </w:tr>
      <w:tr w:rsidR="007F67DE" w14:paraId="6F389C4A" w14:textId="77777777">
        <w:trPr>
          <w:trHeight w:val="359"/>
          <w:jc w:val="center"/>
        </w:trPr>
        <w:tc>
          <w:tcPr>
            <w:tcW w:w="2104" w:type="dxa"/>
          </w:tcPr>
          <w:p w14:paraId="6BD18F9B" w14:textId="77777777" w:rsidR="007F67DE" w:rsidRDefault="007F67DE">
            <w:pPr>
              <w:jc w:val="center"/>
              <w:rPr>
                <w:rFonts w:cs="Arial"/>
              </w:rPr>
            </w:pPr>
          </w:p>
        </w:tc>
        <w:tc>
          <w:tcPr>
            <w:tcW w:w="1471" w:type="dxa"/>
          </w:tcPr>
          <w:p w14:paraId="238601FE" w14:textId="77777777" w:rsidR="007F67DE" w:rsidRDefault="007F67DE">
            <w:pPr>
              <w:jc w:val="center"/>
              <w:rPr>
                <w:rFonts w:cs="Arial"/>
              </w:rPr>
            </w:pPr>
          </w:p>
        </w:tc>
        <w:tc>
          <w:tcPr>
            <w:tcW w:w="4685" w:type="dxa"/>
          </w:tcPr>
          <w:p w14:paraId="153E0100" w14:textId="77777777" w:rsidR="007F67DE" w:rsidRDefault="00D011DF">
            <w:pPr>
              <w:jc w:val="center"/>
              <w:rPr>
                <w:rFonts w:cs="Arial"/>
              </w:rPr>
            </w:pPr>
            <w:r>
              <w:rPr>
                <w:rFonts w:cs="Arial"/>
              </w:rPr>
              <w:t>Application Management Services</w:t>
            </w:r>
          </w:p>
          <w:p w14:paraId="0F3CABC7" w14:textId="77777777" w:rsidR="007F67DE" w:rsidRDefault="007F67DE">
            <w:pPr>
              <w:jc w:val="center"/>
              <w:rPr>
                <w:rFonts w:cs="Arial"/>
              </w:rPr>
            </w:pPr>
          </w:p>
        </w:tc>
        <w:tc>
          <w:tcPr>
            <w:tcW w:w="244" w:type="dxa"/>
          </w:tcPr>
          <w:p w14:paraId="5B08B5D1" w14:textId="77777777" w:rsidR="007F67DE" w:rsidRDefault="007F67DE">
            <w:pPr>
              <w:jc w:val="center"/>
              <w:rPr>
                <w:rFonts w:ascii="Arial Narrow" w:hAnsi="Arial Narrow"/>
              </w:rPr>
            </w:pPr>
          </w:p>
        </w:tc>
      </w:tr>
      <w:tr w:rsidR="007F67DE" w14:paraId="16DEB4AB" w14:textId="77777777">
        <w:trPr>
          <w:trHeight w:val="375"/>
          <w:jc w:val="center"/>
        </w:trPr>
        <w:tc>
          <w:tcPr>
            <w:tcW w:w="2104" w:type="dxa"/>
          </w:tcPr>
          <w:p w14:paraId="0AD9C6F4" w14:textId="77777777" w:rsidR="007F67DE" w:rsidRDefault="007F67DE">
            <w:pPr>
              <w:jc w:val="center"/>
              <w:rPr>
                <w:rFonts w:cs="Arial"/>
              </w:rPr>
            </w:pPr>
          </w:p>
        </w:tc>
        <w:tc>
          <w:tcPr>
            <w:tcW w:w="1471" w:type="dxa"/>
          </w:tcPr>
          <w:p w14:paraId="4B1F511A" w14:textId="77777777" w:rsidR="007F67DE" w:rsidRDefault="007F67DE">
            <w:pPr>
              <w:jc w:val="center"/>
              <w:rPr>
                <w:rFonts w:cs="Arial"/>
              </w:rPr>
            </w:pPr>
          </w:p>
        </w:tc>
        <w:tc>
          <w:tcPr>
            <w:tcW w:w="4685" w:type="dxa"/>
          </w:tcPr>
          <w:p w14:paraId="65F9C3DC" w14:textId="77777777" w:rsidR="007F67DE" w:rsidRDefault="007F67DE">
            <w:pPr>
              <w:jc w:val="center"/>
              <w:rPr>
                <w:rFonts w:cs="Arial"/>
              </w:rPr>
            </w:pPr>
          </w:p>
        </w:tc>
        <w:tc>
          <w:tcPr>
            <w:tcW w:w="244" w:type="dxa"/>
          </w:tcPr>
          <w:p w14:paraId="5023141B" w14:textId="77777777" w:rsidR="007F67DE" w:rsidRDefault="007F67DE">
            <w:pPr>
              <w:jc w:val="center"/>
              <w:rPr>
                <w:rFonts w:ascii="Arial Narrow" w:hAnsi="Arial Narrow"/>
              </w:rPr>
            </w:pPr>
          </w:p>
        </w:tc>
      </w:tr>
      <w:tr w:rsidR="007F67DE" w14:paraId="22BF4D4B" w14:textId="77777777">
        <w:trPr>
          <w:trHeight w:val="593"/>
          <w:jc w:val="center"/>
        </w:trPr>
        <w:tc>
          <w:tcPr>
            <w:tcW w:w="2104" w:type="dxa"/>
          </w:tcPr>
          <w:p w14:paraId="3C5909D9" w14:textId="77777777" w:rsidR="007F67DE" w:rsidRDefault="00D011DF">
            <w:pPr>
              <w:ind w:left="31" w:right="0"/>
              <w:jc w:val="center"/>
              <w:rPr>
                <w:rFonts w:cs="Arial"/>
              </w:rPr>
            </w:pPr>
            <w:r>
              <w:rPr>
                <w:rFonts w:cs="Arial"/>
              </w:rPr>
              <w:t>Reviewed By</w:t>
            </w:r>
          </w:p>
        </w:tc>
        <w:tc>
          <w:tcPr>
            <w:tcW w:w="1471" w:type="dxa"/>
          </w:tcPr>
          <w:p w14:paraId="67A8245E" w14:textId="77777777" w:rsidR="007F67DE" w:rsidRDefault="00D011DF">
            <w:pPr>
              <w:jc w:val="center"/>
              <w:rPr>
                <w:rFonts w:cs="Arial"/>
              </w:rPr>
            </w:pPr>
            <w:r>
              <w:rPr>
                <w:rFonts w:cs="Arial"/>
              </w:rPr>
              <w:t>:</w:t>
            </w:r>
          </w:p>
        </w:tc>
        <w:tc>
          <w:tcPr>
            <w:tcW w:w="4685" w:type="dxa"/>
            <w:tcBorders>
              <w:bottom w:val="single" w:sz="4" w:space="0" w:color="auto"/>
            </w:tcBorders>
          </w:tcPr>
          <w:p w14:paraId="1F3B1409" w14:textId="77777777" w:rsidR="007F67DE" w:rsidRDefault="007F67DE">
            <w:pPr>
              <w:jc w:val="center"/>
              <w:rPr>
                <w:rFonts w:cs="Arial"/>
              </w:rPr>
            </w:pPr>
          </w:p>
        </w:tc>
        <w:tc>
          <w:tcPr>
            <w:tcW w:w="244" w:type="dxa"/>
          </w:tcPr>
          <w:p w14:paraId="562C75D1" w14:textId="77777777" w:rsidR="007F67DE" w:rsidRDefault="007F67DE">
            <w:pPr>
              <w:jc w:val="center"/>
              <w:rPr>
                <w:rFonts w:ascii="Arial Narrow" w:hAnsi="Arial Narrow"/>
              </w:rPr>
            </w:pPr>
          </w:p>
        </w:tc>
      </w:tr>
      <w:tr w:rsidR="007F67DE" w14:paraId="763A1784" w14:textId="77777777">
        <w:trPr>
          <w:trHeight w:val="359"/>
          <w:jc w:val="center"/>
        </w:trPr>
        <w:tc>
          <w:tcPr>
            <w:tcW w:w="2104" w:type="dxa"/>
          </w:tcPr>
          <w:p w14:paraId="664355AD" w14:textId="77777777" w:rsidR="007F67DE" w:rsidRDefault="007F67DE">
            <w:pPr>
              <w:jc w:val="center"/>
              <w:rPr>
                <w:rFonts w:cs="Arial"/>
              </w:rPr>
            </w:pPr>
          </w:p>
        </w:tc>
        <w:tc>
          <w:tcPr>
            <w:tcW w:w="1471" w:type="dxa"/>
          </w:tcPr>
          <w:p w14:paraId="1A965116" w14:textId="77777777" w:rsidR="007F67DE" w:rsidRDefault="007F67DE">
            <w:pPr>
              <w:jc w:val="center"/>
              <w:rPr>
                <w:rFonts w:cs="Arial"/>
              </w:rPr>
            </w:pPr>
          </w:p>
        </w:tc>
        <w:tc>
          <w:tcPr>
            <w:tcW w:w="4685" w:type="dxa"/>
            <w:tcBorders>
              <w:top w:val="single" w:sz="4" w:space="0" w:color="auto"/>
            </w:tcBorders>
          </w:tcPr>
          <w:tbl>
            <w:tblPr>
              <w:tblW w:w="4469" w:type="dxa"/>
              <w:tblLayout w:type="fixed"/>
              <w:tblLook w:val="04A0" w:firstRow="1" w:lastRow="0" w:firstColumn="1" w:lastColumn="0" w:noHBand="0" w:noVBand="1"/>
            </w:tblPr>
            <w:tblGrid>
              <w:gridCol w:w="4469"/>
            </w:tblGrid>
            <w:tr w:rsidR="007F67DE" w14:paraId="6634E1A7" w14:textId="77777777">
              <w:tc>
                <w:tcPr>
                  <w:tcW w:w="4469" w:type="dxa"/>
                </w:tcPr>
                <w:p w14:paraId="5079179E" w14:textId="1DD0682F" w:rsidR="007F67DE" w:rsidRDefault="00472185">
                  <w:pPr>
                    <w:jc w:val="center"/>
                    <w:rPr>
                      <w:rFonts w:eastAsia="Arial" w:cs="Arial"/>
                      <w:sz w:val="22"/>
                      <w:szCs w:val="22"/>
                    </w:rPr>
                  </w:pPr>
                  <w:ins w:id="0" w:author="Muhammad Fazrin Safri" w:date="2020-08-05T15:28:00Z">
                    <w:r w:rsidRPr="00472185">
                      <w:rPr>
                        <w:rFonts w:eastAsia="Arial" w:cs="Arial"/>
                        <w:sz w:val="22"/>
                        <w:szCs w:val="22"/>
                      </w:rPr>
                      <w:t>Wan Mohd Husni Wan Hussein</w:t>
                    </w:r>
                  </w:ins>
                  <w:del w:id="1" w:author="Muhammad Fazrin Safri" w:date="2020-08-05T15:28:00Z">
                    <w:r w:rsidR="00D011DF" w:rsidDel="00472185">
                      <w:rPr>
                        <w:rFonts w:eastAsia="Arial" w:cs="Arial"/>
                        <w:sz w:val="22"/>
                        <w:szCs w:val="22"/>
                      </w:rPr>
                      <w:delText>Suman Guduru</w:delText>
                    </w:r>
                  </w:del>
                </w:p>
              </w:tc>
            </w:tr>
            <w:tr w:rsidR="007F67DE" w14:paraId="004803B1" w14:textId="77777777">
              <w:tc>
                <w:tcPr>
                  <w:tcW w:w="4469" w:type="dxa"/>
                </w:tcPr>
                <w:p w14:paraId="72342B2D" w14:textId="46A4A7BE" w:rsidR="007F67DE" w:rsidRDefault="00472185">
                  <w:pPr>
                    <w:jc w:val="center"/>
                    <w:rPr>
                      <w:rFonts w:eastAsia="Arial" w:cs="Arial"/>
                      <w:sz w:val="22"/>
                      <w:szCs w:val="22"/>
                    </w:rPr>
                  </w:pPr>
                  <w:ins w:id="2" w:author="Muhammad Fazrin Safri" w:date="2020-08-05T15:28:00Z">
                    <w:r w:rsidRPr="00472185">
                      <w:rPr>
                        <w:rFonts w:eastAsia="Arial" w:cs="Arial"/>
                        <w:sz w:val="22"/>
                        <w:szCs w:val="22"/>
                      </w:rPr>
                      <w:t>Service Delivery Manager</w:t>
                    </w:r>
                  </w:ins>
                  <w:del w:id="3" w:author="Muhammad Fazrin Safri" w:date="2020-08-05T15:28:00Z">
                    <w:r w:rsidR="00D011DF" w:rsidDel="00472185">
                      <w:rPr>
                        <w:rFonts w:eastAsia="Arial" w:cs="Arial"/>
                        <w:sz w:val="22"/>
                        <w:szCs w:val="22"/>
                      </w:rPr>
                      <w:delText>OST Tower Manager</w:delText>
                    </w:r>
                  </w:del>
                </w:p>
              </w:tc>
            </w:tr>
          </w:tbl>
          <w:p w14:paraId="1DEB2E0A" w14:textId="11B3C827" w:rsidR="007F67DE" w:rsidDel="00472185" w:rsidRDefault="00472185">
            <w:pPr>
              <w:jc w:val="center"/>
              <w:rPr>
                <w:del w:id="4" w:author="Muhammad Fazrin Safri" w:date="2020-08-05T15:28:00Z"/>
                <w:rFonts w:eastAsia="Arial" w:cs="Arial"/>
                <w:sz w:val="22"/>
                <w:szCs w:val="22"/>
              </w:rPr>
            </w:pPr>
            <w:ins w:id="5" w:author="Muhammad Fazrin Safri" w:date="2020-08-05T15:28:00Z">
              <w:r w:rsidRPr="00472185">
                <w:rPr>
                  <w:rFonts w:eastAsia="Arial" w:cs="Arial"/>
                  <w:sz w:val="22"/>
                  <w:szCs w:val="22"/>
                </w:rPr>
                <w:t>Application Management Services, ATOS</w:t>
              </w:r>
            </w:ins>
            <w:del w:id="6" w:author="Muhammad Fazrin Safri" w:date="2020-08-05T15:28:00Z">
              <w:r w:rsidR="00D011DF" w:rsidDel="00472185">
                <w:rPr>
                  <w:rFonts w:eastAsia="Arial" w:cs="Arial"/>
                  <w:sz w:val="22"/>
                  <w:szCs w:val="22"/>
                </w:rPr>
                <w:delText>Application Management Services</w:delText>
              </w:r>
            </w:del>
          </w:p>
          <w:p w14:paraId="7DF4E37C" w14:textId="77777777" w:rsidR="007F67DE" w:rsidRDefault="007F67DE">
            <w:pPr>
              <w:jc w:val="center"/>
              <w:rPr>
                <w:rFonts w:cs="Arial"/>
              </w:rPr>
            </w:pPr>
            <w:bookmarkStart w:id="7" w:name="_GoBack"/>
            <w:bookmarkEnd w:id="7"/>
          </w:p>
        </w:tc>
        <w:tc>
          <w:tcPr>
            <w:tcW w:w="244" w:type="dxa"/>
          </w:tcPr>
          <w:p w14:paraId="44FB30F8" w14:textId="77777777" w:rsidR="007F67DE" w:rsidRDefault="007F67DE">
            <w:pPr>
              <w:jc w:val="center"/>
              <w:rPr>
                <w:rFonts w:ascii="Arial Narrow" w:hAnsi="Arial Narrow"/>
              </w:rPr>
            </w:pPr>
          </w:p>
        </w:tc>
      </w:tr>
      <w:tr w:rsidR="007F67DE" w14:paraId="1DA6542E" w14:textId="77777777">
        <w:trPr>
          <w:trHeight w:val="375"/>
          <w:jc w:val="center"/>
        </w:trPr>
        <w:tc>
          <w:tcPr>
            <w:tcW w:w="2104" w:type="dxa"/>
          </w:tcPr>
          <w:p w14:paraId="3041E394" w14:textId="77777777" w:rsidR="007F67DE" w:rsidRDefault="007F67DE">
            <w:pPr>
              <w:jc w:val="center"/>
              <w:rPr>
                <w:rFonts w:cs="Arial"/>
              </w:rPr>
            </w:pPr>
          </w:p>
        </w:tc>
        <w:tc>
          <w:tcPr>
            <w:tcW w:w="1471" w:type="dxa"/>
          </w:tcPr>
          <w:p w14:paraId="722B00AE" w14:textId="77777777" w:rsidR="007F67DE" w:rsidRDefault="007F67DE">
            <w:pPr>
              <w:jc w:val="center"/>
              <w:rPr>
                <w:rFonts w:cs="Arial"/>
              </w:rPr>
            </w:pPr>
          </w:p>
        </w:tc>
        <w:tc>
          <w:tcPr>
            <w:tcW w:w="4685" w:type="dxa"/>
          </w:tcPr>
          <w:p w14:paraId="42C6D796" w14:textId="77777777" w:rsidR="007F67DE" w:rsidRDefault="007F67DE">
            <w:pPr>
              <w:jc w:val="center"/>
              <w:rPr>
                <w:rFonts w:cs="Arial"/>
              </w:rPr>
            </w:pPr>
          </w:p>
        </w:tc>
        <w:tc>
          <w:tcPr>
            <w:tcW w:w="244" w:type="dxa"/>
          </w:tcPr>
          <w:p w14:paraId="6E1831B3" w14:textId="77777777" w:rsidR="007F67DE" w:rsidRDefault="007F67DE">
            <w:pPr>
              <w:jc w:val="center"/>
              <w:rPr>
                <w:rFonts w:ascii="Arial Narrow" w:hAnsi="Arial Narrow"/>
              </w:rPr>
            </w:pPr>
          </w:p>
        </w:tc>
      </w:tr>
      <w:tr w:rsidR="007F67DE" w14:paraId="54E11D2A" w14:textId="77777777">
        <w:trPr>
          <w:trHeight w:val="718"/>
          <w:jc w:val="center"/>
        </w:trPr>
        <w:tc>
          <w:tcPr>
            <w:tcW w:w="2104" w:type="dxa"/>
          </w:tcPr>
          <w:p w14:paraId="31126E5D" w14:textId="77777777" w:rsidR="007F67DE" w:rsidRDefault="007F67DE">
            <w:pPr>
              <w:jc w:val="center"/>
              <w:rPr>
                <w:rFonts w:cs="Arial"/>
              </w:rPr>
            </w:pPr>
          </w:p>
        </w:tc>
        <w:tc>
          <w:tcPr>
            <w:tcW w:w="1471" w:type="dxa"/>
          </w:tcPr>
          <w:p w14:paraId="2DE403A5" w14:textId="77777777" w:rsidR="007F67DE" w:rsidRDefault="007F67DE">
            <w:pPr>
              <w:jc w:val="center"/>
              <w:rPr>
                <w:rFonts w:cs="Arial"/>
              </w:rPr>
            </w:pPr>
          </w:p>
        </w:tc>
        <w:tc>
          <w:tcPr>
            <w:tcW w:w="4685" w:type="dxa"/>
          </w:tcPr>
          <w:p w14:paraId="62431CDC" w14:textId="77777777" w:rsidR="007F67DE" w:rsidRDefault="007F67DE">
            <w:pPr>
              <w:jc w:val="center"/>
              <w:rPr>
                <w:rFonts w:cs="Arial"/>
              </w:rPr>
            </w:pPr>
          </w:p>
        </w:tc>
        <w:tc>
          <w:tcPr>
            <w:tcW w:w="244" w:type="dxa"/>
          </w:tcPr>
          <w:p w14:paraId="49E398E2" w14:textId="77777777" w:rsidR="007F67DE" w:rsidRDefault="007F67DE">
            <w:pPr>
              <w:jc w:val="center"/>
              <w:rPr>
                <w:rFonts w:ascii="Arial Narrow" w:hAnsi="Arial Narrow"/>
              </w:rPr>
            </w:pPr>
          </w:p>
        </w:tc>
      </w:tr>
      <w:tr w:rsidR="007F67DE" w14:paraId="56A8759A" w14:textId="77777777">
        <w:trPr>
          <w:trHeight w:val="375"/>
          <w:jc w:val="center"/>
        </w:trPr>
        <w:tc>
          <w:tcPr>
            <w:tcW w:w="2104" w:type="dxa"/>
          </w:tcPr>
          <w:p w14:paraId="16287F21" w14:textId="77777777" w:rsidR="007F67DE" w:rsidRDefault="007F67DE">
            <w:pPr>
              <w:ind w:left="31" w:right="0"/>
              <w:jc w:val="center"/>
              <w:rPr>
                <w:rFonts w:cs="Arial"/>
              </w:rPr>
            </w:pPr>
          </w:p>
        </w:tc>
        <w:tc>
          <w:tcPr>
            <w:tcW w:w="1471" w:type="dxa"/>
          </w:tcPr>
          <w:p w14:paraId="18329EB3" w14:textId="77777777" w:rsidR="007F67DE" w:rsidRDefault="00D011DF">
            <w:pPr>
              <w:jc w:val="center"/>
              <w:rPr>
                <w:rFonts w:cs="Arial"/>
              </w:rPr>
            </w:pPr>
            <w:r>
              <w:rPr>
                <w:rFonts w:cs="Arial"/>
              </w:rPr>
              <w:t>:</w:t>
            </w:r>
          </w:p>
        </w:tc>
        <w:tc>
          <w:tcPr>
            <w:tcW w:w="4685" w:type="dxa"/>
            <w:tcBorders>
              <w:bottom w:val="single" w:sz="4" w:space="0" w:color="auto"/>
            </w:tcBorders>
          </w:tcPr>
          <w:p w14:paraId="5BE93A62" w14:textId="77777777" w:rsidR="007F67DE" w:rsidRDefault="007F67DE">
            <w:pPr>
              <w:jc w:val="center"/>
              <w:rPr>
                <w:rFonts w:cs="Arial"/>
              </w:rPr>
            </w:pPr>
          </w:p>
        </w:tc>
        <w:tc>
          <w:tcPr>
            <w:tcW w:w="244" w:type="dxa"/>
          </w:tcPr>
          <w:p w14:paraId="384BA73E" w14:textId="77777777" w:rsidR="007F67DE" w:rsidRDefault="007F67DE">
            <w:pPr>
              <w:jc w:val="center"/>
              <w:rPr>
                <w:rFonts w:ascii="Arial Narrow" w:hAnsi="Arial Narrow"/>
              </w:rPr>
            </w:pPr>
          </w:p>
        </w:tc>
      </w:tr>
      <w:tr w:rsidR="007F67DE" w14:paraId="082FC200" w14:textId="77777777">
        <w:trPr>
          <w:trHeight w:val="359"/>
          <w:jc w:val="center"/>
        </w:trPr>
        <w:tc>
          <w:tcPr>
            <w:tcW w:w="2104" w:type="dxa"/>
          </w:tcPr>
          <w:p w14:paraId="34B3F2EB" w14:textId="77777777" w:rsidR="007F67DE" w:rsidRDefault="007F67DE">
            <w:pPr>
              <w:jc w:val="center"/>
              <w:rPr>
                <w:rFonts w:cs="Arial"/>
              </w:rPr>
            </w:pPr>
          </w:p>
        </w:tc>
        <w:tc>
          <w:tcPr>
            <w:tcW w:w="1471" w:type="dxa"/>
          </w:tcPr>
          <w:p w14:paraId="7D34F5C7" w14:textId="77777777" w:rsidR="007F67DE" w:rsidRDefault="007F67DE">
            <w:pPr>
              <w:jc w:val="center"/>
              <w:rPr>
                <w:rFonts w:cs="Arial"/>
              </w:rPr>
            </w:pPr>
          </w:p>
        </w:tc>
        <w:tc>
          <w:tcPr>
            <w:tcW w:w="4685" w:type="dxa"/>
            <w:tcBorders>
              <w:top w:val="single" w:sz="4" w:space="0" w:color="auto"/>
            </w:tcBorders>
          </w:tcPr>
          <w:p w14:paraId="3FE690B8" w14:textId="77777777" w:rsidR="007F67DE" w:rsidRDefault="00D011DF">
            <w:pPr>
              <w:jc w:val="center"/>
              <w:rPr>
                <w:rFonts w:cs="Arial"/>
              </w:rPr>
            </w:pPr>
            <w:r>
              <w:rPr>
                <w:rFonts w:cs="Arial"/>
              </w:rPr>
              <w:t xml:space="preserve">Noor </w:t>
            </w:r>
            <w:proofErr w:type="spellStart"/>
            <w:r>
              <w:rPr>
                <w:rFonts w:cs="Arial"/>
              </w:rPr>
              <w:t>Hafiza</w:t>
            </w:r>
            <w:proofErr w:type="spellEnd"/>
            <w:r>
              <w:rPr>
                <w:rFonts w:cs="Arial"/>
              </w:rPr>
              <w:t xml:space="preserve"> </w:t>
            </w:r>
            <w:proofErr w:type="spellStart"/>
            <w:r>
              <w:rPr>
                <w:rFonts w:cs="Arial"/>
              </w:rPr>
              <w:t>Bahruddin</w:t>
            </w:r>
            <w:proofErr w:type="spellEnd"/>
          </w:p>
        </w:tc>
        <w:tc>
          <w:tcPr>
            <w:tcW w:w="244" w:type="dxa"/>
          </w:tcPr>
          <w:p w14:paraId="0B4020A7" w14:textId="77777777" w:rsidR="007F67DE" w:rsidRDefault="007F67DE">
            <w:pPr>
              <w:jc w:val="center"/>
              <w:rPr>
                <w:rFonts w:ascii="Arial Narrow" w:hAnsi="Arial Narrow"/>
              </w:rPr>
            </w:pPr>
          </w:p>
        </w:tc>
      </w:tr>
      <w:tr w:rsidR="007F67DE" w14:paraId="56AE4030" w14:textId="77777777">
        <w:trPr>
          <w:trHeight w:val="733"/>
          <w:jc w:val="center"/>
        </w:trPr>
        <w:tc>
          <w:tcPr>
            <w:tcW w:w="2104" w:type="dxa"/>
          </w:tcPr>
          <w:p w14:paraId="1D7B270A" w14:textId="77777777" w:rsidR="007F67DE" w:rsidRDefault="007F67DE">
            <w:pPr>
              <w:jc w:val="center"/>
              <w:rPr>
                <w:rFonts w:cs="Arial"/>
              </w:rPr>
            </w:pPr>
          </w:p>
        </w:tc>
        <w:tc>
          <w:tcPr>
            <w:tcW w:w="1471" w:type="dxa"/>
          </w:tcPr>
          <w:p w14:paraId="4F904CB7" w14:textId="77777777" w:rsidR="007F67DE" w:rsidRDefault="007F67DE">
            <w:pPr>
              <w:jc w:val="center"/>
              <w:rPr>
                <w:rFonts w:cs="Arial"/>
              </w:rPr>
            </w:pPr>
          </w:p>
        </w:tc>
        <w:tc>
          <w:tcPr>
            <w:tcW w:w="4685" w:type="dxa"/>
          </w:tcPr>
          <w:p w14:paraId="62125470" w14:textId="77777777" w:rsidR="007F67DE" w:rsidRDefault="00D011DF">
            <w:pPr>
              <w:jc w:val="center"/>
              <w:rPr>
                <w:rFonts w:cs="Arial"/>
              </w:rPr>
            </w:pPr>
            <w:r>
              <w:rPr>
                <w:rFonts w:cs="Arial"/>
              </w:rPr>
              <w:t xml:space="preserve">IT-Service Delivery </w:t>
            </w:r>
            <w:r>
              <w:rPr>
                <w:rFonts w:cs="Arial"/>
              </w:rPr>
              <w:t>Management</w:t>
            </w:r>
          </w:p>
          <w:p w14:paraId="0BDD4B37" w14:textId="77777777" w:rsidR="007F67DE" w:rsidRDefault="00D011DF">
            <w:pPr>
              <w:jc w:val="center"/>
              <w:rPr>
                <w:rFonts w:cs="Arial"/>
              </w:rPr>
            </w:pPr>
            <w:r>
              <w:rPr>
                <w:rFonts w:cs="Arial"/>
              </w:rPr>
              <w:t>Group-IT</w:t>
            </w:r>
          </w:p>
        </w:tc>
        <w:tc>
          <w:tcPr>
            <w:tcW w:w="244" w:type="dxa"/>
          </w:tcPr>
          <w:p w14:paraId="06971CD3" w14:textId="77777777" w:rsidR="007F67DE" w:rsidRDefault="007F67DE">
            <w:pPr>
              <w:jc w:val="center"/>
              <w:rPr>
                <w:rFonts w:ascii="Arial Narrow" w:hAnsi="Arial Narrow"/>
              </w:rPr>
            </w:pPr>
          </w:p>
        </w:tc>
      </w:tr>
      <w:tr w:rsidR="007F67DE" w14:paraId="2A1F701D" w14:textId="77777777">
        <w:trPr>
          <w:trHeight w:val="733"/>
          <w:jc w:val="center"/>
        </w:trPr>
        <w:tc>
          <w:tcPr>
            <w:tcW w:w="2104" w:type="dxa"/>
          </w:tcPr>
          <w:p w14:paraId="03EFCA41" w14:textId="77777777" w:rsidR="007F67DE" w:rsidRDefault="007F67DE">
            <w:pPr>
              <w:jc w:val="center"/>
              <w:rPr>
                <w:rFonts w:cs="Arial"/>
              </w:rPr>
            </w:pPr>
          </w:p>
        </w:tc>
        <w:tc>
          <w:tcPr>
            <w:tcW w:w="1471" w:type="dxa"/>
          </w:tcPr>
          <w:p w14:paraId="5F96A722" w14:textId="77777777" w:rsidR="007F67DE" w:rsidRDefault="007F67DE">
            <w:pPr>
              <w:jc w:val="center"/>
              <w:rPr>
                <w:rFonts w:cs="Arial"/>
              </w:rPr>
            </w:pPr>
          </w:p>
        </w:tc>
        <w:tc>
          <w:tcPr>
            <w:tcW w:w="4685" w:type="dxa"/>
          </w:tcPr>
          <w:p w14:paraId="5B95CD12" w14:textId="77777777" w:rsidR="007F67DE" w:rsidRDefault="007F67DE">
            <w:pPr>
              <w:jc w:val="center"/>
              <w:rPr>
                <w:rFonts w:cs="Arial"/>
              </w:rPr>
            </w:pPr>
          </w:p>
        </w:tc>
        <w:tc>
          <w:tcPr>
            <w:tcW w:w="244" w:type="dxa"/>
          </w:tcPr>
          <w:p w14:paraId="5220BBB2" w14:textId="77777777" w:rsidR="007F67DE" w:rsidRDefault="007F67DE">
            <w:pPr>
              <w:jc w:val="center"/>
              <w:rPr>
                <w:rFonts w:ascii="Arial Narrow" w:hAnsi="Arial Narrow"/>
              </w:rPr>
            </w:pPr>
          </w:p>
        </w:tc>
      </w:tr>
      <w:tr w:rsidR="007F67DE" w14:paraId="370CD116" w14:textId="77777777">
        <w:trPr>
          <w:trHeight w:val="359"/>
          <w:jc w:val="center"/>
        </w:trPr>
        <w:tc>
          <w:tcPr>
            <w:tcW w:w="2104" w:type="dxa"/>
          </w:tcPr>
          <w:p w14:paraId="13CB595B" w14:textId="77777777" w:rsidR="007F67DE" w:rsidRDefault="007F67DE">
            <w:pPr>
              <w:ind w:left="0" w:right="0"/>
              <w:rPr>
                <w:rFonts w:cs="Arial"/>
              </w:rPr>
            </w:pPr>
          </w:p>
        </w:tc>
        <w:tc>
          <w:tcPr>
            <w:tcW w:w="1471" w:type="dxa"/>
          </w:tcPr>
          <w:p w14:paraId="69B263F4" w14:textId="77777777" w:rsidR="007F67DE" w:rsidRDefault="00D011DF">
            <w:pPr>
              <w:jc w:val="center"/>
              <w:rPr>
                <w:rFonts w:cs="Arial"/>
              </w:rPr>
            </w:pPr>
            <w:r>
              <w:rPr>
                <w:rFonts w:cs="Arial"/>
              </w:rPr>
              <w:t>:</w:t>
            </w:r>
          </w:p>
        </w:tc>
        <w:tc>
          <w:tcPr>
            <w:tcW w:w="4685" w:type="dxa"/>
            <w:tcBorders>
              <w:bottom w:val="single" w:sz="4" w:space="0" w:color="auto"/>
            </w:tcBorders>
          </w:tcPr>
          <w:p w14:paraId="6D9C8D39" w14:textId="77777777" w:rsidR="007F67DE" w:rsidRDefault="007F67DE">
            <w:pPr>
              <w:jc w:val="center"/>
              <w:rPr>
                <w:rFonts w:cs="Arial"/>
              </w:rPr>
            </w:pPr>
          </w:p>
        </w:tc>
        <w:tc>
          <w:tcPr>
            <w:tcW w:w="244" w:type="dxa"/>
          </w:tcPr>
          <w:p w14:paraId="675E05EE" w14:textId="77777777" w:rsidR="007F67DE" w:rsidRDefault="007F67DE">
            <w:pPr>
              <w:jc w:val="center"/>
              <w:rPr>
                <w:rFonts w:ascii="Arial Narrow" w:hAnsi="Arial Narrow"/>
              </w:rPr>
            </w:pPr>
          </w:p>
        </w:tc>
      </w:tr>
      <w:tr w:rsidR="007F67DE" w14:paraId="04C01710" w14:textId="77777777">
        <w:trPr>
          <w:trHeight w:val="375"/>
          <w:jc w:val="center"/>
        </w:trPr>
        <w:tc>
          <w:tcPr>
            <w:tcW w:w="2104" w:type="dxa"/>
          </w:tcPr>
          <w:p w14:paraId="2FC17F8B" w14:textId="77777777" w:rsidR="007F67DE" w:rsidRDefault="007F67DE">
            <w:pPr>
              <w:jc w:val="center"/>
              <w:rPr>
                <w:rFonts w:cs="Arial"/>
              </w:rPr>
            </w:pPr>
          </w:p>
        </w:tc>
        <w:tc>
          <w:tcPr>
            <w:tcW w:w="1471" w:type="dxa"/>
          </w:tcPr>
          <w:p w14:paraId="0A4F7224" w14:textId="77777777" w:rsidR="007F67DE" w:rsidRDefault="007F67DE">
            <w:pPr>
              <w:jc w:val="center"/>
              <w:rPr>
                <w:rFonts w:cs="Arial"/>
              </w:rPr>
            </w:pPr>
          </w:p>
        </w:tc>
        <w:tc>
          <w:tcPr>
            <w:tcW w:w="4685" w:type="dxa"/>
            <w:tcBorders>
              <w:top w:val="single" w:sz="4" w:space="0" w:color="auto"/>
            </w:tcBorders>
          </w:tcPr>
          <w:p w14:paraId="7E1DB4DE" w14:textId="77777777" w:rsidR="007F67DE" w:rsidRDefault="00D011DF">
            <w:pPr>
              <w:jc w:val="center"/>
              <w:rPr>
                <w:rFonts w:cs="Arial"/>
              </w:rPr>
            </w:pPr>
            <w:proofErr w:type="spellStart"/>
            <w:r>
              <w:t>Norhaya</w:t>
            </w:r>
            <w:proofErr w:type="spellEnd"/>
            <w:r>
              <w:t xml:space="preserve"> Omar</w:t>
            </w:r>
          </w:p>
        </w:tc>
        <w:tc>
          <w:tcPr>
            <w:tcW w:w="244" w:type="dxa"/>
          </w:tcPr>
          <w:p w14:paraId="5AE48A43" w14:textId="77777777" w:rsidR="007F67DE" w:rsidRDefault="007F67DE">
            <w:pPr>
              <w:jc w:val="center"/>
              <w:rPr>
                <w:rFonts w:ascii="Arial Narrow" w:hAnsi="Arial Narrow"/>
              </w:rPr>
            </w:pPr>
          </w:p>
        </w:tc>
      </w:tr>
      <w:tr w:rsidR="007F67DE" w14:paraId="60F51D24" w14:textId="77777777">
        <w:trPr>
          <w:trHeight w:val="718"/>
          <w:jc w:val="center"/>
        </w:trPr>
        <w:tc>
          <w:tcPr>
            <w:tcW w:w="2104" w:type="dxa"/>
          </w:tcPr>
          <w:p w14:paraId="50F40DEB" w14:textId="77777777" w:rsidR="007F67DE" w:rsidRDefault="007F67DE">
            <w:pPr>
              <w:jc w:val="center"/>
              <w:rPr>
                <w:rFonts w:cs="Arial"/>
              </w:rPr>
            </w:pPr>
          </w:p>
        </w:tc>
        <w:tc>
          <w:tcPr>
            <w:tcW w:w="1471" w:type="dxa"/>
          </w:tcPr>
          <w:p w14:paraId="77A52294" w14:textId="77777777" w:rsidR="007F67DE" w:rsidRDefault="007F67DE">
            <w:pPr>
              <w:ind w:left="0"/>
              <w:rPr>
                <w:rFonts w:cs="Arial"/>
              </w:rPr>
            </w:pPr>
          </w:p>
          <w:p w14:paraId="007DCDA8" w14:textId="77777777" w:rsidR="007F67DE" w:rsidRDefault="007F67DE">
            <w:pPr>
              <w:ind w:left="0"/>
              <w:rPr>
                <w:rFonts w:cs="Arial"/>
              </w:rPr>
            </w:pPr>
          </w:p>
          <w:p w14:paraId="450EA2D7" w14:textId="77777777" w:rsidR="007F67DE" w:rsidRDefault="007F67DE">
            <w:pPr>
              <w:ind w:left="0"/>
              <w:rPr>
                <w:rFonts w:cs="Arial"/>
              </w:rPr>
            </w:pPr>
          </w:p>
          <w:p w14:paraId="3DD355C9" w14:textId="77777777" w:rsidR="007F67DE" w:rsidRDefault="007F67DE">
            <w:pPr>
              <w:rPr>
                <w:rFonts w:cs="Arial"/>
              </w:rPr>
            </w:pPr>
          </w:p>
        </w:tc>
        <w:tc>
          <w:tcPr>
            <w:tcW w:w="4685" w:type="dxa"/>
          </w:tcPr>
          <w:p w14:paraId="381D65FA" w14:textId="77777777" w:rsidR="007F67DE" w:rsidRDefault="00D011DF">
            <w:pPr>
              <w:jc w:val="center"/>
              <w:rPr>
                <w:rFonts w:cs="Arial"/>
              </w:rPr>
            </w:pPr>
            <w:r>
              <w:rPr>
                <w:rFonts w:cs="Arial"/>
              </w:rPr>
              <w:t>System Owner</w:t>
            </w:r>
          </w:p>
          <w:p w14:paraId="2DE89AFF" w14:textId="77777777" w:rsidR="007F67DE" w:rsidRDefault="00D011DF">
            <w:pPr>
              <w:jc w:val="center"/>
              <w:rPr>
                <w:rFonts w:cs="Arial"/>
              </w:rPr>
            </w:pPr>
            <w:r>
              <w:rPr>
                <w:rFonts w:cs="Arial"/>
              </w:rPr>
              <w:t>Cargo Management</w:t>
            </w:r>
          </w:p>
          <w:p w14:paraId="1A81F0B1" w14:textId="77777777" w:rsidR="007F67DE" w:rsidRDefault="007F67DE">
            <w:pPr>
              <w:rPr>
                <w:rFonts w:cs="Arial"/>
              </w:rPr>
            </w:pPr>
          </w:p>
          <w:p w14:paraId="717AAFBA" w14:textId="77777777" w:rsidR="007F67DE" w:rsidRDefault="007F67DE">
            <w:pPr>
              <w:ind w:left="0"/>
              <w:rPr>
                <w:rFonts w:cs="Arial"/>
              </w:rPr>
            </w:pPr>
          </w:p>
        </w:tc>
        <w:tc>
          <w:tcPr>
            <w:tcW w:w="244" w:type="dxa"/>
          </w:tcPr>
          <w:p w14:paraId="56EE48EE" w14:textId="77777777" w:rsidR="007F67DE" w:rsidRDefault="007F67DE">
            <w:pPr>
              <w:jc w:val="center"/>
              <w:rPr>
                <w:rFonts w:ascii="Arial Narrow" w:hAnsi="Arial Narrow"/>
              </w:rPr>
            </w:pPr>
          </w:p>
        </w:tc>
      </w:tr>
      <w:tr w:rsidR="007F67DE" w14:paraId="2908EB2C" w14:textId="77777777">
        <w:trPr>
          <w:trHeight w:val="359"/>
          <w:jc w:val="center"/>
        </w:trPr>
        <w:tc>
          <w:tcPr>
            <w:tcW w:w="2104" w:type="dxa"/>
          </w:tcPr>
          <w:p w14:paraId="121FD38A" w14:textId="77777777" w:rsidR="007F67DE" w:rsidRDefault="007F67DE">
            <w:pPr>
              <w:jc w:val="center"/>
              <w:rPr>
                <w:rFonts w:cs="Arial"/>
              </w:rPr>
            </w:pPr>
          </w:p>
        </w:tc>
        <w:tc>
          <w:tcPr>
            <w:tcW w:w="1471" w:type="dxa"/>
          </w:tcPr>
          <w:p w14:paraId="1FE2DD96" w14:textId="77777777" w:rsidR="007F67DE" w:rsidRDefault="007F67DE">
            <w:pPr>
              <w:ind w:left="0"/>
              <w:rPr>
                <w:rFonts w:cs="Arial"/>
              </w:rPr>
            </w:pPr>
          </w:p>
          <w:p w14:paraId="27357532" w14:textId="77777777" w:rsidR="007F67DE" w:rsidRDefault="007F67DE">
            <w:pPr>
              <w:ind w:left="0"/>
              <w:rPr>
                <w:rFonts w:cs="Arial"/>
              </w:rPr>
            </w:pPr>
          </w:p>
          <w:p w14:paraId="07F023C8" w14:textId="77777777" w:rsidR="007F67DE" w:rsidRDefault="007F67DE">
            <w:pPr>
              <w:ind w:left="0"/>
              <w:rPr>
                <w:rFonts w:cs="Arial"/>
              </w:rPr>
            </w:pPr>
          </w:p>
          <w:p w14:paraId="4BDB5498" w14:textId="77777777" w:rsidR="007F67DE" w:rsidRDefault="007F67DE">
            <w:pPr>
              <w:ind w:left="0"/>
              <w:rPr>
                <w:rFonts w:cs="Arial"/>
              </w:rPr>
            </w:pPr>
          </w:p>
        </w:tc>
        <w:tc>
          <w:tcPr>
            <w:tcW w:w="4685" w:type="dxa"/>
          </w:tcPr>
          <w:p w14:paraId="2916C19D" w14:textId="77777777" w:rsidR="007F67DE" w:rsidRDefault="007F67DE">
            <w:pPr>
              <w:jc w:val="center"/>
            </w:pPr>
          </w:p>
          <w:p w14:paraId="74869460" w14:textId="77777777" w:rsidR="007F67DE" w:rsidRDefault="007F67DE">
            <w:pPr>
              <w:jc w:val="center"/>
            </w:pPr>
          </w:p>
        </w:tc>
        <w:tc>
          <w:tcPr>
            <w:tcW w:w="244" w:type="dxa"/>
          </w:tcPr>
          <w:p w14:paraId="187F57B8" w14:textId="77777777" w:rsidR="007F67DE" w:rsidRDefault="007F67DE">
            <w:pPr>
              <w:jc w:val="center"/>
              <w:rPr>
                <w:rFonts w:ascii="Arial Narrow" w:hAnsi="Arial Narrow"/>
              </w:rPr>
            </w:pPr>
          </w:p>
        </w:tc>
      </w:tr>
      <w:tr w:rsidR="007F67DE" w14:paraId="5343F3E5" w14:textId="77777777">
        <w:trPr>
          <w:trHeight w:val="359"/>
          <w:jc w:val="center"/>
        </w:trPr>
        <w:tc>
          <w:tcPr>
            <w:tcW w:w="2104" w:type="dxa"/>
          </w:tcPr>
          <w:p w14:paraId="702BC7DD" w14:textId="77777777" w:rsidR="007F67DE" w:rsidRDefault="00D011DF">
            <w:pPr>
              <w:ind w:left="31" w:right="1"/>
              <w:jc w:val="center"/>
              <w:rPr>
                <w:rFonts w:cs="Arial"/>
              </w:rPr>
            </w:pPr>
            <w:r>
              <w:rPr>
                <w:rFonts w:cs="Arial"/>
              </w:rPr>
              <w:t>Approved By</w:t>
            </w:r>
          </w:p>
        </w:tc>
        <w:tc>
          <w:tcPr>
            <w:tcW w:w="1471" w:type="dxa"/>
          </w:tcPr>
          <w:p w14:paraId="07ED1FDC" w14:textId="77777777" w:rsidR="007F67DE" w:rsidRDefault="00D011DF">
            <w:pPr>
              <w:jc w:val="center"/>
              <w:rPr>
                <w:rFonts w:cs="Arial"/>
              </w:rPr>
            </w:pPr>
            <w:r>
              <w:rPr>
                <w:rFonts w:cs="Arial"/>
              </w:rPr>
              <w:t>:</w:t>
            </w:r>
          </w:p>
        </w:tc>
        <w:tc>
          <w:tcPr>
            <w:tcW w:w="4685" w:type="dxa"/>
            <w:tcBorders>
              <w:bottom w:val="single" w:sz="4" w:space="0" w:color="auto"/>
            </w:tcBorders>
          </w:tcPr>
          <w:p w14:paraId="54738AF4" w14:textId="77777777" w:rsidR="007F67DE" w:rsidRDefault="007F67DE">
            <w:pPr>
              <w:jc w:val="center"/>
              <w:rPr>
                <w:rFonts w:cs="Arial"/>
              </w:rPr>
            </w:pPr>
          </w:p>
        </w:tc>
        <w:tc>
          <w:tcPr>
            <w:tcW w:w="244" w:type="dxa"/>
          </w:tcPr>
          <w:p w14:paraId="46ABBD8F" w14:textId="77777777" w:rsidR="007F67DE" w:rsidRDefault="007F67DE">
            <w:pPr>
              <w:jc w:val="center"/>
              <w:rPr>
                <w:rFonts w:ascii="Arial Narrow" w:hAnsi="Arial Narrow"/>
              </w:rPr>
            </w:pPr>
          </w:p>
        </w:tc>
      </w:tr>
      <w:tr w:rsidR="007F67DE" w14:paraId="18906B49" w14:textId="77777777">
        <w:trPr>
          <w:trHeight w:val="359"/>
          <w:jc w:val="center"/>
        </w:trPr>
        <w:tc>
          <w:tcPr>
            <w:tcW w:w="2104" w:type="dxa"/>
          </w:tcPr>
          <w:p w14:paraId="06BBA33E" w14:textId="77777777" w:rsidR="007F67DE" w:rsidRDefault="007F67DE">
            <w:pPr>
              <w:jc w:val="center"/>
              <w:rPr>
                <w:rFonts w:cs="Arial"/>
              </w:rPr>
            </w:pPr>
          </w:p>
        </w:tc>
        <w:tc>
          <w:tcPr>
            <w:tcW w:w="1471" w:type="dxa"/>
          </w:tcPr>
          <w:p w14:paraId="464FCBC1" w14:textId="77777777" w:rsidR="007F67DE" w:rsidRDefault="007F67DE">
            <w:pPr>
              <w:jc w:val="center"/>
              <w:rPr>
                <w:rFonts w:cs="Arial"/>
              </w:rPr>
            </w:pPr>
          </w:p>
        </w:tc>
        <w:tc>
          <w:tcPr>
            <w:tcW w:w="4685" w:type="dxa"/>
            <w:tcBorders>
              <w:top w:val="single" w:sz="4" w:space="0" w:color="auto"/>
            </w:tcBorders>
          </w:tcPr>
          <w:p w14:paraId="377F93F3" w14:textId="77777777" w:rsidR="007F67DE" w:rsidRDefault="00D011DF">
            <w:pPr>
              <w:jc w:val="center"/>
              <w:rPr>
                <w:rFonts w:cs="Arial"/>
              </w:rPr>
            </w:pPr>
            <w:r>
              <w:t xml:space="preserve">Siti Hafsah Mohd </w:t>
            </w:r>
            <w:proofErr w:type="spellStart"/>
            <w:r>
              <w:t>Desa</w:t>
            </w:r>
            <w:proofErr w:type="spellEnd"/>
          </w:p>
        </w:tc>
        <w:tc>
          <w:tcPr>
            <w:tcW w:w="244" w:type="dxa"/>
          </w:tcPr>
          <w:p w14:paraId="5C8C6B09" w14:textId="77777777" w:rsidR="007F67DE" w:rsidRDefault="007F67DE">
            <w:pPr>
              <w:jc w:val="center"/>
              <w:rPr>
                <w:rFonts w:ascii="Arial Narrow" w:hAnsi="Arial Narrow"/>
              </w:rPr>
            </w:pPr>
          </w:p>
        </w:tc>
      </w:tr>
      <w:tr w:rsidR="007F67DE" w14:paraId="01FF3EE0" w14:textId="77777777">
        <w:trPr>
          <w:trHeight w:val="375"/>
          <w:jc w:val="center"/>
        </w:trPr>
        <w:tc>
          <w:tcPr>
            <w:tcW w:w="2104" w:type="dxa"/>
          </w:tcPr>
          <w:p w14:paraId="3382A365" w14:textId="77777777" w:rsidR="007F67DE" w:rsidRDefault="007F67DE">
            <w:pPr>
              <w:jc w:val="center"/>
              <w:rPr>
                <w:rFonts w:cs="Arial"/>
              </w:rPr>
            </w:pPr>
          </w:p>
        </w:tc>
        <w:tc>
          <w:tcPr>
            <w:tcW w:w="1471" w:type="dxa"/>
          </w:tcPr>
          <w:p w14:paraId="5C71F136" w14:textId="77777777" w:rsidR="007F67DE" w:rsidRDefault="007F67DE">
            <w:pPr>
              <w:jc w:val="center"/>
              <w:rPr>
                <w:rFonts w:cs="Arial"/>
              </w:rPr>
            </w:pPr>
          </w:p>
        </w:tc>
        <w:tc>
          <w:tcPr>
            <w:tcW w:w="4685" w:type="dxa"/>
          </w:tcPr>
          <w:p w14:paraId="6E733EE0" w14:textId="77777777" w:rsidR="007F67DE" w:rsidRDefault="00D011DF">
            <w:pPr>
              <w:jc w:val="center"/>
              <w:rPr>
                <w:rFonts w:cs="Arial"/>
              </w:rPr>
            </w:pPr>
            <w:r>
              <w:t>Head IT Service Delivery Manager</w:t>
            </w:r>
          </w:p>
        </w:tc>
        <w:tc>
          <w:tcPr>
            <w:tcW w:w="244" w:type="dxa"/>
          </w:tcPr>
          <w:p w14:paraId="62199465" w14:textId="77777777" w:rsidR="007F67DE" w:rsidRDefault="007F67DE">
            <w:pPr>
              <w:jc w:val="center"/>
              <w:rPr>
                <w:rFonts w:ascii="Arial Narrow" w:hAnsi="Arial Narrow"/>
              </w:rPr>
            </w:pPr>
          </w:p>
        </w:tc>
      </w:tr>
      <w:tr w:rsidR="007F67DE" w14:paraId="73F2580A" w14:textId="77777777">
        <w:trPr>
          <w:trHeight w:val="359"/>
          <w:jc w:val="center"/>
        </w:trPr>
        <w:tc>
          <w:tcPr>
            <w:tcW w:w="2104" w:type="dxa"/>
          </w:tcPr>
          <w:p w14:paraId="0DA123B1" w14:textId="77777777" w:rsidR="007F67DE" w:rsidRDefault="007F67DE">
            <w:pPr>
              <w:jc w:val="center"/>
              <w:rPr>
                <w:rFonts w:cs="Arial"/>
              </w:rPr>
            </w:pPr>
          </w:p>
        </w:tc>
        <w:tc>
          <w:tcPr>
            <w:tcW w:w="1471" w:type="dxa"/>
          </w:tcPr>
          <w:p w14:paraId="4C4CEA3D" w14:textId="77777777" w:rsidR="007F67DE" w:rsidRDefault="007F67DE">
            <w:pPr>
              <w:jc w:val="center"/>
              <w:rPr>
                <w:rFonts w:cs="Arial"/>
              </w:rPr>
            </w:pPr>
          </w:p>
        </w:tc>
        <w:tc>
          <w:tcPr>
            <w:tcW w:w="4685" w:type="dxa"/>
          </w:tcPr>
          <w:p w14:paraId="53299656" w14:textId="77777777" w:rsidR="007F67DE" w:rsidRDefault="00D011DF">
            <w:pPr>
              <w:jc w:val="center"/>
              <w:rPr>
                <w:rFonts w:cs="Arial"/>
              </w:rPr>
            </w:pPr>
            <w:r>
              <w:t>Information Technology</w:t>
            </w:r>
          </w:p>
        </w:tc>
        <w:tc>
          <w:tcPr>
            <w:tcW w:w="244" w:type="dxa"/>
          </w:tcPr>
          <w:p w14:paraId="50895670" w14:textId="77777777" w:rsidR="007F67DE" w:rsidRDefault="007F67DE">
            <w:pPr>
              <w:jc w:val="center"/>
              <w:rPr>
                <w:rFonts w:ascii="Arial Narrow" w:hAnsi="Arial Narrow"/>
              </w:rPr>
            </w:pPr>
          </w:p>
        </w:tc>
      </w:tr>
    </w:tbl>
    <w:p w14:paraId="38C1F859" w14:textId="77777777" w:rsidR="007F67DE" w:rsidRDefault="007F67DE">
      <w:pPr>
        <w:rPr>
          <w:rFonts w:cs="Arial"/>
        </w:rPr>
      </w:pPr>
    </w:p>
    <w:p w14:paraId="0C8FE7CE" w14:textId="77777777" w:rsidR="007F67DE" w:rsidRDefault="007F67DE">
      <w:pPr>
        <w:rPr>
          <w:rFonts w:cs="Arial"/>
        </w:rPr>
      </w:pPr>
    </w:p>
    <w:p w14:paraId="41004F19" w14:textId="77777777" w:rsidR="007F67DE" w:rsidRDefault="007F67DE">
      <w:pPr>
        <w:rPr>
          <w:rFonts w:cs="Arial"/>
          <w:lang w:val="en-GB"/>
        </w:rPr>
      </w:pPr>
    </w:p>
    <w:p w14:paraId="67C0C651" w14:textId="77777777" w:rsidR="007F67DE" w:rsidRDefault="007F67DE">
      <w:pPr>
        <w:rPr>
          <w:rFonts w:cs="Arial"/>
        </w:rPr>
      </w:pPr>
    </w:p>
    <w:p w14:paraId="308D56CC" w14:textId="77777777" w:rsidR="007F67DE" w:rsidRDefault="007F67DE">
      <w:pPr>
        <w:rPr>
          <w:rFonts w:cs="Arial"/>
        </w:rPr>
      </w:pPr>
    </w:p>
    <w:p w14:paraId="797E50C6" w14:textId="77777777" w:rsidR="007F67DE" w:rsidRDefault="007F67DE">
      <w:pPr>
        <w:rPr>
          <w:rFonts w:cs="Arial"/>
        </w:rPr>
      </w:pPr>
    </w:p>
    <w:p w14:paraId="7B04FA47" w14:textId="77777777" w:rsidR="007F67DE" w:rsidRDefault="007F67DE">
      <w:pPr>
        <w:rPr>
          <w:rFonts w:cs="Arial"/>
        </w:rPr>
      </w:pPr>
    </w:p>
    <w:p w14:paraId="568C698B" w14:textId="77777777" w:rsidR="007F67DE" w:rsidRDefault="007F67DE">
      <w:pPr>
        <w:rPr>
          <w:rFonts w:cs="Arial"/>
        </w:rPr>
      </w:pPr>
    </w:p>
    <w:p w14:paraId="1A939487" w14:textId="77777777" w:rsidR="007F67DE" w:rsidRDefault="007F67DE">
      <w:pPr>
        <w:rPr>
          <w:rFonts w:cs="Arial"/>
        </w:rPr>
      </w:pPr>
    </w:p>
    <w:p w14:paraId="6AA258D8" w14:textId="77777777" w:rsidR="007F67DE" w:rsidRDefault="007F67DE">
      <w:pPr>
        <w:rPr>
          <w:rFonts w:cs="Arial"/>
        </w:rPr>
      </w:pPr>
    </w:p>
    <w:p w14:paraId="6FFBD3EC" w14:textId="77777777" w:rsidR="007F67DE" w:rsidRDefault="007F67DE">
      <w:pPr>
        <w:rPr>
          <w:rFonts w:cs="Arial"/>
        </w:rPr>
      </w:pPr>
    </w:p>
    <w:p w14:paraId="30DCCCAD" w14:textId="77777777" w:rsidR="007F67DE" w:rsidRDefault="007F67DE">
      <w:pPr>
        <w:rPr>
          <w:rFonts w:cs="Arial"/>
        </w:rPr>
      </w:pPr>
    </w:p>
    <w:p w14:paraId="36AF6883" w14:textId="77777777" w:rsidR="007F67DE" w:rsidRDefault="007F67DE">
      <w:pPr>
        <w:rPr>
          <w:rFonts w:cs="Arial"/>
        </w:rPr>
      </w:pPr>
    </w:p>
    <w:p w14:paraId="54C529ED" w14:textId="77777777" w:rsidR="007F67DE" w:rsidRDefault="007F67DE">
      <w:pPr>
        <w:rPr>
          <w:rFonts w:cs="Arial"/>
        </w:rPr>
      </w:pPr>
    </w:p>
    <w:p w14:paraId="1C0157D6" w14:textId="77777777" w:rsidR="007F67DE" w:rsidRDefault="007F67DE">
      <w:pPr>
        <w:rPr>
          <w:rFonts w:cs="Arial"/>
        </w:rPr>
      </w:pPr>
    </w:p>
    <w:p w14:paraId="3691E7B2" w14:textId="77777777" w:rsidR="007F67DE" w:rsidRDefault="007F67DE">
      <w:pPr>
        <w:rPr>
          <w:rFonts w:cs="Arial"/>
        </w:rPr>
      </w:pPr>
    </w:p>
    <w:p w14:paraId="526770CE" w14:textId="77777777" w:rsidR="007F67DE" w:rsidRDefault="007F67DE">
      <w:pPr>
        <w:rPr>
          <w:rFonts w:cs="Arial"/>
        </w:rPr>
      </w:pPr>
    </w:p>
    <w:p w14:paraId="7CBEED82" w14:textId="77777777" w:rsidR="007F67DE" w:rsidRDefault="007F67DE">
      <w:pPr>
        <w:rPr>
          <w:rFonts w:cs="Arial"/>
        </w:rPr>
      </w:pPr>
    </w:p>
    <w:p w14:paraId="6E36661F" w14:textId="77777777" w:rsidR="007F67DE" w:rsidRDefault="007F67DE">
      <w:pPr>
        <w:rPr>
          <w:rFonts w:cs="Arial"/>
        </w:rPr>
      </w:pPr>
    </w:p>
    <w:p w14:paraId="56D4468A" w14:textId="77777777" w:rsidR="007F67DE" w:rsidRDefault="00D011DF">
      <w:pPr>
        <w:jc w:val="center"/>
        <w:rPr>
          <w:rFonts w:cs="Arial"/>
          <w:b/>
          <w:bCs/>
          <w:sz w:val="28"/>
          <w:szCs w:val="28"/>
        </w:rPr>
      </w:pPr>
      <w:r>
        <w:rPr>
          <w:rFonts w:cs="Arial"/>
          <w:b/>
          <w:bCs/>
          <w:sz w:val="28"/>
          <w:szCs w:val="28"/>
        </w:rPr>
        <w:t>INTENTIONALLY LEFT BLANK</w:t>
      </w:r>
    </w:p>
    <w:p w14:paraId="38645DC7" w14:textId="77777777" w:rsidR="007F67DE" w:rsidRDefault="007F67DE">
      <w:pPr>
        <w:ind w:left="0"/>
        <w:rPr>
          <w:rFonts w:ascii="Arial Narrow" w:hAnsi="Arial Narrow"/>
          <w:sz w:val="22"/>
          <w:szCs w:val="22"/>
        </w:rPr>
        <w:sectPr w:rsidR="007F67DE">
          <w:footerReference w:type="even" r:id="rId17"/>
          <w:footerReference w:type="default" r:id="rId18"/>
          <w:pgSz w:w="11909" w:h="16834"/>
          <w:pgMar w:top="360" w:right="648" w:bottom="360" w:left="1296" w:header="360" w:footer="360" w:gutter="0"/>
          <w:pgNumType w:start="1"/>
          <w:cols w:space="720"/>
          <w:docGrid w:linePitch="272"/>
        </w:sectPr>
      </w:pPr>
    </w:p>
    <w:p w14:paraId="78356A93" w14:textId="77777777" w:rsidR="007F67DE" w:rsidRDefault="00D011DF">
      <w:pPr>
        <w:spacing w:line="360" w:lineRule="auto"/>
        <w:ind w:left="0"/>
        <w:rPr>
          <w:rFonts w:cs="Arial"/>
          <w:b/>
        </w:rPr>
      </w:pPr>
      <w:r>
        <w:rPr>
          <w:rFonts w:cs="Arial"/>
          <w:b/>
        </w:rPr>
        <w:lastRenderedPageBreak/>
        <w:t>TABLE OF CONTENTS</w:t>
      </w:r>
    </w:p>
    <w:p w14:paraId="672097A5" w14:textId="77777777" w:rsidR="007F67DE" w:rsidRDefault="00D011DF">
      <w:pPr>
        <w:tabs>
          <w:tab w:val="right" w:pos="9360"/>
        </w:tabs>
        <w:spacing w:line="360" w:lineRule="auto"/>
        <w:ind w:left="0"/>
        <w:rPr>
          <w:rFonts w:cs="Arial"/>
          <w:b/>
        </w:rPr>
      </w:pPr>
      <w:r>
        <w:rPr>
          <w:rFonts w:cs="Arial"/>
          <w:b/>
        </w:rPr>
        <w:t>Contents</w:t>
      </w:r>
      <w:r>
        <w:rPr>
          <w:rFonts w:cs="Arial"/>
          <w:b/>
        </w:rPr>
        <w:tab/>
        <w:t>Page</w:t>
      </w:r>
    </w:p>
    <w:p w14:paraId="5B2E60EC" w14:textId="77777777" w:rsidR="007F67DE" w:rsidRDefault="00D011DF">
      <w:pPr>
        <w:pStyle w:val="TOC9"/>
        <w:rPr>
          <w:rFonts w:asciiTheme="minorHAnsi" w:eastAsiaTheme="minorEastAsia" w:hAnsiTheme="minorHAnsi" w:cstheme="minorBidi"/>
          <w:b w:val="0"/>
          <w:sz w:val="22"/>
          <w:szCs w:val="22"/>
          <w:lang w:val="en-MY" w:eastAsia="en-MY"/>
        </w:rPr>
      </w:pPr>
      <w:r>
        <w:rPr>
          <w:rFonts w:cs="Arial"/>
          <w:b w:val="0"/>
          <w:bCs/>
          <w:lang w:val="en-GB"/>
        </w:rPr>
        <w:fldChar w:fldCharType="begin"/>
      </w:r>
      <w:r>
        <w:rPr>
          <w:rFonts w:cs="Arial"/>
          <w:b w:val="0"/>
          <w:bCs/>
          <w:lang w:val="en-GB"/>
        </w:rPr>
        <w:instrText xml:space="preserve"> TOC \o \h \z \u </w:instrText>
      </w:r>
      <w:r>
        <w:rPr>
          <w:rFonts w:cs="Arial"/>
          <w:b w:val="0"/>
          <w:bCs/>
          <w:lang w:val="en-GB"/>
        </w:rPr>
        <w:fldChar w:fldCharType="separate"/>
      </w:r>
      <w:hyperlink w:anchor="_Toc503434131" w:history="1">
        <w:r>
          <w:rPr>
            <w:rStyle w:val="Hyperlink"/>
          </w:rPr>
          <w:t>PART 1</w:t>
        </w:r>
        <w:r>
          <w:rPr>
            <w:rFonts w:asciiTheme="minorHAnsi" w:eastAsiaTheme="minorEastAsia" w:hAnsiTheme="minorHAnsi" w:cstheme="minorBidi"/>
            <w:b w:val="0"/>
            <w:sz w:val="22"/>
            <w:szCs w:val="22"/>
            <w:lang w:val="en-MY" w:eastAsia="en-MY"/>
          </w:rPr>
          <w:tab/>
        </w:r>
        <w:r>
          <w:rPr>
            <w:rStyle w:val="Hyperlink"/>
          </w:rPr>
          <w:t>- MANUAL ADMINISTRATION</w:t>
        </w:r>
        <w:r>
          <w:tab/>
        </w:r>
        <w:r>
          <w:fldChar w:fldCharType="begin"/>
        </w:r>
        <w:r>
          <w:instrText xml:space="preserve"> PAGEREF _Toc503434131 \h </w:instrText>
        </w:r>
        <w:r>
          <w:fldChar w:fldCharType="separate"/>
        </w:r>
        <w:r>
          <w:t>1-1</w:t>
        </w:r>
        <w:r>
          <w:fldChar w:fldCharType="end"/>
        </w:r>
      </w:hyperlink>
    </w:p>
    <w:p w14:paraId="64A20971"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2" w:history="1">
        <w:r>
          <w:rPr>
            <w:rStyle w:val="Hyperlink"/>
          </w:rPr>
          <w:t>1.1</w:t>
        </w:r>
        <w:r>
          <w:rPr>
            <w:rFonts w:asciiTheme="minorHAnsi" w:eastAsiaTheme="minorEastAsia" w:hAnsiTheme="minorHAnsi" w:cstheme="minorBidi"/>
            <w:b w:val="0"/>
            <w:bCs w:val="0"/>
            <w:sz w:val="22"/>
            <w:szCs w:val="22"/>
            <w:lang w:val="en-MY" w:eastAsia="en-MY"/>
          </w:rPr>
          <w:tab/>
        </w:r>
        <w:r>
          <w:rPr>
            <w:rStyle w:val="Hyperlink"/>
          </w:rPr>
          <w:t>RECORD OF REVISION</w:t>
        </w:r>
        <w:r>
          <w:tab/>
        </w:r>
        <w:r>
          <w:fldChar w:fldCharType="begin"/>
        </w:r>
        <w:r>
          <w:instrText xml:space="preserve"> PAGEREF _Toc503434132 \h </w:instrText>
        </w:r>
        <w:r>
          <w:fldChar w:fldCharType="separate"/>
        </w:r>
        <w:r>
          <w:t>1-2</w:t>
        </w:r>
        <w:r>
          <w:fldChar w:fldCharType="end"/>
        </w:r>
      </w:hyperlink>
    </w:p>
    <w:p w14:paraId="274F2F5F"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3" w:history="1">
        <w:r>
          <w:rPr>
            <w:rStyle w:val="Hyperlink"/>
          </w:rPr>
          <w:t>1.2</w:t>
        </w:r>
        <w:r>
          <w:rPr>
            <w:rFonts w:asciiTheme="minorHAnsi" w:eastAsiaTheme="minorEastAsia" w:hAnsiTheme="minorHAnsi" w:cstheme="minorBidi"/>
            <w:b w:val="0"/>
            <w:bCs w:val="0"/>
            <w:sz w:val="22"/>
            <w:szCs w:val="22"/>
            <w:lang w:val="en-MY" w:eastAsia="en-MY"/>
          </w:rPr>
          <w:tab/>
        </w:r>
        <w:r>
          <w:rPr>
            <w:rStyle w:val="Hyperlink"/>
          </w:rPr>
          <w:t>LIST OF EFFECTIVE PAGES</w:t>
        </w:r>
        <w:r>
          <w:tab/>
        </w:r>
        <w:r>
          <w:fldChar w:fldCharType="begin"/>
        </w:r>
        <w:r>
          <w:instrText xml:space="preserve"> PAGEREF _Toc503434133 \h </w:instrText>
        </w:r>
        <w:r>
          <w:fldChar w:fldCharType="separate"/>
        </w:r>
        <w:r>
          <w:t>1-3</w:t>
        </w:r>
        <w:r>
          <w:fldChar w:fldCharType="end"/>
        </w:r>
      </w:hyperlink>
    </w:p>
    <w:p w14:paraId="7FD35D4A"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4" w:history="1">
        <w:r>
          <w:rPr>
            <w:rStyle w:val="Hyperlink"/>
          </w:rPr>
          <w:t>1.3</w:t>
        </w:r>
        <w:r>
          <w:rPr>
            <w:rFonts w:asciiTheme="minorHAnsi" w:eastAsiaTheme="minorEastAsia" w:hAnsiTheme="minorHAnsi" w:cstheme="minorBidi"/>
            <w:b w:val="0"/>
            <w:bCs w:val="0"/>
            <w:sz w:val="22"/>
            <w:szCs w:val="22"/>
            <w:lang w:val="en-MY" w:eastAsia="en-MY"/>
          </w:rPr>
          <w:tab/>
        </w:r>
        <w:r>
          <w:rPr>
            <w:rStyle w:val="Hyperlink"/>
          </w:rPr>
          <w:t>DISTRIBUTION LIST</w:t>
        </w:r>
        <w:r>
          <w:tab/>
        </w:r>
        <w:r>
          <w:fldChar w:fldCharType="begin"/>
        </w:r>
        <w:r>
          <w:instrText xml:space="preserve"> PAGEREF _Toc503434134 \h </w:instrText>
        </w:r>
        <w:r>
          <w:fldChar w:fldCharType="separate"/>
        </w:r>
        <w:r>
          <w:t>1-4</w:t>
        </w:r>
        <w:r>
          <w:fldChar w:fldCharType="end"/>
        </w:r>
      </w:hyperlink>
    </w:p>
    <w:p w14:paraId="56188494"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5" w:history="1">
        <w:r>
          <w:rPr>
            <w:rStyle w:val="Hyperlink"/>
          </w:rPr>
          <w:t>1.4</w:t>
        </w:r>
        <w:r>
          <w:rPr>
            <w:rFonts w:asciiTheme="minorHAnsi" w:eastAsiaTheme="minorEastAsia" w:hAnsiTheme="minorHAnsi" w:cstheme="minorBidi"/>
            <w:b w:val="0"/>
            <w:bCs w:val="0"/>
            <w:sz w:val="22"/>
            <w:szCs w:val="22"/>
            <w:lang w:val="en-MY" w:eastAsia="en-MY"/>
          </w:rPr>
          <w:tab/>
        </w:r>
        <w:r>
          <w:rPr>
            <w:rStyle w:val="Hyperlink"/>
          </w:rPr>
          <w:t>LIST OF ABBREVIATIONS</w:t>
        </w:r>
        <w:r>
          <w:tab/>
        </w:r>
        <w:r>
          <w:fldChar w:fldCharType="begin"/>
        </w:r>
        <w:r>
          <w:instrText xml:space="preserve"> PAGEREF _Toc503434135 \h </w:instrText>
        </w:r>
        <w:r>
          <w:fldChar w:fldCharType="separate"/>
        </w:r>
        <w:r>
          <w:t>1-4</w:t>
        </w:r>
        <w:r>
          <w:fldChar w:fldCharType="end"/>
        </w:r>
      </w:hyperlink>
    </w:p>
    <w:p w14:paraId="378306B7"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6" w:history="1">
        <w:r>
          <w:rPr>
            <w:rStyle w:val="Hyperlink"/>
          </w:rPr>
          <w:t>1.5</w:t>
        </w:r>
        <w:r>
          <w:rPr>
            <w:rFonts w:asciiTheme="minorHAnsi" w:eastAsiaTheme="minorEastAsia" w:hAnsiTheme="minorHAnsi" w:cstheme="minorBidi"/>
            <w:b w:val="0"/>
            <w:bCs w:val="0"/>
            <w:sz w:val="22"/>
            <w:szCs w:val="22"/>
            <w:lang w:val="en-MY" w:eastAsia="en-MY"/>
          </w:rPr>
          <w:tab/>
        </w:r>
        <w:r>
          <w:rPr>
            <w:rStyle w:val="Hyperlink"/>
          </w:rPr>
          <w:t>CONDITION OF USE</w:t>
        </w:r>
        <w:r>
          <w:tab/>
        </w:r>
        <w:r>
          <w:fldChar w:fldCharType="begin"/>
        </w:r>
        <w:r>
          <w:instrText xml:space="preserve"> PAGEREF _Toc503434136 \h </w:instrText>
        </w:r>
        <w:r>
          <w:fldChar w:fldCharType="separate"/>
        </w:r>
        <w:r>
          <w:t>1-5</w:t>
        </w:r>
        <w:r>
          <w:fldChar w:fldCharType="end"/>
        </w:r>
      </w:hyperlink>
    </w:p>
    <w:p w14:paraId="220121EA"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7" w:history="1">
        <w:r>
          <w:rPr>
            <w:rStyle w:val="Hyperlink"/>
          </w:rPr>
          <w:t>1.6</w:t>
        </w:r>
        <w:r>
          <w:rPr>
            <w:rFonts w:asciiTheme="minorHAnsi" w:eastAsiaTheme="minorEastAsia" w:hAnsiTheme="minorHAnsi" w:cstheme="minorBidi"/>
            <w:b w:val="0"/>
            <w:bCs w:val="0"/>
            <w:sz w:val="22"/>
            <w:szCs w:val="22"/>
            <w:lang w:val="en-MY" w:eastAsia="en-MY"/>
          </w:rPr>
          <w:tab/>
        </w:r>
        <w:r>
          <w:rPr>
            <w:rStyle w:val="Hyperlink"/>
          </w:rPr>
          <w:t>CONTROL OF MANUA</w:t>
        </w:r>
        <w:r>
          <w:rPr>
            <w:rStyle w:val="Hyperlink"/>
          </w:rPr>
          <w:t>L</w:t>
        </w:r>
        <w:r>
          <w:tab/>
        </w:r>
        <w:r>
          <w:fldChar w:fldCharType="begin"/>
        </w:r>
        <w:r>
          <w:instrText xml:space="preserve"> PAGEREF _Toc503434137 \h </w:instrText>
        </w:r>
        <w:r>
          <w:fldChar w:fldCharType="separate"/>
        </w:r>
        <w:r>
          <w:t>1-5</w:t>
        </w:r>
        <w:r>
          <w:fldChar w:fldCharType="end"/>
        </w:r>
      </w:hyperlink>
    </w:p>
    <w:p w14:paraId="7D72291C" w14:textId="77777777" w:rsidR="007F67DE" w:rsidRDefault="00D011DF">
      <w:pPr>
        <w:pStyle w:val="TOC9"/>
        <w:rPr>
          <w:rFonts w:asciiTheme="minorHAnsi" w:eastAsiaTheme="minorEastAsia" w:hAnsiTheme="minorHAnsi" w:cstheme="minorBidi"/>
          <w:b w:val="0"/>
          <w:sz w:val="22"/>
          <w:szCs w:val="22"/>
          <w:lang w:val="en-MY" w:eastAsia="en-MY"/>
        </w:rPr>
      </w:pPr>
      <w:hyperlink w:anchor="_Toc503434138" w:history="1">
        <w:r>
          <w:rPr>
            <w:rStyle w:val="Hyperlink"/>
          </w:rPr>
          <w:t>PART 2</w:t>
        </w:r>
        <w:r>
          <w:rPr>
            <w:rFonts w:asciiTheme="minorHAnsi" w:eastAsiaTheme="minorEastAsia" w:hAnsiTheme="minorHAnsi" w:cstheme="minorBidi"/>
            <w:b w:val="0"/>
            <w:sz w:val="22"/>
            <w:szCs w:val="22"/>
            <w:lang w:val="en-MY" w:eastAsia="en-MY"/>
          </w:rPr>
          <w:tab/>
        </w:r>
        <w:r>
          <w:rPr>
            <w:rStyle w:val="Hyperlink"/>
          </w:rPr>
          <w:t>- MANUAL BACKGROUND</w:t>
        </w:r>
        <w:r>
          <w:tab/>
        </w:r>
        <w:r>
          <w:fldChar w:fldCharType="begin"/>
        </w:r>
        <w:r>
          <w:instrText xml:space="preserve"> PAGEREF _Toc503434138 \h </w:instrText>
        </w:r>
        <w:r>
          <w:fldChar w:fldCharType="separate"/>
        </w:r>
        <w:r>
          <w:t>2-1</w:t>
        </w:r>
        <w:r>
          <w:fldChar w:fldCharType="end"/>
        </w:r>
      </w:hyperlink>
    </w:p>
    <w:p w14:paraId="0DC4A71E"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39" w:history="1">
        <w:r>
          <w:rPr>
            <w:rStyle w:val="Hyperlink"/>
          </w:rPr>
          <w:t>2.1</w:t>
        </w:r>
        <w:r>
          <w:rPr>
            <w:rFonts w:asciiTheme="minorHAnsi" w:eastAsiaTheme="minorEastAsia" w:hAnsiTheme="minorHAnsi" w:cstheme="minorBidi"/>
            <w:b w:val="0"/>
            <w:bCs w:val="0"/>
            <w:sz w:val="22"/>
            <w:szCs w:val="22"/>
            <w:lang w:val="en-MY" w:eastAsia="en-MY"/>
          </w:rPr>
          <w:tab/>
        </w:r>
        <w:r>
          <w:rPr>
            <w:rStyle w:val="Hyperlink"/>
          </w:rPr>
          <w:t>INTRODUCTION</w:t>
        </w:r>
        <w:r>
          <w:tab/>
        </w:r>
        <w:r>
          <w:fldChar w:fldCharType="begin"/>
        </w:r>
        <w:r>
          <w:instrText xml:space="preserve"> PAGEREF _Toc503434139 \h </w:instrText>
        </w:r>
        <w:r>
          <w:fldChar w:fldCharType="separate"/>
        </w:r>
        <w:r>
          <w:t>2-2</w:t>
        </w:r>
        <w:r>
          <w:fldChar w:fldCharType="end"/>
        </w:r>
      </w:hyperlink>
    </w:p>
    <w:p w14:paraId="59043D6A"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0" w:history="1">
        <w:r>
          <w:rPr>
            <w:rStyle w:val="Hyperlink"/>
          </w:rPr>
          <w:t>2.2</w:t>
        </w:r>
        <w:r>
          <w:rPr>
            <w:rFonts w:asciiTheme="minorHAnsi" w:eastAsiaTheme="minorEastAsia" w:hAnsiTheme="minorHAnsi" w:cstheme="minorBidi"/>
            <w:b w:val="0"/>
            <w:bCs w:val="0"/>
            <w:sz w:val="22"/>
            <w:szCs w:val="22"/>
            <w:lang w:val="en-MY" w:eastAsia="en-MY"/>
          </w:rPr>
          <w:tab/>
        </w:r>
        <w:r>
          <w:rPr>
            <w:rStyle w:val="Hyperlink"/>
          </w:rPr>
          <w:t>PURPOS</w:t>
        </w:r>
        <w:r>
          <w:rPr>
            <w:rStyle w:val="Hyperlink"/>
          </w:rPr>
          <w:t>E</w:t>
        </w:r>
        <w:r>
          <w:tab/>
        </w:r>
        <w:r>
          <w:fldChar w:fldCharType="begin"/>
        </w:r>
        <w:r>
          <w:instrText xml:space="preserve"> PAGEREF _Toc503434140 \h </w:instrText>
        </w:r>
        <w:r>
          <w:fldChar w:fldCharType="separate"/>
        </w:r>
        <w:r>
          <w:t>2-2</w:t>
        </w:r>
        <w:r>
          <w:fldChar w:fldCharType="end"/>
        </w:r>
      </w:hyperlink>
    </w:p>
    <w:p w14:paraId="3E8365CD"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1" w:history="1">
        <w:r>
          <w:rPr>
            <w:rStyle w:val="Hyperlink"/>
          </w:rPr>
          <w:t>2.3</w:t>
        </w:r>
        <w:r>
          <w:rPr>
            <w:rFonts w:asciiTheme="minorHAnsi" w:eastAsiaTheme="minorEastAsia" w:hAnsiTheme="minorHAnsi" w:cstheme="minorBidi"/>
            <w:b w:val="0"/>
            <w:bCs w:val="0"/>
            <w:sz w:val="22"/>
            <w:szCs w:val="22"/>
            <w:lang w:val="en-MY" w:eastAsia="en-MY"/>
          </w:rPr>
          <w:tab/>
        </w:r>
        <w:r>
          <w:rPr>
            <w:rStyle w:val="Hyperlink"/>
          </w:rPr>
          <w:t>SCOPE AND APPLICATION</w:t>
        </w:r>
        <w:r>
          <w:tab/>
        </w:r>
        <w:r>
          <w:fldChar w:fldCharType="begin"/>
        </w:r>
        <w:r>
          <w:instrText xml:space="preserve"> PAGEREF _Toc503434141 \h </w:instrText>
        </w:r>
        <w:r>
          <w:fldChar w:fldCharType="separate"/>
        </w:r>
        <w:r>
          <w:t>2-2</w:t>
        </w:r>
        <w:r>
          <w:fldChar w:fldCharType="end"/>
        </w:r>
      </w:hyperlink>
    </w:p>
    <w:p w14:paraId="095C488B"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2" w:history="1">
        <w:r>
          <w:rPr>
            <w:rStyle w:val="Hyperlink"/>
          </w:rPr>
          <w:t>2.4</w:t>
        </w:r>
        <w:r>
          <w:rPr>
            <w:rFonts w:asciiTheme="minorHAnsi" w:eastAsiaTheme="minorEastAsia" w:hAnsiTheme="minorHAnsi" w:cstheme="minorBidi"/>
            <w:b w:val="0"/>
            <w:bCs w:val="0"/>
            <w:sz w:val="22"/>
            <w:szCs w:val="22"/>
            <w:lang w:val="en-MY" w:eastAsia="en-MY"/>
          </w:rPr>
          <w:tab/>
        </w:r>
        <w:r>
          <w:rPr>
            <w:rStyle w:val="Hyperlink"/>
          </w:rPr>
          <w:t>DEFINITION OF TERMS</w:t>
        </w:r>
        <w:r>
          <w:tab/>
        </w:r>
        <w:r>
          <w:fldChar w:fldCharType="begin"/>
        </w:r>
        <w:r>
          <w:instrText xml:space="preserve"> PAGEREF _Toc503434142 \h </w:instrText>
        </w:r>
        <w:r>
          <w:fldChar w:fldCharType="separate"/>
        </w:r>
        <w:r>
          <w:t>2-2</w:t>
        </w:r>
        <w:r>
          <w:fldChar w:fldCharType="end"/>
        </w:r>
      </w:hyperlink>
    </w:p>
    <w:p w14:paraId="764388DD" w14:textId="77777777" w:rsidR="007F67DE" w:rsidRDefault="00D011DF">
      <w:pPr>
        <w:pStyle w:val="TOC9"/>
        <w:rPr>
          <w:rFonts w:asciiTheme="minorHAnsi" w:eastAsiaTheme="minorEastAsia" w:hAnsiTheme="minorHAnsi" w:cstheme="minorBidi"/>
          <w:b w:val="0"/>
          <w:sz w:val="22"/>
          <w:szCs w:val="22"/>
          <w:lang w:val="en-MY" w:eastAsia="en-MY"/>
        </w:rPr>
      </w:pPr>
      <w:hyperlink w:anchor="_Toc503434143" w:history="1">
        <w:r>
          <w:rPr>
            <w:rStyle w:val="Hyperlink"/>
          </w:rPr>
          <w:t>PART 3</w:t>
        </w:r>
        <w:r>
          <w:rPr>
            <w:rFonts w:asciiTheme="minorHAnsi" w:eastAsiaTheme="minorEastAsia" w:hAnsiTheme="minorHAnsi" w:cstheme="minorBidi"/>
            <w:b w:val="0"/>
            <w:sz w:val="22"/>
            <w:szCs w:val="22"/>
            <w:lang w:val="en-MY" w:eastAsia="en-MY"/>
          </w:rPr>
          <w:tab/>
        </w:r>
        <w:r>
          <w:rPr>
            <w:rStyle w:val="Hyperlink"/>
          </w:rPr>
          <w:t>– OVERVIEW OF BUSINESS PROCESS</w:t>
        </w:r>
        <w:r>
          <w:tab/>
        </w:r>
        <w:r>
          <w:fldChar w:fldCharType="begin"/>
        </w:r>
        <w:r>
          <w:instrText xml:space="preserve"> PAGEREF _Toc503434143 \h </w:instrText>
        </w:r>
        <w:r>
          <w:fldChar w:fldCharType="separate"/>
        </w:r>
        <w:r>
          <w:t>3-1</w:t>
        </w:r>
        <w:r>
          <w:fldChar w:fldCharType="end"/>
        </w:r>
      </w:hyperlink>
    </w:p>
    <w:p w14:paraId="73304E2A"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4" w:history="1">
        <w:r>
          <w:rPr>
            <w:rStyle w:val="Hyperlink"/>
          </w:rPr>
          <w:t>3.1</w:t>
        </w:r>
        <w:r>
          <w:rPr>
            <w:rFonts w:asciiTheme="minorHAnsi" w:eastAsiaTheme="minorEastAsia" w:hAnsiTheme="minorHAnsi" w:cstheme="minorBidi"/>
            <w:b w:val="0"/>
            <w:bCs w:val="0"/>
            <w:sz w:val="22"/>
            <w:szCs w:val="22"/>
            <w:lang w:val="en-MY" w:eastAsia="en-MY"/>
          </w:rPr>
          <w:tab/>
        </w:r>
        <w:r>
          <w:rPr>
            <w:rStyle w:val="Hyperlink"/>
          </w:rPr>
          <w:t>OVERVIEW OF BUSINESS PROCESS</w:t>
        </w:r>
        <w:r>
          <w:tab/>
        </w:r>
        <w:r>
          <w:fldChar w:fldCharType="begin"/>
        </w:r>
        <w:r>
          <w:instrText xml:space="preserve"> PAGEREF _Toc503434144 \h </w:instrText>
        </w:r>
        <w:r>
          <w:fldChar w:fldCharType="separate"/>
        </w:r>
        <w:r>
          <w:t>3-2</w:t>
        </w:r>
        <w:r>
          <w:fldChar w:fldCharType="end"/>
        </w:r>
      </w:hyperlink>
    </w:p>
    <w:p w14:paraId="22AEEF00" w14:textId="77777777" w:rsidR="007F67DE" w:rsidRDefault="00D011DF">
      <w:pPr>
        <w:pStyle w:val="TOC9"/>
        <w:rPr>
          <w:rFonts w:asciiTheme="minorHAnsi" w:eastAsiaTheme="minorEastAsia" w:hAnsiTheme="minorHAnsi" w:cstheme="minorBidi"/>
          <w:b w:val="0"/>
          <w:sz w:val="22"/>
          <w:szCs w:val="22"/>
          <w:lang w:val="en-MY" w:eastAsia="en-MY"/>
        </w:rPr>
      </w:pPr>
      <w:hyperlink w:anchor="_Toc503434145" w:history="1">
        <w:r>
          <w:rPr>
            <w:rStyle w:val="Hyperlink"/>
          </w:rPr>
          <w:t>PART 4</w:t>
        </w:r>
        <w:r>
          <w:rPr>
            <w:rFonts w:asciiTheme="minorHAnsi" w:eastAsiaTheme="minorEastAsia" w:hAnsiTheme="minorHAnsi" w:cstheme="minorBidi"/>
            <w:b w:val="0"/>
            <w:sz w:val="22"/>
            <w:szCs w:val="22"/>
            <w:lang w:val="en-MY" w:eastAsia="en-MY"/>
          </w:rPr>
          <w:tab/>
        </w:r>
        <w:r>
          <w:rPr>
            <w:rStyle w:val="Hyperlink"/>
          </w:rPr>
          <w:t>- MANUAL CONTENT TITLE</w:t>
        </w:r>
        <w:r>
          <w:tab/>
        </w:r>
        <w:r>
          <w:fldChar w:fldCharType="begin"/>
        </w:r>
        <w:r>
          <w:instrText xml:space="preserve"> PAGEREF _Toc503434145 \h </w:instrText>
        </w:r>
        <w:r>
          <w:fldChar w:fldCharType="separate"/>
        </w:r>
        <w:r>
          <w:t>4-1</w:t>
        </w:r>
        <w:r>
          <w:fldChar w:fldCharType="end"/>
        </w:r>
      </w:hyperlink>
    </w:p>
    <w:p w14:paraId="752D40F8"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6" w:history="1">
        <w:r>
          <w:rPr>
            <w:rStyle w:val="Hyperlink"/>
          </w:rPr>
          <w:t>4.1</w:t>
        </w:r>
        <w:r>
          <w:rPr>
            <w:rFonts w:asciiTheme="minorHAnsi" w:eastAsiaTheme="minorEastAsia" w:hAnsiTheme="minorHAnsi" w:cstheme="minorBidi"/>
            <w:b w:val="0"/>
            <w:bCs w:val="0"/>
            <w:sz w:val="22"/>
            <w:szCs w:val="22"/>
            <w:lang w:val="en-MY" w:eastAsia="en-MY"/>
          </w:rPr>
          <w:tab/>
        </w:r>
        <w:r>
          <w:rPr>
            <w:rStyle w:val="Hyperlink"/>
          </w:rPr>
          <w:t>SYSTEM OVERVIEW</w:t>
        </w:r>
        <w:r>
          <w:tab/>
        </w:r>
        <w:r>
          <w:fldChar w:fldCharType="begin"/>
        </w:r>
        <w:r>
          <w:instrText xml:space="preserve"> PAGEREF _Toc503434146 \h </w:instrText>
        </w:r>
        <w:r>
          <w:fldChar w:fldCharType="separate"/>
        </w:r>
        <w:r>
          <w:t>4-2</w:t>
        </w:r>
        <w:r>
          <w:fldChar w:fldCharType="end"/>
        </w:r>
      </w:hyperlink>
    </w:p>
    <w:p w14:paraId="761FD31C"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7" w:history="1">
        <w:r>
          <w:rPr>
            <w:rStyle w:val="Hyperlink"/>
            <w:caps/>
          </w:rPr>
          <w:t>4.2</w:t>
        </w:r>
        <w:r>
          <w:rPr>
            <w:rFonts w:asciiTheme="minorHAnsi" w:eastAsiaTheme="minorEastAsia" w:hAnsiTheme="minorHAnsi" w:cstheme="minorBidi"/>
            <w:b w:val="0"/>
            <w:bCs w:val="0"/>
            <w:sz w:val="22"/>
            <w:szCs w:val="22"/>
            <w:lang w:val="en-MY" w:eastAsia="en-MY"/>
          </w:rPr>
          <w:tab/>
        </w:r>
        <w:r>
          <w:rPr>
            <w:rStyle w:val="Hyperlink"/>
            <w:caps/>
          </w:rPr>
          <w:t>SYSTEM CONCEPT DIAGRAM</w:t>
        </w:r>
        <w:r>
          <w:tab/>
        </w:r>
        <w:r>
          <w:fldChar w:fldCharType="begin"/>
        </w:r>
        <w:r>
          <w:instrText xml:space="preserve"> PAGEREF _Toc503434147 \h </w:instrText>
        </w:r>
        <w:r>
          <w:fldChar w:fldCharType="separate"/>
        </w:r>
        <w:r>
          <w:t>4-2</w:t>
        </w:r>
        <w:r>
          <w:fldChar w:fldCharType="end"/>
        </w:r>
      </w:hyperlink>
    </w:p>
    <w:p w14:paraId="6C3CC178"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48" w:history="1">
        <w:r>
          <w:rPr>
            <w:rStyle w:val="Hyperlink"/>
          </w:rPr>
          <w:t>4.3</w:t>
        </w:r>
        <w:r>
          <w:rPr>
            <w:rFonts w:asciiTheme="minorHAnsi" w:eastAsiaTheme="minorEastAsia" w:hAnsiTheme="minorHAnsi" w:cstheme="minorBidi"/>
            <w:b w:val="0"/>
            <w:bCs w:val="0"/>
            <w:sz w:val="22"/>
            <w:szCs w:val="22"/>
            <w:lang w:val="en-MY" w:eastAsia="en-MY"/>
          </w:rPr>
          <w:tab/>
        </w:r>
        <w:r>
          <w:rPr>
            <w:rStyle w:val="Hyperlink"/>
          </w:rPr>
          <w:t>I</w:t>
        </w:r>
        <w:r>
          <w:rPr>
            <w:rStyle w:val="Hyperlink"/>
            <w:caps/>
          </w:rPr>
          <w:t>NTERFACES</w:t>
        </w:r>
        <w:r>
          <w:tab/>
        </w:r>
        <w:r>
          <w:fldChar w:fldCharType="begin"/>
        </w:r>
        <w:r>
          <w:instrText xml:space="preserve"> PAGEREF _Toc503434148 \h </w:instrText>
        </w:r>
        <w:r>
          <w:fldChar w:fldCharType="separate"/>
        </w:r>
        <w:r>
          <w:t>4-3</w:t>
        </w:r>
        <w:r>
          <w:fldChar w:fldCharType="end"/>
        </w:r>
      </w:hyperlink>
    </w:p>
    <w:p w14:paraId="4F849434" w14:textId="77777777" w:rsidR="007F67DE" w:rsidRDefault="00D011DF">
      <w:pPr>
        <w:pStyle w:val="TOC3"/>
        <w:rPr>
          <w:rFonts w:asciiTheme="minorHAnsi" w:eastAsiaTheme="minorEastAsia" w:hAnsiTheme="minorHAnsi" w:cstheme="minorBidi"/>
          <w:sz w:val="22"/>
          <w:szCs w:val="22"/>
          <w:lang w:val="en-MY" w:eastAsia="en-MY"/>
        </w:rPr>
      </w:pPr>
      <w:hyperlink w:anchor="_Toc503434149" w:history="1">
        <w:r>
          <w:rPr>
            <w:rStyle w:val="Hyperlink"/>
            <w:rFonts w:cs="Arial"/>
            <w:caps/>
          </w:rPr>
          <w:t>4.3.1. User Interfaces</w:t>
        </w:r>
        <w:r>
          <w:tab/>
        </w:r>
        <w:r>
          <w:fldChar w:fldCharType="begin"/>
        </w:r>
        <w:r>
          <w:instrText xml:space="preserve"> PAGEREF _Toc503434149 \h </w:instrText>
        </w:r>
        <w:r>
          <w:fldChar w:fldCharType="separate"/>
        </w:r>
        <w:r>
          <w:t>4-3</w:t>
        </w:r>
        <w:r>
          <w:fldChar w:fldCharType="end"/>
        </w:r>
      </w:hyperlink>
    </w:p>
    <w:p w14:paraId="3C253F48" w14:textId="77777777" w:rsidR="007F67DE" w:rsidRDefault="00D011DF">
      <w:pPr>
        <w:pStyle w:val="TOC3"/>
        <w:rPr>
          <w:rFonts w:asciiTheme="minorHAnsi" w:eastAsiaTheme="minorEastAsia" w:hAnsiTheme="minorHAnsi" w:cstheme="minorBidi"/>
          <w:sz w:val="22"/>
          <w:szCs w:val="22"/>
          <w:lang w:val="en-MY" w:eastAsia="en-MY"/>
        </w:rPr>
      </w:pPr>
      <w:hyperlink w:anchor="_Toc503434150" w:history="1">
        <w:r>
          <w:rPr>
            <w:rStyle w:val="Hyperlink"/>
            <w:rFonts w:cs="Arial"/>
            <w:caps/>
          </w:rPr>
          <w:t>4.3.2. System Interfaces</w:t>
        </w:r>
        <w:r>
          <w:tab/>
        </w:r>
        <w:r>
          <w:fldChar w:fldCharType="begin"/>
        </w:r>
        <w:r>
          <w:instrText xml:space="preserve"> PAGEREF _Toc503434150 \h </w:instrText>
        </w:r>
        <w:r>
          <w:fldChar w:fldCharType="separate"/>
        </w:r>
        <w:r>
          <w:t>4-3</w:t>
        </w:r>
        <w:r>
          <w:fldChar w:fldCharType="end"/>
        </w:r>
      </w:hyperlink>
    </w:p>
    <w:p w14:paraId="5897FCF2"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51" w:history="1">
        <w:r>
          <w:rPr>
            <w:rStyle w:val="Hyperlink"/>
          </w:rPr>
          <w:t>4.4</w:t>
        </w:r>
        <w:r>
          <w:rPr>
            <w:rFonts w:asciiTheme="minorHAnsi" w:eastAsiaTheme="minorEastAsia" w:hAnsiTheme="minorHAnsi" w:cstheme="minorBidi"/>
            <w:b w:val="0"/>
            <w:bCs w:val="0"/>
            <w:sz w:val="22"/>
            <w:szCs w:val="22"/>
            <w:lang w:val="en-MY" w:eastAsia="en-MY"/>
          </w:rPr>
          <w:tab/>
        </w:r>
        <w:r>
          <w:rPr>
            <w:rStyle w:val="Hyperlink"/>
          </w:rPr>
          <w:t>WARRANTY AND MAINTENANCE PERIOD</w:t>
        </w:r>
        <w:r>
          <w:tab/>
        </w:r>
        <w:r>
          <w:fldChar w:fldCharType="begin"/>
        </w:r>
        <w:r>
          <w:instrText xml:space="preserve"> PAGEREF _Toc503434151 \h </w:instrText>
        </w:r>
        <w:r>
          <w:fldChar w:fldCharType="separate"/>
        </w:r>
        <w:r>
          <w:t>4-4</w:t>
        </w:r>
        <w:r>
          <w:fldChar w:fldCharType="end"/>
        </w:r>
      </w:hyperlink>
    </w:p>
    <w:p w14:paraId="284CDEA0"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52" w:history="1">
        <w:r>
          <w:rPr>
            <w:rStyle w:val="Hyperlink"/>
            <w:caps/>
          </w:rPr>
          <w:t>4.5</w:t>
        </w:r>
        <w:r>
          <w:rPr>
            <w:rFonts w:asciiTheme="minorHAnsi" w:eastAsiaTheme="minorEastAsia" w:hAnsiTheme="minorHAnsi" w:cstheme="minorBidi"/>
            <w:b w:val="0"/>
            <w:bCs w:val="0"/>
            <w:sz w:val="22"/>
            <w:szCs w:val="22"/>
            <w:lang w:val="en-MY" w:eastAsia="en-MY"/>
          </w:rPr>
          <w:tab/>
        </w:r>
        <w:r>
          <w:rPr>
            <w:rStyle w:val="Hyperlink"/>
          </w:rPr>
          <w:t>ROLES AND RESPONSIBILITIES</w:t>
        </w:r>
        <w:r>
          <w:tab/>
        </w:r>
        <w:r>
          <w:fldChar w:fldCharType="begin"/>
        </w:r>
        <w:r>
          <w:instrText xml:space="preserve"> PAGEREF _Toc503434152 \h </w:instrText>
        </w:r>
        <w:r>
          <w:fldChar w:fldCharType="separate"/>
        </w:r>
        <w:r>
          <w:t>4-4</w:t>
        </w:r>
        <w:r>
          <w:fldChar w:fldCharType="end"/>
        </w:r>
      </w:hyperlink>
    </w:p>
    <w:p w14:paraId="502C1C70"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53" w:history="1">
        <w:r>
          <w:rPr>
            <w:rStyle w:val="Hyperlink"/>
          </w:rPr>
          <w:t>4.6</w:t>
        </w:r>
        <w:r>
          <w:rPr>
            <w:rFonts w:asciiTheme="minorHAnsi" w:eastAsiaTheme="minorEastAsia" w:hAnsiTheme="minorHAnsi" w:cstheme="minorBidi"/>
            <w:b w:val="0"/>
            <w:bCs w:val="0"/>
            <w:sz w:val="22"/>
            <w:szCs w:val="22"/>
            <w:lang w:val="en-MY" w:eastAsia="en-MY"/>
          </w:rPr>
          <w:tab/>
        </w:r>
        <w:r>
          <w:rPr>
            <w:rStyle w:val="Hyperlink"/>
          </w:rPr>
          <w:t>TECHNICAL SPECIFICATIONS</w:t>
        </w:r>
        <w:r>
          <w:tab/>
        </w:r>
        <w:r>
          <w:fldChar w:fldCharType="begin"/>
        </w:r>
        <w:r>
          <w:instrText xml:space="preserve"> PAGEREF _Toc503434153 \h </w:instrText>
        </w:r>
        <w:r>
          <w:fldChar w:fldCharType="separate"/>
        </w:r>
        <w:r>
          <w:t>4-4</w:t>
        </w:r>
        <w:r>
          <w:fldChar w:fldCharType="end"/>
        </w:r>
      </w:hyperlink>
    </w:p>
    <w:p w14:paraId="49171C39" w14:textId="77777777" w:rsidR="007F67DE" w:rsidRDefault="00D011DF">
      <w:pPr>
        <w:pStyle w:val="TOC3"/>
        <w:rPr>
          <w:rFonts w:asciiTheme="minorHAnsi" w:eastAsiaTheme="minorEastAsia" w:hAnsiTheme="minorHAnsi" w:cstheme="minorBidi"/>
          <w:sz w:val="22"/>
          <w:szCs w:val="22"/>
          <w:lang w:val="en-MY" w:eastAsia="en-MY"/>
        </w:rPr>
      </w:pPr>
      <w:hyperlink w:anchor="_Toc503434154" w:history="1">
        <w:r>
          <w:rPr>
            <w:rStyle w:val="Hyperlink"/>
            <w:rFonts w:cs="Arial"/>
            <w:caps/>
          </w:rPr>
          <w:t>4.6.1. Hardware Specifications</w:t>
        </w:r>
        <w:r>
          <w:tab/>
        </w:r>
        <w:r>
          <w:fldChar w:fldCharType="begin"/>
        </w:r>
        <w:r>
          <w:instrText xml:space="preserve"> PAGEREF _Toc503434154 \h </w:instrText>
        </w:r>
        <w:r>
          <w:fldChar w:fldCharType="separate"/>
        </w:r>
        <w:r>
          <w:t>4-4</w:t>
        </w:r>
        <w:r>
          <w:fldChar w:fldCharType="end"/>
        </w:r>
      </w:hyperlink>
    </w:p>
    <w:p w14:paraId="12852CC8" w14:textId="77777777" w:rsidR="007F67DE" w:rsidRDefault="00D011DF">
      <w:pPr>
        <w:pStyle w:val="TOC3"/>
        <w:rPr>
          <w:rFonts w:asciiTheme="minorHAnsi" w:eastAsiaTheme="minorEastAsia" w:hAnsiTheme="minorHAnsi" w:cstheme="minorBidi"/>
          <w:sz w:val="22"/>
          <w:szCs w:val="22"/>
          <w:lang w:val="en-MY" w:eastAsia="en-MY"/>
        </w:rPr>
      </w:pPr>
      <w:hyperlink w:anchor="_Toc503434155" w:history="1">
        <w:r>
          <w:rPr>
            <w:rStyle w:val="Hyperlink"/>
            <w:rFonts w:cs="Arial"/>
            <w:caps/>
          </w:rPr>
          <w:t>4.6.2. Software Specifications</w:t>
        </w:r>
        <w:r>
          <w:tab/>
        </w:r>
        <w:r>
          <w:fldChar w:fldCharType="begin"/>
        </w:r>
        <w:r>
          <w:instrText xml:space="preserve"> PAGEREF _Toc503434155 \h </w:instrText>
        </w:r>
        <w:r>
          <w:fldChar w:fldCharType="separate"/>
        </w:r>
        <w:r>
          <w:t>4-5</w:t>
        </w:r>
        <w:r>
          <w:fldChar w:fldCharType="end"/>
        </w:r>
      </w:hyperlink>
    </w:p>
    <w:p w14:paraId="17DA30A9" w14:textId="77777777" w:rsidR="007F67DE" w:rsidRDefault="00D011DF">
      <w:pPr>
        <w:pStyle w:val="TOC3"/>
        <w:rPr>
          <w:rFonts w:asciiTheme="minorHAnsi" w:eastAsiaTheme="minorEastAsia" w:hAnsiTheme="minorHAnsi" w:cstheme="minorBidi"/>
          <w:sz w:val="22"/>
          <w:szCs w:val="22"/>
          <w:lang w:val="en-MY" w:eastAsia="en-MY"/>
        </w:rPr>
      </w:pPr>
      <w:hyperlink w:anchor="_Toc503434156" w:history="1">
        <w:r>
          <w:rPr>
            <w:rStyle w:val="Hyperlink"/>
            <w:rFonts w:cs="Arial"/>
            <w:caps/>
          </w:rPr>
          <w:t>4.6.3. Communication / Network Specification</w:t>
        </w:r>
        <w:r>
          <w:tab/>
        </w:r>
        <w:r>
          <w:fldChar w:fldCharType="begin"/>
        </w:r>
        <w:r>
          <w:instrText xml:space="preserve"> PAGEREF _Toc503434156 \h </w:instrText>
        </w:r>
        <w:r>
          <w:fldChar w:fldCharType="separate"/>
        </w:r>
        <w:r>
          <w:t>4-5</w:t>
        </w:r>
        <w:r>
          <w:fldChar w:fldCharType="end"/>
        </w:r>
      </w:hyperlink>
    </w:p>
    <w:p w14:paraId="35B9EAC7" w14:textId="77777777" w:rsidR="007F67DE" w:rsidRDefault="00D011DF">
      <w:pPr>
        <w:pStyle w:val="TOC3"/>
        <w:rPr>
          <w:rFonts w:asciiTheme="minorHAnsi" w:eastAsiaTheme="minorEastAsia" w:hAnsiTheme="minorHAnsi" w:cstheme="minorBidi"/>
          <w:sz w:val="22"/>
          <w:szCs w:val="22"/>
          <w:lang w:val="en-MY" w:eastAsia="en-MY"/>
        </w:rPr>
      </w:pPr>
      <w:hyperlink w:anchor="_Toc503434157" w:history="1">
        <w:r>
          <w:rPr>
            <w:rStyle w:val="Hyperlink"/>
            <w:rFonts w:cs="Arial"/>
            <w:caps/>
          </w:rPr>
          <w:t>4.6.4. User And Equipment Locations</w:t>
        </w:r>
        <w:r>
          <w:tab/>
        </w:r>
        <w:r>
          <w:fldChar w:fldCharType="begin"/>
        </w:r>
        <w:r>
          <w:instrText xml:space="preserve"> PAGEREF _Toc503434157 \h </w:instrText>
        </w:r>
        <w:r>
          <w:fldChar w:fldCharType="separate"/>
        </w:r>
        <w:r>
          <w:t>4-6</w:t>
        </w:r>
        <w:r>
          <w:fldChar w:fldCharType="end"/>
        </w:r>
      </w:hyperlink>
    </w:p>
    <w:p w14:paraId="7AF59B06" w14:textId="77777777" w:rsidR="007F67DE" w:rsidRDefault="00D011DF">
      <w:pPr>
        <w:pStyle w:val="TOC3"/>
        <w:rPr>
          <w:rFonts w:asciiTheme="minorHAnsi" w:eastAsiaTheme="minorEastAsia" w:hAnsiTheme="minorHAnsi" w:cstheme="minorBidi"/>
          <w:sz w:val="22"/>
          <w:szCs w:val="22"/>
          <w:lang w:val="en-MY" w:eastAsia="en-MY"/>
        </w:rPr>
      </w:pPr>
      <w:hyperlink w:anchor="_Toc503434158" w:history="1">
        <w:r>
          <w:rPr>
            <w:rStyle w:val="Hyperlink"/>
            <w:rFonts w:cs="Arial"/>
            <w:caps/>
          </w:rPr>
          <w:t>4.6.5. File Management</w:t>
        </w:r>
        <w:r>
          <w:tab/>
        </w:r>
        <w:r>
          <w:fldChar w:fldCharType="begin"/>
        </w:r>
        <w:r>
          <w:instrText xml:space="preserve"> PAGEREF _Toc503434158 \h </w:instrText>
        </w:r>
        <w:r>
          <w:fldChar w:fldCharType="separate"/>
        </w:r>
        <w:r>
          <w:t>4-7</w:t>
        </w:r>
        <w:r>
          <w:fldChar w:fldCharType="end"/>
        </w:r>
      </w:hyperlink>
    </w:p>
    <w:p w14:paraId="599EFB7E" w14:textId="77777777" w:rsidR="007F67DE" w:rsidRDefault="00D011DF">
      <w:pPr>
        <w:pStyle w:val="TOC5"/>
        <w:rPr>
          <w:rFonts w:asciiTheme="minorHAnsi" w:eastAsiaTheme="minorEastAsia" w:hAnsiTheme="minorHAnsi" w:cstheme="minorBidi"/>
          <w:sz w:val="22"/>
          <w:szCs w:val="22"/>
          <w:lang w:val="en-MY" w:eastAsia="en-MY"/>
        </w:rPr>
      </w:pPr>
      <w:hyperlink w:anchor="_Toc503434159" w:history="1">
        <w:r>
          <w:rPr>
            <w:rStyle w:val="Hyperlink"/>
            <w:rFonts w:cs="Arial"/>
            <w:caps/>
          </w:rPr>
          <w:t>4.6.5.1. Libraries And Files</w:t>
        </w:r>
        <w:r>
          <w:tab/>
        </w:r>
        <w:r>
          <w:fldChar w:fldCharType="begin"/>
        </w:r>
        <w:r>
          <w:instrText xml:space="preserve"> PAGEREF _Toc503434159 \h </w:instrText>
        </w:r>
        <w:r>
          <w:fldChar w:fldCharType="separate"/>
        </w:r>
        <w:r>
          <w:t>4-7</w:t>
        </w:r>
        <w:r>
          <w:fldChar w:fldCharType="end"/>
        </w:r>
      </w:hyperlink>
    </w:p>
    <w:p w14:paraId="26D2897D" w14:textId="77777777" w:rsidR="007F67DE" w:rsidRDefault="00D011DF">
      <w:pPr>
        <w:pStyle w:val="TOC5"/>
        <w:rPr>
          <w:rFonts w:asciiTheme="minorHAnsi" w:eastAsiaTheme="minorEastAsia" w:hAnsiTheme="minorHAnsi" w:cstheme="minorBidi"/>
          <w:sz w:val="22"/>
          <w:szCs w:val="22"/>
          <w:lang w:val="en-MY" w:eastAsia="en-MY"/>
        </w:rPr>
      </w:pPr>
      <w:hyperlink w:anchor="_Toc503434160" w:history="1">
        <w:r>
          <w:rPr>
            <w:rStyle w:val="Hyperlink"/>
            <w:rFonts w:cs="Arial"/>
            <w:caps/>
          </w:rPr>
          <w:t>4.6.5.2. DBMS setup</w:t>
        </w:r>
        <w:r>
          <w:tab/>
        </w:r>
        <w:r>
          <w:fldChar w:fldCharType="begin"/>
        </w:r>
        <w:r>
          <w:instrText xml:space="preserve"> PAGEREF _Toc503434160 \h </w:instrText>
        </w:r>
        <w:r>
          <w:fldChar w:fldCharType="separate"/>
        </w:r>
        <w:r>
          <w:t>4-7</w:t>
        </w:r>
        <w:r>
          <w:fldChar w:fldCharType="end"/>
        </w:r>
      </w:hyperlink>
    </w:p>
    <w:p w14:paraId="62400F7C"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61" w:history="1">
        <w:r>
          <w:rPr>
            <w:rStyle w:val="Hyperlink"/>
          </w:rPr>
          <w:t>4.7</w:t>
        </w:r>
        <w:r>
          <w:rPr>
            <w:rFonts w:asciiTheme="minorHAnsi" w:eastAsiaTheme="minorEastAsia" w:hAnsiTheme="minorHAnsi" w:cstheme="minorBidi"/>
            <w:b w:val="0"/>
            <w:bCs w:val="0"/>
            <w:sz w:val="22"/>
            <w:szCs w:val="22"/>
            <w:lang w:val="en-MY" w:eastAsia="en-MY"/>
          </w:rPr>
          <w:tab/>
        </w:r>
        <w:r>
          <w:rPr>
            <w:rStyle w:val="Hyperlink"/>
          </w:rPr>
          <w:t>TECHNICAL OPERATIONS GUIDE</w:t>
        </w:r>
        <w:r>
          <w:tab/>
        </w:r>
        <w:r>
          <w:fldChar w:fldCharType="begin"/>
        </w:r>
        <w:r>
          <w:instrText xml:space="preserve"> PAGEREF _Toc503434161 \h </w:instrText>
        </w:r>
        <w:r>
          <w:fldChar w:fldCharType="separate"/>
        </w:r>
        <w:r>
          <w:t>4-7</w:t>
        </w:r>
        <w:r>
          <w:fldChar w:fldCharType="end"/>
        </w:r>
      </w:hyperlink>
    </w:p>
    <w:p w14:paraId="396BBE52" w14:textId="77777777" w:rsidR="007F67DE" w:rsidRDefault="00D011DF">
      <w:pPr>
        <w:pStyle w:val="TOC3"/>
        <w:rPr>
          <w:rFonts w:asciiTheme="minorHAnsi" w:eastAsiaTheme="minorEastAsia" w:hAnsiTheme="minorHAnsi" w:cstheme="minorBidi"/>
          <w:sz w:val="22"/>
          <w:szCs w:val="22"/>
          <w:lang w:val="en-MY" w:eastAsia="en-MY"/>
        </w:rPr>
      </w:pPr>
      <w:hyperlink w:anchor="_Toc503434162" w:history="1">
        <w:r>
          <w:rPr>
            <w:rStyle w:val="Hyperlink"/>
            <w:rFonts w:cs="Arial"/>
            <w:caps/>
          </w:rPr>
          <w:t>4.7.1. Installation Procedures</w:t>
        </w:r>
        <w:r>
          <w:tab/>
        </w:r>
        <w:r>
          <w:fldChar w:fldCharType="begin"/>
        </w:r>
        <w:r>
          <w:instrText xml:space="preserve"> PAGEREF _Toc503434162 \h </w:instrText>
        </w:r>
        <w:r>
          <w:fldChar w:fldCharType="separate"/>
        </w:r>
        <w:r>
          <w:t>4-8</w:t>
        </w:r>
        <w:r>
          <w:fldChar w:fldCharType="end"/>
        </w:r>
      </w:hyperlink>
    </w:p>
    <w:p w14:paraId="07D9BB61" w14:textId="77777777" w:rsidR="007F67DE" w:rsidRDefault="00D011DF">
      <w:pPr>
        <w:pStyle w:val="TOC3"/>
        <w:rPr>
          <w:rFonts w:asciiTheme="minorHAnsi" w:eastAsiaTheme="minorEastAsia" w:hAnsiTheme="minorHAnsi" w:cstheme="minorBidi"/>
          <w:sz w:val="22"/>
          <w:szCs w:val="22"/>
          <w:lang w:val="en-MY" w:eastAsia="en-MY"/>
        </w:rPr>
      </w:pPr>
      <w:hyperlink w:anchor="_Toc503434163" w:history="1">
        <w:r>
          <w:rPr>
            <w:rStyle w:val="Hyperlink"/>
            <w:rFonts w:cs="Arial"/>
            <w:caps/>
          </w:rPr>
          <w:t>4.7.2. Backup And Recovery</w:t>
        </w:r>
        <w:r>
          <w:tab/>
        </w:r>
        <w:r>
          <w:fldChar w:fldCharType="begin"/>
        </w:r>
        <w:r>
          <w:instrText xml:space="preserve"> PAGEREF _Toc503434163 \h </w:instrText>
        </w:r>
        <w:r>
          <w:fldChar w:fldCharType="separate"/>
        </w:r>
        <w:r>
          <w:t>4-8</w:t>
        </w:r>
        <w:r>
          <w:fldChar w:fldCharType="end"/>
        </w:r>
      </w:hyperlink>
    </w:p>
    <w:p w14:paraId="61062103" w14:textId="77777777" w:rsidR="007F67DE" w:rsidRDefault="00D011DF">
      <w:pPr>
        <w:pStyle w:val="TOC3"/>
        <w:rPr>
          <w:rFonts w:asciiTheme="minorHAnsi" w:eastAsiaTheme="minorEastAsia" w:hAnsiTheme="minorHAnsi" w:cstheme="minorBidi"/>
          <w:sz w:val="22"/>
          <w:szCs w:val="22"/>
          <w:lang w:val="en-MY" w:eastAsia="en-MY"/>
        </w:rPr>
      </w:pPr>
      <w:hyperlink w:anchor="_Toc503434164" w:history="1">
        <w:r>
          <w:rPr>
            <w:rStyle w:val="Hyperlink"/>
            <w:rFonts w:cs="Arial"/>
            <w:caps/>
          </w:rPr>
          <w:t>4.7.3. System Startup and restart</w:t>
        </w:r>
        <w:r>
          <w:tab/>
        </w:r>
        <w:r>
          <w:fldChar w:fldCharType="begin"/>
        </w:r>
        <w:r>
          <w:instrText xml:space="preserve"> PAGEREF _Toc503434164 \h </w:instrText>
        </w:r>
        <w:r>
          <w:fldChar w:fldCharType="separate"/>
        </w:r>
        <w:r>
          <w:t>4-9</w:t>
        </w:r>
        <w:r>
          <w:fldChar w:fldCharType="end"/>
        </w:r>
      </w:hyperlink>
    </w:p>
    <w:p w14:paraId="42EF7718" w14:textId="77777777" w:rsidR="007F67DE" w:rsidRDefault="00D011DF">
      <w:pPr>
        <w:pStyle w:val="TOC3"/>
        <w:rPr>
          <w:rFonts w:asciiTheme="minorHAnsi" w:eastAsiaTheme="minorEastAsia" w:hAnsiTheme="minorHAnsi" w:cstheme="minorBidi"/>
          <w:sz w:val="22"/>
          <w:szCs w:val="22"/>
          <w:lang w:val="en-MY" w:eastAsia="en-MY"/>
        </w:rPr>
      </w:pPr>
      <w:hyperlink w:anchor="_Toc503434165" w:history="1">
        <w:r>
          <w:rPr>
            <w:rStyle w:val="Hyperlink"/>
            <w:rFonts w:cs="Arial"/>
            <w:caps/>
          </w:rPr>
          <w:t>4.7.4. System Shutdown</w:t>
        </w:r>
        <w:r>
          <w:tab/>
        </w:r>
        <w:r>
          <w:fldChar w:fldCharType="begin"/>
        </w:r>
        <w:r>
          <w:instrText xml:space="preserve"> PAGEREF _Toc503434165 \h </w:instrText>
        </w:r>
        <w:r>
          <w:fldChar w:fldCharType="separate"/>
        </w:r>
        <w:r>
          <w:t>4-9</w:t>
        </w:r>
        <w:r>
          <w:fldChar w:fldCharType="end"/>
        </w:r>
      </w:hyperlink>
    </w:p>
    <w:p w14:paraId="675BFBA9" w14:textId="77777777" w:rsidR="007F67DE" w:rsidRDefault="00D011DF">
      <w:pPr>
        <w:pStyle w:val="TOC3"/>
        <w:rPr>
          <w:rFonts w:asciiTheme="minorHAnsi" w:eastAsiaTheme="minorEastAsia" w:hAnsiTheme="minorHAnsi" w:cstheme="minorBidi"/>
          <w:sz w:val="22"/>
          <w:szCs w:val="22"/>
          <w:lang w:val="en-MY" w:eastAsia="en-MY"/>
        </w:rPr>
      </w:pPr>
      <w:hyperlink w:anchor="_Toc503434166" w:history="1">
        <w:r>
          <w:rPr>
            <w:rStyle w:val="Hyperlink"/>
            <w:rFonts w:cs="Arial"/>
            <w:caps/>
          </w:rPr>
          <w:t>4.7.5. MONITORING Tools</w:t>
        </w:r>
        <w:r>
          <w:tab/>
        </w:r>
        <w:r>
          <w:fldChar w:fldCharType="begin"/>
        </w:r>
        <w:r>
          <w:instrText xml:space="preserve"> PAGEREF</w:instrText>
        </w:r>
        <w:r>
          <w:instrText xml:space="preserve"> _Toc503434166 \h </w:instrText>
        </w:r>
        <w:r>
          <w:fldChar w:fldCharType="separate"/>
        </w:r>
        <w:r>
          <w:t>4-9</w:t>
        </w:r>
        <w:r>
          <w:fldChar w:fldCharType="end"/>
        </w:r>
      </w:hyperlink>
    </w:p>
    <w:p w14:paraId="44E08F73" w14:textId="77777777" w:rsidR="007F67DE" w:rsidRDefault="00D011DF">
      <w:pPr>
        <w:pStyle w:val="TOC3"/>
        <w:rPr>
          <w:rFonts w:asciiTheme="minorHAnsi" w:eastAsiaTheme="minorEastAsia" w:hAnsiTheme="minorHAnsi" w:cstheme="minorBidi"/>
          <w:sz w:val="22"/>
          <w:szCs w:val="22"/>
          <w:lang w:val="en-MY" w:eastAsia="en-MY"/>
        </w:rPr>
      </w:pPr>
      <w:hyperlink w:anchor="_Toc503434167" w:history="1">
        <w:r>
          <w:rPr>
            <w:rStyle w:val="Hyperlink"/>
            <w:rFonts w:cs="Arial"/>
            <w:caps/>
          </w:rPr>
          <w:t>4.7.6. Source Code Version Control</w:t>
        </w:r>
        <w:r>
          <w:tab/>
        </w:r>
        <w:r>
          <w:fldChar w:fldCharType="begin"/>
        </w:r>
        <w:r>
          <w:instrText xml:space="preserve"> PAGEREF _Toc503434167 \h </w:instrText>
        </w:r>
        <w:r>
          <w:fldChar w:fldCharType="separate"/>
        </w:r>
        <w:r>
          <w:t>4-9</w:t>
        </w:r>
        <w:r>
          <w:fldChar w:fldCharType="end"/>
        </w:r>
      </w:hyperlink>
    </w:p>
    <w:p w14:paraId="630CD17E" w14:textId="77777777" w:rsidR="007F67DE" w:rsidRDefault="00D011DF">
      <w:pPr>
        <w:pStyle w:val="TOC3"/>
        <w:rPr>
          <w:rFonts w:asciiTheme="minorHAnsi" w:eastAsiaTheme="minorEastAsia" w:hAnsiTheme="minorHAnsi" w:cstheme="minorBidi"/>
          <w:sz w:val="22"/>
          <w:szCs w:val="22"/>
          <w:lang w:val="en-MY" w:eastAsia="en-MY"/>
        </w:rPr>
      </w:pPr>
      <w:hyperlink w:anchor="_Toc503434168" w:history="1">
        <w:r>
          <w:rPr>
            <w:rStyle w:val="Hyperlink"/>
            <w:rFonts w:cs="Arial"/>
            <w:caps/>
          </w:rPr>
          <w:t>4.7.7. Preparation Of Production Environment</w:t>
        </w:r>
        <w:r>
          <w:tab/>
        </w:r>
        <w:r>
          <w:fldChar w:fldCharType="begin"/>
        </w:r>
        <w:r>
          <w:instrText xml:space="preserve"> PAGEREF _Toc503434168 \h </w:instrText>
        </w:r>
        <w:r>
          <w:fldChar w:fldCharType="separate"/>
        </w:r>
        <w:r>
          <w:t>4-9</w:t>
        </w:r>
        <w:r>
          <w:fldChar w:fldCharType="end"/>
        </w:r>
      </w:hyperlink>
    </w:p>
    <w:p w14:paraId="086E2B6A" w14:textId="77777777" w:rsidR="007F67DE" w:rsidRDefault="00D011DF">
      <w:pPr>
        <w:pStyle w:val="TOC5"/>
        <w:rPr>
          <w:rFonts w:asciiTheme="minorHAnsi" w:eastAsiaTheme="minorEastAsia" w:hAnsiTheme="minorHAnsi" w:cstheme="minorBidi"/>
          <w:sz w:val="22"/>
          <w:szCs w:val="22"/>
          <w:lang w:val="en-MY" w:eastAsia="en-MY"/>
        </w:rPr>
      </w:pPr>
      <w:hyperlink w:anchor="_Toc503434169" w:history="1">
        <w:r>
          <w:rPr>
            <w:rStyle w:val="Hyperlink"/>
            <w:rFonts w:cs="Arial"/>
            <w:caps/>
          </w:rPr>
          <w:t>4.7.7.1. Network Definitions</w:t>
        </w:r>
        <w:r>
          <w:tab/>
        </w:r>
        <w:r>
          <w:fldChar w:fldCharType="begin"/>
        </w:r>
        <w:r>
          <w:instrText xml:space="preserve"> PAGEREF _Toc503434</w:instrText>
        </w:r>
        <w:r>
          <w:instrText xml:space="preserve">169 \h </w:instrText>
        </w:r>
        <w:r>
          <w:fldChar w:fldCharType="separate"/>
        </w:r>
        <w:r>
          <w:t>4-9</w:t>
        </w:r>
        <w:r>
          <w:fldChar w:fldCharType="end"/>
        </w:r>
      </w:hyperlink>
    </w:p>
    <w:p w14:paraId="34FB300D" w14:textId="77777777" w:rsidR="007F67DE" w:rsidRDefault="00D011DF">
      <w:pPr>
        <w:pStyle w:val="TOC5"/>
        <w:rPr>
          <w:rFonts w:asciiTheme="minorHAnsi" w:eastAsiaTheme="minorEastAsia" w:hAnsiTheme="minorHAnsi" w:cstheme="minorBidi"/>
          <w:sz w:val="22"/>
          <w:szCs w:val="22"/>
          <w:lang w:val="en-MY" w:eastAsia="en-MY"/>
        </w:rPr>
      </w:pPr>
      <w:hyperlink w:anchor="_Toc503434170" w:history="1">
        <w:r>
          <w:rPr>
            <w:rStyle w:val="Hyperlink"/>
            <w:rFonts w:cs="Arial"/>
            <w:caps/>
          </w:rPr>
          <w:t>4.7.7.2. Desktop Configuration</w:t>
        </w:r>
        <w:r>
          <w:tab/>
        </w:r>
        <w:r>
          <w:fldChar w:fldCharType="begin"/>
        </w:r>
        <w:r>
          <w:instrText xml:space="preserve"> PAGEREF _Toc503434170 \h </w:instrText>
        </w:r>
        <w:r>
          <w:fldChar w:fldCharType="separate"/>
        </w:r>
        <w:r>
          <w:t>4-10</w:t>
        </w:r>
        <w:r>
          <w:fldChar w:fldCharType="end"/>
        </w:r>
      </w:hyperlink>
    </w:p>
    <w:p w14:paraId="096E38C5" w14:textId="77777777" w:rsidR="007F67DE" w:rsidRDefault="00D011DF">
      <w:pPr>
        <w:pStyle w:val="TOC3"/>
        <w:rPr>
          <w:rFonts w:asciiTheme="minorHAnsi" w:eastAsiaTheme="minorEastAsia" w:hAnsiTheme="minorHAnsi" w:cstheme="minorBidi"/>
          <w:sz w:val="22"/>
          <w:szCs w:val="22"/>
          <w:lang w:val="en-MY" w:eastAsia="en-MY"/>
        </w:rPr>
      </w:pPr>
      <w:hyperlink w:anchor="_Toc503434171" w:history="1">
        <w:r>
          <w:rPr>
            <w:rStyle w:val="Hyperlink"/>
            <w:rFonts w:cs="Arial"/>
            <w:caps/>
          </w:rPr>
          <w:t>4.7.8. Baseline Performance Information</w:t>
        </w:r>
        <w:r>
          <w:tab/>
        </w:r>
        <w:r>
          <w:fldChar w:fldCharType="begin"/>
        </w:r>
        <w:r>
          <w:instrText xml:space="preserve"> PAGEREF _Toc503434171 \h </w:instrText>
        </w:r>
        <w:r>
          <w:fldChar w:fldCharType="separate"/>
        </w:r>
        <w:r>
          <w:t>4-10</w:t>
        </w:r>
        <w:r>
          <w:fldChar w:fldCharType="end"/>
        </w:r>
      </w:hyperlink>
    </w:p>
    <w:p w14:paraId="7F8124E4"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72" w:history="1">
        <w:r>
          <w:rPr>
            <w:rStyle w:val="Hyperlink"/>
          </w:rPr>
          <w:t>4.8</w:t>
        </w:r>
        <w:r>
          <w:rPr>
            <w:rFonts w:asciiTheme="minorHAnsi" w:eastAsiaTheme="minorEastAsia" w:hAnsiTheme="minorHAnsi" w:cstheme="minorBidi"/>
            <w:b w:val="0"/>
            <w:bCs w:val="0"/>
            <w:sz w:val="22"/>
            <w:szCs w:val="22"/>
            <w:lang w:val="en-MY" w:eastAsia="en-MY"/>
          </w:rPr>
          <w:tab/>
        </w:r>
        <w:r>
          <w:rPr>
            <w:rStyle w:val="Hyperlink"/>
          </w:rPr>
          <w:t>MAINTENANCE AND SUPPORT</w:t>
        </w:r>
        <w:r>
          <w:tab/>
        </w:r>
        <w:r>
          <w:fldChar w:fldCharType="begin"/>
        </w:r>
        <w:r>
          <w:instrText xml:space="preserve"> PAGEREF _Toc503434172 \h </w:instrText>
        </w:r>
        <w:r>
          <w:fldChar w:fldCharType="separate"/>
        </w:r>
        <w:r>
          <w:t>4-10</w:t>
        </w:r>
        <w:r>
          <w:fldChar w:fldCharType="end"/>
        </w:r>
      </w:hyperlink>
    </w:p>
    <w:p w14:paraId="1AD0876F" w14:textId="77777777" w:rsidR="007F67DE" w:rsidRDefault="00D011DF">
      <w:pPr>
        <w:pStyle w:val="TOC3"/>
        <w:rPr>
          <w:rFonts w:asciiTheme="minorHAnsi" w:eastAsiaTheme="minorEastAsia" w:hAnsiTheme="minorHAnsi" w:cstheme="minorBidi"/>
          <w:sz w:val="22"/>
          <w:szCs w:val="22"/>
          <w:lang w:val="en-MY" w:eastAsia="en-MY"/>
        </w:rPr>
      </w:pPr>
      <w:hyperlink w:anchor="_Toc503434173" w:history="1">
        <w:r>
          <w:rPr>
            <w:rStyle w:val="Hyperlink"/>
            <w:rFonts w:cs="Arial"/>
            <w:caps/>
          </w:rPr>
          <w:t>4.8.1. Problem Solving</w:t>
        </w:r>
        <w:r>
          <w:tab/>
        </w:r>
        <w:r>
          <w:fldChar w:fldCharType="begin"/>
        </w:r>
        <w:r>
          <w:instrText xml:space="preserve"> PAGEREF _Toc503434173 \h </w:instrText>
        </w:r>
        <w:r>
          <w:fldChar w:fldCharType="separate"/>
        </w:r>
        <w:r>
          <w:t>4-10</w:t>
        </w:r>
        <w:r>
          <w:fldChar w:fldCharType="end"/>
        </w:r>
      </w:hyperlink>
    </w:p>
    <w:p w14:paraId="7AD2FD3A" w14:textId="77777777" w:rsidR="007F67DE" w:rsidRDefault="00D011DF">
      <w:pPr>
        <w:pStyle w:val="TOC5"/>
        <w:rPr>
          <w:rFonts w:asciiTheme="minorHAnsi" w:eastAsiaTheme="minorEastAsia" w:hAnsiTheme="minorHAnsi" w:cstheme="minorBidi"/>
          <w:sz w:val="22"/>
          <w:szCs w:val="22"/>
          <w:lang w:val="en-MY" w:eastAsia="en-MY"/>
        </w:rPr>
      </w:pPr>
      <w:hyperlink w:anchor="_Toc503434174" w:history="1">
        <w:r>
          <w:rPr>
            <w:rStyle w:val="Hyperlink"/>
            <w:rFonts w:cs="Arial"/>
            <w:caps/>
          </w:rPr>
          <w:t>4.8.1.1 Frequent Issues and Resolutions</w:t>
        </w:r>
        <w:r>
          <w:tab/>
        </w:r>
        <w:r>
          <w:fldChar w:fldCharType="begin"/>
        </w:r>
        <w:r>
          <w:instrText xml:space="preserve"> PAGEREF _Toc503434174 \h </w:instrText>
        </w:r>
        <w:r>
          <w:fldChar w:fldCharType="separate"/>
        </w:r>
        <w:r>
          <w:t>4-10</w:t>
        </w:r>
        <w:r>
          <w:fldChar w:fldCharType="end"/>
        </w:r>
      </w:hyperlink>
    </w:p>
    <w:p w14:paraId="733ED470" w14:textId="77777777" w:rsidR="007F67DE" w:rsidRDefault="00D011DF">
      <w:pPr>
        <w:pStyle w:val="TOC5"/>
        <w:rPr>
          <w:rFonts w:asciiTheme="minorHAnsi" w:eastAsiaTheme="minorEastAsia" w:hAnsiTheme="minorHAnsi" w:cstheme="minorBidi"/>
          <w:sz w:val="22"/>
          <w:szCs w:val="22"/>
          <w:lang w:val="en-MY" w:eastAsia="en-MY"/>
        </w:rPr>
      </w:pPr>
      <w:hyperlink w:anchor="_Toc503434175" w:history="1">
        <w:r>
          <w:rPr>
            <w:rStyle w:val="Hyperlink"/>
            <w:rFonts w:cs="Arial"/>
            <w:caps/>
          </w:rPr>
          <w:t>4.8.1.2 Finding Logs and Tracking issues</w:t>
        </w:r>
        <w:r>
          <w:tab/>
        </w:r>
        <w:r>
          <w:fldChar w:fldCharType="begin"/>
        </w:r>
        <w:r>
          <w:instrText xml:space="preserve"> PAGEREF _Toc</w:instrText>
        </w:r>
        <w:r>
          <w:instrText xml:space="preserve">503434175 \h </w:instrText>
        </w:r>
        <w:r>
          <w:fldChar w:fldCharType="separate"/>
        </w:r>
        <w:r>
          <w:t>4-10</w:t>
        </w:r>
        <w:r>
          <w:fldChar w:fldCharType="end"/>
        </w:r>
      </w:hyperlink>
    </w:p>
    <w:p w14:paraId="42B2383F" w14:textId="77777777" w:rsidR="007F67DE" w:rsidRDefault="00D011DF">
      <w:pPr>
        <w:pStyle w:val="TOC3"/>
        <w:rPr>
          <w:rFonts w:asciiTheme="minorHAnsi" w:eastAsiaTheme="minorEastAsia" w:hAnsiTheme="minorHAnsi" w:cstheme="minorBidi"/>
          <w:sz w:val="22"/>
          <w:szCs w:val="22"/>
          <w:lang w:val="en-MY" w:eastAsia="en-MY"/>
        </w:rPr>
      </w:pPr>
      <w:hyperlink w:anchor="_Toc503434176" w:history="1">
        <w:r>
          <w:rPr>
            <w:rStyle w:val="Hyperlink"/>
            <w:rFonts w:cs="Arial"/>
            <w:caps/>
          </w:rPr>
          <w:t>4.8.2. Problem Categorization and Escalation</w:t>
        </w:r>
        <w:r>
          <w:tab/>
        </w:r>
        <w:r>
          <w:fldChar w:fldCharType="begin"/>
        </w:r>
        <w:r>
          <w:instrText xml:space="preserve"> PAGEREF _Toc503434176 \h </w:instrText>
        </w:r>
        <w:r>
          <w:fldChar w:fldCharType="separate"/>
        </w:r>
        <w:r>
          <w:t>4-10</w:t>
        </w:r>
        <w:r>
          <w:fldChar w:fldCharType="end"/>
        </w:r>
      </w:hyperlink>
    </w:p>
    <w:p w14:paraId="2634A2BD" w14:textId="77777777" w:rsidR="007F67DE" w:rsidRDefault="00D011DF">
      <w:pPr>
        <w:pStyle w:val="TOC3"/>
        <w:rPr>
          <w:rFonts w:asciiTheme="minorHAnsi" w:eastAsiaTheme="minorEastAsia" w:hAnsiTheme="minorHAnsi" w:cstheme="minorBidi"/>
          <w:sz w:val="22"/>
          <w:szCs w:val="22"/>
          <w:lang w:val="en-MY" w:eastAsia="en-MY"/>
        </w:rPr>
      </w:pPr>
      <w:hyperlink w:anchor="_Toc503434177" w:history="1">
        <w:r>
          <w:rPr>
            <w:rStyle w:val="Hyperlink"/>
            <w:rFonts w:cs="Arial"/>
            <w:caps/>
          </w:rPr>
          <w:t>4.8.2. Application / Technical Support</w:t>
        </w:r>
        <w:r>
          <w:tab/>
        </w:r>
        <w:r>
          <w:fldChar w:fldCharType="begin"/>
        </w:r>
        <w:r>
          <w:instrText xml:space="preserve"> PAGEREF _Toc503434177 \h </w:instrText>
        </w:r>
        <w:r>
          <w:fldChar w:fldCharType="separate"/>
        </w:r>
        <w:r>
          <w:t>4-11</w:t>
        </w:r>
        <w:r>
          <w:fldChar w:fldCharType="end"/>
        </w:r>
      </w:hyperlink>
    </w:p>
    <w:p w14:paraId="203141BB"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78" w:history="1">
        <w:r>
          <w:rPr>
            <w:rStyle w:val="Hyperlink"/>
          </w:rPr>
          <w:t>4.9</w:t>
        </w:r>
        <w:r>
          <w:rPr>
            <w:rFonts w:asciiTheme="minorHAnsi" w:eastAsiaTheme="minorEastAsia" w:hAnsiTheme="minorHAnsi" w:cstheme="minorBidi"/>
            <w:b w:val="0"/>
            <w:bCs w:val="0"/>
            <w:sz w:val="22"/>
            <w:szCs w:val="22"/>
            <w:lang w:val="en-MY" w:eastAsia="en-MY"/>
          </w:rPr>
          <w:tab/>
        </w:r>
        <w:r>
          <w:rPr>
            <w:rStyle w:val="Hyperlink"/>
          </w:rPr>
          <w:t>USER GUIDE</w:t>
        </w:r>
        <w:r>
          <w:tab/>
        </w:r>
        <w:r>
          <w:fldChar w:fldCharType="begin"/>
        </w:r>
        <w:r>
          <w:instrText xml:space="preserve"> PAGEREF _Toc503434178 \h </w:instrText>
        </w:r>
        <w:r>
          <w:fldChar w:fldCharType="separate"/>
        </w:r>
        <w:r>
          <w:t>4-12</w:t>
        </w:r>
        <w:r>
          <w:fldChar w:fldCharType="end"/>
        </w:r>
      </w:hyperlink>
    </w:p>
    <w:p w14:paraId="5D7AD1B2"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79" w:history="1">
        <w:r>
          <w:rPr>
            <w:rStyle w:val="Hyperlink"/>
            <w:caps/>
          </w:rPr>
          <w:t>4.10</w:t>
        </w:r>
        <w:r>
          <w:rPr>
            <w:rFonts w:asciiTheme="minorHAnsi" w:eastAsiaTheme="minorEastAsia" w:hAnsiTheme="minorHAnsi" w:cstheme="minorBidi"/>
            <w:b w:val="0"/>
            <w:bCs w:val="0"/>
            <w:sz w:val="22"/>
            <w:szCs w:val="22"/>
            <w:lang w:val="en-MY" w:eastAsia="en-MY"/>
          </w:rPr>
          <w:tab/>
        </w:r>
        <w:r>
          <w:rPr>
            <w:rStyle w:val="Hyperlink"/>
          </w:rPr>
          <w:t>A</w:t>
        </w:r>
        <w:r>
          <w:rPr>
            <w:rStyle w:val="Hyperlink"/>
            <w:caps/>
          </w:rPr>
          <w:t>CCESSING THE APPLICATION</w:t>
        </w:r>
        <w:r>
          <w:tab/>
        </w:r>
        <w:r>
          <w:fldChar w:fldCharType="begin"/>
        </w:r>
        <w:r>
          <w:instrText xml:space="preserve"> PAGEREF _Toc503434179 \h </w:instrText>
        </w:r>
        <w:r>
          <w:fldChar w:fldCharType="separate"/>
        </w:r>
        <w:r>
          <w:t>4-12</w:t>
        </w:r>
        <w:r>
          <w:fldChar w:fldCharType="end"/>
        </w:r>
      </w:hyperlink>
    </w:p>
    <w:p w14:paraId="088C6B19"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80" w:history="1">
        <w:r>
          <w:rPr>
            <w:rStyle w:val="Hyperlink"/>
          </w:rPr>
          <w:t>4.11</w:t>
        </w:r>
        <w:r>
          <w:rPr>
            <w:rFonts w:asciiTheme="minorHAnsi" w:eastAsiaTheme="minorEastAsia" w:hAnsiTheme="minorHAnsi" w:cstheme="minorBidi"/>
            <w:b w:val="0"/>
            <w:bCs w:val="0"/>
            <w:sz w:val="22"/>
            <w:szCs w:val="22"/>
            <w:lang w:val="en-MY" w:eastAsia="en-MY"/>
          </w:rPr>
          <w:tab/>
        </w:r>
        <w:r>
          <w:rPr>
            <w:rStyle w:val="Hyperlink"/>
          </w:rPr>
          <w:t>CONTRACT MANAGEMENT</w:t>
        </w:r>
        <w:r>
          <w:tab/>
        </w:r>
        <w:r>
          <w:fldChar w:fldCharType="begin"/>
        </w:r>
        <w:r>
          <w:instrText xml:space="preserve"> PAGEREF _Toc503434180 \h </w:instrText>
        </w:r>
        <w:r>
          <w:fldChar w:fldCharType="separate"/>
        </w:r>
        <w:r>
          <w:t>4-12</w:t>
        </w:r>
        <w:r>
          <w:fldChar w:fldCharType="end"/>
        </w:r>
      </w:hyperlink>
    </w:p>
    <w:p w14:paraId="2209FA63"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81" w:history="1">
        <w:r>
          <w:rPr>
            <w:rStyle w:val="Hyperlink"/>
          </w:rPr>
          <w:t>4.12</w:t>
        </w:r>
        <w:r>
          <w:rPr>
            <w:rFonts w:asciiTheme="minorHAnsi" w:eastAsiaTheme="minorEastAsia" w:hAnsiTheme="minorHAnsi" w:cstheme="minorBidi"/>
            <w:b w:val="0"/>
            <w:bCs w:val="0"/>
            <w:sz w:val="22"/>
            <w:szCs w:val="22"/>
            <w:lang w:val="en-MY" w:eastAsia="en-MY"/>
          </w:rPr>
          <w:tab/>
        </w:r>
        <w:r>
          <w:rPr>
            <w:rStyle w:val="Hyperlink"/>
          </w:rPr>
          <w:t>HANDOVER ITEMS</w:t>
        </w:r>
        <w:r>
          <w:tab/>
        </w:r>
        <w:r>
          <w:fldChar w:fldCharType="begin"/>
        </w:r>
        <w:r>
          <w:instrText xml:space="preserve"> PAGEREF _Toc503434181 \h </w:instrText>
        </w:r>
        <w:r>
          <w:fldChar w:fldCharType="separate"/>
        </w:r>
        <w:r>
          <w:t>4-12</w:t>
        </w:r>
        <w:r>
          <w:fldChar w:fldCharType="end"/>
        </w:r>
      </w:hyperlink>
    </w:p>
    <w:p w14:paraId="48CA7946"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82" w:history="1">
        <w:r>
          <w:rPr>
            <w:rStyle w:val="Hyperlink"/>
          </w:rPr>
          <w:t>4.13</w:t>
        </w:r>
        <w:r>
          <w:rPr>
            <w:rFonts w:asciiTheme="minorHAnsi" w:eastAsiaTheme="minorEastAsia" w:hAnsiTheme="minorHAnsi" w:cstheme="minorBidi"/>
            <w:b w:val="0"/>
            <w:bCs w:val="0"/>
            <w:sz w:val="22"/>
            <w:szCs w:val="22"/>
            <w:lang w:val="en-MY" w:eastAsia="en-MY"/>
          </w:rPr>
          <w:tab/>
        </w:r>
        <w:r>
          <w:rPr>
            <w:rStyle w:val="Hyperlink"/>
          </w:rPr>
          <w:t>INFORMATION SECURITY</w:t>
        </w:r>
        <w:r>
          <w:tab/>
        </w:r>
        <w:r>
          <w:fldChar w:fldCharType="begin"/>
        </w:r>
        <w:r>
          <w:instrText xml:space="preserve"> PAGEREF _Toc503434182 \h </w:instrText>
        </w:r>
        <w:r>
          <w:fldChar w:fldCharType="separate"/>
        </w:r>
        <w:r>
          <w:t>4-12</w:t>
        </w:r>
        <w:r>
          <w:fldChar w:fldCharType="end"/>
        </w:r>
      </w:hyperlink>
    </w:p>
    <w:p w14:paraId="2F0A4CD2" w14:textId="77777777" w:rsidR="007F67DE" w:rsidRDefault="00D011DF">
      <w:pPr>
        <w:pStyle w:val="TOC3"/>
        <w:rPr>
          <w:rFonts w:asciiTheme="minorHAnsi" w:eastAsiaTheme="minorEastAsia" w:hAnsiTheme="minorHAnsi" w:cstheme="minorBidi"/>
          <w:sz w:val="22"/>
          <w:szCs w:val="22"/>
          <w:lang w:val="en-MY" w:eastAsia="en-MY"/>
        </w:rPr>
      </w:pPr>
      <w:hyperlink w:anchor="_Toc503434183" w:history="1">
        <w:r>
          <w:rPr>
            <w:rStyle w:val="Hyperlink"/>
            <w:rFonts w:cs="Arial"/>
            <w:caps/>
          </w:rPr>
          <w:t>4.13.1. Audit An</w:t>
        </w:r>
        <w:r>
          <w:rPr>
            <w:rStyle w:val="Hyperlink"/>
            <w:rFonts w:cs="Arial"/>
            <w:caps/>
          </w:rPr>
          <w:t>d Compliance Requirements</w:t>
        </w:r>
        <w:r>
          <w:tab/>
        </w:r>
        <w:r>
          <w:fldChar w:fldCharType="begin"/>
        </w:r>
        <w:r>
          <w:instrText xml:space="preserve"> PAGEREF _Toc503434183 \h </w:instrText>
        </w:r>
        <w:r>
          <w:fldChar w:fldCharType="separate"/>
        </w:r>
        <w:r>
          <w:t>4-12</w:t>
        </w:r>
        <w:r>
          <w:fldChar w:fldCharType="end"/>
        </w:r>
      </w:hyperlink>
    </w:p>
    <w:p w14:paraId="083A2FBF" w14:textId="77777777" w:rsidR="007F67DE" w:rsidRDefault="00D011DF">
      <w:pPr>
        <w:pStyle w:val="TOC3"/>
        <w:rPr>
          <w:rFonts w:asciiTheme="minorHAnsi" w:eastAsiaTheme="minorEastAsia" w:hAnsiTheme="minorHAnsi" w:cstheme="minorBidi"/>
          <w:sz w:val="22"/>
          <w:szCs w:val="22"/>
          <w:lang w:val="en-MY" w:eastAsia="en-MY"/>
        </w:rPr>
      </w:pPr>
      <w:hyperlink w:anchor="_Toc503434184" w:history="1">
        <w:r>
          <w:rPr>
            <w:rStyle w:val="Hyperlink"/>
            <w:rFonts w:cs="Arial"/>
            <w:caps/>
          </w:rPr>
          <w:t>4.13.2. Password And Policy Compliance</w:t>
        </w:r>
        <w:r>
          <w:tab/>
        </w:r>
        <w:r>
          <w:fldChar w:fldCharType="begin"/>
        </w:r>
        <w:r>
          <w:instrText xml:space="preserve"> PAGEREF _Toc503434184 \h </w:instrText>
        </w:r>
        <w:r>
          <w:fldChar w:fldCharType="separate"/>
        </w:r>
        <w:r>
          <w:t>4-13</w:t>
        </w:r>
        <w:r>
          <w:fldChar w:fldCharType="end"/>
        </w:r>
      </w:hyperlink>
    </w:p>
    <w:p w14:paraId="29BDD991" w14:textId="77777777" w:rsidR="007F67DE" w:rsidRDefault="00D011DF">
      <w:pPr>
        <w:pStyle w:val="TOC3"/>
        <w:rPr>
          <w:rFonts w:asciiTheme="minorHAnsi" w:eastAsiaTheme="minorEastAsia" w:hAnsiTheme="minorHAnsi" w:cstheme="minorBidi"/>
          <w:sz w:val="22"/>
          <w:szCs w:val="22"/>
          <w:lang w:val="en-MY" w:eastAsia="en-MY"/>
        </w:rPr>
      </w:pPr>
      <w:hyperlink w:anchor="_Toc503434185" w:history="1">
        <w:r>
          <w:rPr>
            <w:rStyle w:val="Hyperlink"/>
            <w:rFonts w:cs="Arial"/>
            <w:caps/>
          </w:rPr>
          <w:t>4.13.3. User Access Matrix</w:t>
        </w:r>
        <w:r>
          <w:tab/>
        </w:r>
        <w:r>
          <w:fldChar w:fldCharType="begin"/>
        </w:r>
        <w:r>
          <w:instrText xml:space="preserve"> PAGEREF _Toc503434185 \h </w:instrText>
        </w:r>
        <w:r>
          <w:fldChar w:fldCharType="separate"/>
        </w:r>
        <w:r>
          <w:t>4-13</w:t>
        </w:r>
        <w:r>
          <w:fldChar w:fldCharType="end"/>
        </w:r>
      </w:hyperlink>
    </w:p>
    <w:p w14:paraId="15C2911A" w14:textId="77777777" w:rsidR="007F67DE" w:rsidRDefault="00D011DF">
      <w:pPr>
        <w:pStyle w:val="TOC1"/>
        <w:rPr>
          <w:rFonts w:asciiTheme="minorHAnsi" w:eastAsiaTheme="minorEastAsia" w:hAnsiTheme="minorHAnsi" w:cstheme="minorBidi"/>
          <w:b w:val="0"/>
          <w:bCs w:val="0"/>
          <w:sz w:val="22"/>
          <w:szCs w:val="22"/>
          <w:lang w:val="en-MY" w:eastAsia="en-MY"/>
        </w:rPr>
      </w:pPr>
      <w:hyperlink w:anchor="_Toc503434186" w:history="1">
        <w:r>
          <w:rPr>
            <w:rStyle w:val="Hyperlink"/>
          </w:rPr>
          <w:t>APPENDIX</w:t>
        </w:r>
        <w:r>
          <w:tab/>
        </w:r>
        <w:r>
          <w:fldChar w:fldCharType="begin"/>
        </w:r>
        <w:r>
          <w:instrText xml:space="preserve"> PAGEREF _Toc503434186 \h </w:instrText>
        </w:r>
        <w:r>
          <w:fldChar w:fldCharType="separate"/>
        </w:r>
        <w:r>
          <w:t>i</w:t>
        </w:r>
        <w:r>
          <w:fldChar w:fldCharType="end"/>
        </w:r>
      </w:hyperlink>
    </w:p>
    <w:p w14:paraId="135E58C4" w14:textId="77777777" w:rsidR="007F67DE" w:rsidRDefault="00D011DF">
      <w:pPr>
        <w:spacing w:line="360" w:lineRule="auto"/>
        <w:ind w:left="0"/>
        <w:rPr>
          <w:rFonts w:cs="Arial"/>
          <w:b/>
        </w:rPr>
      </w:pPr>
      <w:r>
        <w:rPr>
          <w:rFonts w:cs="Arial"/>
          <w:b/>
          <w:bCs/>
          <w:lang w:val="en-GB"/>
        </w:rPr>
        <w:fldChar w:fldCharType="end"/>
      </w:r>
    </w:p>
    <w:p w14:paraId="62EBF9A1" w14:textId="77777777" w:rsidR="007F67DE" w:rsidRDefault="007F67DE">
      <w:pPr>
        <w:tabs>
          <w:tab w:val="left" w:pos="3120"/>
        </w:tabs>
        <w:rPr>
          <w:rFonts w:cs="Arial"/>
          <w:b/>
          <w:bCs/>
          <w:sz w:val="28"/>
          <w:szCs w:val="28"/>
        </w:rPr>
      </w:pPr>
    </w:p>
    <w:p w14:paraId="0C6C2CD5" w14:textId="77777777" w:rsidR="007F67DE" w:rsidRDefault="00D011DF">
      <w:pPr>
        <w:tabs>
          <w:tab w:val="left" w:pos="6930"/>
        </w:tabs>
        <w:rPr>
          <w:rFonts w:cs="Arial"/>
        </w:rPr>
      </w:pPr>
      <w:r>
        <w:rPr>
          <w:rFonts w:cs="Arial"/>
        </w:rPr>
        <w:tab/>
      </w:r>
    </w:p>
    <w:p w14:paraId="709E88E4" w14:textId="77777777" w:rsidR="007F67DE" w:rsidRDefault="007F67DE">
      <w:pPr>
        <w:jc w:val="right"/>
        <w:rPr>
          <w:rFonts w:cs="Arial"/>
        </w:rPr>
      </w:pPr>
    </w:p>
    <w:p w14:paraId="508C98E9" w14:textId="77777777" w:rsidR="007F67DE" w:rsidRDefault="007F67DE">
      <w:pPr>
        <w:rPr>
          <w:rFonts w:cs="Arial"/>
        </w:rPr>
      </w:pPr>
    </w:p>
    <w:p w14:paraId="779F8E76" w14:textId="77777777" w:rsidR="007F67DE" w:rsidRDefault="007F67DE">
      <w:pPr>
        <w:rPr>
          <w:rFonts w:cs="Arial"/>
        </w:rPr>
      </w:pPr>
    </w:p>
    <w:p w14:paraId="7818863E" w14:textId="77777777" w:rsidR="007F67DE" w:rsidRDefault="007F67DE">
      <w:pPr>
        <w:rPr>
          <w:rFonts w:cs="Arial"/>
        </w:rPr>
      </w:pPr>
    </w:p>
    <w:p w14:paraId="44F69B9A" w14:textId="77777777" w:rsidR="007F67DE" w:rsidRDefault="007F67DE">
      <w:pPr>
        <w:rPr>
          <w:rFonts w:cs="Arial"/>
        </w:rPr>
      </w:pPr>
    </w:p>
    <w:p w14:paraId="5F07D11E" w14:textId="77777777" w:rsidR="007F67DE" w:rsidRDefault="007F67DE">
      <w:pPr>
        <w:rPr>
          <w:rFonts w:cs="Arial"/>
        </w:rPr>
      </w:pPr>
    </w:p>
    <w:p w14:paraId="41508A3C" w14:textId="77777777" w:rsidR="007F67DE" w:rsidRDefault="007F67DE">
      <w:pPr>
        <w:rPr>
          <w:rFonts w:cs="Arial"/>
        </w:rPr>
      </w:pPr>
    </w:p>
    <w:p w14:paraId="43D6B1D6" w14:textId="77777777" w:rsidR="007F67DE" w:rsidRDefault="007F67DE">
      <w:pPr>
        <w:rPr>
          <w:rFonts w:cs="Arial"/>
        </w:rPr>
        <w:sectPr w:rsidR="007F67DE">
          <w:footerReference w:type="even" r:id="rId19"/>
          <w:footerReference w:type="default" r:id="rId20"/>
          <w:pgSz w:w="11909" w:h="16834"/>
          <w:pgMar w:top="360" w:right="648" w:bottom="360" w:left="990" w:header="360" w:footer="360" w:gutter="0"/>
          <w:pgNumType w:start="1" w:chapStyle="1"/>
          <w:cols w:space="720"/>
          <w:docGrid w:linePitch="272"/>
        </w:sectPr>
      </w:pPr>
    </w:p>
    <w:p w14:paraId="17DBC151" w14:textId="77777777" w:rsidR="007F67DE" w:rsidRDefault="007F67DE">
      <w:pPr>
        <w:rPr>
          <w:rFonts w:cs="Arial"/>
        </w:rPr>
      </w:pPr>
    </w:p>
    <w:p w14:paraId="6F8BD81B" w14:textId="77777777" w:rsidR="007F67DE" w:rsidRDefault="007F67DE">
      <w:pPr>
        <w:rPr>
          <w:rFonts w:cs="Arial"/>
        </w:rPr>
      </w:pPr>
    </w:p>
    <w:p w14:paraId="2613E9C1" w14:textId="77777777" w:rsidR="007F67DE" w:rsidRDefault="007F67DE">
      <w:pPr>
        <w:rPr>
          <w:rFonts w:cs="Arial"/>
        </w:rPr>
      </w:pPr>
    </w:p>
    <w:p w14:paraId="1037B8A3" w14:textId="77777777" w:rsidR="007F67DE" w:rsidRDefault="007F67DE">
      <w:pPr>
        <w:rPr>
          <w:rFonts w:cs="Arial"/>
        </w:rPr>
      </w:pPr>
    </w:p>
    <w:p w14:paraId="687C6DE0" w14:textId="77777777" w:rsidR="007F67DE" w:rsidRDefault="007F67DE">
      <w:pPr>
        <w:rPr>
          <w:rFonts w:cs="Arial"/>
        </w:rPr>
      </w:pPr>
    </w:p>
    <w:p w14:paraId="5B2F9378" w14:textId="77777777" w:rsidR="007F67DE" w:rsidRDefault="007F67DE">
      <w:pPr>
        <w:rPr>
          <w:rFonts w:cs="Arial"/>
        </w:rPr>
      </w:pPr>
    </w:p>
    <w:p w14:paraId="58E6DD4E" w14:textId="77777777" w:rsidR="007F67DE" w:rsidRDefault="007F67DE">
      <w:pPr>
        <w:rPr>
          <w:rFonts w:cs="Arial"/>
        </w:rPr>
      </w:pPr>
    </w:p>
    <w:p w14:paraId="7D3BEE8F" w14:textId="77777777" w:rsidR="007F67DE" w:rsidRDefault="007F67DE">
      <w:pPr>
        <w:rPr>
          <w:rFonts w:cs="Arial"/>
        </w:rPr>
      </w:pPr>
    </w:p>
    <w:p w14:paraId="3B88899E" w14:textId="77777777" w:rsidR="007F67DE" w:rsidRDefault="007F67DE">
      <w:pPr>
        <w:rPr>
          <w:rFonts w:cs="Arial"/>
        </w:rPr>
      </w:pPr>
    </w:p>
    <w:p w14:paraId="69E2BB2B" w14:textId="77777777" w:rsidR="007F67DE" w:rsidRDefault="007F67DE">
      <w:pPr>
        <w:rPr>
          <w:rFonts w:cs="Arial"/>
        </w:rPr>
      </w:pPr>
    </w:p>
    <w:p w14:paraId="57C0D796" w14:textId="77777777" w:rsidR="007F67DE" w:rsidRDefault="00D011DF">
      <w:pPr>
        <w:tabs>
          <w:tab w:val="left" w:pos="2595"/>
        </w:tabs>
        <w:rPr>
          <w:rFonts w:cs="Arial"/>
        </w:rPr>
      </w:pPr>
      <w:r>
        <w:rPr>
          <w:rFonts w:cs="Arial"/>
        </w:rPr>
        <w:tab/>
      </w:r>
    </w:p>
    <w:p w14:paraId="0D142F6F" w14:textId="77777777" w:rsidR="007F67DE" w:rsidRDefault="007F67DE">
      <w:pPr>
        <w:rPr>
          <w:rFonts w:cs="Arial"/>
        </w:rPr>
      </w:pPr>
    </w:p>
    <w:p w14:paraId="4475AD14" w14:textId="77777777" w:rsidR="007F67DE" w:rsidRDefault="007F67DE">
      <w:pPr>
        <w:rPr>
          <w:rFonts w:cs="Arial"/>
        </w:rPr>
      </w:pPr>
    </w:p>
    <w:p w14:paraId="120C4E94" w14:textId="77777777" w:rsidR="007F67DE" w:rsidRDefault="007F67DE">
      <w:pPr>
        <w:rPr>
          <w:rFonts w:cs="Arial"/>
        </w:rPr>
      </w:pPr>
    </w:p>
    <w:p w14:paraId="42AFC42D" w14:textId="77777777" w:rsidR="007F67DE" w:rsidRDefault="007F67DE">
      <w:pPr>
        <w:rPr>
          <w:rFonts w:cs="Arial"/>
        </w:rPr>
      </w:pPr>
    </w:p>
    <w:p w14:paraId="271CA723" w14:textId="77777777" w:rsidR="007F67DE" w:rsidRDefault="007F67DE">
      <w:pPr>
        <w:rPr>
          <w:rFonts w:cs="Arial"/>
        </w:rPr>
      </w:pPr>
    </w:p>
    <w:p w14:paraId="75FBE423" w14:textId="77777777" w:rsidR="007F67DE" w:rsidRDefault="007F67DE">
      <w:pPr>
        <w:jc w:val="center"/>
        <w:rPr>
          <w:rFonts w:cs="Arial"/>
          <w:b/>
          <w:sz w:val="28"/>
          <w:szCs w:val="28"/>
        </w:rPr>
      </w:pPr>
    </w:p>
    <w:p w14:paraId="2D3F0BEC" w14:textId="77777777" w:rsidR="007F67DE" w:rsidRDefault="007F67DE">
      <w:pPr>
        <w:jc w:val="center"/>
        <w:rPr>
          <w:rFonts w:cs="Arial"/>
          <w:b/>
          <w:sz w:val="28"/>
          <w:szCs w:val="28"/>
        </w:rPr>
      </w:pPr>
    </w:p>
    <w:p w14:paraId="23173637" w14:textId="77777777" w:rsidR="007F67DE" w:rsidRDefault="00D011DF">
      <w:pPr>
        <w:pStyle w:val="Heading9"/>
      </w:pPr>
      <w:bookmarkStart w:id="20" w:name="_Toc216835052"/>
      <w:bookmarkStart w:id="21" w:name="_Toc283218653"/>
      <w:bookmarkStart w:id="22" w:name="_Toc283218701"/>
      <w:bookmarkStart w:id="23" w:name="_Toc283739249"/>
      <w:bookmarkStart w:id="24" w:name="_Toc187466025"/>
      <w:bookmarkStart w:id="25" w:name="_Toc503434131"/>
      <w:bookmarkStart w:id="26" w:name="_Toc449860808"/>
      <w:bookmarkStart w:id="27" w:name="_Toc449860902"/>
      <w:r>
        <w:t>- MANUAL ADMINISTRATION</w:t>
      </w:r>
      <w:bookmarkEnd w:id="20"/>
      <w:bookmarkEnd w:id="21"/>
      <w:bookmarkEnd w:id="22"/>
      <w:bookmarkEnd w:id="23"/>
      <w:bookmarkEnd w:id="24"/>
      <w:bookmarkEnd w:id="25"/>
      <w:bookmarkEnd w:id="26"/>
      <w:bookmarkEnd w:id="27"/>
    </w:p>
    <w:p w14:paraId="75CF4315" w14:textId="77777777" w:rsidR="007F67DE" w:rsidRDefault="007F67DE">
      <w:pPr>
        <w:rPr>
          <w:lang w:val="en-GB"/>
        </w:rPr>
      </w:pPr>
    </w:p>
    <w:p w14:paraId="3CB648E9" w14:textId="77777777" w:rsidR="007F67DE" w:rsidRDefault="00D011DF">
      <w:pPr>
        <w:ind w:firstLine="360"/>
        <w:rPr>
          <w:rFonts w:cs="Arial"/>
        </w:rPr>
      </w:pPr>
      <w:r>
        <w:rPr>
          <w:rFonts w:ascii="Arial Narrow" w:hAnsi="Arial Narrow"/>
        </w:rPr>
        <w:br w:type="page"/>
      </w:r>
      <w:bookmarkStart w:id="28" w:name="_Toc216835053"/>
    </w:p>
    <w:p w14:paraId="64425E83" w14:textId="77777777" w:rsidR="007F67DE" w:rsidRDefault="00D011DF">
      <w:pPr>
        <w:pStyle w:val="Heading1"/>
        <w:numPr>
          <w:ilvl w:val="1"/>
          <w:numId w:val="4"/>
        </w:numPr>
        <w:ind w:left="540" w:hanging="90"/>
      </w:pPr>
      <w:bookmarkStart w:id="29" w:name="_Toc449860809"/>
      <w:bookmarkStart w:id="30" w:name="_Toc449860903"/>
      <w:bookmarkStart w:id="31" w:name="_Toc503434132"/>
      <w:bookmarkStart w:id="32" w:name="_Toc283218703"/>
      <w:bookmarkStart w:id="33" w:name="_Toc283645906"/>
      <w:bookmarkStart w:id="34" w:name="_Toc187483943"/>
      <w:bookmarkStart w:id="35" w:name="_Toc283218704"/>
      <w:bookmarkStart w:id="36" w:name="_Toc187483224"/>
      <w:bookmarkStart w:id="37" w:name="_Toc283739251"/>
      <w:bookmarkStart w:id="38" w:name="_Toc283217324"/>
      <w:bookmarkStart w:id="39" w:name="_Toc216835055"/>
      <w:bookmarkEnd w:id="28"/>
      <w:r>
        <w:lastRenderedPageBreak/>
        <w:t>RECORD OF REVISION</w:t>
      </w:r>
      <w:bookmarkEnd w:id="29"/>
      <w:bookmarkEnd w:id="30"/>
      <w:bookmarkEnd w:id="31"/>
    </w:p>
    <w:p w14:paraId="0C178E9E" w14:textId="77777777" w:rsidR="007F67DE" w:rsidRDefault="007F67DE">
      <w:pPr>
        <w:rPr>
          <w:lang w:val="en-GB"/>
        </w:rPr>
      </w:pPr>
    </w:p>
    <w:tbl>
      <w:tblPr>
        <w:tblW w:w="97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510"/>
        <w:gridCol w:w="810"/>
        <w:gridCol w:w="990"/>
        <w:gridCol w:w="2430"/>
        <w:gridCol w:w="1350"/>
      </w:tblGrid>
      <w:tr w:rsidR="007F67DE" w14:paraId="668759F0" w14:textId="77777777">
        <w:trPr>
          <w:tblHeader/>
        </w:trPr>
        <w:tc>
          <w:tcPr>
            <w:tcW w:w="630" w:type="dxa"/>
            <w:vAlign w:val="center"/>
          </w:tcPr>
          <w:p w14:paraId="32AFB29E" w14:textId="77777777" w:rsidR="007F67DE" w:rsidRDefault="00D011DF">
            <w:pPr>
              <w:pStyle w:val="Header"/>
              <w:tabs>
                <w:tab w:val="clear" w:pos="4320"/>
                <w:tab w:val="clear" w:pos="8640"/>
                <w:tab w:val="left" w:pos="612"/>
              </w:tabs>
              <w:ind w:left="0" w:right="72"/>
              <w:jc w:val="center"/>
              <w:rPr>
                <w:rFonts w:cs="Arial"/>
                <w:b/>
                <w:bCs/>
                <w:lang w:val="en-GB"/>
              </w:rPr>
            </w:pPr>
            <w:r>
              <w:rPr>
                <w:rFonts w:cs="Arial"/>
                <w:b/>
                <w:bCs/>
                <w:lang w:val="en-GB"/>
              </w:rPr>
              <w:t>No.</w:t>
            </w:r>
          </w:p>
        </w:tc>
        <w:tc>
          <w:tcPr>
            <w:tcW w:w="3510" w:type="dxa"/>
            <w:vAlign w:val="center"/>
          </w:tcPr>
          <w:p w14:paraId="6F359865" w14:textId="77777777" w:rsidR="007F67DE" w:rsidRDefault="00D011DF">
            <w:pPr>
              <w:pStyle w:val="Header"/>
              <w:tabs>
                <w:tab w:val="clear" w:pos="4320"/>
                <w:tab w:val="clear" w:pos="8640"/>
              </w:tabs>
              <w:ind w:left="0" w:right="162"/>
              <w:jc w:val="center"/>
              <w:rPr>
                <w:rFonts w:cs="Arial"/>
                <w:b/>
                <w:bCs/>
                <w:lang w:val="en-GB"/>
              </w:rPr>
            </w:pPr>
            <w:r>
              <w:rPr>
                <w:rFonts w:cs="Arial"/>
                <w:b/>
                <w:bCs/>
                <w:lang w:val="en-GB"/>
              </w:rPr>
              <w:t xml:space="preserve">Description Of </w:t>
            </w:r>
            <w:r>
              <w:rPr>
                <w:rFonts w:cs="Arial"/>
                <w:b/>
                <w:bCs/>
                <w:lang w:val="en-GB"/>
              </w:rPr>
              <w:t>Changes</w:t>
            </w:r>
          </w:p>
        </w:tc>
        <w:tc>
          <w:tcPr>
            <w:tcW w:w="810" w:type="dxa"/>
          </w:tcPr>
          <w:p w14:paraId="7FABB005" w14:textId="77777777" w:rsidR="007F67DE" w:rsidRDefault="00D011DF">
            <w:pPr>
              <w:pStyle w:val="Header"/>
              <w:tabs>
                <w:tab w:val="clear" w:pos="4320"/>
                <w:tab w:val="clear" w:pos="8640"/>
                <w:tab w:val="left" w:pos="1313"/>
              </w:tabs>
              <w:ind w:left="0" w:right="-108"/>
              <w:jc w:val="center"/>
              <w:rPr>
                <w:rFonts w:cs="Arial"/>
                <w:b/>
                <w:bCs/>
                <w:lang w:val="en-GB"/>
              </w:rPr>
            </w:pPr>
            <w:r>
              <w:rPr>
                <w:rFonts w:cs="Arial"/>
                <w:b/>
                <w:bCs/>
                <w:lang w:val="en-GB"/>
              </w:rPr>
              <w:t>Issue No.</w:t>
            </w:r>
          </w:p>
        </w:tc>
        <w:tc>
          <w:tcPr>
            <w:tcW w:w="990" w:type="dxa"/>
            <w:vAlign w:val="center"/>
          </w:tcPr>
          <w:p w14:paraId="06BCF91E" w14:textId="77777777" w:rsidR="007F67DE" w:rsidRDefault="00D011DF">
            <w:pPr>
              <w:pStyle w:val="Header"/>
              <w:tabs>
                <w:tab w:val="clear" w:pos="4320"/>
                <w:tab w:val="clear" w:pos="8640"/>
                <w:tab w:val="left" w:pos="1313"/>
              </w:tabs>
              <w:ind w:left="0" w:right="-108"/>
              <w:jc w:val="center"/>
              <w:rPr>
                <w:rFonts w:cs="Arial"/>
                <w:b/>
                <w:bCs/>
                <w:lang w:val="en-GB"/>
              </w:rPr>
            </w:pPr>
            <w:r>
              <w:rPr>
                <w:rFonts w:cs="Arial"/>
                <w:b/>
                <w:bCs/>
                <w:lang w:val="en-GB"/>
              </w:rPr>
              <w:t>Revision No.</w:t>
            </w:r>
          </w:p>
        </w:tc>
        <w:tc>
          <w:tcPr>
            <w:tcW w:w="2430" w:type="dxa"/>
            <w:vAlign w:val="center"/>
          </w:tcPr>
          <w:p w14:paraId="1C7DF0E4" w14:textId="77777777" w:rsidR="007F67DE" w:rsidRDefault="00D011DF">
            <w:pPr>
              <w:pStyle w:val="Header"/>
              <w:tabs>
                <w:tab w:val="clear" w:pos="4320"/>
                <w:tab w:val="clear" w:pos="8640"/>
              </w:tabs>
              <w:ind w:left="0"/>
              <w:jc w:val="center"/>
              <w:rPr>
                <w:rFonts w:cs="Arial"/>
                <w:b/>
                <w:bCs/>
                <w:lang w:val="en-GB"/>
              </w:rPr>
            </w:pPr>
            <w:r>
              <w:rPr>
                <w:rFonts w:cs="Arial"/>
                <w:b/>
                <w:bCs/>
                <w:lang w:val="en-GB"/>
              </w:rPr>
              <w:t>Author</w:t>
            </w:r>
          </w:p>
        </w:tc>
        <w:tc>
          <w:tcPr>
            <w:tcW w:w="1350" w:type="dxa"/>
            <w:vAlign w:val="center"/>
          </w:tcPr>
          <w:p w14:paraId="43C58A28" w14:textId="77777777" w:rsidR="007F67DE" w:rsidRDefault="00D011DF">
            <w:pPr>
              <w:pStyle w:val="Header"/>
              <w:tabs>
                <w:tab w:val="clear" w:pos="4320"/>
                <w:tab w:val="clear" w:pos="8640"/>
              </w:tabs>
              <w:ind w:left="8" w:right="0"/>
              <w:jc w:val="center"/>
              <w:rPr>
                <w:rFonts w:cs="Arial"/>
                <w:b/>
                <w:bCs/>
                <w:lang w:val="en-GB"/>
              </w:rPr>
            </w:pPr>
            <w:r>
              <w:rPr>
                <w:rFonts w:cs="Arial"/>
                <w:b/>
                <w:bCs/>
                <w:lang w:val="en-GB"/>
              </w:rPr>
              <w:t>Effective Date</w:t>
            </w:r>
          </w:p>
        </w:tc>
      </w:tr>
      <w:tr w:rsidR="007F67DE" w14:paraId="1FC272BE" w14:textId="77777777">
        <w:trPr>
          <w:trHeight w:val="432"/>
        </w:trPr>
        <w:tc>
          <w:tcPr>
            <w:tcW w:w="630" w:type="dxa"/>
            <w:vAlign w:val="center"/>
          </w:tcPr>
          <w:p w14:paraId="649841BE" w14:textId="77777777" w:rsidR="007F67DE" w:rsidRDefault="00D011DF">
            <w:pPr>
              <w:pStyle w:val="Header"/>
              <w:tabs>
                <w:tab w:val="clear" w:pos="4320"/>
                <w:tab w:val="clear" w:pos="8640"/>
                <w:tab w:val="left" w:pos="192"/>
                <w:tab w:val="left" w:pos="412"/>
                <w:tab w:val="left" w:pos="512"/>
                <w:tab w:val="left" w:pos="612"/>
              </w:tabs>
              <w:ind w:left="72" w:right="72"/>
              <w:jc w:val="center"/>
              <w:rPr>
                <w:rFonts w:cs="Arial"/>
                <w:lang w:val="en-GB"/>
              </w:rPr>
            </w:pPr>
            <w:r>
              <w:rPr>
                <w:rFonts w:cs="Arial"/>
                <w:lang w:val="en-GB"/>
              </w:rPr>
              <w:t>1</w:t>
            </w:r>
          </w:p>
        </w:tc>
        <w:tc>
          <w:tcPr>
            <w:tcW w:w="3510" w:type="dxa"/>
            <w:vAlign w:val="center"/>
          </w:tcPr>
          <w:p w14:paraId="3FBA1432" w14:textId="77777777" w:rsidR="007F67DE" w:rsidRDefault="00D011DF">
            <w:pPr>
              <w:pStyle w:val="Header"/>
              <w:tabs>
                <w:tab w:val="clear" w:pos="4320"/>
                <w:tab w:val="clear" w:pos="8640"/>
              </w:tabs>
              <w:ind w:left="72" w:right="1"/>
              <w:rPr>
                <w:rFonts w:cs="Arial"/>
                <w:lang w:val="en-GB"/>
              </w:rPr>
            </w:pPr>
            <w:r>
              <w:rPr>
                <w:rFonts w:cs="Arial"/>
                <w:lang w:val="en-GB"/>
              </w:rPr>
              <w:t xml:space="preserve">Original </w:t>
            </w:r>
          </w:p>
        </w:tc>
        <w:tc>
          <w:tcPr>
            <w:tcW w:w="810" w:type="dxa"/>
            <w:vAlign w:val="center"/>
          </w:tcPr>
          <w:p w14:paraId="56B20A0C" w14:textId="77777777" w:rsidR="007F67DE" w:rsidRDefault="00D011DF">
            <w:pPr>
              <w:pStyle w:val="Header"/>
              <w:tabs>
                <w:tab w:val="clear" w:pos="4320"/>
                <w:tab w:val="clear" w:pos="8640"/>
              </w:tabs>
              <w:ind w:left="-108" w:right="-108"/>
              <w:jc w:val="center"/>
              <w:rPr>
                <w:rFonts w:cs="Arial"/>
                <w:lang w:val="en-GB"/>
              </w:rPr>
            </w:pPr>
            <w:r>
              <w:rPr>
                <w:rFonts w:cs="Arial"/>
                <w:lang w:val="en-GB"/>
              </w:rPr>
              <w:t>1</w:t>
            </w:r>
          </w:p>
        </w:tc>
        <w:tc>
          <w:tcPr>
            <w:tcW w:w="990" w:type="dxa"/>
            <w:vAlign w:val="center"/>
          </w:tcPr>
          <w:p w14:paraId="4B584315" w14:textId="77777777" w:rsidR="007F67DE" w:rsidRDefault="00D011DF">
            <w:pPr>
              <w:pStyle w:val="Header"/>
              <w:tabs>
                <w:tab w:val="clear" w:pos="4320"/>
                <w:tab w:val="clear" w:pos="8640"/>
              </w:tabs>
              <w:ind w:left="-108" w:right="-108"/>
              <w:jc w:val="center"/>
              <w:rPr>
                <w:rFonts w:cs="Arial"/>
                <w:lang w:val="en-GB"/>
              </w:rPr>
            </w:pPr>
            <w:r>
              <w:rPr>
                <w:rFonts w:cs="Arial"/>
                <w:lang w:val="en-GB"/>
              </w:rPr>
              <w:t>0</w:t>
            </w:r>
          </w:p>
        </w:tc>
        <w:tc>
          <w:tcPr>
            <w:tcW w:w="2430" w:type="dxa"/>
            <w:vAlign w:val="center"/>
          </w:tcPr>
          <w:p w14:paraId="6CAF31CE" w14:textId="77777777" w:rsidR="007F67DE" w:rsidRDefault="00D011DF">
            <w:pPr>
              <w:pStyle w:val="Header"/>
              <w:tabs>
                <w:tab w:val="clear" w:pos="4320"/>
                <w:tab w:val="clear" w:pos="8640"/>
              </w:tabs>
              <w:ind w:left="0"/>
              <w:rPr>
                <w:rFonts w:cs="Arial"/>
                <w:lang w:val="en-GB"/>
              </w:rPr>
            </w:pPr>
            <w:proofErr w:type="spellStart"/>
            <w:r>
              <w:rPr>
                <w:rFonts w:cs="Arial"/>
                <w:lang w:val="en-GB"/>
              </w:rPr>
              <w:t>Eswar</w:t>
            </w:r>
            <w:proofErr w:type="spellEnd"/>
            <w:r>
              <w:rPr>
                <w:rFonts w:cs="Arial"/>
                <w:lang w:val="en-GB"/>
              </w:rPr>
              <w:t xml:space="preserve"> Babu</w:t>
            </w:r>
          </w:p>
        </w:tc>
        <w:tc>
          <w:tcPr>
            <w:tcW w:w="1350" w:type="dxa"/>
            <w:vAlign w:val="center"/>
          </w:tcPr>
          <w:p w14:paraId="79DAC5EA" w14:textId="77777777" w:rsidR="007F67DE" w:rsidRDefault="00D011DF">
            <w:pPr>
              <w:pStyle w:val="Header"/>
              <w:tabs>
                <w:tab w:val="clear" w:pos="4320"/>
                <w:tab w:val="clear" w:pos="8640"/>
                <w:tab w:val="left" w:pos="1583"/>
              </w:tabs>
              <w:ind w:left="0" w:right="31"/>
              <w:jc w:val="center"/>
              <w:rPr>
                <w:rFonts w:cs="Arial"/>
                <w:lang w:val="en-GB"/>
              </w:rPr>
            </w:pPr>
            <w:r>
              <w:rPr>
                <w:rFonts w:cs="Arial"/>
                <w:lang w:val="en-GB"/>
              </w:rPr>
              <w:t>31-Dec-15</w:t>
            </w:r>
          </w:p>
        </w:tc>
      </w:tr>
      <w:tr w:rsidR="007F67DE" w14:paraId="61F6FC25" w14:textId="77777777">
        <w:trPr>
          <w:trHeight w:val="432"/>
        </w:trPr>
        <w:tc>
          <w:tcPr>
            <w:tcW w:w="630" w:type="dxa"/>
            <w:vAlign w:val="center"/>
          </w:tcPr>
          <w:p w14:paraId="18F999B5" w14:textId="77777777" w:rsidR="007F67DE" w:rsidRDefault="00D011DF">
            <w:pPr>
              <w:pStyle w:val="Header"/>
              <w:tabs>
                <w:tab w:val="clear" w:pos="4320"/>
                <w:tab w:val="clear" w:pos="8640"/>
                <w:tab w:val="left" w:pos="612"/>
              </w:tabs>
              <w:ind w:left="72" w:right="72"/>
              <w:jc w:val="center"/>
              <w:rPr>
                <w:rFonts w:cs="Arial"/>
                <w:lang w:val="en-GB"/>
              </w:rPr>
            </w:pPr>
            <w:r>
              <w:rPr>
                <w:rFonts w:cs="Arial"/>
                <w:lang w:val="en-GB"/>
              </w:rPr>
              <w:t>2</w:t>
            </w:r>
          </w:p>
        </w:tc>
        <w:tc>
          <w:tcPr>
            <w:tcW w:w="3510" w:type="dxa"/>
            <w:vAlign w:val="center"/>
          </w:tcPr>
          <w:p w14:paraId="5D43D985" w14:textId="77777777" w:rsidR="007F67DE" w:rsidRDefault="00D011DF">
            <w:pPr>
              <w:pStyle w:val="Header"/>
              <w:tabs>
                <w:tab w:val="clear" w:pos="4320"/>
                <w:tab w:val="clear" w:pos="8640"/>
              </w:tabs>
              <w:ind w:left="72" w:right="1"/>
              <w:rPr>
                <w:rFonts w:cs="Arial"/>
                <w:lang w:val="en-GB"/>
              </w:rPr>
            </w:pPr>
            <w:r>
              <w:rPr>
                <w:rFonts w:cs="Arial"/>
                <w:lang w:val="en-GB"/>
              </w:rPr>
              <w:t>Updated SOD in new format</w:t>
            </w:r>
          </w:p>
        </w:tc>
        <w:tc>
          <w:tcPr>
            <w:tcW w:w="810" w:type="dxa"/>
            <w:vAlign w:val="center"/>
          </w:tcPr>
          <w:p w14:paraId="249FAAB8" w14:textId="77777777" w:rsidR="007F67DE" w:rsidRDefault="00D011DF">
            <w:pPr>
              <w:pStyle w:val="Header"/>
              <w:tabs>
                <w:tab w:val="clear" w:pos="4320"/>
                <w:tab w:val="clear" w:pos="8640"/>
              </w:tabs>
              <w:ind w:left="-108" w:right="-108"/>
              <w:jc w:val="center"/>
              <w:rPr>
                <w:rFonts w:cs="Arial"/>
                <w:lang w:val="en-GB"/>
              </w:rPr>
            </w:pPr>
            <w:r>
              <w:rPr>
                <w:rFonts w:cs="Arial"/>
                <w:lang w:val="en-GB"/>
              </w:rPr>
              <w:t>1</w:t>
            </w:r>
          </w:p>
        </w:tc>
        <w:tc>
          <w:tcPr>
            <w:tcW w:w="990" w:type="dxa"/>
            <w:vAlign w:val="center"/>
          </w:tcPr>
          <w:p w14:paraId="19F14E3C" w14:textId="77777777" w:rsidR="007F67DE" w:rsidRDefault="00D011DF">
            <w:pPr>
              <w:pStyle w:val="Header"/>
              <w:tabs>
                <w:tab w:val="clear" w:pos="4320"/>
                <w:tab w:val="clear" w:pos="8640"/>
              </w:tabs>
              <w:ind w:left="-108" w:right="-108"/>
              <w:jc w:val="center"/>
              <w:rPr>
                <w:rFonts w:cs="Arial"/>
                <w:lang w:val="en-GB"/>
              </w:rPr>
            </w:pPr>
            <w:r>
              <w:rPr>
                <w:rFonts w:cs="Arial"/>
                <w:lang w:val="en-GB"/>
              </w:rPr>
              <w:t>1</w:t>
            </w:r>
          </w:p>
        </w:tc>
        <w:tc>
          <w:tcPr>
            <w:tcW w:w="2430" w:type="dxa"/>
            <w:vAlign w:val="center"/>
          </w:tcPr>
          <w:p w14:paraId="459451C0" w14:textId="77777777" w:rsidR="007F67DE" w:rsidRDefault="00D011DF">
            <w:pPr>
              <w:pStyle w:val="Header"/>
              <w:tabs>
                <w:tab w:val="clear" w:pos="4320"/>
                <w:tab w:val="clear" w:pos="8640"/>
              </w:tabs>
              <w:ind w:left="0"/>
              <w:rPr>
                <w:rFonts w:cs="Arial"/>
                <w:lang w:val="en-GB"/>
              </w:rPr>
            </w:pPr>
            <w:r>
              <w:rPr>
                <w:rFonts w:cs="Arial"/>
                <w:lang w:val="en-GB"/>
              </w:rPr>
              <w:t>Rakesh C Raman</w:t>
            </w:r>
          </w:p>
        </w:tc>
        <w:tc>
          <w:tcPr>
            <w:tcW w:w="1350" w:type="dxa"/>
            <w:vAlign w:val="center"/>
          </w:tcPr>
          <w:p w14:paraId="46A5E02C" w14:textId="77777777" w:rsidR="007F67DE" w:rsidRDefault="00D011DF">
            <w:pPr>
              <w:pStyle w:val="Header"/>
              <w:tabs>
                <w:tab w:val="clear" w:pos="4320"/>
                <w:tab w:val="clear" w:pos="8640"/>
              </w:tabs>
              <w:ind w:left="0" w:right="-18"/>
              <w:jc w:val="center"/>
              <w:rPr>
                <w:rFonts w:cs="Arial"/>
                <w:lang w:val="en-GB"/>
              </w:rPr>
            </w:pPr>
            <w:r>
              <w:rPr>
                <w:rFonts w:cs="Arial"/>
                <w:lang w:val="en-GB"/>
              </w:rPr>
              <w:t>15-May-16</w:t>
            </w:r>
          </w:p>
        </w:tc>
      </w:tr>
      <w:tr w:rsidR="007F67DE" w14:paraId="3C6135B1" w14:textId="77777777">
        <w:trPr>
          <w:trHeight w:val="432"/>
        </w:trPr>
        <w:tc>
          <w:tcPr>
            <w:tcW w:w="630" w:type="dxa"/>
            <w:vAlign w:val="center"/>
          </w:tcPr>
          <w:p w14:paraId="5FCD5EC4" w14:textId="77777777" w:rsidR="007F67DE" w:rsidRDefault="00D011DF">
            <w:pPr>
              <w:pStyle w:val="Header"/>
              <w:tabs>
                <w:tab w:val="clear" w:pos="4320"/>
                <w:tab w:val="clear" w:pos="8640"/>
                <w:tab w:val="left" w:pos="612"/>
              </w:tabs>
              <w:ind w:left="72" w:right="72"/>
              <w:jc w:val="center"/>
              <w:rPr>
                <w:rFonts w:cs="Arial"/>
                <w:lang w:val="en-GB"/>
              </w:rPr>
            </w:pPr>
            <w:r>
              <w:rPr>
                <w:rFonts w:cs="Arial"/>
                <w:lang w:val="en-GB"/>
              </w:rPr>
              <w:t>3</w:t>
            </w:r>
          </w:p>
        </w:tc>
        <w:tc>
          <w:tcPr>
            <w:tcW w:w="3510" w:type="dxa"/>
            <w:vAlign w:val="center"/>
          </w:tcPr>
          <w:p w14:paraId="4D549ED0" w14:textId="77777777" w:rsidR="007F67DE" w:rsidRDefault="00D011DF">
            <w:pPr>
              <w:pStyle w:val="Header"/>
              <w:tabs>
                <w:tab w:val="clear" w:pos="4320"/>
                <w:tab w:val="clear" w:pos="8640"/>
              </w:tabs>
              <w:ind w:left="72" w:right="1"/>
              <w:rPr>
                <w:rFonts w:cs="Arial"/>
                <w:lang w:val="en-GB"/>
              </w:rPr>
            </w:pPr>
            <w:r>
              <w:rPr>
                <w:rFonts w:cs="Arial"/>
                <w:lang w:val="en-GB"/>
              </w:rPr>
              <w:t>Updated DCT Changes</w:t>
            </w:r>
          </w:p>
        </w:tc>
        <w:tc>
          <w:tcPr>
            <w:tcW w:w="810" w:type="dxa"/>
            <w:vAlign w:val="center"/>
          </w:tcPr>
          <w:p w14:paraId="065D2414" w14:textId="77777777" w:rsidR="007F67DE" w:rsidRDefault="00D011DF">
            <w:pPr>
              <w:pStyle w:val="Header"/>
              <w:tabs>
                <w:tab w:val="clear" w:pos="4320"/>
                <w:tab w:val="clear" w:pos="8640"/>
              </w:tabs>
              <w:ind w:left="-108" w:right="-108"/>
              <w:jc w:val="center"/>
              <w:rPr>
                <w:rFonts w:cs="Arial"/>
                <w:lang w:val="en-GB"/>
              </w:rPr>
            </w:pPr>
            <w:r>
              <w:rPr>
                <w:rFonts w:cs="Arial"/>
                <w:lang w:val="en-GB"/>
              </w:rPr>
              <w:t>1</w:t>
            </w:r>
          </w:p>
        </w:tc>
        <w:tc>
          <w:tcPr>
            <w:tcW w:w="990" w:type="dxa"/>
            <w:vAlign w:val="center"/>
          </w:tcPr>
          <w:p w14:paraId="7144751B" w14:textId="77777777" w:rsidR="007F67DE" w:rsidRDefault="00D011DF">
            <w:pPr>
              <w:pStyle w:val="Header"/>
              <w:tabs>
                <w:tab w:val="clear" w:pos="4320"/>
                <w:tab w:val="clear" w:pos="8640"/>
              </w:tabs>
              <w:ind w:left="-108" w:right="-108"/>
              <w:jc w:val="center"/>
              <w:rPr>
                <w:rFonts w:cs="Arial"/>
                <w:lang w:val="en-GB"/>
              </w:rPr>
            </w:pPr>
            <w:r>
              <w:rPr>
                <w:rFonts w:cs="Arial"/>
                <w:lang w:val="en-GB"/>
              </w:rPr>
              <w:t>2</w:t>
            </w:r>
          </w:p>
        </w:tc>
        <w:tc>
          <w:tcPr>
            <w:tcW w:w="2430" w:type="dxa"/>
            <w:vAlign w:val="center"/>
          </w:tcPr>
          <w:p w14:paraId="0397F2B9" w14:textId="77777777" w:rsidR="007F67DE" w:rsidRDefault="00D011DF">
            <w:pPr>
              <w:pStyle w:val="Header"/>
              <w:tabs>
                <w:tab w:val="clear" w:pos="4320"/>
                <w:tab w:val="clear" w:pos="8640"/>
              </w:tabs>
              <w:ind w:left="0"/>
              <w:rPr>
                <w:rFonts w:cs="Arial"/>
                <w:lang w:val="en-GB"/>
              </w:rPr>
            </w:pPr>
            <w:proofErr w:type="spellStart"/>
            <w:r>
              <w:rPr>
                <w:rFonts w:cs="Arial"/>
                <w:lang w:val="en-GB"/>
              </w:rPr>
              <w:t>Eswar</w:t>
            </w:r>
            <w:proofErr w:type="spellEnd"/>
            <w:r>
              <w:rPr>
                <w:rFonts w:cs="Arial"/>
                <w:lang w:val="en-GB"/>
              </w:rPr>
              <w:t xml:space="preserve"> Babu</w:t>
            </w:r>
          </w:p>
        </w:tc>
        <w:tc>
          <w:tcPr>
            <w:tcW w:w="1350" w:type="dxa"/>
            <w:vAlign w:val="center"/>
          </w:tcPr>
          <w:p w14:paraId="60A0F17E" w14:textId="77777777" w:rsidR="007F67DE" w:rsidRDefault="00D011DF">
            <w:pPr>
              <w:pStyle w:val="Header"/>
              <w:tabs>
                <w:tab w:val="clear" w:pos="4320"/>
                <w:tab w:val="clear" w:pos="8640"/>
              </w:tabs>
              <w:ind w:left="0" w:right="-18"/>
              <w:jc w:val="center"/>
              <w:rPr>
                <w:rFonts w:cs="Arial"/>
                <w:lang w:val="en-GB"/>
              </w:rPr>
            </w:pPr>
            <w:r>
              <w:rPr>
                <w:rFonts w:cs="Arial"/>
                <w:lang w:val="en-GB"/>
              </w:rPr>
              <w:t>12-Apr-17</w:t>
            </w:r>
          </w:p>
        </w:tc>
      </w:tr>
      <w:tr w:rsidR="007F67DE" w14:paraId="7EF4AA0A" w14:textId="77777777">
        <w:trPr>
          <w:trHeight w:val="432"/>
        </w:trPr>
        <w:tc>
          <w:tcPr>
            <w:tcW w:w="630" w:type="dxa"/>
            <w:vAlign w:val="center"/>
          </w:tcPr>
          <w:p w14:paraId="2598DEE6" w14:textId="77777777" w:rsidR="007F67DE" w:rsidRDefault="00D011DF">
            <w:pPr>
              <w:pStyle w:val="Header"/>
              <w:tabs>
                <w:tab w:val="clear" w:pos="4320"/>
                <w:tab w:val="clear" w:pos="8640"/>
                <w:tab w:val="left" w:pos="612"/>
              </w:tabs>
              <w:ind w:left="72" w:right="72"/>
              <w:jc w:val="center"/>
              <w:rPr>
                <w:rFonts w:cs="Arial"/>
                <w:lang w:val="en-GB"/>
              </w:rPr>
            </w:pPr>
            <w:r>
              <w:rPr>
                <w:rFonts w:cs="Arial"/>
                <w:lang w:val="en-GB"/>
              </w:rPr>
              <w:t>4</w:t>
            </w:r>
          </w:p>
        </w:tc>
        <w:tc>
          <w:tcPr>
            <w:tcW w:w="3510" w:type="dxa"/>
            <w:vAlign w:val="center"/>
          </w:tcPr>
          <w:p w14:paraId="018D0CD6" w14:textId="77777777" w:rsidR="007F67DE" w:rsidRDefault="00D011DF">
            <w:pPr>
              <w:pStyle w:val="Header"/>
              <w:tabs>
                <w:tab w:val="clear" w:pos="4320"/>
                <w:tab w:val="clear" w:pos="8640"/>
              </w:tabs>
              <w:ind w:left="72" w:right="1"/>
              <w:rPr>
                <w:rFonts w:cs="Arial"/>
                <w:lang w:val="en-GB"/>
              </w:rPr>
            </w:pPr>
            <w:r>
              <w:rPr>
                <w:rFonts w:cs="Arial"/>
                <w:lang w:val="en-GB"/>
              </w:rPr>
              <w:t xml:space="preserve">Back-up and Recovery, description about azure </w:t>
            </w:r>
            <w:r>
              <w:rPr>
                <w:rFonts w:cs="Arial"/>
                <w:lang w:val="en-GB"/>
              </w:rPr>
              <w:t>recovery services vault used for Azure VM Backup.</w:t>
            </w:r>
          </w:p>
        </w:tc>
        <w:tc>
          <w:tcPr>
            <w:tcW w:w="810" w:type="dxa"/>
            <w:vAlign w:val="center"/>
          </w:tcPr>
          <w:p w14:paraId="2E32D521" w14:textId="77777777" w:rsidR="007F67DE" w:rsidRDefault="00D011DF">
            <w:pPr>
              <w:pStyle w:val="Header"/>
              <w:tabs>
                <w:tab w:val="clear" w:pos="4320"/>
                <w:tab w:val="clear" w:pos="8640"/>
              </w:tabs>
              <w:ind w:left="-108" w:right="-108"/>
              <w:jc w:val="center"/>
              <w:rPr>
                <w:rFonts w:cs="Arial"/>
                <w:lang w:val="en-GB"/>
              </w:rPr>
            </w:pPr>
            <w:r>
              <w:rPr>
                <w:rFonts w:cs="Arial"/>
                <w:lang w:val="en-GB"/>
              </w:rPr>
              <w:t>1</w:t>
            </w:r>
          </w:p>
        </w:tc>
        <w:tc>
          <w:tcPr>
            <w:tcW w:w="990" w:type="dxa"/>
            <w:vAlign w:val="center"/>
          </w:tcPr>
          <w:p w14:paraId="0B778152" w14:textId="77777777" w:rsidR="007F67DE" w:rsidRDefault="00D011DF">
            <w:pPr>
              <w:pStyle w:val="Header"/>
              <w:tabs>
                <w:tab w:val="clear" w:pos="4320"/>
                <w:tab w:val="clear" w:pos="8640"/>
              </w:tabs>
              <w:ind w:left="-108" w:right="-108"/>
              <w:jc w:val="center"/>
              <w:rPr>
                <w:rFonts w:cs="Arial"/>
                <w:lang w:val="en-GB"/>
              </w:rPr>
            </w:pPr>
            <w:r>
              <w:rPr>
                <w:rFonts w:cs="Arial"/>
                <w:lang w:val="en-GB"/>
              </w:rPr>
              <w:t>3</w:t>
            </w:r>
          </w:p>
        </w:tc>
        <w:tc>
          <w:tcPr>
            <w:tcW w:w="2430" w:type="dxa"/>
            <w:vAlign w:val="center"/>
          </w:tcPr>
          <w:p w14:paraId="5CDB6AA5" w14:textId="77777777" w:rsidR="007F67DE" w:rsidRDefault="00D011DF">
            <w:pPr>
              <w:pStyle w:val="Header"/>
              <w:tabs>
                <w:tab w:val="clear" w:pos="4320"/>
                <w:tab w:val="clear" w:pos="8640"/>
              </w:tabs>
              <w:ind w:left="0"/>
              <w:rPr>
                <w:rFonts w:cs="Arial"/>
                <w:lang w:val="en-GB"/>
              </w:rPr>
            </w:pPr>
            <w:r>
              <w:rPr>
                <w:rFonts w:cs="Arial"/>
                <w:lang w:val="en-GB"/>
              </w:rPr>
              <w:t>Anoop TK</w:t>
            </w:r>
          </w:p>
        </w:tc>
        <w:tc>
          <w:tcPr>
            <w:tcW w:w="1350" w:type="dxa"/>
            <w:vAlign w:val="center"/>
          </w:tcPr>
          <w:p w14:paraId="3EF62FB2" w14:textId="77777777" w:rsidR="007F67DE" w:rsidRDefault="00D011DF">
            <w:pPr>
              <w:pStyle w:val="Header"/>
              <w:tabs>
                <w:tab w:val="clear" w:pos="4320"/>
                <w:tab w:val="clear" w:pos="8640"/>
              </w:tabs>
              <w:ind w:left="0" w:right="-18"/>
              <w:jc w:val="center"/>
              <w:rPr>
                <w:rFonts w:cs="Arial"/>
                <w:lang w:val="en-GB"/>
              </w:rPr>
            </w:pPr>
            <w:r>
              <w:rPr>
                <w:rFonts w:cs="Arial"/>
                <w:lang w:val="en-GB"/>
              </w:rPr>
              <w:t>28-Dec-17</w:t>
            </w:r>
          </w:p>
        </w:tc>
      </w:tr>
      <w:tr w:rsidR="007F67DE" w14:paraId="3C35A3C0" w14:textId="77777777">
        <w:trPr>
          <w:trHeight w:val="432"/>
        </w:trPr>
        <w:tc>
          <w:tcPr>
            <w:tcW w:w="630" w:type="dxa"/>
            <w:vAlign w:val="center"/>
          </w:tcPr>
          <w:p w14:paraId="78941E47" w14:textId="77777777" w:rsidR="007F67DE" w:rsidRDefault="00D011DF">
            <w:pPr>
              <w:pStyle w:val="Header"/>
              <w:tabs>
                <w:tab w:val="clear" w:pos="4320"/>
                <w:tab w:val="clear" w:pos="8640"/>
                <w:tab w:val="left" w:pos="612"/>
              </w:tabs>
              <w:ind w:left="72" w:right="72"/>
              <w:jc w:val="center"/>
              <w:rPr>
                <w:rFonts w:cs="Arial"/>
                <w:lang w:val="en-GB"/>
              </w:rPr>
            </w:pPr>
            <w:r>
              <w:rPr>
                <w:rFonts w:cs="Arial"/>
                <w:lang w:val="en-GB"/>
              </w:rPr>
              <w:t>5</w:t>
            </w:r>
          </w:p>
        </w:tc>
        <w:tc>
          <w:tcPr>
            <w:tcW w:w="3510" w:type="dxa"/>
            <w:vAlign w:val="center"/>
          </w:tcPr>
          <w:p w14:paraId="745D40B0" w14:textId="77777777" w:rsidR="007F67DE" w:rsidRDefault="00D011DF">
            <w:pPr>
              <w:pStyle w:val="Header"/>
              <w:tabs>
                <w:tab w:val="clear" w:pos="4320"/>
                <w:tab w:val="clear" w:pos="8640"/>
              </w:tabs>
              <w:ind w:left="72" w:right="1"/>
              <w:rPr>
                <w:rFonts w:cs="Arial"/>
                <w:lang w:val="en-GB"/>
              </w:rPr>
            </w:pPr>
            <w:r>
              <w:rPr>
                <w:rFonts w:cs="Arial"/>
                <w:lang w:val="en-GB"/>
              </w:rPr>
              <w:t>Updated AMS SDM</w:t>
            </w:r>
            <w:ins w:id="40" w:author="Rajeev Mahadasu" w:date="2019-10-30T12:56:00Z">
              <w:r>
                <w:rPr>
                  <w:rFonts w:cs="Arial"/>
                  <w:lang w:val="en-GB"/>
                </w:rPr>
                <w:t xml:space="preserve"> and application support</w:t>
              </w:r>
            </w:ins>
            <w:r>
              <w:rPr>
                <w:rFonts w:cs="Arial"/>
                <w:lang w:val="en-GB"/>
              </w:rPr>
              <w:t xml:space="preserve"> details</w:t>
            </w:r>
          </w:p>
        </w:tc>
        <w:tc>
          <w:tcPr>
            <w:tcW w:w="810" w:type="dxa"/>
            <w:vAlign w:val="center"/>
          </w:tcPr>
          <w:p w14:paraId="0C50080F" w14:textId="77777777" w:rsidR="007F67DE" w:rsidRDefault="00D011DF">
            <w:pPr>
              <w:pStyle w:val="Header"/>
              <w:tabs>
                <w:tab w:val="clear" w:pos="4320"/>
                <w:tab w:val="clear" w:pos="8640"/>
              </w:tabs>
              <w:ind w:left="-108" w:right="-108"/>
              <w:jc w:val="center"/>
              <w:rPr>
                <w:rFonts w:cs="Arial"/>
                <w:lang w:val="en-GB"/>
              </w:rPr>
            </w:pPr>
            <w:r>
              <w:rPr>
                <w:rFonts w:cs="Arial"/>
                <w:lang w:val="en-GB"/>
              </w:rPr>
              <w:t>1</w:t>
            </w:r>
          </w:p>
        </w:tc>
        <w:tc>
          <w:tcPr>
            <w:tcW w:w="990" w:type="dxa"/>
            <w:vAlign w:val="center"/>
          </w:tcPr>
          <w:p w14:paraId="1D8EB8EE" w14:textId="77777777" w:rsidR="007F67DE" w:rsidRDefault="00D011DF">
            <w:pPr>
              <w:pStyle w:val="Header"/>
              <w:tabs>
                <w:tab w:val="clear" w:pos="4320"/>
                <w:tab w:val="clear" w:pos="8640"/>
              </w:tabs>
              <w:ind w:left="-108" w:right="-108"/>
              <w:jc w:val="center"/>
              <w:rPr>
                <w:rFonts w:cs="Arial"/>
                <w:lang w:val="en-GB"/>
              </w:rPr>
            </w:pPr>
            <w:del w:id="41" w:author="Rajeev Mahadasu" w:date="2019-10-30T12:57:00Z">
              <w:r>
                <w:rPr>
                  <w:rFonts w:cs="Arial"/>
                  <w:lang w:val="en-GB"/>
                </w:rPr>
                <w:delText>2</w:delText>
              </w:r>
            </w:del>
            <w:ins w:id="42" w:author="Rajeev Mahadasu" w:date="2019-10-30T12:57:00Z">
              <w:r>
                <w:rPr>
                  <w:rFonts w:cs="Arial"/>
                  <w:lang w:val="en-GB"/>
                </w:rPr>
                <w:t>4</w:t>
              </w:r>
            </w:ins>
          </w:p>
        </w:tc>
        <w:tc>
          <w:tcPr>
            <w:tcW w:w="2430" w:type="dxa"/>
            <w:vAlign w:val="center"/>
          </w:tcPr>
          <w:p w14:paraId="02F576AC" w14:textId="77777777" w:rsidR="007F67DE" w:rsidRDefault="00D011DF">
            <w:pPr>
              <w:pStyle w:val="Header"/>
              <w:tabs>
                <w:tab w:val="clear" w:pos="4320"/>
                <w:tab w:val="clear" w:pos="8640"/>
              </w:tabs>
              <w:ind w:left="0"/>
              <w:rPr>
                <w:rFonts w:cs="Arial"/>
                <w:lang w:val="en-GB"/>
              </w:rPr>
            </w:pPr>
            <w:proofErr w:type="spellStart"/>
            <w:r>
              <w:rPr>
                <w:rFonts w:cs="Arial"/>
                <w:lang w:val="en-GB"/>
              </w:rPr>
              <w:t>RajashekarReddy</w:t>
            </w:r>
            <w:proofErr w:type="spellEnd"/>
            <w:r>
              <w:rPr>
                <w:rFonts w:cs="Arial"/>
                <w:lang w:val="en-GB"/>
              </w:rPr>
              <w:t xml:space="preserve"> Kasireddy</w:t>
            </w:r>
          </w:p>
        </w:tc>
        <w:tc>
          <w:tcPr>
            <w:tcW w:w="1350" w:type="dxa"/>
            <w:vAlign w:val="center"/>
          </w:tcPr>
          <w:p w14:paraId="58421FC3" w14:textId="77777777" w:rsidR="007F67DE" w:rsidRDefault="00D011DF">
            <w:pPr>
              <w:pStyle w:val="Header"/>
              <w:tabs>
                <w:tab w:val="clear" w:pos="4320"/>
                <w:tab w:val="clear" w:pos="8640"/>
              </w:tabs>
              <w:ind w:left="0" w:right="-18"/>
              <w:jc w:val="center"/>
              <w:rPr>
                <w:rFonts w:cs="Arial"/>
                <w:lang w:val="en-GB"/>
              </w:rPr>
            </w:pPr>
            <w:r>
              <w:rPr>
                <w:rFonts w:cs="Arial"/>
                <w:lang w:val="en-GB"/>
              </w:rPr>
              <w:t>27-Sep-19</w:t>
            </w:r>
          </w:p>
        </w:tc>
      </w:tr>
      <w:tr w:rsidR="007F67DE" w14:paraId="47F530D4" w14:textId="77777777">
        <w:trPr>
          <w:trHeight w:val="432"/>
        </w:trPr>
        <w:tc>
          <w:tcPr>
            <w:tcW w:w="630" w:type="dxa"/>
            <w:vAlign w:val="center"/>
          </w:tcPr>
          <w:p w14:paraId="29B4EA11" w14:textId="77777777" w:rsidR="007F67DE" w:rsidRDefault="00D011DF">
            <w:pPr>
              <w:pStyle w:val="Header"/>
              <w:tabs>
                <w:tab w:val="clear" w:pos="4320"/>
                <w:tab w:val="clear" w:pos="8640"/>
                <w:tab w:val="left" w:pos="612"/>
              </w:tabs>
              <w:ind w:left="72" w:right="72"/>
              <w:jc w:val="center"/>
              <w:rPr>
                <w:rFonts w:cs="Arial"/>
                <w:lang w:val="en-GB"/>
              </w:rPr>
            </w:pPr>
            <w:del w:id="43" w:author="Rajeev Mahadasu" w:date="2019-10-30T12:57:00Z">
              <w:r>
                <w:rPr>
                  <w:rFonts w:cs="Arial"/>
                  <w:lang w:val="en-GB"/>
                </w:rPr>
                <w:delText>6</w:delText>
              </w:r>
            </w:del>
          </w:p>
        </w:tc>
        <w:tc>
          <w:tcPr>
            <w:tcW w:w="3510" w:type="dxa"/>
            <w:vAlign w:val="center"/>
          </w:tcPr>
          <w:p w14:paraId="79D28805" w14:textId="77777777" w:rsidR="007F67DE" w:rsidRDefault="00D011DF">
            <w:pPr>
              <w:pStyle w:val="Header"/>
              <w:tabs>
                <w:tab w:val="clear" w:pos="4320"/>
                <w:tab w:val="clear" w:pos="8640"/>
              </w:tabs>
              <w:ind w:left="72" w:right="1"/>
              <w:rPr>
                <w:rFonts w:cs="Arial"/>
                <w:lang w:val="en-GB"/>
              </w:rPr>
            </w:pPr>
            <w:del w:id="44" w:author="Rajeev Mahadasu" w:date="2019-10-30T12:57:00Z">
              <w:r>
                <w:rPr>
                  <w:rFonts w:cs="Arial"/>
                  <w:lang w:val="en-GB"/>
                </w:rPr>
                <w:delText>Updated 2</w:delText>
              </w:r>
              <w:r>
                <w:rPr>
                  <w:rFonts w:cs="Arial"/>
                  <w:vertAlign w:val="superscript"/>
                  <w:lang w:val="en-GB"/>
                </w:rPr>
                <w:delText>nd</w:delText>
              </w:r>
              <w:r>
                <w:rPr>
                  <w:rFonts w:cs="Arial"/>
                  <w:lang w:val="en-GB"/>
                </w:rPr>
                <w:delText xml:space="preserve"> level application support details</w:delText>
              </w:r>
            </w:del>
          </w:p>
        </w:tc>
        <w:tc>
          <w:tcPr>
            <w:tcW w:w="810" w:type="dxa"/>
            <w:vAlign w:val="center"/>
          </w:tcPr>
          <w:p w14:paraId="050B3AD0" w14:textId="77777777" w:rsidR="007F67DE" w:rsidRDefault="00D011DF">
            <w:pPr>
              <w:pStyle w:val="Header"/>
              <w:tabs>
                <w:tab w:val="clear" w:pos="4320"/>
                <w:tab w:val="clear" w:pos="8640"/>
              </w:tabs>
              <w:ind w:left="-108" w:right="-108"/>
              <w:jc w:val="center"/>
              <w:rPr>
                <w:rFonts w:cs="Arial"/>
                <w:lang w:val="en-GB"/>
              </w:rPr>
            </w:pPr>
            <w:del w:id="45" w:author="Rajeev Mahadasu" w:date="2019-10-30T12:57:00Z">
              <w:r>
                <w:rPr>
                  <w:rFonts w:cs="Arial"/>
                  <w:lang w:val="en-GB"/>
                </w:rPr>
                <w:delText>1</w:delText>
              </w:r>
            </w:del>
          </w:p>
        </w:tc>
        <w:tc>
          <w:tcPr>
            <w:tcW w:w="990" w:type="dxa"/>
            <w:vAlign w:val="center"/>
          </w:tcPr>
          <w:p w14:paraId="78E884CA" w14:textId="77777777" w:rsidR="007F67DE" w:rsidRDefault="00D011DF">
            <w:pPr>
              <w:pStyle w:val="Header"/>
              <w:tabs>
                <w:tab w:val="clear" w:pos="4320"/>
                <w:tab w:val="clear" w:pos="8640"/>
              </w:tabs>
              <w:ind w:left="-108" w:right="-108"/>
              <w:jc w:val="center"/>
              <w:rPr>
                <w:rFonts w:cs="Arial"/>
                <w:lang w:val="en-GB"/>
              </w:rPr>
            </w:pPr>
            <w:del w:id="46" w:author="Rajeev Mahadasu" w:date="2019-10-30T12:57:00Z">
              <w:r>
                <w:rPr>
                  <w:rFonts w:cs="Arial"/>
                  <w:lang w:val="en-GB"/>
                </w:rPr>
                <w:delText>2</w:delText>
              </w:r>
            </w:del>
          </w:p>
        </w:tc>
        <w:tc>
          <w:tcPr>
            <w:tcW w:w="2430" w:type="dxa"/>
            <w:vAlign w:val="center"/>
          </w:tcPr>
          <w:p w14:paraId="78159BEE" w14:textId="77777777" w:rsidR="007F67DE" w:rsidRDefault="00D011DF">
            <w:pPr>
              <w:pStyle w:val="Header"/>
              <w:tabs>
                <w:tab w:val="clear" w:pos="4320"/>
                <w:tab w:val="clear" w:pos="8640"/>
              </w:tabs>
              <w:ind w:left="0"/>
              <w:rPr>
                <w:rFonts w:cs="Arial"/>
                <w:lang w:val="en-GB"/>
              </w:rPr>
            </w:pPr>
            <w:del w:id="47" w:author="Rajeev Mahadasu" w:date="2019-10-30T12:57:00Z">
              <w:r>
                <w:rPr>
                  <w:rFonts w:cs="Arial"/>
                  <w:lang w:val="en-GB"/>
                </w:rPr>
                <w:delText>RajashekarReddy Kasireddy</w:delText>
              </w:r>
            </w:del>
          </w:p>
        </w:tc>
        <w:tc>
          <w:tcPr>
            <w:tcW w:w="1350" w:type="dxa"/>
            <w:vAlign w:val="center"/>
          </w:tcPr>
          <w:p w14:paraId="5DC072CE" w14:textId="77777777" w:rsidR="007F67DE" w:rsidRDefault="00D011DF">
            <w:pPr>
              <w:pStyle w:val="Header"/>
              <w:tabs>
                <w:tab w:val="clear" w:pos="4320"/>
                <w:tab w:val="clear" w:pos="8640"/>
              </w:tabs>
              <w:ind w:left="0" w:right="-18"/>
              <w:jc w:val="center"/>
              <w:rPr>
                <w:rFonts w:cs="Arial"/>
                <w:lang w:val="en-GB"/>
              </w:rPr>
            </w:pPr>
            <w:del w:id="48" w:author="Rajeev Mahadasu" w:date="2019-10-30T12:57:00Z">
              <w:r>
                <w:rPr>
                  <w:rFonts w:cs="Arial"/>
                  <w:lang w:val="en-GB"/>
                </w:rPr>
                <w:delText>27-Sep-19</w:delText>
              </w:r>
            </w:del>
          </w:p>
        </w:tc>
      </w:tr>
    </w:tbl>
    <w:p w14:paraId="3C0395D3" w14:textId="77777777" w:rsidR="007F67DE" w:rsidRDefault="007F67DE">
      <w:pPr>
        <w:ind w:left="0"/>
        <w:rPr>
          <w:lang w:val="en-GB"/>
        </w:rPr>
      </w:pPr>
    </w:p>
    <w:p w14:paraId="3254BC2F" w14:textId="77777777" w:rsidR="007F67DE" w:rsidRDefault="00D011DF">
      <w:r>
        <w:br w:type="page"/>
      </w:r>
    </w:p>
    <w:p w14:paraId="332087A2" w14:textId="77777777" w:rsidR="007F67DE" w:rsidRDefault="00D011DF">
      <w:pPr>
        <w:pStyle w:val="Heading1"/>
        <w:numPr>
          <w:ilvl w:val="1"/>
          <w:numId w:val="4"/>
        </w:numPr>
        <w:ind w:left="540" w:hanging="540"/>
      </w:pPr>
      <w:bookmarkStart w:id="49" w:name="_Toc503434133"/>
      <w:bookmarkStart w:id="50" w:name="_Toc449860810"/>
      <w:bookmarkStart w:id="51" w:name="_Toc449860904"/>
      <w:r>
        <w:lastRenderedPageBreak/>
        <w:t>LIST OF EFFECTIVE PAGES</w:t>
      </w:r>
      <w:bookmarkEnd w:id="32"/>
      <w:bookmarkEnd w:id="33"/>
      <w:bookmarkEnd w:id="49"/>
      <w:bookmarkEnd w:id="50"/>
      <w:bookmarkEnd w:id="51"/>
    </w:p>
    <w:p w14:paraId="651E9592" w14:textId="77777777" w:rsidR="007F67DE" w:rsidRDefault="007F67DE">
      <w:pPr>
        <w:ind w:left="270"/>
        <w:rPr>
          <w:lang w:val="en-GB"/>
        </w:rPr>
      </w:pPr>
    </w:p>
    <w:tbl>
      <w:tblPr>
        <w:tblW w:w="927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46"/>
        <w:gridCol w:w="846"/>
        <w:gridCol w:w="1062"/>
        <w:gridCol w:w="1080"/>
        <w:gridCol w:w="270"/>
        <w:gridCol w:w="720"/>
        <w:gridCol w:w="720"/>
        <w:gridCol w:w="810"/>
        <w:gridCol w:w="990"/>
        <w:gridCol w:w="1080"/>
      </w:tblGrid>
      <w:tr w:rsidR="007F67DE" w14:paraId="3F603750" w14:textId="77777777">
        <w:trPr>
          <w:trHeight w:val="593"/>
        </w:trPr>
        <w:tc>
          <w:tcPr>
            <w:tcW w:w="846" w:type="dxa"/>
            <w:vAlign w:val="center"/>
          </w:tcPr>
          <w:p w14:paraId="0E22CBCA" w14:textId="77777777" w:rsidR="007F67DE" w:rsidRDefault="00D011DF">
            <w:pPr>
              <w:ind w:left="0" w:right="0"/>
              <w:jc w:val="center"/>
              <w:rPr>
                <w:rFonts w:cs="Arial"/>
                <w:b/>
                <w:sz w:val="18"/>
                <w:szCs w:val="18"/>
              </w:rPr>
            </w:pPr>
            <w:r>
              <w:rPr>
                <w:rFonts w:cs="Arial"/>
                <w:b/>
                <w:sz w:val="18"/>
                <w:szCs w:val="18"/>
              </w:rPr>
              <w:t>Part</w:t>
            </w:r>
          </w:p>
        </w:tc>
        <w:tc>
          <w:tcPr>
            <w:tcW w:w="846" w:type="dxa"/>
            <w:vAlign w:val="center"/>
          </w:tcPr>
          <w:p w14:paraId="6D74EAC0" w14:textId="77777777" w:rsidR="007F67DE" w:rsidRDefault="00D011DF">
            <w:pPr>
              <w:ind w:left="-63" w:right="-1"/>
              <w:jc w:val="center"/>
              <w:rPr>
                <w:rFonts w:cs="Arial"/>
                <w:b/>
                <w:sz w:val="18"/>
                <w:szCs w:val="18"/>
              </w:rPr>
            </w:pPr>
            <w:r>
              <w:rPr>
                <w:rFonts w:cs="Arial"/>
                <w:b/>
                <w:sz w:val="18"/>
                <w:szCs w:val="18"/>
              </w:rPr>
              <w:t>Page</w:t>
            </w:r>
          </w:p>
        </w:tc>
        <w:tc>
          <w:tcPr>
            <w:tcW w:w="846" w:type="dxa"/>
            <w:vAlign w:val="center"/>
          </w:tcPr>
          <w:p w14:paraId="4A1BE1E5" w14:textId="77777777" w:rsidR="007F67DE" w:rsidRDefault="00D011DF">
            <w:pPr>
              <w:ind w:left="0" w:right="15"/>
              <w:jc w:val="center"/>
              <w:rPr>
                <w:rFonts w:cs="Arial"/>
                <w:b/>
                <w:sz w:val="18"/>
                <w:szCs w:val="18"/>
              </w:rPr>
            </w:pPr>
            <w:r>
              <w:rPr>
                <w:rFonts w:cs="Arial"/>
                <w:b/>
                <w:sz w:val="18"/>
                <w:szCs w:val="18"/>
              </w:rPr>
              <w:t>Issue No.</w:t>
            </w:r>
          </w:p>
        </w:tc>
        <w:tc>
          <w:tcPr>
            <w:tcW w:w="1062" w:type="dxa"/>
            <w:vAlign w:val="center"/>
          </w:tcPr>
          <w:p w14:paraId="652B2B7F" w14:textId="77777777" w:rsidR="007F67DE" w:rsidRDefault="00D011DF">
            <w:pPr>
              <w:ind w:left="0" w:right="15"/>
              <w:jc w:val="center"/>
              <w:rPr>
                <w:rFonts w:cs="Arial"/>
                <w:b/>
                <w:sz w:val="18"/>
                <w:szCs w:val="18"/>
              </w:rPr>
            </w:pPr>
            <w:r>
              <w:rPr>
                <w:rFonts w:cs="Arial"/>
                <w:b/>
                <w:sz w:val="18"/>
                <w:szCs w:val="18"/>
              </w:rPr>
              <w:t xml:space="preserve">Revision No. </w:t>
            </w:r>
          </w:p>
        </w:tc>
        <w:tc>
          <w:tcPr>
            <w:tcW w:w="1080" w:type="dxa"/>
            <w:vAlign w:val="center"/>
          </w:tcPr>
          <w:p w14:paraId="08C3111A" w14:textId="77777777" w:rsidR="007F67DE" w:rsidRDefault="00D011DF">
            <w:pPr>
              <w:ind w:left="39" w:right="0"/>
              <w:jc w:val="center"/>
              <w:rPr>
                <w:rFonts w:cs="Arial"/>
                <w:b/>
                <w:sz w:val="18"/>
                <w:szCs w:val="18"/>
              </w:rPr>
            </w:pPr>
            <w:r>
              <w:rPr>
                <w:rFonts w:cs="Arial"/>
                <w:b/>
                <w:sz w:val="18"/>
                <w:szCs w:val="18"/>
              </w:rPr>
              <w:t>Effective Date</w:t>
            </w:r>
          </w:p>
        </w:tc>
        <w:tc>
          <w:tcPr>
            <w:tcW w:w="270" w:type="dxa"/>
            <w:tcBorders>
              <w:top w:val="nil"/>
              <w:bottom w:val="nil"/>
            </w:tcBorders>
          </w:tcPr>
          <w:p w14:paraId="269E314A" w14:textId="77777777" w:rsidR="007F67DE" w:rsidRDefault="007F67DE">
            <w:pPr>
              <w:ind w:left="0" w:right="0"/>
              <w:jc w:val="center"/>
              <w:rPr>
                <w:rFonts w:cs="Arial"/>
                <w:b/>
                <w:sz w:val="18"/>
                <w:szCs w:val="18"/>
              </w:rPr>
            </w:pPr>
          </w:p>
        </w:tc>
        <w:tc>
          <w:tcPr>
            <w:tcW w:w="720" w:type="dxa"/>
            <w:vAlign w:val="center"/>
          </w:tcPr>
          <w:p w14:paraId="3CF9A8AD" w14:textId="77777777" w:rsidR="007F67DE" w:rsidRDefault="00D011DF">
            <w:pPr>
              <w:ind w:left="0" w:right="0"/>
              <w:jc w:val="center"/>
              <w:rPr>
                <w:rFonts w:cs="Arial"/>
                <w:b/>
                <w:sz w:val="18"/>
                <w:szCs w:val="18"/>
              </w:rPr>
            </w:pPr>
            <w:r>
              <w:rPr>
                <w:rFonts w:cs="Arial"/>
                <w:b/>
                <w:sz w:val="18"/>
                <w:szCs w:val="18"/>
              </w:rPr>
              <w:t>Part</w:t>
            </w:r>
          </w:p>
        </w:tc>
        <w:tc>
          <w:tcPr>
            <w:tcW w:w="720" w:type="dxa"/>
            <w:vAlign w:val="center"/>
          </w:tcPr>
          <w:p w14:paraId="20458F8E" w14:textId="77777777" w:rsidR="007F67DE" w:rsidRDefault="00D011DF">
            <w:pPr>
              <w:ind w:left="-63" w:right="-1"/>
              <w:jc w:val="center"/>
              <w:rPr>
                <w:rFonts w:cs="Arial"/>
                <w:b/>
                <w:sz w:val="18"/>
                <w:szCs w:val="18"/>
              </w:rPr>
            </w:pPr>
            <w:r>
              <w:rPr>
                <w:rFonts w:cs="Arial"/>
                <w:b/>
                <w:sz w:val="18"/>
                <w:szCs w:val="18"/>
              </w:rPr>
              <w:t>Page</w:t>
            </w:r>
          </w:p>
        </w:tc>
        <w:tc>
          <w:tcPr>
            <w:tcW w:w="810" w:type="dxa"/>
            <w:vAlign w:val="center"/>
          </w:tcPr>
          <w:p w14:paraId="45E5FABC" w14:textId="77777777" w:rsidR="007F67DE" w:rsidRDefault="00D011DF">
            <w:pPr>
              <w:ind w:left="0" w:right="15"/>
              <w:jc w:val="center"/>
              <w:rPr>
                <w:rFonts w:cs="Arial"/>
                <w:b/>
                <w:sz w:val="18"/>
                <w:szCs w:val="18"/>
              </w:rPr>
            </w:pPr>
            <w:r>
              <w:rPr>
                <w:rFonts w:cs="Arial"/>
                <w:b/>
                <w:sz w:val="18"/>
                <w:szCs w:val="18"/>
              </w:rPr>
              <w:t>Issue No.</w:t>
            </w:r>
          </w:p>
        </w:tc>
        <w:tc>
          <w:tcPr>
            <w:tcW w:w="990" w:type="dxa"/>
            <w:vAlign w:val="center"/>
          </w:tcPr>
          <w:p w14:paraId="5153AF88" w14:textId="77777777" w:rsidR="007F67DE" w:rsidRDefault="00D011DF">
            <w:pPr>
              <w:ind w:left="0" w:right="15"/>
              <w:jc w:val="center"/>
              <w:rPr>
                <w:rFonts w:cs="Arial"/>
                <w:b/>
                <w:sz w:val="18"/>
                <w:szCs w:val="18"/>
              </w:rPr>
            </w:pPr>
            <w:r>
              <w:rPr>
                <w:rFonts w:cs="Arial"/>
                <w:b/>
                <w:sz w:val="18"/>
                <w:szCs w:val="18"/>
              </w:rPr>
              <w:t xml:space="preserve">Revision No. </w:t>
            </w:r>
          </w:p>
        </w:tc>
        <w:tc>
          <w:tcPr>
            <w:tcW w:w="1080" w:type="dxa"/>
            <w:vAlign w:val="center"/>
          </w:tcPr>
          <w:p w14:paraId="63A35C4E" w14:textId="77777777" w:rsidR="007F67DE" w:rsidRDefault="00D011DF">
            <w:pPr>
              <w:ind w:left="39" w:right="0"/>
              <w:jc w:val="center"/>
              <w:rPr>
                <w:rFonts w:cs="Arial"/>
                <w:b/>
                <w:sz w:val="18"/>
                <w:szCs w:val="18"/>
              </w:rPr>
            </w:pPr>
            <w:r>
              <w:rPr>
                <w:rFonts w:cs="Arial"/>
                <w:b/>
                <w:sz w:val="18"/>
                <w:szCs w:val="18"/>
              </w:rPr>
              <w:t>Effective Date</w:t>
            </w:r>
          </w:p>
        </w:tc>
      </w:tr>
      <w:tr w:rsidR="007F67DE" w14:paraId="1B03E9E7" w14:textId="77777777">
        <w:trPr>
          <w:trHeight w:val="422"/>
        </w:trPr>
        <w:tc>
          <w:tcPr>
            <w:tcW w:w="846" w:type="dxa"/>
            <w:vAlign w:val="center"/>
          </w:tcPr>
          <w:p w14:paraId="6B965A47" w14:textId="77777777" w:rsidR="007F67DE" w:rsidRDefault="00D011DF">
            <w:pPr>
              <w:ind w:left="-108" w:right="-108"/>
              <w:jc w:val="center"/>
              <w:rPr>
                <w:rFonts w:cs="Arial"/>
                <w:sz w:val="18"/>
                <w:szCs w:val="18"/>
              </w:rPr>
            </w:pPr>
            <w:r>
              <w:rPr>
                <w:rFonts w:cs="Arial"/>
                <w:sz w:val="18"/>
                <w:szCs w:val="18"/>
              </w:rPr>
              <w:t>1</w:t>
            </w:r>
          </w:p>
        </w:tc>
        <w:tc>
          <w:tcPr>
            <w:tcW w:w="846" w:type="dxa"/>
            <w:vAlign w:val="center"/>
          </w:tcPr>
          <w:p w14:paraId="09E28C3B" w14:textId="77777777" w:rsidR="007F67DE" w:rsidRDefault="00D011DF">
            <w:pPr>
              <w:ind w:left="-63" w:right="-108"/>
              <w:jc w:val="center"/>
              <w:rPr>
                <w:rFonts w:cs="Arial"/>
                <w:sz w:val="18"/>
                <w:szCs w:val="18"/>
              </w:rPr>
            </w:pPr>
            <w:r>
              <w:rPr>
                <w:rFonts w:cs="Arial"/>
                <w:sz w:val="18"/>
                <w:szCs w:val="18"/>
              </w:rPr>
              <w:t>1-1</w:t>
            </w:r>
          </w:p>
        </w:tc>
        <w:tc>
          <w:tcPr>
            <w:tcW w:w="846" w:type="dxa"/>
            <w:vAlign w:val="center"/>
          </w:tcPr>
          <w:p w14:paraId="511F3AB7"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39507054"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257CE325"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47341341" w14:textId="77777777" w:rsidR="007F67DE" w:rsidRDefault="007F67DE">
            <w:pPr>
              <w:ind w:left="0" w:right="-108"/>
              <w:jc w:val="center"/>
              <w:rPr>
                <w:rFonts w:cs="Arial"/>
                <w:sz w:val="18"/>
                <w:szCs w:val="18"/>
              </w:rPr>
            </w:pPr>
          </w:p>
        </w:tc>
        <w:tc>
          <w:tcPr>
            <w:tcW w:w="720" w:type="dxa"/>
            <w:vAlign w:val="center"/>
          </w:tcPr>
          <w:p w14:paraId="42EF2083" w14:textId="77777777" w:rsidR="007F67DE" w:rsidRDefault="007F67DE">
            <w:pPr>
              <w:ind w:left="-108" w:right="-108"/>
              <w:jc w:val="center"/>
              <w:rPr>
                <w:rFonts w:cs="Arial"/>
                <w:sz w:val="18"/>
                <w:szCs w:val="18"/>
              </w:rPr>
            </w:pPr>
          </w:p>
        </w:tc>
        <w:tc>
          <w:tcPr>
            <w:tcW w:w="720" w:type="dxa"/>
            <w:vAlign w:val="center"/>
          </w:tcPr>
          <w:p w14:paraId="7B40C951" w14:textId="77777777" w:rsidR="007F67DE" w:rsidRDefault="007F67DE">
            <w:pPr>
              <w:ind w:left="-108" w:right="-108"/>
              <w:jc w:val="center"/>
              <w:rPr>
                <w:rFonts w:cs="Arial"/>
                <w:sz w:val="18"/>
                <w:szCs w:val="18"/>
              </w:rPr>
            </w:pPr>
          </w:p>
        </w:tc>
        <w:tc>
          <w:tcPr>
            <w:tcW w:w="810" w:type="dxa"/>
            <w:vAlign w:val="center"/>
          </w:tcPr>
          <w:p w14:paraId="4B4D7232" w14:textId="77777777" w:rsidR="007F67DE" w:rsidRDefault="007F67DE">
            <w:pPr>
              <w:ind w:left="-108" w:right="-108"/>
              <w:jc w:val="center"/>
              <w:rPr>
                <w:rFonts w:cs="Arial"/>
                <w:sz w:val="18"/>
                <w:szCs w:val="18"/>
              </w:rPr>
            </w:pPr>
          </w:p>
        </w:tc>
        <w:tc>
          <w:tcPr>
            <w:tcW w:w="990" w:type="dxa"/>
            <w:vAlign w:val="center"/>
          </w:tcPr>
          <w:p w14:paraId="2093CA67" w14:textId="77777777" w:rsidR="007F67DE" w:rsidRDefault="007F67DE">
            <w:pPr>
              <w:ind w:left="-108" w:right="-108"/>
              <w:jc w:val="center"/>
              <w:rPr>
                <w:rFonts w:cs="Arial"/>
                <w:sz w:val="18"/>
                <w:szCs w:val="18"/>
              </w:rPr>
            </w:pPr>
          </w:p>
        </w:tc>
        <w:tc>
          <w:tcPr>
            <w:tcW w:w="1080" w:type="dxa"/>
            <w:vAlign w:val="center"/>
          </w:tcPr>
          <w:p w14:paraId="2503B197" w14:textId="77777777" w:rsidR="007F67DE" w:rsidRDefault="007F67DE">
            <w:pPr>
              <w:ind w:left="-108" w:right="-108"/>
              <w:jc w:val="center"/>
              <w:rPr>
                <w:rFonts w:cs="Arial"/>
                <w:sz w:val="18"/>
                <w:szCs w:val="18"/>
              </w:rPr>
            </w:pPr>
          </w:p>
        </w:tc>
      </w:tr>
      <w:tr w:rsidR="007F67DE" w14:paraId="73D1E689" w14:textId="77777777">
        <w:trPr>
          <w:trHeight w:val="359"/>
        </w:trPr>
        <w:tc>
          <w:tcPr>
            <w:tcW w:w="846" w:type="dxa"/>
            <w:vAlign w:val="center"/>
          </w:tcPr>
          <w:p w14:paraId="38288749" w14:textId="77777777" w:rsidR="007F67DE" w:rsidRDefault="007F67DE">
            <w:pPr>
              <w:jc w:val="center"/>
              <w:rPr>
                <w:rFonts w:cs="Arial"/>
                <w:sz w:val="18"/>
                <w:szCs w:val="18"/>
              </w:rPr>
            </w:pPr>
          </w:p>
        </w:tc>
        <w:tc>
          <w:tcPr>
            <w:tcW w:w="846" w:type="dxa"/>
            <w:vAlign w:val="center"/>
          </w:tcPr>
          <w:p w14:paraId="5AB93DDC" w14:textId="77777777" w:rsidR="007F67DE" w:rsidRDefault="00D011DF">
            <w:pPr>
              <w:ind w:left="-63" w:right="-108"/>
              <w:jc w:val="center"/>
              <w:rPr>
                <w:rFonts w:cs="Arial"/>
                <w:sz w:val="18"/>
                <w:szCs w:val="18"/>
              </w:rPr>
            </w:pPr>
            <w:r>
              <w:rPr>
                <w:rFonts w:cs="Arial"/>
                <w:sz w:val="18"/>
                <w:szCs w:val="18"/>
              </w:rPr>
              <w:t>1-2</w:t>
            </w:r>
          </w:p>
        </w:tc>
        <w:tc>
          <w:tcPr>
            <w:tcW w:w="846" w:type="dxa"/>
            <w:vAlign w:val="center"/>
          </w:tcPr>
          <w:p w14:paraId="0295336A"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71CBABF6"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51E01AC7"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20BD9A1A" w14:textId="77777777" w:rsidR="007F67DE" w:rsidRDefault="007F67DE">
            <w:pPr>
              <w:jc w:val="center"/>
              <w:rPr>
                <w:rFonts w:cs="Arial"/>
                <w:sz w:val="18"/>
                <w:szCs w:val="18"/>
              </w:rPr>
            </w:pPr>
          </w:p>
        </w:tc>
        <w:tc>
          <w:tcPr>
            <w:tcW w:w="720" w:type="dxa"/>
            <w:vAlign w:val="center"/>
          </w:tcPr>
          <w:p w14:paraId="0C136CF1" w14:textId="77777777" w:rsidR="007F67DE" w:rsidRDefault="007F67DE">
            <w:pPr>
              <w:ind w:left="-108" w:right="-108"/>
              <w:jc w:val="center"/>
              <w:rPr>
                <w:rFonts w:cs="Arial"/>
                <w:sz w:val="18"/>
                <w:szCs w:val="18"/>
              </w:rPr>
            </w:pPr>
          </w:p>
        </w:tc>
        <w:tc>
          <w:tcPr>
            <w:tcW w:w="720" w:type="dxa"/>
            <w:vAlign w:val="center"/>
          </w:tcPr>
          <w:p w14:paraId="0A392C6A" w14:textId="77777777" w:rsidR="007F67DE" w:rsidRDefault="007F67DE">
            <w:pPr>
              <w:ind w:left="-108" w:right="-108"/>
              <w:jc w:val="center"/>
              <w:rPr>
                <w:rFonts w:cs="Arial"/>
                <w:sz w:val="18"/>
                <w:szCs w:val="18"/>
              </w:rPr>
            </w:pPr>
          </w:p>
        </w:tc>
        <w:tc>
          <w:tcPr>
            <w:tcW w:w="810" w:type="dxa"/>
            <w:vAlign w:val="center"/>
          </w:tcPr>
          <w:p w14:paraId="290583F9" w14:textId="77777777" w:rsidR="007F67DE" w:rsidRDefault="007F67DE">
            <w:pPr>
              <w:ind w:left="-108" w:right="-108"/>
              <w:jc w:val="center"/>
              <w:rPr>
                <w:rFonts w:cs="Arial"/>
                <w:sz w:val="18"/>
                <w:szCs w:val="18"/>
              </w:rPr>
            </w:pPr>
          </w:p>
        </w:tc>
        <w:tc>
          <w:tcPr>
            <w:tcW w:w="990" w:type="dxa"/>
            <w:vAlign w:val="center"/>
          </w:tcPr>
          <w:p w14:paraId="68F21D90" w14:textId="77777777" w:rsidR="007F67DE" w:rsidRDefault="007F67DE">
            <w:pPr>
              <w:ind w:left="-108" w:right="-108"/>
              <w:jc w:val="center"/>
              <w:rPr>
                <w:rFonts w:cs="Arial"/>
                <w:sz w:val="18"/>
                <w:szCs w:val="18"/>
              </w:rPr>
            </w:pPr>
          </w:p>
        </w:tc>
        <w:tc>
          <w:tcPr>
            <w:tcW w:w="1080" w:type="dxa"/>
            <w:vAlign w:val="center"/>
          </w:tcPr>
          <w:p w14:paraId="13C326F3" w14:textId="77777777" w:rsidR="007F67DE" w:rsidRDefault="007F67DE">
            <w:pPr>
              <w:ind w:left="-108" w:right="-108"/>
              <w:jc w:val="center"/>
              <w:rPr>
                <w:rFonts w:cs="Arial"/>
                <w:sz w:val="18"/>
                <w:szCs w:val="18"/>
              </w:rPr>
            </w:pPr>
          </w:p>
        </w:tc>
      </w:tr>
      <w:tr w:rsidR="007F67DE" w14:paraId="6D5C5AEB" w14:textId="77777777">
        <w:trPr>
          <w:trHeight w:val="431"/>
        </w:trPr>
        <w:tc>
          <w:tcPr>
            <w:tcW w:w="846" w:type="dxa"/>
            <w:vAlign w:val="center"/>
          </w:tcPr>
          <w:p w14:paraId="4853B841" w14:textId="77777777" w:rsidR="007F67DE" w:rsidRDefault="007F67DE">
            <w:pPr>
              <w:ind w:left="0" w:right="-108"/>
              <w:jc w:val="center"/>
              <w:rPr>
                <w:rFonts w:cs="Arial"/>
                <w:sz w:val="18"/>
                <w:szCs w:val="18"/>
              </w:rPr>
            </w:pPr>
          </w:p>
        </w:tc>
        <w:tc>
          <w:tcPr>
            <w:tcW w:w="846" w:type="dxa"/>
            <w:vAlign w:val="center"/>
          </w:tcPr>
          <w:p w14:paraId="7D2FC19D" w14:textId="77777777" w:rsidR="007F67DE" w:rsidRDefault="00D011DF">
            <w:pPr>
              <w:ind w:left="-63" w:right="-108"/>
              <w:jc w:val="center"/>
              <w:rPr>
                <w:rFonts w:cs="Arial"/>
                <w:sz w:val="18"/>
                <w:szCs w:val="18"/>
              </w:rPr>
            </w:pPr>
            <w:r>
              <w:rPr>
                <w:rFonts w:cs="Arial"/>
                <w:sz w:val="18"/>
                <w:szCs w:val="18"/>
              </w:rPr>
              <w:t>1-3</w:t>
            </w:r>
          </w:p>
        </w:tc>
        <w:tc>
          <w:tcPr>
            <w:tcW w:w="846" w:type="dxa"/>
            <w:vAlign w:val="center"/>
          </w:tcPr>
          <w:p w14:paraId="6EA80843"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33A66D29"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3A27A7C4"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50125231" w14:textId="77777777" w:rsidR="007F67DE" w:rsidRDefault="007F67DE">
            <w:pPr>
              <w:ind w:left="0" w:right="-108"/>
              <w:jc w:val="center"/>
              <w:rPr>
                <w:rFonts w:cs="Arial"/>
                <w:sz w:val="18"/>
                <w:szCs w:val="18"/>
              </w:rPr>
            </w:pPr>
          </w:p>
        </w:tc>
        <w:tc>
          <w:tcPr>
            <w:tcW w:w="720" w:type="dxa"/>
            <w:vAlign w:val="center"/>
          </w:tcPr>
          <w:p w14:paraId="5A25747A" w14:textId="77777777" w:rsidR="007F67DE" w:rsidRDefault="007F67DE">
            <w:pPr>
              <w:ind w:left="-108" w:right="-108"/>
              <w:jc w:val="center"/>
              <w:rPr>
                <w:rFonts w:cs="Arial"/>
                <w:sz w:val="18"/>
                <w:szCs w:val="18"/>
              </w:rPr>
            </w:pPr>
          </w:p>
        </w:tc>
        <w:tc>
          <w:tcPr>
            <w:tcW w:w="720" w:type="dxa"/>
            <w:vAlign w:val="center"/>
          </w:tcPr>
          <w:p w14:paraId="09B8D95D" w14:textId="77777777" w:rsidR="007F67DE" w:rsidRDefault="007F67DE">
            <w:pPr>
              <w:ind w:left="-108" w:right="-108"/>
              <w:jc w:val="center"/>
              <w:rPr>
                <w:rFonts w:cs="Arial"/>
                <w:sz w:val="18"/>
                <w:szCs w:val="18"/>
              </w:rPr>
            </w:pPr>
          </w:p>
        </w:tc>
        <w:tc>
          <w:tcPr>
            <w:tcW w:w="810" w:type="dxa"/>
            <w:vAlign w:val="center"/>
          </w:tcPr>
          <w:p w14:paraId="78BEFD2A" w14:textId="77777777" w:rsidR="007F67DE" w:rsidRDefault="007F67DE">
            <w:pPr>
              <w:ind w:left="-108" w:right="-108"/>
              <w:jc w:val="center"/>
              <w:rPr>
                <w:rFonts w:cs="Arial"/>
                <w:sz w:val="18"/>
                <w:szCs w:val="18"/>
              </w:rPr>
            </w:pPr>
          </w:p>
        </w:tc>
        <w:tc>
          <w:tcPr>
            <w:tcW w:w="990" w:type="dxa"/>
            <w:vAlign w:val="center"/>
          </w:tcPr>
          <w:p w14:paraId="27A76422" w14:textId="77777777" w:rsidR="007F67DE" w:rsidRDefault="007F67DE">
            <w:pPr>
              <w:ind w:left="-108" w:right="-108"/>
              <w:jc w:val="center"/>
              <w:rPr>
                <w:rFonts w:cs="Arial"/>
                <w:sz w:val="18"/>
                <w:szCs w:val="18"/>
              </w:rPr>
            </w:pPr>
          </w:p>
        </w:tc>
        <w:tc>
          <w:tcPr>
            <w:tcW w:w="1080" w:type="dxa"/>
            <w:vAlign w:val="center"/>
          </w:tcPr>
          <w:p w14:paraId="49206A88" w14:textId="77777777" w:rsidR="007F67DE" w:rsidRDefault="007F67DE">
            <w:pPr>
              <w:ind w:left="-108" w:right="-108"/>
              <w:jc w:val="center"/>
              <w:rPr>
                <w:rFonts w:cs="Arial"/>
                <w:sz w:val="18"/>
                <w:szCs w:val="18"/>
              </w:rPr>
            </w:pPr>
          </w:p>
        </w:tc>
      </w:tr>
      <w:tr w:rsidR="007F67DE" w14:paraId="473350A5" w14:textId="77777777">
        <w:trPr>
          <w:trHeight w:val="440"/>
        </w:trPr>
        <w:tc>
          <w:tcPr>
            <w:tcW w:w="846" w:type="dxa"/>
            <w:vAlign w:val="center"/>
          </w:tcPr>
          <w:p w14:paraId="67B7A70C" w14:textId="77777777" w:rsidR="007F67DE" w:rsidRDefault="007F67DE">
            <w:pPr>
              <w:ind w:left="0" w:right="-108"/>
              <w:jc w:val="center"/>
              <w:rPr>
                <w:rFonts w:cs="Arial"/>
                <w:sz w:val="18"/>
                <w:szCs w:val="18"/>
              </w:rPr>
            </w:pPr>
          </w:p>
        </w:tc>
        <w:tc>
          <w:tcPr>
            <w:tcW w:w="846" w:type="dxa"/>
            <w:vAlign w:val="center"/>
          </w:tcPr>
          <w:p w14:paraId="02EA1B3C" w14:textId="77777777" w:rsidR="007F67DE" w:rsidRDefault="00D011DF">
            <w:pPr>
              <w:ind w:left="-63" w:right="-108"/>
              <w:jc w:val="center"/>
              <w:rPr>
                <w:rFonts w:cs="Arial"/>
                <w:sz w:val="18"/>
                <w:szCs w:val="18"/>
              </w:rPr>
            </w:pPr>
            <w:r>
              <w:rPr>
                <w:rFonts w:cs="Arial"/>
                <w:sz w:val="18"/>
                <w:szCs w:val="18"/>
              </w:rPr>
              <w:t>1-4</w:t>
            </w:r>
          </w:p>
        </w:tc>
        <w:tc>
          <w:tcPr>
            <w:tcW w:w="846" w:type="dxa"/>
            <w:vAlign w:val="center"/>
          </w:tcPr>
          <w:p w14:paraId="6474E532"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0AA4FC67" w14:textId="77777777" w:rsidR="007F67DE" w:rsidRDefault="00D011DF">
            <w:pPr>
              <w:ind w:left="-108" w:right="-108"/>
              <w:jc w:val="center"/>
              <w:rPr>
                <w:rFonts w:cs="Arial"/>
                <w:sz w:val="18"/>
                <w:szCs w:val="18"/>
              </w:rPr>
            </w:pPr>
            <w:del w:id="52" w:author="Rajeev Mahadasu" w:date="2019-10-30T12:57:00Z">
              <w:r>
                <w:rPr>
                  <w:rFonts w:cs="Arial"/>
                  <w:sz w:val="18"/>
                  <w:szCs w:val="18"/>
                </w:rPr>
                <w:delText>2</w:delText>
              </w:r>
            </w:del>
            <w:ins w:id="53" w:author="Rajeev Mahadasu" w:date="2019-10-30T12:57:00Z">
              <w:r>
                <w:rPr>
                  <w:rFonts w:cs="Arial"/>
                  <w:sz w:val="18"/>
                  <w:szCs w:val="18"/>
                </w:rPr>
                <w:t>4</w:t>
              </w:r>
            </w:ins>
          </w:p>
        </w:tc>
        <w:tc>
          <w:tcPr>
            <w:tcW w:w="1080" w:type="dxa"/>
            <w:vAlign w:val="center"/>
          </w:tcPr>
          <w:p w14:paraId="6F4CFF56" w14:textId="77777777" w:rsidR="007F67DE" w:rsidRDefault="00D011DF">
            <w:pPr>
              <w:ind w:left="-108" w:right="-108"/>
              <w:jc w:val="center"/>
              <w:rPr>
                <w:rFonts w:cs="Arial"/>
                <w:sz w:val="18"/>
                <w:szCs w:val="18"/>
              </w:rPr>
            </w:pPr>
            <w:r>
              <w:rPr>
                <w:rFonts w:cs="Arial"/>
                <w:sz w:val="18"/>
                <w:szCs w:val="18"/>
              </w:rPr>
              <w:t>27-09-19</w:t>
            </w:r>
          </w:p>
        </w:tc>
        <w:tc>
          <w:tcPr>
            <w:tcW w:w="270" w:type="dxa"/>
            <w:tcBorders>
              <w:top w:val="nil"/>
              <w:bottom w:val="nil"/>
            </w:tcBorders>
          </w:tcPr>
          <w:p w14:paraId="71887C79" w14:textId="77777777" w:rsidR="007F67DE" w:rsidRDefault="007F67DE">
            <w:pPr>
              <w:ind w:left="0" w:right="-108"/>
              <w:jc w:val="center"/>
              <w:rPr>
                <w:rFonts w:cs="Arial"/>
                <w:sz w:val="18"/>
                <w:szCs w:val="18"/>
              </w:rPr>
            </w:pPr>
          </w:p>
        </w:tc>
        <w:tc>
          <w:tcPr>
            <w:tcW w:w="720" w:type="dxa"/>
            <w:vAlign w:val="center"/>
          </w:tcPr>
          <w:p w14:paraId="3B7FD67C" w14:textId="77777777" w:rsidR="007F67DE" w:rsidRDefault="007F67DE">
            <w:pPr>
              <w:ind w:left="-108" w:right="-108"/>
              <w:jc w:val="center"/>
              <w:rPr>
                <w:rFonts w:cs="Arial"/>
                <w:sz w:val="18"/>
                <w:szCs w:val="18"/>
              </w:rPr>
            </w:pPr>
          </w:p>
        </w:tc>
        <w:tc>
          <w:tcPr>
            <w:tcW w:w="720" w:type="dxa"/>
            <w:vAlign w:val="center"/>
          </w:tcPr>
          <w:p w14:paraId="38D6B9B6" w14:textId="77777777" w:rsidR="007F67DE" w:rsidRDefault="007F67DE">
            <w:pPr>
              <w:ind w:left="-108" w:right="-108"/>
              <w:jc w:val="center"/>
              <w:rPr>
                <w:rFonts w:cs="Arial"/>
                <w:sz w:val="18"/>
                <w:szCs w:val="18"/>
              </w:rPr>
            </w:pPr>
          </w:p>
        </w:tc>
        <w:tc>
          <w:tcPr>
            <w:tcW w:w="810" w:type="dxa"/>
            <w:vAlign w:val="center"/>
          </w:tcPr>
          <w:p w14:paraId="22F860BB" w14:textId="77777777" w:rsidR="007F67DE" w:rsidRDefault="007F67DE">
            <w:pPr>
              <w:ind w:left="-108" w:right="-108"/>
              <w:jc w:val="center"/>
              <w:rPr>
                <w:rFonts w:cs="Arial"/>
                <w:sz w:val="18"/>
                <w:szCs w:val="18"/>
              </w:rPr>
            </w:pPr>
          </w:p>
        </w:tc>
        <w:tc>
          <w:tcPr>
            <w:tcW w:w="990" w:type="dxa"/>
            <w:vAlign w:val="center"/>
          </w:tcPr>
          <w:p w14:paraId="698536F5" w14:textId="77777777" w:rsidR="007F67DE" w:rsidRDefault="007F67DE">
            <w:pPr>
              <w:ind w:left="-108" w:right="-108"/>
              <w:jc w:val="center"/>
              <w:rPr>
                <w:rFonts w:cs="Arial"/>
                <w:sz w:val="18"/>
                <w:szCs w:val="18"/>
              </w:rPr>
            </w:pPr>
          </w:p>
        </w:tc>
        <w:tc>
          <w:tcPr>
            <w:tcW w:w="1080" w:type="dxa"/>
            <w:vAlign w:val="center"/>
          </w:tcPr>
          <w:p w14:paraId="7BC1BAF2" w14:textId="77777777" w:rsidR="007F67DE" w:rsidRDefault="007F67DE">
            <w:pPr>
              <w:ind w:left="-108" w:right="-108"/>
              <w:jc w:val="center"/>
              <w:rPr>
                <w:rFonts w:cs="Arial"/>
                <w:sz w:val="18"/>
                <w:szCs w:val="18"/>
              </w:rPr>
            </w:pPr>
          </w:p>
        </w:tc>
      </w:tr>
      <w:tr w:rsidR="007F67DE" w14:paraId="50AACE81" w14:textId="77777777">
        <w:trPr>
          <w:trHeight w:val="449"/>
        </w:trPr>
        <w:tc>
          <w:tcPr>
            <w:tcW w:w="846" w:type="dxa"/>
            <w:vAlign w:val="center"/>
          </w:tcPr>
          <w:p w14:paraId="61C988F9" w14:textId="77777777" w:rsidR="007F67DE" w:rsidRDefault="007F67DE">
            <w:pPr>
              <w:ind w:left="0" w:right="-108"/>
              <w:jc w:val="center"/>
              <w:rPr>
                <w:rFonts w:cs="Arial"/>
                <w:sz w:val="18"/>
                <w:szCs w:val="18"/>
              </w:rPr>
            </w:pPr>
          </w:p>
        </w:tc>
        <w:tc>
          <w:tcPr>
            <w:tcW w:w="846" w:type="dxa"/>
            <w:vAlign w:val="center"/>
          </w:tcPr>
          <w:p w14:paraId="3889A06F" w14:textId="77777777" w:rsidR="007F67DE" w:rsidRDefault="00D011DF">
            <w:pPr>
              <w:ind w:left="-63" w:right="-108"/>
              <w:jc w:val="center"/>
              <w:rPr>
                <w:rFonts w:cs="Arial"/>
                <w:sz w:val="18"/>
                <w:szCs w:val="18"/>
              </w:rPr>
            </w:pPr>
            <w:r>
              <w:rPr>
                <w:rFonts w:cs="Arial"/>
                <w:sz w:val="18"/>
                <w:szCs w:val="18"/>
              </w:rPr>
              <w:t>1-5</w:t>
            </w:r>
          </w:p>
        </w:tc>
        <w:tc>
          <w:tcPr>
            <w:tcW w:w="846" w:type="dxa"/>
            <w:vAlign w:val="center"/>
          </w:tcPr>
          <w:p w14:paraId="64E14F55"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30470A0D"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726DD318"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3B22BB7D" w14:textId="77777777" w:rsidR="007F67DE" w:rsidRDefault="007F67DE">
            <w:pPr>
              <w:ind w:left="0" w:right="-108"/>
              <w:jc w:val="center"/>
              <w:rPr>
                <w:rFonts w:cs="Arial"/>
                <w:sz w:val="18"/>
                <w:szCs w:val="18"/>
              </w:rPr>
            </w:pPr>
          </w:p>
        </w:tc>
        <w:tc>
          <w:tcPr>
            <w:tcW w:w="720" w:type="dxa"/>
            <w:vAlign w:val="center"/>
          </w:tcPr>
          <w:p w14:paraId="17B246DD" w14:textId="77777777" w:rsidR="007F67DE" w:rsidRDefault="007F67DE">
            <w:pPr>
              <w:ind w:left="-108" w:right="-108"/>
              <w:jc w:val="center"/>
              <w:rPr>
                <w:rFonts w:cs="Arial"/>
                <w:sz w:val="18"/>
                <w:szCs w:val="18"/>
              </w:rPr>
            </w:pPr>
          </w:p>
        </w:tc>
        <w:tc>
          <w:tcPr>
            <w:tcW w:w="720" w:type="dxa"/>
            <w:vAlign w:val="center"/>
          </w:tcPr>
          <w:p w14:paraId="6BF89DA3" w14:textId="77777777" w:rsidR="007F67DE" w:rsidRDefault="007F67DE">
            <w:pPr>
              <w:ind w:left="-108" w:right="-108"/>
              <w:jc w:val="center"/>
              <w:rPr>
                <w:rFonts w:cs="Arial"/>
                <w:sz w:val="18"/>
                <w:szCs w:val="18"/>
              </w:rPr>
            </w:pPr>
          </w:p>
        </w:tc>
        <w:tc>
          <w:tcPr>
            <w:tcW w:w="810" w:type="dxa"/>
            <w:vAlign w:val="center"/>
          </w:tcPr>
          <w:p w14:paraId="5C3E0E74" w14:textId="77777777" w:rsidR="007F67DE" w:rsidRDefault="007F67DE">
            <w:pPr>
              <w:ind w:left="-108" w:right="-108"/>
              <w:jc w:val="center"/>
              <w:rPr>
                <w:rFonts w:cs="Arial"/>
                <w:sz w:val="18"/>
                <w:szCs w:val="18"/>
              </w:rPr>
            </w:pPr>
          </w:p>
        </w:tc>
        <w:tc>
          <w:tcPr>
            <w:tcW w:w="990" w:type="dxa"/>
            <w:vAlign w:val="center"/>
          </w:tcPr>
          <w:p w14:paraId="66A1FAB9" w14:textId="77777777" w:rsidR="007F67DE" w:rsidRDefault="007F67DE">
            <w:pPr>
              <w:ind w:left="-108" w:right="-108"/>
              <w:jc w:val="center"/>
              <w:rPr>
                <w:rFonts w:cs="Arial"/>
                <w:sz w:val="18"/>
                <w:szCs w:val="18"/>
              </w:rPr>
            </w:pPr>
          </w:p>
        </w:tc>
        <w:tc>
          <w:tcPr>
            <w:tcW w:w="1080" w:type="dxa"/>
            <w:vAlign w:val="center"/>
          </w:tcPr>
          <w:p w14:paraId="76BB753C" w14:textId="77777777" w:rsidR="007F67DE" w:rsidRDefault="007F67DE">
            <w:pPr>
              <w:ind w:left="-108" w:right="-108"/>
              <w:jc w:val="center"/>
              <w:rPr>
                <w:rFonts w:cs="Arial"/>
                <w:sz w:val="18"/>
                <w:szCs w:val="18"/>
              </w:rPr>
            </w:pPr>
          </w:p>
        </w:tc>
      </w:tr>
      <w:tr w:rsidR="007F67DE" w14:paraId="1402FE81" w14:textId="77777777">
        <w:trPr>
          <w:trHeight w:val="440"/>
        </w:trPr>
        <w:tc>
          <w:tcPr>
            <w:tcW w:w="846" w:type="dxa"/>
            <w:vAlign w:val="center"/>
          </w:tcPr>
          <w:p w14:paraId="513DA1E0" w14:textId="77777777" w:rsidR="007F67DE" w:rsidRDefault="007F67DE">
            <w:pPr>
              <w:ind w:left="-108" w:right="-108"/>
              <w:jc w:val="center"/>
              <w:rPr>
                <w:rFonts w:cs="Arial"/>
                <w:sz w:val="18"/>
                <w:szCs w:val="18"/>
              </w:rPr>
            </w:pPr>
          </w:p>
        </w:tc>
        <w:tc>
          <w:tcPr>
            <w:tcW w:w="846" w:type="dxa"/>
            <w:vAlign w:val="center"/>
          </w:tcPr>
          <w:p w14:paraId="0D0F8FA9" w14:textId="77777777" w:rsidR="007F67DE" w:rsidRDefault="00D011DF">
            <w:pPr>
              <w:ind w:left="-63" w:right="-108"/>
              <w:jc w:val="center"/>
              <w:rPr>
                <w:rFonts w:cs="Arial"/>
                <w:sz w:val="18"/>
                <w:szCs w:val="18"/>
              </w:rPr>
            </w:pPr>
            <w:r>
              <w:rPr>
                <w:rFonts w:cs="Arial"/>
                <w:sz w:val="18"/>
                <w:szCs w:val="18"/>
              </w:rPr>
              <w:t>1-6</w:t>
            </w:r>
          </w:p>
        </w:tc>
        <w:tc>
          <w:tcPr>
            <w:tcW w:w="846" w:type="dxa"/>
            <w:vAlign w:val="center"/>
          </w:tcPr>
          <w:p w14:paraId="6B8E35E1"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4CF4B1BB"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0271A32A"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75CAC6F5" w14:textId="77777777" w:rsidR="007F67DE" w:rsidRDefault="007F67DE">
            <w:pPr>
              <w:ind w:left="-108" w:right="-108"/>
              <w:jc w:val="center"/>
              <w:rPr>
                <w:rFonts w:cs="Arial"/>
                <w:sz w:val="18"/>
                <w:szCs w:val="18"/>
              </w:rPr>
            </w:pPr>
          </w:p>
        </w:tc>
        <w:tc>
          <w:tcPr>
            <w:tcW w:w="720" w:type="dxa"/>
            <w:vAlign w:val="center"/>
          </w:tcPr>
          <w:p w14:paraId="66060428" w14:textId="77777777" w:rsidR="007F67DE" w:rsidRDefault="007F67DE">
            <w:pPr>
              <w:ind w:left="-108" w:right="-108"/>
              <w:jc w:val="center"/>
              <w:rPr>
                <w:rFonts w:cs="Arial"/>
                <w:sz w:val="18"/>
                <w:szCs w:val="18"/>
              </w:rPr>
            </w:pPr>
          </w:p>
        </w:tc>
        <w:tc>
          <w:tcPr>
            <w:tcW w:w="720" w:type="dxa"/>
            <w:vAlign w:val="center"/>
          </w:tcPr>
          <w:p w14:paraId="1D0656FE" w14:textId="77777777" w:rsidR="007F67DE" w:rsidRDefault="007F67DE">
            <w:pPr>
              <w:ind w:left="-108" w:right="-108"/>
              <w:jc w:val="center"/>
              <w:rPr>
                <w:rFonts w:cs="Arial"/>
                <w:sz w:val="18"/>
                <w:szCs w:val="18"/>
              </w:rPr>
            </w:pPr>
          </w:p>
        </w:tc>
        <w:tc>
          <w:tcPr>
            <w:tcW w:w="810" w:type="dxa"/>
            <w:vAlign w:val="center"/>
          </w:tcPr>
          <w:p w14:paraId="7B37605A" w14:textId="77777777" w:rsidR="007F67DE" w:rsidRDefault="007F67DE">
            <w:pPr>
              <w:ind w:left="-108" w:right="-108"/>
              <w:jc w:val="center"/>
              <w:rPr>
                <w:rFonts w:cs="Arial"/>
                <w:sz w:val="18"/>
                <w:szCs w:val="18"/>
              </w:rPr>
            </w:pPr>
          </w:p>
        </w:tc>
        <w:tc>
          <w:tcPr>
            <w:tcW w:w="990" w:type="dxa"/>
            <w:vAlign w:val="center"/>
          </w:tcPr>
          <w:p w14:paraId="394798F2" w14:textId="77777777" w:rsidR="007F67DE" w:rsidRDefault="007F67DE">
            <w:pPr>
              <w:ind w:left="-108" w:right="-108"/>
              <w:jc w:val="center"/>
              <w:rPr>
                <w:rFonts w:cs="Arial"/>
                <w:sz w:val="18"/>
                <w:szCs w:val="18"/>
              </w:rPr>
            </w:pPr>
          </w:p>
        </w:tc>
        <w:tc>
          <w:tcPr>
            <w:tcW w:w="1080" w:type="dxa"/>
            <w:vAlign w:val="center"/>
          </w:tcPr>
          <w:p w14:paraId="3889A505" w14:textId="77777777" w:rsidR="007F67DE" w:rsidRDefault="007F67DE">
            <w:pPr>
              <w:ind w:left="-108" w:right="-108"/>
              <w:jc w:val="center"/>
              <w:rPr>
                <w:rFonts w:cs="Arial"/>
                <w:sz w:val="18"/>
                <w:szCs w:val="18"/>
              </w:rPr>
            </w:pPr>
          </w:p>
        </w:tc>
      </w:tr>
      <w:tr w:rsidR="007F67DE" w14:paraId="43543884" w14:textId="77777777">
        <w:trPr>
          <w:trHeight w:val="431"/>
        </w:trPr>
        <w:tc>
          <w:tcPr>
            <w:tcW w:w="846" w:type="dxa"/>
            <w:vAlign w:val="center"/>
          </w:tcPr>
          <w:p w14:paraId="7842F596" w14:textId="77777777" w:rsidR="007F67DE" w:rsidRDefault="00D011DF">
            <w:pPr>
              <w:ind w:left="-108" w:right="-108"/>
              <w:jc w:val="center"/>
              <w:rPr>
                <w:rFonts w:cs="Arial"/>
                <w:sz w:val="18"/>
                <w:szCs w:val="18"/>
              </w:rPr>
            </w:pPr>
            <w:r>
              <w:rPr>
                <w:rFonts w:cs="Arial"/>
                <w:sz w:val="18"/>
                <w:szCs w:val="18"/>
              </w:rPr>
              <w:t>2</w:t>
            </w:r>
          </w:p>
        </w:tc>
        <w:tc>
          <w:tcPr>
            <w:tcW w:w="846" w:type="dxa"/>
            <w:vAlign w:val="center"/>
          </w:tcPr>
          <w:p w14:paraId="48E7A507" w14:textId="77777777" w:rsidR="007F67DE" w:rsidRDefault="00D011DF">
            <w:pPr>
              <w:ind w:left="-63" w:right="-108"/>
              <w:jc w:val="center"/>
              <w:rPr>
                <w:rFonts w:cs="Arial"/>
                <w:sz w:val="18"/>
                <w:szCs w:val="18"/>
              </w:rPr>
            </w:pPr>
            <w:r>
              <w:rPr>
                <w:rFonts w:cs="Arial"/>
                <w:sz w:val="18"/>
                <w:szCs w:val="18"/>
              </w:rPr>
              <w:t>2-1</w:t>
            </w:r>
          </w:p>
        </w:tc>
        <w:tc>
          <w:tcPr>
            <w:tcW w:w="846" w:type="dxa"/>
            <w:vAlign w:val="center"/>
          </w:tcPr>
          <w:p w14:paraId="463A60A7"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5290AB12"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50A3E284"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29079D35" w14:textId="77777777" w:rsidR="007F67DE" w:rsidRDefault="007F67DE">
            <w:pPr>
              <w:ind w:left="-108" w:right="-108"/>
              <w:jc w:val="center"/>
              <w:rPr>
                <w:rFonts w:cs="Arial"/>
                <w:sz w:val="18"/>
                <w:szCs w:val="18"/>
              </w:rPr>
            </w:pPr>
          </w:p>
        </w:tc>
        <w:tc>
          <w:tcPr>
            <w:tcW w:w="720" w:type="dxa"/>
            <w:vAlign w:val="center"/>
          </w:tcPr>
          <w:p w14:paraId="17686DC7" w14:textId="77777777" w:rsidR="007F67DE" w:rsidRDefault="007F67DE">
            <w:pPr>
              <w:ind w:left="-108" w:right="-108"/>
              <w:jc w:val="center"/>
              <w:rPr>
                <w:rFonts w:cs="Arial"/>
                <w:sz w:val="18"/>
                <w:szCs w:val="18"/>
              </w:rPr>
            </w:pPr>
          </w:p>
        </w:tc>
        <w:tc>
          <w:tcPr>
            <w:tcW w:w="720" w:type="dxa"/>
            <w:vAlign w:val="center"/>
          </w:tcPr>
          <w:p w14:paraId="53BD644D" w14:textId="77777777" w:rsidR="007F67DE" w:rsidRDefault="007F67DE">
            <w:pPr>
              <w:ind w:left="-108" w:right="-108"/>
              <w:jc w:val="center"/>
              <w:rPr>
                <w:rFonts w:cs="Arial"/>
                <w:sz w:val="18"/>
                <w:szCs w:val="18"/>
              </w:rPr>
            </w:pPr>
          </w:p>
        </w:tc>
        <w:tc>
          <w:tcPr>
            <w:tcW w:w="810" w:type="dxa"/>
            <w:vAlign w:val="center"/>
          </w:tcPr>
          <w:p w14:paraId="1A3FAC43" w14:textId="77777777" w:rsidR="007F67DE" w:rsidRDefault="007F67DE">
            <w:pPr>
              <w:ind w:left="-108" w:right="-108"/>
              <w:jc w:val="center"/>
              <w:rPr>
                <w:rFonts w:cs="Arial"/>
                <w:sz w:val="18"/>
                <w:szCs w:val="18"/>
              </w:rPr>
            </w:pPr>
          </w:p>
        </w:tc>
        <w:tc>
          <w:tcPr>
            <w:tcW w:w="990" w:type="dxa"/>
            <w:vAlign w:val="center"/>
          </w:tcPr>
          <w:p w14:paraId="2BBD94B2" w14:textId="77777777" w:rsidR="007F67DE" w:rsidRDefault="007F67DE">
            <w:pPr>
              <w:ind w:left="-108" w:right="-108"/>
              <w:jc w:val="center"/>
              <w:rPr>
                <w:rFonts w:cs="Arial"/>
                <w:sz w:val="18"/>
                <w:szCs w:val="18"/>
              </w:rPr>
            </w:pPr>
          </w:p>
        </w:tc>
        <w:tc>
          <w:tcPr>
            <w:tcW w:w="1080" w:type="dxa"/>
            <w:vAlign w:val="center"/>
          </w:tcPr>
          <w:p w14:paraId="5854DE7F" w14:textId="77777777" w:rsidR="007F67DE" w:rsidRDefault="007F67DE">
            <w:pPr>
              <w:ind w:left="-108" w:right="-108"/>
              <w:jc w:val="center"/>
              <w:rPr>
                <w:rFonts w:cs="Arial"/>
                <w:sz w:val="18"/>
                <w:szCs w:val="18"/>
              </w:rPr>
            </w:pPr>
          </w:p>
        </w:tc>
      </w:tr>
      <w:tr w:rsidR="007F67DE" w14:paraId="4504AE08" w14:textId="77777777">
        <w:trPr>
          <w:trHeight w:val="431"/>
        </w:trPr>
        <w:tc>
          <w:tcPr>
            <w:tcW w:w="846" w:type="dxa"/>
            <w:vAlign w:val="center"/>
          </w:tcPr>
          <w:p w14:paraId="2CA7ADD4" w14:textId="77777777" w:rsidR="007F67DE" w:rsidRDefault="007F67DE">
            <w:pPr>
              <w:ind w:left="-108" w:right="-108"/>
              <w:jc w:val="center"/>
              <w:rPr>
                <w:rFonts w:cs="Arial"/>
                <w:sz w:val="18"/>
                <w:szCs w:val="18"/>
              </w:rPr>
            </w:pPr>
          </w:p>
        </w:tc>
        <w:tc>
          <w:tcPr>
            <w:tcW w:w="846" w:type="dxa"/>
            <w:vAlign w:val="center"/>
          </w:tcPr>
          <w:p w14:paraId="1FFDA236" w14:textId="77777777" w:rsidR="007F67DE" w:rsidRDefault="00D011DF">
            <w:pPr>
              <w:ind w:left="-63" w:right="-108"/>
              <w:jc w:val="center"/>
              <w:rPr>
                <w:rFonts w:cs="Arial"/>
                <w:sz w:val="18"/>
                <w:szCs w:val="18"/>
              </w:rPr>
            </w:pPr>
            <w:r>
              <w:rPr>
                <w:rFonts w:cs="Arial"/>
                <w:sz w:val="18"/>
                <w:szCs w:val="18"/>
              </w:rPr>
              <w:t>2-2</w:t>
            </w:r>
          </w:p>
        </w:tc>
        <w:tc>
          <w:tcPr>
            <w:tcW w:w="846" w:type="dxa"/>
            <w:vAlign w:val="center"/>
          </w:tcPr>
          <w:p w14:paraId="3B653F21"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4C471D7B"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0CA0EF7B"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314EE24A" w14:textId="77777777" w:rsidR="007F67DE" w:rsidRDefault="007F67DE">
            <w:pPr>
              <w:ind w:left="-108" w:right="-108"/>
              <w:jc w:val="center"/>
              <w:rPr>
                <w:rFonts w:cs="Arial"/>
                <w:sz w:val="18"/>
                <w:szCs w:val="18"/>
              </w:rPr>
            </w:pPr>
          </w:p>
        </w:tc>
        <w:tc>
          <w:tcPr>
            <w:tcW w:w="720" w:type="dxa"/>
            <w:vAlign w:val="center"/>
          </w:tcPr>
          <w:p w14:paraId="76614669" w14:textId="77777777" w:rsidR="007F67DE" w:rsidRDefault="007F67DE">
            <w:pPr>
              <w:ind w:left="-108" w:right="-108"/>
              <w:jc w:val="center"/>
              <w:rPr>
                <w:rFonts w:cs="Arial"/>
                <w:sz w:val="18"/>
                <w:szCs w:val="18"/>
              </w:rPr>
            </w:pPr>
          </w:p>
        </w:tc>
        <w:tc>
          <w:tcPr>
            <w:tcW w:w="720" w:type="dxa"/>
            <w:vAlign w:val="center"/>
          </w:tcPr>
          <w:p w14:paraId="57590049" w14:textId="77777777" w:rsidR="007F67DE" w:rsidRDefault="007F67DE">
            <w:pPr>
              <w:ind w:left="-108" w:right="-108"/>
              <w:jc w:val="center"/>
              <w:rPr>
                <w:rFonts w:cs="Arial"/>
                <w:sz w:val="18"/>
                <w:szCs w:val="18"/>
              </w:rPr>
            </w:pPr>
          </w:p>
        </w:tc>
        <w:tc>
          <w:tcPr>
            <w:tcW w:w="810" w:type="dxa"/>
            <w:vAlign w:val="center"/>
          </w:tcPr>
          <w:p w14:paraId="0C5B615A" w14:textId="77777777" w:rsidR="007F67DE" w:rsidRDefault="007F67DE">
            <w:pPr>
              <w:ind w:left="-108" w:right="-108"/>
              <w:jc w:val="center"/>
              <w:rPr>
                <w:rFonts w:cs="Arial"/>
                <w:sz w:val="18"/>
                <w:szCs w:val="18"/>
              </w:rPr>
            </w:pPr>
          </w:p>
        </w:tc>
        <w:tc>
          <w:tcPr>
            <w:tcW w:w="990" w:type="dxa"/>
            <w:vAlign w:val="center"/>
          </w:tcPr>
          <w:p w14:paraId="792F1AA2" w14:textId="77777777" w:rsidR="007F67DE" w:rsidRDefault="007F67DE">
            <w:pPr>
              <w:ind w:left="-108" w:right="-108"/>
              <w:jc w:val="center"/>
              <w:rPr>
                <w:rFonts w:cs="Arial"/>
                <w:sz w:val="18"/>
                <w:szCs w:val="18"/>
              </w:rPr>
            </w:pPr>
          </w:p>
        </w:tc>
        <w:tc>
          <w:tcPr>
            <w:tcW w:w="1080" w:type="dxa"/>
            <w:vAlign w:val="center"/>
          </w:tcPr>
          <w:p w14:paraId="1A499DFC" w14:textId="77777777" w:rsidR="007F67DE" w:rsidRDefault="007F67DE">
            <w:pPr>
              <w:ind w:left="-108" w:right="-108"/>
              <w:jc w:val="center"/>
              <w:rPr>
                <w:rFonts w:cs="Arial"/>
                <w:sz w:val="18"/>
                <w:szCs w:val="18"/>
              </w:rPr>
            </w:pPr>
          </w:p>
        </w:tc>
      </w:tr>
      <w:tr w:rsidR="007F67DE" w14:paraId="527731E8" w14:textId="77777777">
        <w:trPr>
          <w:trHeight w:val="431"/>
        </w:trPr>
        <w:tc>
          <w:tcPr>
            <w:tcW w:w="846" w:type="dxa"/>
            <w:vAlign w:val="center"/>
          </w:tcPr>
          <w:p w14:paraId="7A036E3D" w14:textId="77777777" w:rsidR="007F67DE" w:rsidRDefault="00D011DF">
            <w:pPr>
              <w:ind w:left="-108" w:right="-108"/>
              <w:jc w:val="center"/>
              <w:rPr>
                <w:rFonts w:cs="Arial"/>
                <w:sz w:val="18"/>
                <w:szCs w:val="18"/>
              </w:rPr>
            </w:pPr>
            <w:r>
              <w:rPr>
                <w:rFonts w:cs="Arial"/>
                <w:sz w:val="18"/>
                <w:szCs w:val="18"/>
              </w:rPr>
              <w:t>3</w:t>
            </w:r>
          </w:p>
        </w:tc>
        <w:tc>
          <w:tcPr>
            <w:tcW w:w="846" w:type="dxa"/>
            <w:vAlign w:val="center"/>
          </w:tcPr>
          <w:p w14:paraId="60184969" w14:textId="77777777" w:rsidR="007F67DE" w:rsidRDefault="00D011DF">
            <w:pPr>
              <w:ind w:left="-63" w:right="-108"/>
              <w:jc w:val="center"/>
              <w:rPr>
                <w:rFonts w:cs="Arial"/>
                <w:sz w:val="18"/>
                <w:szCs w:val="18"/>
              </w:rPr>
            </w:pPr>
            <w:r>
              <w:rPr>
                <w:rFonts w:cs="Arial"/>
                <w:sz w:val="18"/>
                <w:szCs w:val="18"/>
              </w:rPr>
              <w:t>3-1</w:t>
            </w:r>
          </w:p>
        </w:tc>
        <w:tc>
          <w:tcPr>
            <w:tcW w:w="846" w:type="dxa"/>
            <w:vAlign w:val="center"/>
          </w:tcPr>
          <w:p w14:paraId="6755F7DB"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3B00C05E"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63270EE2"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5E7E3C41" w14:textId="77777777" w:rsidR="007F67DE" w:rsidRDefault="007F67DE">
            <w:pPr>
              <w:ind w:left="-108" w:right="-108"/>
              <w:jc w:val="center"/>
              <w:rPr>
                <w:rFonts w:cs="Arial"/>
                <w:sz w:val="18"/>
                <w:szCs w:val="18"/>
              </w:rPr>
            </w:pPr>
          </w:p>
        </w:tc>
        <w:tc>
          <w:tcPr>
            <w:tcW w:w="720" w:type="dxa"/>
            <w:vAlign w:val="center"/>
          </w:tcPr>
          <w:p w14:paraId="03F828E4" w14:textId="77777777" w:rsidR="007F67DE" w:rsidRDefault="007F67DE">
            <w:pPr>
              <w:ind w:left="-108" w:right="-108"/>
              <w:jc w:val="center"/>
              <w:rPr>
                <w:rFonts w:cs="Arial"/>
                <w:sz w:val="18"/>
                <w:szCs w:val="18"/>
              </w:rPr>
            </w:pPr>
          </w:p>
        </w:tc>
        <w:tc>
          <w:tcPr>
            <w:tcW w:w="720" w:type="dxa"/>
            <w:vAlign w:val="center"/>
          </w:tcPr>
          <w:p w14:paraId="2AC57CB0" w14:textId="77777777" w:rsidR="007F67DE" w:rsidRDefault="007F67DE">
            <w:pPr>
              <w:ind w:left="-108" w:right="-108"/>
              <w:jc w:val="center"/>
              <w:rPr>
                <w:rFonts w:cs="Arial"/>
                <w:sz w:val="18"/>
                <w:szCs w:val="18"/>
              </w:rPr>
            </w:pPr>
          </w:p>
        </w:tc>
        <w:tc>
          <w:tcPr>
            <w:tcW w:w="810" w:type="dxa"/>
            <w:vAlign w:val="center"/>
          </w:tcPr>
          <w:p w14:paraId="5186B13D" w14:textId="77777777" w:rsidR="007F67DE" w:rsidRDefault="007F67DE">
            <w:pPr>
              <w:ind w:left="-108" w:right="-108"/>
              <w:jc w:val="center"/>
              <w:rPr>
                <w:rFonts w:cs="Arial"/>
                <w:sz w:val="18"/>
                <w:szCs w:val="18"/>
              </w:rPr>
            </w:pPr>
          </w:p>
        </w:tc>
        <w:tc>
          <w:tcPr>
            <w:tcW w:w="990" w:type="dxa"/>
            <w:vAlign w:val="center"/>
          </w:tcPr>
          <w:p w14:paraId="6C57C439" w14:textId="77777777" w:rsidR="007F67DE" w:rsidRDefault="007F67DE">
            <w:pPr>
              <w:ind w:left="-108" w:right="-108"/>
              <w:jc w:val="center"/>
              <w:rPr>
                <w:rFonts w:cs="Arial"/>
                <w:sz w:val="18"/>
                <w:szCs w:val="18"/>
              </w:rPr>
            </w:pPr>
          </w:p>
        </w:tc>
        <w:tc>
          <w:tcPr>
            <w:tcW w:w="1080" w:type="dxa"/>
            <w:vAlign w:val="center"/>
          </w:tcPr>
          <w:p w14:paraId="3D404BC9" w14:textId="77777777" w:rsidR="007F67DE" w:rsidRDefault="007F67DE">
            <w:pPr>
              <w:ind w:left="-108" w:right="-108"/>
              <w:jc w:val="center"/>
              <w:rPr>
                <w:rFonts w:cs="Arial"/>
                <w:sz w:val="18"/>
                <w:szCs w:val="18"/>
              </w:rPr>
            </w:pPr>
          </w:p>
        </w:tc>
      </w:tr>
      <w:tr w:rsidR="007F67DE" w14:paraId="282D7A13" w14:textId="77777777">
        <w:trPr>
          <w:trHeight w:val="431"/>
        </w:trPr>
        <w:tc>
          <w:tcPr>
            <w:tcW w:w="846" w:type="dxa"/>
            <w:vAlign w:val="center"/>
          </w:tcPr>
          <w:p w14:paraId="61319B8A" w14:textId="77777777" w:rsidR="007F67DE" w:rsidRDefault="007F67DE">
            <w:pPr>
              <w:ind w:left="-108" w:right="-108"/>
              <w:jc w:val="center"/>
              <w:rPr>
                <w:rFonts w:cs="Arial"/>
                <w:sz w:val="18"/>
                <w:szCs w:val="18"/>
              </w:rPr>
            </w:pPr>
          </w:p>
        </w:tc>
        <w:tc>
          <w:tcPr>
            <w:tcW w:w="846" w:type="dxa"/>
            <w:vAlign w:val="center"/>
          </w:tcPr>
          <w:p w14:paraId="0635CE5E" w14:textId="77777777" w:rsidR="007F67DE" w:rsidRDefault="00D011DF">
            <w:pPr>
              <w:ind w:left="-63" w:right="-108"/>
              <w:jc w:val="center"/>
              <w:rPr>
                <w:rFonts w:cs="Arial"/>
                <w:sz w:val="18"/>
                <w:szCs w:val="18"/>
              </w:rPr>
            </w:pPr>
            <w:r>
              <w:rPr>
                <w:rFonts w:cs="Arial"/>
                <w:sz w:val="18"/>
                <w:szCs w:val="18"/>
              </w:rPr>
              <w:t>3-2</w:t>
            </w:r>
          </w:p>
        </w:tc>
        <w:tc>
          <w:tcPr>
            <w:tcW w:w="846" w:type="dxa"/>
            <w:vAlign w:val="center"/>
          </w:tcPr>
          <w:p w14:paraId="48A99A3C"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2695D368"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38A8BA6B"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31A560F4" w14:textId="77777777" w:rsidR="007F67DE" w:rsidRDefault="007F67DE">
            <w:pPr>
              <w:ind w:left="-108" w:right="-108"/>
              <w:jc w:val="center"/>
              <w:rPr>
                <w:rFonts w:cs="Arial"/>
                <w:sz w:val="18"/>
                <w:szCs w:val="18"/>
              </w:rPr>
            </w:pPr>
          </w:p>
        </w:tc>
        <w:tc>
          <w:tcPr>
            <w:tcW w:w="720" w:type="dxa"/>
            <w:vAlign w:val="center"/>
          </w:tcPr>
          <w:p w14:paraId="70DF735C" w14:textId="77777777" w:rsidR="007F67DE" w:rsidRDefault="007F67DE">
            <w:pPr>
              <w:ind w:left="-108" w:right="-108"/>
              <w:jc w:val="center"/>
              <w:rPr>
                <w:rFonts w:cs="Arial"/>
                <w:sz w:val="18"/>
                <w:szCs w:val="18"/>
              </w:rPr>
            </w:pPr>
          </w:p>
        </w:tc>
        <w:tc>
          <w:tcPr>
            <w:tcW w:w="720" w:type="dxa"/>
            <w:vAlign w:val="center"/>
          </w:tcPr>
          <w:p w14:paraId="3A413BF6" w14:textId="77777777" w:rsidR="007F67DE" w:rsidRDefault="007F67DE">
            <w:pPr>
              <w:ind w:left="-108" w:right="-108"/>
              <w:jc w:val="center"/>
              <w:rPr>
                <w:rFonts w:cs="Arial"/>
                <w:sz w:val="18"/>
                <w:szCs w:val="18"/>
              </w:rPr>
            </w:pPr>
          </w:p>
        </w:tc>
        <w:tc>
          <w:tcPr>
            <w:tcW w:w="810" w:type="dxa"/>
            <w:vAlign w:val="center"/>
          </w:tcPr>
          <w:p w14:paraId="33D28B4B" w14:textId="77777777" w:rsidR="007F67DE" w:rsidRDefault="007F67DE">
            <w:pPr>
              <w:ind w:left="-108" w:right="-108"/>
              <w:jc w:val="center"/>
              <w:rPr>
                <w:rFonts w:cs="Arial"/>
                <w:sz w:val="18"/>
                <w:szCs w:val="18"/>
              </w:rPr>
            </w:pPr>
          </w:p>
        </w:tc>
        <w:tc>
          <w:tcPr>
            <w:tcW w:w="990" w:type="dxa"/>
            <w:vAlign w:val="center"/>
          </w:tcPr>
          <w:p w14:paraId="37EFA3E3" w14:textId="77777777" w:rsidR="007F67DE" w:rsidRDefault="007F67DE">
            <w:pPr>
              <w:ind w:left="-108" w:right="-108"/>
              <w:jc w:val="center"/>
              <w:rPr>
                <w:rFonts w:cs="Arial"/>
                <w:sz w:val="18"/>
                <w:szCs w:val="18"/>
              </w:rPr>
            </w:pPr>
          </w:p>
        </w:tc>
        <w:tc>
          <w:tcPr>
            <w:tcW w:w="1080" w:type="dxa"/>
            <w:vAlign w:val="center"/>
          </w:tcPr>
          <w:p w14:paraId="41C6AC2A" w14:textId="77777777" w:rsidR="007F67DE" w:rsidRDefault="007F67DE">
            <w:pPr>
              <w:ind w:left="-108" w:right="-108"/>
              <w:jc w:val="center"/>
              <w:rPr>
                <w:rFonts w:cs="Arial"/>
                <w:sz w:val="18"/>
                <w:szCs w:val="18"/>
              </w:rPr>
            </w:pPr>
          </w:p>
        </w:tc>
      </w:tr>
      <w:tr w:rsidR="007F67DE" w14:paraId="7B4995DF" w14:textId="77777777">
        <w:trPr>
          <w:trHeight w:val="431"/>
        </w:trPr>
        <w:tc>
          <w:tcPr>
            <w:tcW w:w="846" w:type="dxa"/>
            <w:vAlign w:val="center"/>
          </w:tcPr>
          <w:p w14:paraId="279935FF" w14:textId="77777777" w:rsidR="007F67DE" w:rsidRDefault="00D011DF">
            <w:pPr>
              <w:ind w:left="-108" w:right="-108"/>
              <w:jc w:val="center"/>
              <w:rPr>
                <w:rFonts w:cs="Arial"/>
                <w:sz w:val="18"/>
                <w:szCs w:val="18"/>
              </w:rPr>
            </w:pPr>
            <w:r>
              <w:rPr>
                <w:rFonts w:cs="Arial"/>
                <w:sz w:val="18"/>
                <w:szCs w:val="18"/>
              </w:rPr>
              <w:t>4</w:t>
            </w:r>
          </w:p>
        </w:tc>
        <w:tc>
          <w:tcPr>
            <w:tcW w:w="846" w:type="dxa"/>
            <w:vAlign w:val="center"/>
          </w:tcPr>
          <w:p w14:paraId="78ABDCF7" w14:textId="77777777" w:rsidR="007F67DE" w:rsidRDefault="00D011DF">
            <w:pPr>
              <w:ind w:left="-63" w:right="-108"/>
              <w:jc w:val="center"/>
              <w:rPr>
                <w:rFonts w:cs="Arial"/>
                <w:sz w:val="18"/>
                <w:szCs w:val="18"/>
              </w:rPr>
            </w:pPr>
            <w:r>
              <w:rPr>
                <w:rFonts w:cs="Arial"/>
                <w:sz w:val="18"/>
                <w:szCs w:val="18"/>
              </w:rPr>
              <w:t>4-1</w:t>
            </w:r>
          </w:p>
        </w:tc>
        <w:tc>
          <w:tcPr>
            <w:tcW w:w="846" w:type="dxa"/>
            <w:vAlign w:val="center"/>
          </w:tcPr>
          <w:p w14:paraId="1DF24874"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428C53BF"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5545BCB0"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2DC44586" w14:textId="77777777" w:rsidR="007F67DE" w:rsidRDefault="007F67DE">
            <w:pPr>
              <w:ind w:left="-108" w:right="-108"/>
              <w:jc w:val="center"/>
              <w:rPr>
                <w:rFonts w:cs="Arial"/>
                <w:sz w:val="18"/>
                <w:szCs w:val="18"/>
              </w:rPr>
            </w:pPr>
          </w:p>
        </w:tc>
        <w:tc>
          <w:tcPr>
            <w:tcW w:w="720" w:type="dxa"/>
            <w:vAlign w:val="center"/>
          </w:tcPr>
          <w:p w14:paraId="4FFCBC07" w14:textId="77777777" w:rsidR="007F67DE" w:rsidRDefault="007F67DE">
            <w:pPr>
              <w:ind w:left="-108" w:right="-108"/>
              <w:jc w:val="center"/>
              <w:rPr>
                <w:rFonts w:cs="Arial"/>
                <w:sz w:val="18"/>
                <w:szCs w:val="18"/>
              </w:rPr>
            </w:pPr>
          </w:p>
        </w:tc>
        <w:tc>
          <w:tcPr>
            <w:tcW w:w="720" w:type="dxa"/>
            <w:vAlign w:val="center"/>
          </w:tcPr>
          <w:p w14:paraId="1728B4D0" w14:textId="77777777" w:rsidR="007F67DE" w:rsidRDefault="007F67DE">
            <w:pPr>
              <w:ind w:left="-108" w:right="-108"/>
              <w:jc w:val="center"/>
              <w:rPr>
                <w:rFonts w:cs="Arial"/>
                <w:sz w:val="18"/>
                <w:szCs w:val="18"/>
              </w:rPr>
            </w:pPr>
          </w:p>
        </w:tc>
        <w:tc>
          <w:tcPr>
            <w:tcW w:w="810" w:type="dxa"/>
            <w:vAlign w:val="center"/>
          </w:tcPr>
          <w:p w14:paraId="34959D4B" w14:textId="77777777" w:rsidR="007F67DE" w:rsidRDefault="007F67DE">
            <w:pPr>
              <w:ind w:left="-108" w:right="-108"/>
              <w:jc w:val="center"/>
              <w:rPr>
                <w:rFonts w:cs="Arial"/>
                <w:sz w:val="18"/>
                <w:szCs w:val="18"/>
              </w:rPr>
            </w:pPr>
          </w:p>
        </w:tc>
        <w:tc>
          <w:tcPr>
            <w:tcW w:w="990" w:type="dxa"/>
            <w:vAlign w:val="center"/>
          </w:tcPr>
          <w:p w14:paraId="7BD58BA2" w14:textId="77777777" w:rsidR="007F67DE" w:rsidRDefault="007F67DE">
            <w:pPr>
              <w:ind w:left="-108" w:right="-108"/>
              <w:jc w:val="center"/>
              <w:rPr>
                <w:rFonts w:cs="Arial"/>
                <w:sz w:val="18"/>
                <w:szCs w:val="18"/>
              </w:rPr>
            </w:pPr>
          </w:p>
        </w:tc>
        <w:tc>
          <w:tcPr>
            <w:tcW w:w="1080" w:type="dxa"/>
            <w:vAlign w:val="center"/>
          </w:tcPr>
          <w:p w14:paraId="4357A966" w14:textId="77777777" w:rsidR="007F67DE" w:rsidRDefault="007F67DE">
            <w:pPr>
              <w:ind w:left="-108" w:right="-108"/>
              <w:jc w:val="center"/>
              <w:rPr>
                <w:rFonts w:cs="Arial"/>
                <w:sz w:val="18"/>
                <w:szCs w:val="18"/>
              </w:rPr>
            </w:pPr>
          </w:p>
        </w:tc>
      </w:tr>
      <w:tr w:rsidR="007F67DE" w14:paraId="57C9EE53" w14:textId="77777777">
        <w:trPr>
          <w:trHeight w:val="431"/>
        </w:trPr>
        <w:tc>
          <w:tcPr>
            <w:tcW w:w="846" w:type="dxa"/>
            <w:vAlign w:val="center"/>
          </w:tcPr>
          <w:p w14:paraId="44690661" w14:textId="77777777" w:rsidR="007F67DE" w:rsidRDefault="007F67DE">
            <w:pPr>
              <w:ind w:left="-108" w:right="-108"/>
              <w:jc w:val="center"/>
              <w:rPr>
                <w:rFonts w:cs="Arial"/>
                <w:sz w:val="18"/>
                <w:szCs w:val="18"/>
              </w:rPr>
            </w:pPr>
          </w:p>
        </w:tc>
        <w:tc>
          <w:tcPr>
            <w:tcW w:w="846" w:type="dxa"/>
            <w:vAlign w:val="center"/>
          </w:tcPr>
          <w:p w14:paraId="583FC322" w14:textId="77777777" w:rsidR="007F67DE" w:rsidRDefault="00D011DF">
            <w:pPr>
              <w:ind w:left="-63" w:right="-108"/>
              <w:jc w:val="center"/>
              <w:rPr>
                <w:rFonts w:cs="Arial"/>
                <w:sz w:val="18"/>
                <w:szCs w:val="18"/>
              </w:rPr>
            </w:pPr>
            <w:r>
              <w:rPr>
                <w:rFonts w:cs="Arial"/>
                <w:sz w:val="18"/>
                <w:szCs w:val="18"/>
              </w:rPr>
              <w:t>4-2</w:t>
            </w:r>
          </w:p>
        </w:tc>
        <w:tc>
          <w:tcPr>
            <w:tcW w:w="846" w:type="dxa"/>
            <w:vAlign w:val="center"/>
          </w:tcPr>
          <w:p w14:paraId="2C8BB22A"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4BCBCC91"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4B5B0A1B"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74539910" w14:textId="77777777" w:rsidR="007F67DE" w:rsidRDefault="007F67DE">
            <w:pPr>
              <w:ind w:left="-108" w:right="-108"/>
              <w:jc w:val="center"/>
              <w:rPr>
                <w:rFonts w:cs="Arial"/>
                <w:sz w:val="18"/>
                <w:szCs w:val="18"/>
              </w:rPr>
            </w:pPr>
          </w:p>
        </w:tc>
        <w:tc>
          <w:tcPr>
            <w:tcW w:w="720" w:type="dxa"/>
            <w:vAlign w:val="center"/>
          </w:tcPr>
          <w:p w14:paraId="5A7E0CF2" w14:textId="77777777" w:rsidR="007F67DE" w:rsidRDefault="007F67DE">
            <w:pPr>
              <w:ind w:left="-108" w:right="-108"/>
              <w:jc w:val="center"/>
              <w:rPr>
                <w:rFonts w:cs="Arial"/>
                <w:sz w:val="18"/>
                <w:szCs w:val="18"/>
              </w:rPr>
            </w:pPr>
          </w:p>
        </w:tc>
        <w:tc>
          <w:tcPr>
            <w:tcW w:w="720" w:type="dxa"/>
            <w:vAlign w:val="center"/>
          </w:tcPr>
          <w:p w14:paraId="60FA6563" w14:textId="77777777" w:rsidR="007F67DE" w:rsidRDefault="007F67DE">
            <w:pPr>
              <w:ind w:left="-108" w:right="-108"/>
              <w:jc w:val="center"/>
              <w:rPr>
                <w:rFonts w:cs="Arial"/>
                <w:sz w:val="18"/>
                <w:szCs w:val="18"/>
              </w:rPr>
            </w:pPr>
          </w:p>
        </w:tc>
        <w:tc>
          <w:tcPr>
            <w:tcW w:w="810" w:type="dxa"/>
            <w:vAlign w:val="center"/>
          </w:tcPr>
          <w:p w14:paraId="1AC5CDBE" w14:textId="77777777" w:rsidR="007F67DE" w:rsidRDefault="007F67DE">
            <w:pPr>
              <w:ind w:left="-108" w:right="-108"/>
              <w:jc w:val="center"/>
              <w:rPr>
                <w:rFonts w:cs="Arial"/>
                <w:sz w:val="18"/>
                <w:szCs w:val="18"/>
              </w:rPr>
            </w:pPr>
          </w:p>
        </w:tc>
        <w:tc>
          <w:tcPr>
            <w:tcW w:w="990" w:type="dxa"/>
            <w:vAlign w:val="center"/>
          </w:tcPr>
          <w:p w14:paraId="342D4C27" w14:textId="77777777" w:rsidR="007F67DE" w:rsidRDefault="007F67DE">
            <w:pPr>
              <w:ind w:left="-108" w:right="-108"/>
              <w:jc w:val="center"/>
              <w:rPr>
                <w:rFonts w:cs="Arial"/>
                <w:sz w:val="18"/>
                <w:szCs w:val="18"/>
              </w:rPr>
            </w:pPr>
          </w:p>
        </w:tc>
        <w:tc>
          <w:tcPr>
            <w:tcW w:w="1080" w:type="dxa"/>
            <w:vAlign w:val="center"/>
          </w:tcPr>
          <w:p w14:paraId="3572E399" w14:textId="77777777" w:rsidR="007F67DE" w:rsidRDefault="007F67DE">
            <w:pPr>
              <w:ind w:left="-108" w:right="-108"/>
              <w:jc w:val="center"/>
              <w:rPr>
                <w:rFonts w:cs="Arial"/>
                <w:sz w:val="18"/>
                <w:szCs w:val="18"/>
              </w:rPr>
            </w:pPr>
          </w:p>
        </w:tc>
      </w:tr>
      <w:tr w:rsidR="007F67DE" w14:paraId="54532F9B" w14:textId="77777777">
        <w:trPr>
          <w:trHeight w:val="431"/>
        </w:trPr>
        <w:tc>
          <w:tcPr>
            <w:tcW w:w="846" w:type="dxa"/>
            <w:vAlign w:val="center"/>
          </w:tcPr>
          <w:p w14:paraId="6CEB15CE" w14:textId="77777777" w:rsidR="007F67DE" w:rsidRDefault="007F67DE">
            <w:pPr>
              <w:ind w:left="-108" w:right="-108"/>
              <w:jc w:val="center"/>
              <w:rPr>
                <w:rFonts w:cs="Arial"/>
                <w:sz w:val="18"/>
                <w:szCs w:val="18"/>
              </w:rPr>
            </w:pPr>
          </w:p>
        </w:tc>
        <w:tc>
          <w:tcPr>
            <w:tcW w:w="846" w:type="dxa"/>
            <w:vAlign w:val="center"/>
          </w:tcPr>
          <w:p w14:paraId="4331EE35" w14:textId="77777777" w:rsidR="007F67DE" w:rsidRDefault="00D011DF">
            <w:pPr>
              <w:ind w:left="-63" w:right="-108"/>
              <w:jc w:val="center"/>
              <w:rPr>
                <w:rFonts w:cs="Arial"/>
                <w:sz w:val="18"/>
                <w:szCs w:val="18"/>
              </w:rPr>
            </w:pPr>
            <w:r>
              <w:rPr>
                <w:rFonts w:cs="Arial"/>
                <w:sz w:val="18"/>
                <w:szCs w:val="18"/>
              </w:rPr>
              <w:t>4-3</w:t>
            </w:r>
          </w:p>
        </w:tc>
        <w:tc>
          <w:tcPr>
            <w:tcW w:w="846" w:type="dxa"/>
            <w:vAlign w:val="center"/>
          </w:tcPr>
          <w:p w14:paraId="195B4E72"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475BD3FF" w14:textId="77777777" w:rsidR="007F67DE" w:rsidRDefault="00D011DF">
            <w:pPr>
              <w:ind w:left="-108" w:right="-108"/>
              <w:jc w:val="center"/>
              <w:rPr>
                <w:rFonts w:cs="Arial"/>
                <w:sz w:val="18"/>
                <w:szCs w:val="18"/>
              </w:rPr>
            </w:pPr>
            <w:r>
              <w:rPr>
                <w:rFonts w:cs="Arial"/>
                <w:sz w:val="18"/>
                <w:szCs w:val="18"/>
              </w:rPr>
              <w:t>1</w:t>
            </w:r>
          </w:p>
        </w:tc>
        <w:tc>
          <w:tcPr>
            <w:tcW w:w="1080" w:type="dxa"/>
            <w:vAlign w:val="center"/>
          </w:tcPr>
          <w:p w14:paraId="0ED470E5" w14:textId="77777777" w:rsidR="007F67DE" w:rsidRDefault="00D011DF">
            <w:pPr>
              <w:ind w:left="-108" w:right="-108"/>
              <w:jc w:val="center"/>
              <w:rPr>
                <w:rFonts w:cs="Arial"/>
                <w:sz w:val="18"/>
                <w:szCs w:val="18"/>
              </w:rPr>
            </w:pPr>
            <w:r>
              <w:rPr>
                <w:rFonts w:cs="Arial"/>
                <w:sz w:val="18"/>
                <w:szCs w:val="18"/>
              </w:rPr>
              <w:t>15-05-16</w:t>
            </w:r>
          </w:p>
        </w:tc>
        <w:tc>
          <w:tcPr>
            <w:tcW w:w="270" w:type="dxa"/>
            <w:tcBorders>
              <w:top w:val="nil"/>
              <w:bottom w:val="nil"/>
            </w:tcBorders>
          </w:tcPr>
          <w:p w14:paraId="66518E39" w14:textId="77777777" w:rsidR="007F67DE" w:rsidRDefault="007F67DE">
            <w:pPr>
              <w:ind w:left="-108" w:right="-108"/>
              <w:jc w:val="center"/>
              <w:rPr>
                <w:rFonts w:cs="Arial"/>
                <w:sz w:val="18"/>
                <w:szCs w:val="18"/>
              </w:rPr>
            </w:pPr>
          </w:p>
        </w:tc>
        <w:tc>
          <w:tcPr>
            <w:tcW w:w="720" w:type="dxa"/>
            <w:vAlign w:val="center"/>
          </w:tcPr>
          <w:p w14:paraId="7E75FCD0" w14:textId="77777777" w:rsidR="007F67DE" w:rsidRDefault="007F67DE">
            <w:pPr>
              <w:ind w:left="-108" w:right="-108"/>
              <w:jc w:val="center"/>
              <w:rPr>
                <w:rFonts w:cs="Arial"/>
                <w:sz w:val="18"/>
                <w:szCs w:val="18"/>
              </w:rPr>
            </w:pPr>
          </w:p>
        </w:tc>
        <w:tc>
          <w:tcPr>
            <w:tcW w:w="720" w:type="dxa"/>
            <w:vAlign w:val="center"/>
          </w:tcPr>
          <w:p w14:paraId="10FDAA0E" w14:textId="77777777" w:rsidR="007F67DE" w:rsidRDefault="007F67DE">
            <w:pPr>
              <w:ind w:left="-108" w:right="-108"/>
              <w:jc w:val="center"/>
              <w:rPr>
                <w:rFonts w:cs="Arial"/>
                <w:sz w:val="18"/>
                <w:szCs w:val="18"/>
              </w:rPr>
            </w:pPr>
          </w:p>
        </w:tc>
        <w:tc>
          <w:tcPr>
            <w:tcW w:w="810" w:type="dxa"/>
            <w:vAlign w:val="center"/>
          </w:tcPr>
          <w:p w14:paraId="774AF2BF" w14:textId="77777777" w:rsidR="007F67DE" w:rsidRDefault="007F67DE">
            <w:pPr>
              <w:ind w:left="-108" w:right="-108"/>
              <w:jc w:val="center"/>
              <w:rPr>
                <w:rFonts w:cs="Arial"/>
                <w:sz w:val="18"/>
                <w:szCs w:val="18"/>
              </w:rPr>
            </w:pPr>
          </w:p>
        </w:tc>
        <w:tc>
          <w:tcPr>
            <w:tcW w:w="990" w:type="dxa"/>
            <w:vAlign w:val="center"/>
          </w:tcPr>
          <w:p w14:paraId="7A292896" w14:textId="77777777" w:rsidR="007F67DE" w:rsidRDefault="007F67DE">
            <w:pPr>
              <w:ind w:left="-108" w:right="-108"/>
              <w:jc w:val="center"/>
              <w:rPr>
                <w:rFonts w:cs="Arial"/>
                <w:sz w:val="18"/>
                <w:szCs w:val="18"/>
              </w:rPr>
            </w:pPr>
          </w:p>
        </w:tc>
        <w:tc>
          <w:tcPr>
            <w:tcW w:w="1080" w:type="dxa"/>
            <w:vAlign w:val="center"/>
          </w:tcPr>
          <w:p w14:paraId="2191599E" w14:textId="77777777" w:rsidR="007F67DE" w:rsidRDefault="007F67DE">
            <w:pPr>
              <w:ind w:left="-108" w:right="-108"/>
              <w:jc w:val="center"/>
              <w:rPr>
                <w:rFonts w:cs="Arial"/>
                <w:sz w:val="18"/>
                <w:szCs w:val="18"/>
              </w:rPr>
            </w:pPr>
          </w:p>
        </w:tc>
      </w:tr>
      <w:tr w:rsidR="007F67DE" w14:paraId="23563FF3" w14:textId="77777777">
        <w:trPr>
          <w:trHeight w:val="431"/>
        </w:trPr>
        <w:tc>
          <w:tcPr>
            <w:tcW w:w="846" w:type="dxa"/>
            <w:vAlign w:val="center"/>
          </w:tcPr>
          <w:p w14:paraId="7673E5AE" w14:textId="77777777" w:rsidR="007F67DE" w:rsidRDefault="007F67DE">
            <w:pPr>
              <w:ind w:left="-108" w:right="-108"/>
              <w:jc w:val="center"/>
              <w:rPr>
                <w:rFonts w:cs="Arial"/>
                <w:sz w:val="18"/>
                <w:szCs w:val="18"/>
              </w:rPr>
            </w:pPr>
          </w:p>
        </w:tc>
        <w:tc>
          <w:tcPr>
            <w:tcW w:w="846" w:type="dxa"/>
            <w:vAlign w:val="center"/>
          </w:tcPr>
          <w:p w14:paraId="266EAB5C" w14:textId="77777777" w:rsidR="007F67DE" w:rsidRDefault="00D011DF">
            <w:pPr>
              <w:ind w:left="-63" w:right="-108"/>
              <w:jc w:val="center"/>
              <w:rPr>
                <w:rFonts w:cs="Arial"/>
                <w:sz w:val="18"/>
                <w:szCs w:val="18"/>
              </w:rPr>
            </w:pPr>
            <w:r>
              <w:rPr>
                <w:rFonts w:cs="Arial"/>
                <w:sz w:val="18"/>
                <w:szCs w:val="18"/>
              </w:rPr>
              <w:t>4-4</w:t>
            </w:r>
          </w:p>
        </w:tc>
        <w:tc>
          <w:tcPr>
            <w:tcW w:w="846" w:type="dxa"/>
            <w:vAlign w:val="center"/>
          </w:tcPr>
          <w:p w14:paraId="4E879993"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2CC21B90"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40F3A820"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041D98D7" w14:textId="77777777" w:rsidR="007F67DE" w:rsidRDefault="007F67DE">
            <w:pPr>
              <w:ind w:left="-108" w:right="-108"/>
              <w:jc w:val="center"/>
              <w:rPr>
                <w:rFonts w:cs="Arial"/>
                <w:sz w:val="18"/>
                <w:szCs w:val="18"/>
              </w:rPr>
            </w:pPr>
          </w:p>
        </w:tc>
        <w:tc>
          <w:tcPr>
            <w:tcW w:w="720" w:type="dxa"/>
            <w:vAlign w:val="center"/>
          </w:tcPr>
          <w:p w14:paraId="5AB7C0C5" w14:textId="77777777" w:rsidR="007F67DE" w:rsidRDefault="007F67DE">
            <w:pPr>
              <w:ind w:left="-108" w:right="-108"/>
              <w:jc w:val="center"/>
              <w:rPr>
                <w:rFonts w:cs="Arial"/>
                <w:sz w:val="18"/>
                <w:szCs w:val="18"/>
              </w:rPr>
            </w:pPr>
          </w:p>
        </w:tc>
        <w:tc>
          <w:tcPr>
            <w:tcW w:w="720" w:type="dxa"/>
            <w:vAlign w:val="center"/>
          </w:tcPr>
          <w:p w14:paraId="55B33694" w14:textId="77777777" w:rsidR="007F67DE" w:rsidRDefault="007F67DE">
            <w:pPr>
              <w:ind w:left="-108" w:right="-108"/>
              <w:jc w:val="center"/>
              <w:rPr>
                <w:rFonts w:cs="Arial"/>
                <w:sz w:val="18"/>
                <w:szCs w:val="18"/>
              </w:rPr>
            </w:pPr>
          </w:p>
        </w:tc>
        <w:tc>
          <w:tcPr>
            <w:tcW w:w="810" w:type="dxa"/>
            <w:vAlign w:val="center"/>
          </w:tcPr>
          <w:p w14:paraId="4455F193" w14:textId="77777777" w:rsidR="007F67DE" w:rsidRDefault="007F67DE">
            <w:pPr>
              <w:ind w:left="-108" w:right="-108"/>
              <w:jc w:val="center"/>
              <w:rPr>
                <w:rFonts w:cs="Arial"/>
                <w:sz w:val="18"/>
                <w:szCs w:val="18"/>
              </w:rPr>
            </w:pPr>
          </w:p>
        </w:tc>
        <w:tc>
          <w:tcPr>
            <w:tcW w:w="990" w:type="dxa"/>
            <w:vAlign w:val="center"/>
          </w:tcPr>
          <w:p w14:paraId="1C2776EB" w14:textId="77777777" w:rsidR="007F67DE" w:rsidRDefault="007F67DE">
            <w:pPr>
              <w:ind w:left="-108" w:right="-108"/>
              <w:jc w:val="center"/>
              <w:rPr>
                <w:rFonts w:cs="Arial"/>
                <w:sz w:val="18"/>
                <w:szCs w:val="18"/>
              </w:rPr>
            </w:pPr>
          </w:p>
        </w:tc>
        <w:tc>
          <w:tcPr>
            <w:tcW w:w="1080" w:type="dxa"/>
            <w:vAlign w:val="center"/>
          </w:tcPr>
          <w:p w14:paraId="15342E60" w14:textId="77777777" w:rsidR="007F67DE" w:rsidRDefault="007F67DE">
            <w:pPr>
              <w:ind w:left="-108" w:right="-108"/>
              <w:jc w:val="center"/>
              <w:rPr>
                <w:rFonts w:cs="Arial"/>
                <w:sz w:val="18"/>
                <w:szCs w:val="18"/>
              </w:rPr>
            </w:pPr>
          </w:p>
        </w:tc>
      </w:tr>
      <w:tr w:rsidR="007F67DE" w14:paraId="62118317" w14:textId="77777777">
        <w:trPr>
          <w:trHeight w:val="431"/>
        </w:trPr>
        <w:tc>
          <w:tcPr>
            <w:tcW w:w="846" w:type="dxa"/>
            <w:vAlign w:val="center"/>
          </w:tcPr>
          <w:p w14:paraId="5EB89DE8" w14:textId="77777777" w:rsidR="007F67DE" w:rsidRDefault="007F67DE">
            <w:pPr>
              <w:ind w:left="-108" w:right="-108"/>
              <w:jc w:val="center"/>
              <w:rPr>
                <w:rFonts w:cs="Arial"/>
                <w:sz w:val="18"/>
                <w:szCs w:val="18"/>
              </w:rPr>
            </w:pPr>
          </w:p>
        </w:tc>
        <w:tc>
          <w:tcPr>
            <w:tcW w:w="846" w:type="dxa"/>
            <w:vAlign w:val="center"/>
          </w:tcPr>
          <w:p w14:paraId="7727F823" w14:textId="77777777" w:rsidR="007F67DE" w:rsidRDefault="00D011DF">
            <w:pPr>
              <w:ind w:left="-63" w:right="-108"/>
              <w:jc w:val="center"/>
              <w:rPr>
                <w:rFonts w:cs="Arial"/>
                <w:sz w:val="18"/>
                <w:szCs w:val="18"/>
              </w:rPr>
            </w:pPr>
            <w:r>
              <w:rPr>
                <w:rFonts w:cs="Arial"/>
                <w:sz w:val="18"/>
                <w:szCs w:val="18"/>
              </w:rPr>
              <w:t>4-5</w:t>
            </w:r>
          </w:p>
        </w:tc>
        <w:tc>
          <w:tcPr>
            <w:tcW w:w="846" w:type="dxa"/>
            <w:vAlign w:val="center"/>
          </w:tcPr>
          <w:p w14:paraId="4386A4F3"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138328F9"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5BE5D7CC"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7D62D461" w14:textId="77777777" w:rsidR="007F67DE" w:rsidRDefault="007F67DE">
            <w:pPr>
              <w:ind w:left="-108" w:right="-108"/>
              <w:jc w:val="center"/>
              <w:rPr>
                <w:rFonts w:cs="Arial"/>
                <w:sz w:val="18"/>
                <w:szCs w:val="18"/>
              </w:rPr>
            </w:pPr>
          </w:p>
        </w:tc>
        <w:tc>
          <w:tcPr>
            <w:tcW w:w="720" w:type="dxa"/>
            <w:vAlign w:val="center"/>
          </w:tcPr>
          <w:p w14:paraId="078B034E" w14:textId="77777777" w:rsidR="007F67DE" w:rsidRDefault="007F67DE">
            <w:pPr>
              <w:ind w:left="-108" w:right="-108"/>
              <w:jc w:val="center"/>
              <w:rPr>
                <w:rFonts w:cs="Arial"/>
                <w:sz w:val="18"/>
                <w:szCs w:val="18"/>
              </w:rPr>
            </w:pPr>
          </w:p>
        </w:tc>
        <w:tc>
          <w:tcPr>
            <w:tcW w:w="720" w:type="dxa"/>
            <w:vAlign w:val="center"/>
          </w:tcPr>
          <w:p w14:paraId="492506DD" w14:textId="77777777" w:rsidR="007F67DE" w:rsidRDefault="007F67DE">
            <w:pPr>
              <w:ind w:left="-108" w:right="-108"/>
              <w:jc w:val="center"/>
              <w:rPr>
                <w:rFonts w:cs="Arial"/>
                <w:sz w:val="18"/>
                <w:szCs w:val="18"/>
              </w:rPr>
            </w:pPr>
          </w:p>
        </w:tc>
        <w:tc>
          <w:tcPr>
            <w:tcW w:w="810" w:type="dxa"/>
            <w:vAlign w:val="center"/>
          </w:tcPr>
          <w:p w14:paraId="31CD0C16" w14:textId="77777777" w:rsidR="007F67DE" w:rsidRDefault="007F67DE">
            <w:pPr>
              <w:ind w:left="-108" w:right="-108"/>
              <w:jc w:val="center"/>
              <w:rPr>
                <w:rFonts w:cs="Arial"/>
                <w:sz w:val="18"/>
                <w:szCs w:val="18"/>
              </w:rPr>
            </w:pPr>
          </w:p>
        </w:tc>
        <w:tc>
          <w:tcPr>
            <w:tcW w:w="990" w:type="dxa"/>
            <w:vAlign w:val="center"/>
          </w:tcPr>
          <w:p w14:paraId="7FD8715F" w14:textId="77777777" w:rsidR="007F67DE" w:rsidRDefault="007F67DE">
            <w:pPr>
              <w:ind w:left="-108" w:right="-108"/>
              <w:jc w:val="center"/>
              <w:rPr>
                <w:rFonts w:cs="Arial"/>
                <w:sz w:val="18"/>
                <w:szCs w:val="18"/>
              </w:rPr>
            </w:pPr>
          </w:p>
        </w:tc>
        <w:tc>
          <w:tcPr>
            <w:tcW w:w="1080" w:type="dxa"/>
            <w:vAlign w:val="center"/>
          </w:tcPr>
          <w:p w14:paraId="6BDFDFC2" w14:textId="77777777" w:rsidR="007F67DE" w:rsidRDefault="007F67DE">
            <w:pPr>
              <w:ind w:left="-108" w:right="-108"/>
              <w:jc w:val="center"/>
              <w:rPr>
                <w:rFonts w:cs="Arial"/>
                <w:sz w:val="18"/>
                <w:szCs w:val="18"/>
              </w:rPr>
            </w:pPr>
          </w:p>
        </w:tc>
      </w:tr>
      <w:tr w:rsidR="007F67DE" w14:paraId="5B0499C2" w14:textId="77777777">
        <w:trPr>
          <w:trHeight w:val="431"/>
        </w:trPr>
        <w:tc>
          <w:tcPr>
            <w:tcW w:w="846" w:type="dxa"/>
            <w:vAlign w:val="center"/>
          </w:tcPr>
          <w:p w14:paraId="41F9AE5E" w14:textId="77777777" w:rsidR="007F67DE" w:rsidRDefault="007F67DE">
            <w:pPr>
              <w:ind w:left="-108" w:right="-108"/>
              <w:jc w:val="center"/>
              <w:rPr>
                <w:rFonts w:cs="Arial"/>
                <w:sz w:val="18"/>
                <w:szCs w:val="18"/>
              </w:rPr>
            </w:pPr>
          </w:p>
        </w:tc>
        <w:tc>
          <w:tcPr>
            <w:tcW w:w="846" w:type="dxa"/>
            <w:vAlign w:val="center"/>
          </w:tcPr>
          <w:p w14:paraId="0DF5A98D" w14:textId="77777777" w:rsidR="007F67DE" w:rsidRDefault="00D011DF">
            <w:pPr>
              <w:ind w:left="-63" w:right="-108"/>
              <w:jc w:val="center"/>
              <w:rPr>
                <w:rFonts w:cs="Arial"/>
                <w:sz w:val="18"/>
                <w:szCs w:val="18"/>
              </w:rPr>
            </w:pPr>
            <w:r>
              <w:rPr>
                <w:rFonts w:cs="Arial"/>
                <w:sz w:val="18"/>
                <w:szCs w:val="18"/>
              </w:rPr>
              <w:t>4-6</w:t>
            </w:r>
          </w:p>
        </w:tc>
        <w:tc>
          <w:tcPr>
            <w:tcW w:w="846" w:type="dxa"/>
            <w:vAlign w:val="center"/>
          </w:tcPr>
          <w:p w14:paraId="1B696D8E"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54B6C890"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73283CCB"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00F03A6D" w14:textId="77777777" w:rsidR="007F67DE" w:rsidRDefault="007F67DE">
            <w:pPr>
              <w:ind w:left="-108" w:right="-108"/>
              <w:jc w:val="center"/>
              <w:rPr>
                <w:rFonts w:cs="Arial"/>
                <w:sz w:val="18"/>
                <w:szCs w:val="18"/>
              </w:rPr>
            </w:pPr>
          </w:p>
        </w:tc>
        <w:tc>
          <w:tcPr>
            <w:tcW w:w="720" w:type="dxa"/>
            <w:vAlign w:val="center"/>
          </w:tcPr>
          <w:p w14:paraId="6930E822" w14:textId="77777777" w:rsidR="007F67DE" w:rsidRDefault="007F67DE">
            <w:pPr>
              <w:ind w:left="-108" w:right="-108"/>
              <w:jc w:val="center"/>
              <w:rPr>
                <w:rFonts w:cs="Arial"/>
                <w:sz w:val="18"/>
                <w:szCs w:val="18"/>
              </w:rPr>
            </w:pPr>
          </w:p>
        </w:tc>
        <w:tc>
          <w:tcPr>
            <w:tcW w:w="720" w:type="dxa"/>
            <w:vAlign w:val="center"/>
          </w:tcPr>
          <w:p w14:paraId="20E36DAB" w14:textId="77777777" w:rsidR="007F67DE" w:rsidRDefault="007F67DE">
            <w:pPr>
              <w:ind w:left="-108" w:right="-108"/>
              <w:jc w:val="center"/>
              <w:rPr>
                <w:rFonts w:cs="Arial"/>
                <w:sz w:val="18"/>
                <w:szCs w:val="18"/>
              </w:rPr>
            </w:pPr>
          </w:p>
        </w:tc>
        <w:tc>
          <w:tcPr>
            <w:tcW w:w="810" w:type="dxa"/>
            <w:vAlign w:val="center"/>
          </w:tcPr>
          <w:p w14:paraId="32D85219" w14:textId="77777777" w:rsidR="007F67DE" w:rsidRDefault="007F67DE">
            <w:pPr>
              <w:ind w:left="-108" w:right="-108"/>
              <w:jc w:val="center"/>
              <w:rPr>
                <w:rFonts w:cs="Arial"/>
                <w:sz w:val="18"/>
                <w:szCs w:val="18"/>
              </w:rPr>
            </w:pPr>
          </w:p>
        </w:tc>
        <w:tc>
          <w:tcPr>
            <w:tcW w:w="990" w:type="dxa"/>
            <w:vAlign w:val="center"/>
          </w:tcPr>
          <w:p w14:paraId="0CE19BC3" w14:textId="77777777" w:rsidR="007F67DE" w:rsidRDefault="007F67DE">
            <w:pPr>
              <w:ind w:left="-108" w:right="-108"/>
              <w:jc w:val="center"/>
              <w:rPr>
                <w:rFonts w:cs="Arial"/>
                <w:sz w:val="18"/>
                <w:szCs w:val="18"/>
              </w:rPr>
            </w:pPr>
          </w:p>
        </w:tc>
        <w:tc>
          <w:tcPr>
            <w:tcW w:w="1080" w:type="dxa"/>
            <w:vAlign w:val="center"/>
          </w:tcPr>
          <w:p w14:paraId="63966B72" w14:textId="77777777" w:rsidR="007F67DE" w:rsidRDefault="007F67DE">
            <w:pPr>
              <w:ind w:left="-108" w:right="-108"/>
              <w:jc w:val="center"/>
              <w:rPr>
                <w:rFonts w:cs="Arial"/>
                <w:sz w:val="18"/>
                <w:szCs w:val="18"/>
              </w:rPr>
            </w:pPr>
          </w:p>
        </w:tc>
      </w:tr>
      <w:tr w:rsidR="007F67DE" w14:paraId="4C9DFC9D" w14:textId="77777777">
        <w:trPr>
          <w:trHeight w:val="431"/>
        </w:trPr>
        <w:tc>
          <w:tcPr>
            <w:tcW w:w="846" w:type="dxa"/>
            <w:vAlign w:val="center"/>
          </w:tcPr>
          <w:p w14:paraId="23536548" w14:textId="77777777" w:rsidR="007F67DE" w:rsidRDefault="007F67DE">
            <w:pPr>
              <w:ind w:left="-108" w:right="-108"/>
              <w:jc w:val="center"/>
              <w:rPr>
                <w:rFonts w:cs="Arial"/>
                <w:sz w:val="18"/>
                <w:szCs w:val="18"/>
              </w:rPr>
            </w:pPr>
          </w:p>
        </w:tc>
        <w:tc>
          <w:tcPr>
            <w:tcW w:w="846" w:type="dxa"/>
            <w:vAlign w:val="center"/>
          </w:tcPr>
          <w:p w14:paraId="5B57F55C" w14:textId="77777777" w:rsidR="007F67DE" w:rsidRDefault="00D011DF">
            <w:pPr>
              <w:ind w:left="-63" w:right="-108"/>
              <w:jc w:val="center"/>
              <w:rPr>
                <w:rFonts w:cs="Arial"/>
                <w:sz w:val="18"/>
                <w:szCs w:val="18"/>
              </w:rPr>
            </w:pPr>
            <w:r>
              <w:rPr>
                <w:rFonts w:cs="Arial"/>
                <w:sz w:val="18"/>
                <w:szCs w:val="18"/>
              </w:rPr>
              <w:t>4-7</w:t>
            </w:r>
          </w:p>
        </w:tc>
        <w:tc>
          <w:tcPr>
            <w:tcW w:w="846" w:type="dxa"/>
            <w:vAlign w:val="center"/>
          </w:tcPr>
          <w:p w14:paraId="32702CFB"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58A8CB7E"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3D0B4BA1"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271AE1F2" w14:textId="77777777" w:rsidR="007F67DE" w:rsidRDefault="007F67DE">
            <w:pPr>
              <w:ind w:left="-108" w:right="-108"/>
              <w:jc w:val="center"/>
              <w:rPr>
                <w:rFonts w:cs="Arial"/>
                <w:sz w:val="18"/>
                <w:szCs w:val="18"/>
              </w:rPr>
            </w:pPr>
          </w:p>
        </w:tc>
        <w:tc>
          <w:tcPr>
            <w:tcW w:w="720" w:type="dxa"/>
            <w:vAlign w:val="center"/>
          </w:tcPr>
          <w:p w14:paraId="4AE5B7AF" w14:textId="77777777" w:rsidR="007F67DE" w:rsidRDefault="007F67DE">
            <w:pPr>
              <w:ind w:left="-108" w:right="-108"/>
              <w:jc w:val="center"/>
              <w:rPr>
                <w:rFonts w:cs="Arial"/>
                <w:sz w:val="18"/>
                <w:szCs w:val="18"/>
              </w:rPr>
            </w:pPr>
          </w:p>
        </w:tc>
        <w:tc>
          <w:tcPr>
            <w:tcW w:w="720" w:type="dxa"/>
            <w:vAlign w:val="center"/>
          </w:tcPr>
          <w:p w14:paraId="3955E093" w14:textId="77777777" w:rsidR="007F67DE" w:rsidRDefault="007F67DE">
            <w:pPr>
              <w:ind w:left="-108" w:right="-108"/>
              <w:jc w:val="center"/>
              <w:rPr>
                <w:rFonts w:cs="Arial"/>
                <w:sz w:val="18"/>
                <w:szCs w:val="18"/>
              </w:rPr>
            </w:pPr>
          </w:p>
        </w:tc>
        <w:tc>
          <w:tcPr>
            <w:tcW w:w="810" w:type="dxa"/>
            <w:vAlign w:val="center"/>
          </w:tcPr>
          <w:p w14:paraId="12C42424" w14:textId="77777777" w:rsidR="007F67DE" w:rsidRDefault="007F67DE">
            <w:pPr>
              <w:ind w:left="-108" w:right="-108"/>
              <w:jc w:val="center"/>
              <w:rPr>
                <w:rFonts w:cs="Arial"/>
                <w:sz w:val="18"/>
                <w:szCs w:val="18"/>
              </w:rPr>
            </w:pPr>
          </w:p>
        </w:tc>
        <w:tc>
          <w:tcPr>
            <w:tcW w:w="990" w:type="dxa"/>
            <w:vAlign w:val="center"/>
          </w:tcPr>
          <w:p w14:paraId="379CA55B" w14:textId="77777777" w:rsidR="007F67DE" w:rsidRDefault="007F67DE">
            <w:pPr>
              <w:ind w:left="-108" w:right="-108"/>
              <w:jc w:val="center"/>
              <w:rPr>
                <w:rFonts w:cs="Arial"/>
                <w:sz w:val="18"/>
                <w:szCs w:val="18"/>
              </w:rPr>
            </w:pPr>
          </w:p>
        </w:tc>
        <w:tc>
          <w:tcPr>
            <w:tcW w:w="1080" w:type="dxa"/>
            <w:vAlign w:val="center"/>
          </w:tcPr>
          <w:p w14:paraId="5ABF93C4" w14:textId="77777777" w:rsidR="007F67DE" w:rsidRDefault="007F67DE">
            <w:pPr>
              <w:ind w:left="-108" w:right="-108"/>
              <w:jc w:val="center"/>
              <w:rPr>
                <w:rFonts w:cs="Arial"/>
                <w:sz w:val="18"/>
                <w:szCs w:val="18"/>
              </w:rPr>
            </w:pPr>
          </w:p>
        </w:tc>
      </w:tr>
      <w:tr w:rsidR="007F67DE" w14:paraId="0E82B9C7" w14:textId="77777777">
        <w:trPr>
          <w:trHeight w:val="431"/>
        </w:trPr>
        <w:tc>
          <w:tcPr>
            <w:tcW w:w="846" w:type="dxa"/>
            <w:vAlign w:val="center"/>
          </w:tcPr>
          <w:p w14:paraId="71DCB018" w14:textId="77777777" w:rsidR="007F67DE" w:rsidRDefault="007F67DE">
            <w:pPr>
              <w:ind w:left="-108" w:right="-108"/>
              <w:jc w:val="center"/>
              <w:rPr>
                <w:rFonts w:cs="Arial"/>
                <w:sz w:val="18"/>
                <w:szCs w:val="18"/>
              </w:rPr>
            </w:pPr>
          </w:p>
        </w:tc>
        <w:tc>
          <w:tcPr>
            <w:tcW w:w="846" w:type="dxa"/>
            <w:vAlign w:val="center"/>
          </w:tcPr>
          <w:p w14:paraId="05000523" w14:textId="77777777" w:rsidR="007F67DE" w:rsidRDefault="00D011DF">
            <w:pPr>
              <w:ind w:left="-63" w:right="-108"/>
              <w:jc w:val="center"/>
              <w:rPr>
                <w:rFonts w:cs="Arial"/>
                <w:sz w:val="18"/>
                <w:szCs w:val="18"/>
              </w:rPr>
            </w:pPr>
            <w:r>
              <w:rPr>
                <w:rFonts w:cs="Arial"/>
                <w:sz w:val="18"/>
                <w:szCs w:val="18"/>
              </w:rPr>
              <w:t>4-8</w:t>
            </w:r>
          </w:p>
        </w:tc>
        <w:tc>
          <w:tcPr>
            <w:tcW w:w="846" w:type="dxa"/>
            <w:vAlign w:val="center"/>
          </w:tcPr>
          <w:p w14:paraId="2937A08E"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2E643A39"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0A6A7E5E"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4B644A8D" w14:textId="77777777" w:rsidR="007F67DE" w:rsidRDefault="007F67DE">
            <w:pPr>
              <w:ind w:left="-108" w:right="-108"/>
              <w:jc w:val="center"/>
              <w:rPr>
                <w:rFonts w:cs="Arial"/>
                <w:sz w:val="18"/>
                <w:szCs w:val="18"/>
              </w:rPr>
            </w:pPr>
          </w:p>
        </w:tc>
        <w:tc>
          <w:tcPr>
            <w:tcW w:w="720" w:type="dxa"/>
            <w:vAlign w:val="center"/>
          </w:tcPr>
          <w:p w14:paraId="082C48EB" w14:textId="77777777" w:rsidR="007F67DE" w:rsidRDefault="007F67DE">
            <w:pPr>
              <w:ind w:left="-108" w:right="-108"/>
              <w:jc w:val="center"/>
              <w:rPr>
                <w:rFonts w:cs="Arial"/>
                <w:sz w:val="18"/>
                <w:szCs w:val="18"/>
              </w:rPr>
            </w:pPr>
          </w:p>
        </w:tc>
        <w:tc>
          <w:tcPr>
            <w:tcW w:w="720" w:type="dxa"/>
            <w:vAlign w:val="center"/>
          </w:tcPr>
          <w:p w14:paraId="2677290C" w14:textId="77777777" w:rsidR="007F67DE" w:rsidRDefault="007F67DE">
            <w:pPr>
              <w:ind w:left="-108" w:right="-108"/>
              <w:jc w:val="center"/>
              <w:rPr>
                <w:rFonts w:cs="Arial"/>
                <w:sz w:val="18"/>
                <w:szCs w:val="18"/>
              </w:rPr>
            </w:pPr>
          </w:p>
        </w:tc>
        <w:tc>
          <w:tcPr>
            <w:tcW w:w="810" w:type="dxa"/>
            <w:vAlign w:val="center"/>
          </w:tcPr>
          <w:p w14:paraId="249BF8C6" w14:textId="77777777" w:rsidR="007F67DE" w:rsidRDefault="007F67DE">
            <w:pPr>
              <w:ind w:left="-108" w:right="-108"/>
              <w:jc w:val="center"/>
              <w:rPr>
                <w:rFonts w:cs="Arial"/>
                <w:sz w:val="18"/>
                <w:szCs w:val="18"/>
              </w:rPr>
            </w:pPr>
          </w:p>
        </w:tc>
        <w:tc>
          <w:tcPr>
            <w:tcW w:w="990" w:type="dxa"/>
            <w:vAlign w:val="center"/>
          </w:tcPr>
          <w:p w14:paraId="0EF46479" w14:textId="77777777" w:rsidR="007F67DE" w:rsidRDefault="007F67DE">
            <w:pPr>
              <w:ind w:left="-108" w:right="-108"/>
              <w:jc w:val="center"/>
              <w:rPr>
                <w:rFonts w:cs="Arial"/>
                <w:sz w:val="18"/>
                <w:szCs w:val="18"/>
              </w:rPr>
            </w:pPr>
          </w:p>
        </w:tc>
        <w:tc>
          <w:tcPr>
            <w:tcW w:w="1080" w:type="dxa"/>
            <w:vAlign w:val="center"/>
          </w:tcPr>
          <w:p w14:paraId="3AB58C42" w14:textId="77777777" w:rsidR="007F67DE" w:rsidRDefault="007F67DE">
            <w:pPr>
              <w:ind w:left="-108" w:right="-108"/>
              <w:jc w:val="center"/>
              <w:rPr>
                <w:rFonts w:cs="Arial"/>
                <w:sz w:val="18"/>
                <w:szCs w:val="18"/>
              </w:rPr>
            </w:pPr>
          </w:p>
        </w:tc>
      </w:tr>
      <w:tr w:rsidR="007F67DE" w14:paraId="3ACD36CD" w14:textId="77777777">
        <w:trPr>
          <w:trHeight w:val="431"/>
        </w:trPr>
        <w:tc>
          <w:tcPr>
            <w:tcW w:w="846" w:type="dxa"/>
            <w:vAlign w:val="center"/>
          </w:tcPr>
          <w:p w14:paraId="4EA9BA15" w14:textId="77777777" w:rsidR="007F67DE" w:rsidRDefault="007F67DE">
            <w:pPr>
              <w:ind w:left="-108" w:right="-108"/>
              <w:jc w:val="center"/>
              <w:rPr>
                <w:rFonts w:cs="Arial"/>
                <w:sz w:val="18"/>
                <w:szCs w:val="18"/>
              </w:rPr>
            </w:pPr>
          </w:p>
        </w:tc>
        <w:tc>
          <w:tcPr>
            <w:tcW w:w="846" w:type="dxa"/>
            <w:vAlign w:val="center"/>
          </w:tcPr>
          <w:p w14:paraId="64026052" w14:textId="77777777" w:rsidR="007F67DE" w:rsidRDefault="00D011DF">
            <w:pPr>
              <w:ind w:left="-63" w:right="-108"/>
              <w:jc w:val="center"/>
              <w:rPr>
                <w:rFonts w:cs="Arial"/>
                <w:sz w:val="18"/>
                <w:szCs w:val="18"/>
              </w:rPr>
            </w:pPr>
            <w:r>
              <w:rPr>
                <w:rFonts w:cs="Arial"/>
                <w:sz w:val="18"/>
                <w:szCs w:val="18"/>
              </w:rPr>
              <w:t>4-9</w:t>
            </w:r>
          </w:p>
        </w:tc>
        <w:tc>
          <w:tcPr>
            <w:tcW w:w="846" w:type="dxa"/>
            <w:vAlign w:val="center"/>
          </w:tcPr>
          <w:p w14:paraId="70F25178"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68D9363B" w14:textId="77777777" w:rsidR="007F67DE" w:rsidRDefault="00D011DF">
            <w:pPr>
              <w:ind w:left="-108" w:right="-108"/>
              <w:jc w:val="center"/>
              <w:rPr>
                <w:rFonts w:cs="Arial"/>
                <w:sz w:val="18"/>
                <w:szCs w:val="18"/>
              </w:rPr>
            </w:pPr>
            <w:r>
              <w:rPr>
                <w:rFonts w:cs="Arial"/>
                <w:sz w:val="18"/>
                <w:szCs w:val="18"/>
              </w:rPr>
              <w:t>3</w:t>
            </w:r>
          </w:p>
        </w:tc>
        <w:tc>
          <w:tcPr>
            <w:tcW w:w="1080" w:type="dxa"/>
            <w:vAlign w:val="center"/>
          </w:tcPr>
          <w:p w14:paraId="7EC5C034" w14:textId="77777777" w:rsidR="007F67DE" w:rsidRDefault="00D011DF">
            <w:pPr>
              <w:ind w:left="-108" w:right="-108"/>
              <w:jc w:val="center"/>
              <w:rPr>
                <w:rFonts w:cs="Arial"/>
                <w:sz w:val="18"/>
                <w:szCs w:val="18"/>
              </w:rPr>
            </w:pPr>
            <w:r>
              <w:rPr>
                <w:rFonts w:cs="Arial"/>
                <w:sz w:val="18"/>
                <w:szCs w:val="18"/>
              </w:rPr>
              <w:t>28-12-17</w:t>
            </w:r>
          </w:p>
        </w:tc>
        <w:tc>
          <w:tcPr>
            <w:tcW w:w="270" w:type="dxa"/>
            <w:tcBorders>
              <w:top w:val="nil"/>
              <w:bottom w:val="nil"/>
            </w:tcBorders>
          </w:tcPr>
          <w:p w14:paraId="7332107B" w14:textId="77777777" w:rsidR="007F67DE" w:rsidRDefault="007F67DE">
            <w:pPr>
              <w:ind w:left="-108" w:right="-108"/>
              <w:jc w:val="center"/>
              <w:rPr>
                <w:rFonts w:cs="Arial"/>
                <w:sz w:val="18"/>
                <w:szCs w:val="18"/>
              </w:rPr>
            </w:pPr>
          </w:p>
        </w:tc>
        <w:tc>
          <w:tcPr>
            <w:tcW w:w="720" w:type="dxa"/>
            <w:vAlign w:val="center"/>
          </w:tcPr>
          <w:p w14:paraId="5D98A3F1" w14:textId="77777777" w:rsidR="007F67DE" w:rsidRDefault="007F67DE">
            <w:pPr>
              <w:ind w:left="-108" w:right="-108"/>
              <w:jc w:val="center"/>
              <w:rPr>
                <w:rFonts w:cs="Arial"/>
                <w:sz w:val="18"/>
                <w:szCs w:val="18"/>
              </w:rPr>
            </w:pPr>
          </w:p>
        </w:tc>
        <w:tc>
          <w:tcPr>
            <w:tcW w:w="720" w:type="dxa"/>
            <w:vAlign w:val="center"/>
          </w:tcPr>
          <w:p w14:paraId="50C86B8C" w14:textId="77777777" w:rsidR="007F67DE" w:rsidRDefault="007F67DE">
            <w:pPr>
              <w:ind w:left="-108" w:right="-108"/>
              <w:jc w:val="center"/>
              <w:rPr>
                <w:rFonts w:cs="Arial"/>
                <w:sz w:val="18"/>
                <w:szCs w:val="18"/>
              </w:rPr>
            </w:pPr>
          </w:p>
        </w:tc>
        <w:tc>
          <w:tcPr>
            <w:tcW w:w="810" w:type="dxa"/>
            <w:vAlign w:val="center"/>
          </w:tcPr>
          <w:p w14:paraId="60EDCC55" w14:textId="77777777" w:rsidR="007F67DE" w:rsidRDefault="007F67DE">
            <w:pPr>
              <w:ind w:left="-108" w:right="-108"/>
              <w:jc w:val="center"/>
              <w:rPr>
                <w:rFonts w:cs="Arial"/>
                <w:sz w:val="18"/>
                <w:szCs w:val="18"/>
              </w:rPr>
            </w:pPr>
          </w:p>
        </w:tc>
        <w:tc>
          <w:tcPr>
            <w:tcW w:w="990" w:type="dxa"/>
            <w:vAlign w:val="center"/>
          </w:tcPr>
          <w:p w14:paraId="3BBB8815" w14:textId="77777777" w:rsidR="007F67DE" w:rsidRDefault="007F67DE">
            <w:pPr>
              <w:ind w:left="-108" w:right="-108"/>
              <w:jc w:val="center"/>
              <w:rPr>
                <w:rFonts w:cs="Arial"/>
                <w:sz w:val="18"/>
                <w:szCs w:val="18"/>
              </w:rPr>
            </w:pPr>
          </w:p>
        </w:tc>
        <w:tc>
          <w:tcPr>
            <w:tcW w:w="1080" w:type="dxa"/>
            <w:vAlign w:val="center"/>
          </w:tcPr>
          <w:p w14:paraId="55B91B0D" w14:textId="77777777" w:rsidR="007F67DE" w:rsidRDefault="007F67DE">
            <w:pPr>
              <w:ind w:left="-108" w:right="-108"/>
              <w:jc w:val="center"/>
              <w:rPr>
                <w:rFonts w:cs="Arial"/>
                <w:sz w:val="18"/>
                <w:szCs w:val="18"/>
              </w:rPr>
            </w:pPr>
          </w:p>
        </w:tc>
      </w:tr>
      <w:tr w:rsidR="007F67DE" w14:paraId="7BDA2773" w14:textId="77777777">
        <w:trPr>
          <w:trHeight w:val="431"/>
        </w:trPr>
        <w:tc>
          <w:tcPr>
            <w:tcW w:w="846" w:type="dxa"/>
            <w:vAlign w:val="center"/>
          </w:tcPr>
          <w:p w14:paraId="6810F0D1" w14:textId="77777777" w:rsidR="007F67DE" w:rsidRDefault="007F67DE">
            <w:pPr>
              <w:ind w:left="-108" w:right="-108"/>
              <w:jc w:val="center"/>
              <w:rPr>
                <w:rFonts w:cs="Arial"/>
                <w:sz w:val="18"/>
                <w:szCs w:val="18"/>
              </w:rPr>
            </w:pPr>
          </w:p>
        </w:tc>
        <w:tc>
          <w:tcPr>
            <w:tcW w:w="846" w:type="dxa"/>
            <w:vAlign w:val="center"/>
          </w:tcPr>
          <w:p w14:paraId="78DFA013" w14:textId="77777777" w:rsidR="007F67DE" w:rsidRDefault="00D011DF">
            <w:pPr>
              <w:ind w:left="-108" w:right="-108"/>
              <w:jc w:val="center"/>
              <w:rPr>
                <w:rFonts w:cs="Arial"/>
                <w:sz w:val="18"/>
                <w:szCs w:val="18"/>
              </w:rPr>
            </w:pPr>
            <w:r>
              <w:rPr>
                <w:rFonts w:cs="Arial"/>
                <w:sz w:val="18"/>
                <w:szCs w:val="18"/>
              </w:rPr>
              <w:t>4-10</w:t>
            </w:r>
          </w:p>
        </w:tc>
        <w:tc>
          <w:tcPr>
            <w:tcW w:w="846" w:type="dxa"/>
            <w:vAlign w:val="center"/>
          </w:tcPr>
          <w:p w14:paraId="503ED486"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5A9DB5E7"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100FAF7C"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74E797DC" w14:textId="77777777" w:rsidR="007F67DE" w:rsidRDefault="007F67DE">
            <w:pPr>
              <w:ind w:left="-108" w:right="-108"/>
              <w:jc w:val="center"/>
              <w:rPr>
                <w:rFonts w:cs="Arial"/>
                <w:sz w:val="18"/>
                <w:szCs w:val="18"/>
              </w:rPr>
            </w:pPr>
          </w:p>
        </w:tc>
        <w:tc>
          <w:tcPr>
            <w:tcW w:w="720" w:type="dxa"/>
            <w:vAlign w:val="center"/>
          </w:tcPr>
          <w:p w14:paraId="25AF7EAE" w14:textId="77777777" w:rsidR="007F67DE" w:rsidRDefault="007F67DE">
            <w:pPr>
              <w:ind w:left="-108" w:right="-108"/>
              <w:jc w:val="center"/>
              <w:rPr>
                <w:rFonts w:cs="Arial"/>
                <w:sz w:val="18"/>
                <w:szCs w:val="18"/>
              </w:rPr>
            </w:pPr>
          </w:p>
        </w:tc>
        <w:tc>
          <w:tcPr>
            <w:tcW w:w="720" w:type="dxa"/>
            <w:vAlign w:val="center"/>
          </w:tcPr>
          <w:p w14:paraId="2633CEB9" w14:textId="77777777" w:rsidR="007F67DE" w:rsidRDefault="007F67DE">
            <w:pPr>
              <w:ind w:left="-108" w:right="-108"/>
              <w:jc w:val="center"/>
              <w:rPr>
                <w:rFonts w:cs="Arial"/>
                <w:sz w:val="18"/>
                <w:szCs w:val="18"/>
              </w:rPr>
            </w:pPr>
          </w:p>
        </w:tc>
        <w:tc>
          <w:tcPr>
            <w:tcW w:w="810" w:type="dxa"/>
            <w:vAlign w:val="center"/>
          </w:tcPr>
          <w:p w14:paraId="4B1D477B" w14:textId="77777777" w:rsidR="007F67DE" w:rsidRDefault="007F67DE">
            <w:pPr>
              <w:ind w:left="-108" w:right="-108"/>
              <w:jc w:val="center"/>
              <w:rPr>
                <w:rFonts w:cs="Arial"/>
                <w:sz w:val="18"/>
                <w:szCs w:val="18"/>
              </w:rPr>
            </w:pPr>
          </w:p>
        </w:tc>
        <w:tc>
          <w:tcPr>
            <w:tcW w:w="990" w:type="dxa"/>
            <w:vAlign w:val="center"/>
          </w:tcPr>
          <w:p w14:paraId="65BE1F1D" w14:textId="77777777" w:rsidR="007F67DE" w:rsidRDefault="007F67DE">
            <w:pPr>
              <w:ind w:left="-108" w:right="-108"/>
              <w:jc w:val="center"/>
              <w:rPr>
                <w:rFonts w:cs="Arial"/>
                <w:sz w:val="18"/>
                <w:szCs w:val="18"/>
              </w:rPr>
            </w:pPr>
          </w:p>
        </w:tc>
        <w:tc>
          <w:tcPr>
            <w:tcW w:w="1080" w:type="dxa"/>
            <w:vAlign w:val="center"/>
          </w:tcPr>
          <w:p w14:paraId="6AFAB436" w14:textId="77777777" w:rsidR="007F67DE" w:rsidRDefault="007F67DE">
            <w:pPr>
              <w:ind w:left="-108" w:right="-108"/>
              <w:jc w:val="center"/>
              <w:rPr>
                <w:rFonts w:cs="Arial"/>
                <w:sz w:val="18"/>
                <w:szCs w:val="18"/>
              </w:rPr>
            </w:pPr>
          </w:p>
        </w:tc>
      </w:tr>
      <w:tr w:rsidR="007F67DE" w14:paraId="279ADCF5" w14:textId="77777777">
        <w:trPr>
          <w:trHeight w:val="431"/>
        </w:trPr>
        <w:tc>
          <w:tcPr>
            <w:tcW w:w="846" w:type="dxa"/>
            <w:vAlign w:val="center"/>
          </w:tcPr>
          <w:p w14:paraId="042C5D41" w14:textId="77777777" w:rsidR="007F67DE" w:rsidRDefault="007F67DE">
            <w:pPr>
              <w:ind w:left="-108" w:right="-108"/>
              <w:jc w:val="center"/>
              <w:rPr>
                <w:rFonts w:cs="Arial"/>
                <w:sz w:val="18"/>
                <w:szCs w:val="18"/>
              </w:rPr>
            </w:pPr>
          </w:p>
        </w:tc>
        <w:tc>
          <w:tcPr>
            <w:tcW w:w="846" w:type="dxa"/>
            <w:vAlign w:val="center"/>
          </w:tcPr>
          <w:p w14:paraId="744B3229" w14:textId="77777777" w:rsidR="007F67DE" w:rsidRDefault="00D011DF">
            <w:pPr>
              <w:ind w:left="-108" w:right="-108"/>
              <w:jc w:val="center"/>
              <w:rPr>
                <w:rFonts w:cs="Arial"/>
                <w:sz w:val="18"/>
                <w:szCs w:val="18"/>
              </w:rPr>
            </w:pPr>
            <w:r>
              <w:rPr>
                <w:rFonts w:cs="Arial"/>
                <w:sz w:val="18"/>
                <w:szCs w:val="18"/>
              </w:rPr>
              <w:t>4-11</w:t>
            </w:r>
          </w:p>
        </w:tc>
        <w:tc>
          <w:tcPr>
            <w:tcW w:w="846" w:type="dxa"/>
            <w:vAlign w:val="center"/>
          </w:tcPr>
          <w:p w14:paraId="4ACB48C9"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57AB7477" w14:textId="77777777" w:rsidR="007F67DE" w:rsidRDefault="00D011DF">
            <w:pPr>
              <w:ind w:left="-108" w:right="-108"/>
              <w:jc w:val="center"/>
              <w:rPr>
                <w:rFonts w:cs="Arial"/>
                <w:sz w:val="18"/>
                <w:szCs w:val="18"/>
              </w:rPr>
            </w:pPr>
            <w:r>
              <w:rPr>
                <w:rFonts w:cs="Arial"/>
                <w:sz w:val="18"/>
                <w:szCs w:val="18"/>
              </w:rPr>
              <w:t>3</w:t>
            </w:r>
          </w:p>
        </w:tc>
        <w:tc>
          <w:tcPr>
            <w:tcW w:w="1080" w:type="dxa"/>
            <w:vAlign w:val="center"/>
          </w:tcPr>
          <w:p w14:paraId="517299FD" w14:textId="77777777" w:rsidR="007F67DE" w:rsidRDefault="00D011DF">
            <w:pPr>
              <w:ind w:left="-108" w:right="-108"/>
              <w:jc w:val="center"/>
              <w:rPr>
                <w:rFonts w:cs="Arial"/>
                <w:sz w:val="18"/>
                <w:szCs w:val="18"/>
              </w:rPr>
            </w:pPr>
            <w:r>
              <w:rPr>
                <w:rFonts w:cs="Arial"/>
                <w:sz w:val="18"/>
                <w:szCs w:val="18"/>
              </w:rPr>
              <w:t>27-09-19</w:t>
            </w:r>
          </w:p>
        </w:tc>
        <w:tc>
          <w:tcPr>
            <w:tcW w:w="270" w:type="dxa"/>
            <w:tcBorders>
              <w:top w:val="nil"/>
              <w:bottom w:val="nil"/>
            </w:tcBorders>
          </w:tcPr>
          <w:p w14:paraId="4D2E12B8" w14:textId="77777777" w:rsidR="007F67DE" w:rsidRDefault="007F67DE">
            <w:pPr>
              <w:ind w:left="-108" w:right="-108"/>
              <w:jc w:val="center"/>
              <w:rPr>
                <w:rFonts w:cs="Arial"/>
                <w:sz w:val="18"/>
                <w:szCs w:val="18"/>
              </w:rPr>
            </w:pPr>
          </w:p>
        </w:tc>
        <w:tc>
          <w:tcPr>
            <w:tcW w:w="720" w:type="dxa"/>
            <w:vAlign w:val="center"/>
          </w:tcPr>
          <w:p w14:paraId="308F224F" w14:textId="77777777" w:rsidR="007F67DE" w:rsidRDefault="007F67DE">
            <w:pPr>
              <w:ind w:left="-108" w:right="-108"/>
              <w:jc w:val="center"/>
              <w:rPr>
                <w:rFonts w:cs="Arial"/>
                <w:sz w:val="18"/>
                <w:szCs w:val="18"/>
              </w:rPr>
            </w:pPr>
          </w:p>
        </w:tc>
        <w:tc>
          <w:tcPr>
            <w:tcW w:w="720" w:type="dxa"/>
            <w:vAlign w:val="center"/>
          </w:tcPr>
          <w:p w14:paraId="5E6D6F63" w14:textId="77777777" w:rsidR="007F67DE" w:rsidRDefault="007F67DE">
            <w:pPr>
              <w:ind w:left="-108" w:right="-108"/>
              <w:jc w:val="center"/>
              <w:rPr>
                <w:rFonts w:cs="Arial"/>
                <w:sz w:val="18"/>
                <w:szCs w:val="18"/>
              </w:rPr>
            </w:pPr>
          </w:p>
        </w:tc>
        <w:tc>
          <w:tcPr>
            <w:tcW w:w="810" w:type="dxa"/>
            <w:vAlign w:val="center"/>
          </w:tcPr>
          <w:p w14:paraId="7B969857" w14:textId="77777777" w:rsidR="007F67DE" w:rsidRDefault="007F67DE">
            <w:pPr>
              <w:ind w:left="-108" w:right="-108"/>
              <w:jc w:val="center"/>
              <w:rPr>
                <w:rFonts w:cs="Arial"/>
                <w:sz w:val="18"/>
                <w:szCs w:val="18"/>
              </w:rPr>
            </w:pPr>
          </w:p>
        </w:tc>
        <w:tc>
          <w:tcPr>
            <w:tcW w:w="990" w:type="dxa"/>
            <w:vAlign w:val="center"/>
          </w:tcPr>
          <w:p w14:paraId="0FE634FD" w14:textId="77777777" w:rsidR="007F67DE" w:rsidRDefault="007F67DE">
            <w:pPr>
              <w:ind w:left="-108" w:right="-108"/>
              <w:jc w:val="center"/>
              <w:rPr>
                <w:rFonts w:cs="Arial"/>
                <w:sz w:val="18"/>
                <w:szCs w:val="18"/>
              </w:rPr>
            </w:pPr>
          </w:p>
        </w:tc>
        <w:tc>
          <w:tcPr>
            <w:tcW w:w="1080" w:type="dxa"/>
            <w:vAlign w:val="center"/>
          </w:tcPr>
          <w:p w14:paraId="62A1F980" w14:textId="77777777" w:rsidR="007F67DE" w:rsidRDefault="007F67DE">
            <w:pPr>
              <w:ind w:left="-108" w:right="-108"/>
              <w:jc w:val="center"/>
              <w:rPr>
                <w:rFonts w:cs="Arial"/>
                <w:sz w:val="18"/>
                <w:szCs w:val="18"/>
              </w:rPr>
            </w:pPr>
          </w:p>
        </w:tc>
      </w:tr>
      <w:tr w:rsidR="007F67DE" w14:paraId="310A7B31" w14:textId="77777777">
        <w:trPr>
          <w:trHeight w:val="431"/>
        </w:trPr>
        <w:tc>
          <w:tcPr>
            <w:tcW w:w="846" w:type="dxa"/>
            <w:vAlign w:val="center"/>
          </w:tcPr>
          <w:p w14:paraId="300079F4" w14:textId="77777777" w:rsidR="007F67DE" w:rsidRDefault="007F67DE">
            <w:pPr>
              <w:ind w:left="-108" w:right="-108"/>
              <w:jc w:val="center"/>
              <w:rPr>
                <w:rFonts w:cs="Arial"/>
                <w:sz w:val="18"/>
                <w:szCs w:val="18"/>
              </w:rPr>
            </w:pPr>
          </w:p>
        </w:tc>
        <w:tc>
          <w:tcPr>
            <w:tcW w:w="846" w:type="dxa"/>
            <w:vAlign w:val="center"/>
          </w:tcPr>
          <w:p w14:paraId="3DBAEDA3" w14:textId="77777777" w:rsidR="007F67DE" w:rsidRDefault="00D011DF">
            <w:pPr>
              <w:ind w:left="-108" w:right="-108"/>
              <w:jc w:val="center"/>
              <w:rPr>
                <w:rFonts w:cs="Arial"/>
                <w:sz w:val="18"/>
                <w:szCs w:val="18"/>
              </w:rPr>
            </w:pPr>
            <w:r>
              <w:rPr>
                <w:rFonts w:cs="Arial"/>
                <w:sz w:val="18"/>
                <w:szCs w:val="18"/>
              </w:rPr>
              <w:t>4-12</w:t>
            </w:r>
          </w:p>
        </w:tc>
        <w:tc>
          <w:tcPr>
            <w:tcW w:w="846" w:type="dxa"/>
            <w:vAlign w:val="center"/>
          </w:tcPr>
          <w:p w14:paraId="1DB73607"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1BC03362" w14:textId="77777777" w:rsidR="007F67DE" w:rsidRDefault="00D011DF">
            <w:pPr>
              <w:ind w:left="-108" w:right="-108"/>
              <w:jc w:val="center"/>
              <w:rPr>
                <w:rFonts w:cs="Arial"/>
                <w:sz w:val="18"/>
                <w:szCs w:val="18"/>
              </w:rPr>
            </w:pPr>
            <w:r>
              <w:rPr>
                <w:rFonts w:cs="Arial"/>
                <w:sz w:val="18"/>
                <w:szCs w:val="18"/>
              </w:rPr>
              <w:t>2</w:t>
            </w:r>
          </w:p>
        </w:tc>
        <w:tc>
          <w:tcPr>
            <w:tcW w:w="1080" w:type="dxa"/>
            <w:vAlign w:val="center"/>
          </w:tcPr>
          <w:p w14:paraId="148355A5" w14:textId="77777777" w:rsidR="007F67DE" w:rsidRDefault="00D011DF">
            <w:pPr>
              <w:ind w:left="-108" w:right="-108"/>
              <w:jc w:val="center"/>
              <w:rPr>
                <w:rFonts w:cs="Arial"/>
                <w:sz w:val="18"/>
                <w:szCs w:val="18"/>
              </w:rPr>
            </w:pPr>
            <w:r>
              <w:rPr>
                <w:rFonts w:cs="Arial"/>
                <w:sz w:val="18"/>
                <w:szCs w:val="18"/>
              </w:rPr>
              <w:t>12-04-17</w:t>
            </w:r>
          </w:p>
        </w:tc>
        <w:tc>
          <w:tcPr>
            <w:tcW w:w="270" w:type="dxa"/>
            <w:tcBorders>
              <w:top w:val="nil"/>
              <w:bottom w:val="nil"/>
            </w:tcBorders>
          </w:tcPr>
          <w:p w14:paraId="299D8616" w14:textId="77777777" w:rsidR="007F67DE" w:rsidRDefault="007F67DE">
            <w:pPr>
              <w:ind w:left="-108" w:right="-108"/>
              <w:jc w:val="center"/>
              <w:rPr>
                <w:rFonts w:cs="Arial"/>
                <w:sz w:val="18"/>
                <w:szCs w:val="18"/>
              </w:rPr>
            </w:pPr>
          </w:p>
        </w:tc>
        <w:tc>
          <w:tcPr>
            <w:tcW w:w="720" w:type="dxa"/>
            <w:vAlign w:val="center"/>
          </w:tcPr>
          <w:p w14:paraId="491D2769" w14:textId="77777777" w:rsidR="007F67DE" w:rsidRDefault="007F67DE">
            <w:pPr>
              <w:ind w:left="-108" w:right="-108"/>
              <w:jc w:val="center"/>
              <w:rPr>
                <w:rFonts w:cs="Arial"/>
                <w:sz w:val="18"/>
                <w:szCs w:val="18"/>
              </w:rPr>
            </w:pPr>
          </w:p>
        </w:tc>
        <w:tc>
          <w:tcPr>
            <w:tcW w:w="720" w:type="dxa"/>
            <w:vAlign w:val="center"/>
          </w:tcPr>
          <w:p w14:paraId="6F5CD9ED" w14:textId="77777777" w:rsidR="007F67DE" w:rsidRDefault="007F67DE">
            <w:pPr>
              <w:ind w:left="-108" w:right="-108"/>
              <w:jc w:val="center"/>
              <w:rPr>
                <w:rFonts w:cs="Arial"/>
                <w:sz w:val="18"/>
                <w:szCs w:val="18"/>
              </w:rPr>
            </w:pPr>
          </w:p>
        </w:tc>
        <w:tc>
          <w:tcPr>
            <w:tcW w:w="810" w:type="dxa"/>
            <w:vAlign w:val="center"/>
          </w:tcPr>
          <w:p w14:paraId="4EF7FBD7" w14:textId="77777777" w:rsidR="007F67DE" w:rsidRDefault="007F67DE">
            <w:pPr>
              <w:ind w:left="-108" w:right="-108"/>
              <w:jc w:val="center"/>
              <w:rPr>
                <w:rFonts w:cs="Arial"/>
                <w:sz w:val="18"/>
                <w:szCs w:val="18"/>
              </w:rPr>
            </w:pPr>
          </w:p>
        </w:tc>
        <w:tc>
          <w:tcPr>
            <w:tcW w:w="990" w:type="dxa"/>
            <w:vAlign w:val="center"/>
          </w:tcPr>
          <w:p w14:paraId="740C982E" w14:textId="77777777" w:rsidR="007F67DE" w:rsidRDefault="007F67DE">
            <w:pPr>
              <w:ind w:left="-108" w:right="-108"/>
              <w:jc w:val="center"/>
              <w:rPr>
                <w:rFonts w:cs="Arial"/>
                <w:sz w:val="18"/>
                <w:szCs w:val="18"/>
              </w:rPr>
            </w:pPr>
          </w:p>
        </w:tc>
        <w:tc>
          <w:tcPr>
            <w:tcW w:w="1080" w:type="dxa"/>
            <w:vAlign w:val="center"/>
          </w:tcPr>
          <w:p w14:paraId="15C78039" w14:textId="77777777" w:rsidR="007F67DE" w:rsidRDefault="007F67DE">
            <w:pPr>
              <w:ind w:left="-108" w:right="-108"/>
              <w:jc w:val="center"/>
              <w:rPr>
                <w:rFonts w:cs="Arial"/>
                <w:sz w:val="18"/>
                <w:szCs w:val="18"/>
              </w:rPr>
            </w:pPr>
          </w:p>
        </w:tc>
      </w:tr>
      <w:tr w:rsidR="007F67DE" w14:paraId="3BB12B83" w14:textId="77777777">
        <w:trPr>
          <w:trHeight w:val="431"/>
        </w:trPr>
        <w:tc>
          <w:tcPr>
            <w:tcW w:w="846" w:type="dxa"/>
            <w:vAlign w:val="center"/>
          </w:tcPr>
          <w:p w14:paraId="527D639D" w14:textId="77777777" w:rsidR="007F67DE" w:rsidRDefault="007F67DE">
            <w:pPr>
              <w:ind w:left="-108" w:right="-108"/>
              <w:jc w:val="center"/>
              <w:rPr>
                <w:rFonts w:cs="Arial"/>
                <w:sz w:val="18"/>
                <w:szCs w:val="18"/>
              </w:rPr>
            </w:pPr>
          </w:p>
        </w:tc>
        <w:tc>
          <w:tcPr>
            <w:tcW w:w="846" w:type="dxa"/>
            <w:vAlign w:val="center"/>
          </w:tcPr>
          <w:p w14:paraId="4BD3C238" w14:textId="77777777" w:rsidR="007F67DE" w:rsidRDefault="00D011DF">
            <w:pPr>
              <w:ind w:left="-108" w:right="-108"/>
              <w:jc w:val="center"/>
              <w:rPr>
                <w:rFonts w:cs="Arial"/>
                <w:sz w:val="18"/>
                <w:szCs w:val="18"/>
              </w:rPr>
            </w:pPr>
            <w:r>
              <w:rPr>
                <w:rFonts w:cs="Arial"/>
                <w:sz w:val="18"/>
                <w:szCs w:val="18"/>
              </w:rPr>
              <w:t>4-13</w:t>
            </w:r>
          </w:p>
        </w:tc>
        <w:tc>
          <w:tcPr>
            <w:tcW w:w="846" w:type="dxa"/>
            <w:vAlign w:val="center"/>
          </w:tcPr>
          <w:p w14:paraId="0C988742" w14:textId="77777777" w:rsidR="007F67DE" w:rsidRDefault="00D011DF">
            <w:pPr>
              <w:ind w:left="-108" w:right="-108"/>
              <w:jc w:val="center"/>
              <w:rPr>
                <w:rFonts w:cs="Arial"/>
                <w:sz w:val="18"/>
                <w:szCs w:val="18"/>
              </w:rPr>
            </w:pPr>
            <w:r>
              <w:rPr>
                <w:rFonts w:cs="Arial"/>
                <w:sz w:val="18"/>
                <w:szCs w:val="18"/>
              </w:rPr>
              <w:t>1</w:t>
            </w:r>
          </w:p>
        </w:tc>
        <w:tc>
          <w:tcPr>
            <w:tcW w:w="1062" w:type="dxa"/>
            <w:vAlign w:val="center"/>
          </w:tcPr>
          <w:p w14:paraId="297C039E" w14:textId="77777777" w:rsidR="007F67DE" w:rsidRDefault="00D011DF">
            <w:pPr>
              <w:ind w:left="-108" w:right="-108"/>
              <w:jc w:val="center"/>
              <w:rPr>
                <w:rFonts w:cs="Arial"/>
                <w:sz w:val="18"/>
                <w:szCs w:val="18"/>
              </w:rPr>
            </w:pPr>
            <w:r>
              <w:rPr>
                <w:rFonts w:cs="Arial"/>
                <w:sz w:val="18"/>
                <w:szCs w:val="18"/>
              </w:rPr>
              <w:t>3</w:t>
            </w:r>
          </w:p>
        </w:tc>
        <w:tc>
          <w:tcPr>
            <w:tcW w:w="1080" w:type="dxa"/>
            <w:vAlign w:val="center"/>
          </w:tcPr>
          <w:p w14:paraId="6095A039" w14:textId="77777777" w:rsidR="007F67DE" w:rsidRDefault="00D011DF">
            <w:pPr>
              <w:ind w:left="-108" w:right="-108"/>
              <w:jc w:val="center"/>
              <w:rPr>
                <w:rFonts w:cs="Arial"/>
                <w:sz w:val="18"/>
                <w:szCs w:val="18"/>
              </w:rPr>
            </w:pPr>
            <w:r>
              <w:rPr>
                <w:rFonts w:cs="Arial"/>
                <w:sz w:val="18"/>
                <w:szCs w:val="18"/>
              </w:rPr>
              <w:t>28-12-17</w:t>
            </w:r>
          </w:p>
        </w:tc>
        <w:tc>
          <w:tcPr>
            <w:tcW w:w="270" w:type="dxa"/>
            <w:tcBorders>
              <w:top w:val="nil"/>
              <w:bottom w:val="nil"/>
            </w:tcBorders>
          </w:tcPr>
          <w:p w14:paraId="5101B52C" w14:textId="77777777" w:rsidR="007F67DE" w:rsidRDefault="007F67DE">
            <w:pPr>
              <w:ind w:left="-108" w:right="-108"/>
              <w:jc w:val="center"/>
              <w:rPr>
                <w:rFonts w:cs="Arial"/>
                <w:sz w:val="18"/>
                <w:szCs w:val="18"/>
              </w:rPr>
            </w:pPr>
          </w:p>
        </w:tc>
        <w:tc>
          <w:tcPr>
            <w:tcW w:w="720" w:type="dxa"/>
            <w:vAlign w:val="center"/>
          </w:tcPr>
          <w:p w14:paraId="3C8EC45C" w14:textId="77777777" w:rsidR="007F67DE" w:rsidRDefault="007F67DE">
            <w:pPr>
              <w:ind w:left="-108" w:right="-108"/>
              <w:jc w:val="center"/>
              <w:rPr>
                <w:rFonts w:cs="Arial"/>
                <w:sz w:val="18"/>
                <w:szCs w:val="18"/>
              </w:rPr>
            </w:pPr>
          </w:p>
        </w:tc>
        <w:tc>
          <w:tcPr>
            <w:tcW w:w="720" w:type="dxa"/>
            <w:vAlign w:val="center"/>
          </w:tcPr>
          <w:p w14:paraId="326DC100" w14:textId="77777777" w:rsidR="007F67DE" w:rsidRDefault="007F67DE">
            <w:pPr>
              <w:ind w:left="-108" w:right="-108"/>
              <w:jc w:val="center"/>
              <w:rPr>
                <w:rFonts w:cs="Arial"/>
                <w:sz w:val="18"/>
                <w:szCs w:val="18"/>
              </w:rPr>
            </w:pPr>
          </w:p>
        </w:tc>
        <w:tc>
          <w:tcPr>
            <w:tcW w:w="810" w:type="dxa"/>
            <w:vAlign w:val="center"/>
          </w:tcPr>
          <w:p w14:paraId="0A821549" w14:textId="77777777" w:rsidR="007F67DE" w:rsidRDefault="007F67DE">
            <w:pPr>
              <w:ind w:left="-108" w:right="-108"/>
              <w:jc w:val="center"/>
              <w:rPr>
                <w:rFonts w:cs="Arial"/>
                <w:sz w:val="18"/>
                <w:szCs w:val="18"/>
              </w:rPr>
            </w:pPr>
          </w:p>
        </w:tc>
        <w:tc>
          <w:tcPr>
            <w:tcW w:w="990" w:type="dxa"/>
            <w:vAlign w:val="center"/>
          </w:tcPr>
          <w:p w14:paraId="66FDCF4E" w14:textId="77777777" w:rsidR="007F67DE" w:rsidRDefault="007F67DE">
            <w:pPr>
              <w:ind w:left="-108" w:right="-108"/>
              <w:jc w:val="center"/>
              <w:rPr>
                <w:rFonts w:cs="Arial"/>
                <w:sz w:val="18"/>
                <w:szCs w:val="18"/>
              </w:rPr>
            </w:pPr>
          </w:p>
        </w:tc>
        <w:tc>
          <w:tcPr>
            <w:tcW w:w="1080" w:type="dxa"/>
            <w:vAlign w:val="center"/>
          </w:tcPr>
          <w:p w14:paraId="3BEE236D" w14:textId="77777777" w:rsidR="007F67DE" w:rsidRDefault="007F67DE">
            <w:pPr>
              <w:ind w:left="-108" w:right="-108"/>
              <w:jc w:val="center"/>
              <w:rPr>
                <w:rFonts w:cs="Arial"/>
                <w:sz w:val="18"/>
                <w:szCs w:val="18"/>
              </w:rPr>
            </w:pPr>
          </w:p>
        </w:tc>
      </w:tr>
      <w:tr w:rsidR="007F67DE" w14:paraId="0048ACA5" w14:textId="77777777">
        <w:trPr>
          <w:trHeight w:val="431"/>
        </w:trPr>
        <w:tc>
          <w:tcPr>
            <w:tcW w:w="846" w:type="dxa"/>
            <w:vAlign w:val="center"/>
          </w:tcPr>
          <w:p w14:paraId="0CCC0888" w14:textId="77777777" w:rsidR="007F67DE" w:rsidRDefault="007F67DE">
            <w:pPr>
              <w:ind w:left="-108" w:right="-108"/>
              <w:jc w:val="center"/>
              <w:rPr>
                <w:rFonts w:cs="Arial"/>
                <w:sz w:val="18"/>
                <w:szCs w:val="18"/>
              </w:rPr>
            </w:pPr>
          </w:p>
        </w:tc>
        <w:tc>
          <w:tcPr>
            <w:tcW w:w="846" w:type="dxa"/>
            <w:vAlign w:val="center"/>
          </w:tcPr>
          <w:p w14:paraId="7EE02B1C" w14:textId="77777777" w:rsidR="007F67DE" w:rsidRDefault="00D011DF">
            <w:pPr>
              <w:ind w:left="-108" w:right="-108"/>
              <w:jc w:val="center"/>
              <w:rPr>
                <w:rFonts w:cs="Arial"/>
                <w:sz w:val="18"/>
                <w:szCs w:val="18"/>
              </w:rPr>
            </w:pPr>
            <w:ins w:id="54" w:author="Rajeev Mahadasu" w:date="2019-10-30T12:59:00Z">
              <w:r>
                <w:rPr>
                  <w:rFonts w:cs="Arial"/>
                  <w:sz w:val="18"/>
                  <w:szCs w:val="18"/>
                </w:rPr>
                <w:t>4-13</w:t>
              </w:r>
            </w:ins>
          </w:p>
        </w:tc>
        <w:tc>
          <w:tcPr>
            <w:tcW w:w="846" w:type="dxa"/>
            <w:vAlign w:val="center"/>
          </w:tcPr>
          <w:p w14:paraId="2EDA64DC" w14:textId="77777777" w:rsidR="007F67DE" w:rsidRDefault="00D011DF">
            <w:pPr>
              <w:ind w:left="-108" w:right="-108"/>
              <w:jc w:val="center"/>
              <w:rPr>
                <w:rFonts w:cs="Arial"/>
                <w:sz w:val="18"/>
                <w:szCs w:val="18"/>
              </w:rPr>
            </w:pPr>
            <w:ins w:id="55" w:author="Rajeev Mahadasu" w:date="2019-10-30T12:59:00Z">
              <w:r>
                <w:rPr>
                  <w:rFonts w:cs="Arial"/>
                  <w:sz w:val="18"/>
                  <w:szCs w:val="18"/>
                </w:rPr>
                <w:t>1</w:t>
              </w:r>
            </w:ins>
          </w:p>
        </w:tc>
        <w:tc>
          <w:tcPr>
            <w:tcW w:w="1062" w:type="dxa"/>
            <w:vAlign w:val="center"/>
          </w:tcPr>
          <w:p w14:paraId="7C964D78" w14:textId="77777777" w:rsidR="007F67DE" w:rsidRDefault="00D011DF">
            <w:pPr>
              <w:ind w:left="-108" w:right="-108"/>
              <w:jc w:val="center"/>
              <w:rPr>
                <w:rFonts w:cs="Arial"/>
                <w:sz w:val="18"/>
                <w:szCs w:val="18"/>
              </w:rPr>
            </w:pPr>
            <w:ins w:id="56" w:author="Rajeev Mahadasu" w:date="2019-10-30T12:59:00Z">
              <w:r>
                <w:rPr>
                  <w:rFonts w:cs="Arial"/>
                  <w:sz w:val="18"/>
                  <w:szCs w:val="18"/>
                </w:rPr>
                <w:t>4</w:t>
              </w:r>
            </w:ins>
          </w:p>
        </w:tc>
        <w:tc>
          <w:tcPr>
            <w:tcW w:w="1080" w:type="dxa"/>
            <w:vAlign w:val="center"/>
          </w:tcPr>
          <w:p w14:paraId="277F1956" w14:textId="77777777" w:rsidR="007F67DE" w:rsidRDefault="00D011DF">
            <w:pPr>
              <w:ind w:left="-108" w:right="-108"/>
              <w:jc w:val="center"/>
              <w:rPr>
                <w:rFonts w:cs="Arial"/>
                <w:sz w:val="18"/>
                <w:szCs w:val="18"/>
              </w:rPr>
            </w:pPr>
            <w:ins w:id="57" w:author="Rajeev Mahadasu" w:date="2019-10-30T12:59:00Z">
              <w:r>
                <w:rPr>
                  <w:rFonts w:cs="Arial"/>
                  <w:sz w:val="18"/>
                  <w:szCs w:val="18"/>
                </w:rPr>
                <w:t>27-09-19</w:t>
              </w:r>
            </w:ins>
          </w:p>
        </w:tc>
        <w:tc>
          <w:tcPr>
            <w:tcW w:w="270" w:type="dxa"/>
            <w:tcBorders>
              <w:top w:val="nil"/>
              <w:bottom w:val="nil"/>
            </w:tcBorders>
          </w:tcPr>
          <w:p w14:paraId="4A990D24" w14:textId="77777777" w:rsidR="007F67DE" w:rsidRDefault="007F67DE">
            <w:pPr>
              <w:ind w:left="-108" w:right="-108"/>
              <w:jc w:val="center"/>
              <w:rPr>
                <w:rFonts w:cs="Arial"/>
                <w:sz w:val="18"/>
                <w:szCs w:val="18"/>
              </w:rPr>
            </w:pPr>
          </w:p>
        </w:tc>
        <w:tc>
          <w:tcPr>
            <w:tcW w:w="720" w:type="dxa"/>
            <w:vAlign w:val="center"/>
          </w:tcPr>
          <w:p w14:paraId="603CC4DB" w14:textId="77777777" w:rsidR="007F67DE" w:rsidRDefault="007F67DE">
            <w:pPr>
              <w:ind w:left="-108" w:right="-108"/>
              <w:jc w:val="center"/>
              <w:rPr>
                <w:rFonts w:cs="Arial"/>
                <w:sz w:val="18"/>
                <w:szCs w:val="18"/>
              </w:rPr>
            </w:pPr>
          </w:p>
        </w:tc>
        <w:tc>
          <w:tcPr>
            <w:tcW w:w="720" w:type="dxa"/>
            <w:vAlign w:val="center"/>
          </w:tcPr>
          <w:p w14:paraId="5BAD3425" w14:textId="77777777" w:rsidR="007F67DE" w:rsidRDefault="007F67DE">
            <w:pPr>
              <w:ind w:left="-108" w:right="-108"/>
              <w:jc w:val="center"/>
              <w:rPr>
                <w:rFonts w:cs="Arial"/>
                <w:sz w:val="18"/>
                <w:szCs w:val="18"/>
              </w:rPr>
            </w:pPr>
          </w:p>
        </w:tc>
        <w:tc>
          <w:tcPr>
            <w:tcW w:w="810" w:type="dxa"/>
            <w:vAlign w:val="center"/>
          </w:tcPr>
          <w:p w14:paraId="0C7D08AC" w14:textId="77777777" w:rsidR="007F67DE" w:rsidRDefault="007F67DE">
            <w:pPr>
              <w:ind w:left="-108" w:right="-108"/>
              <w:jc w:val="center"/>
              <w:rPr>
                <w:rFonts w:cs="Arial"/>
                <w:sz w:val="18"/>
                <w:szCs w:val="18"/>
              </w:rPr>
            </w:pPr>
          </w:p>
        </w:tc>
        <w:tc>
          <w:tcPr>
            <w:tcW w:w="990" w:type="dxa"/>
            <w:vAlign w:val="center"/>
          </w:tcPr>
          <w:p w14:paraId="37A31054" w14:textId="77777777" w:rsidR="007F67DE" w:rsidRDefault="007F67DE">
            <w:pPr>
              <w:ind w:left="-108" w:right="-108"/>
              <w:jc w:val="center"/>
              <w:rPr>
                <w:rFonts w:cs="Arial"/>
                <w:sz w:val="18"/>
                <w:szCs w:val="18"/>
              </w:rPr>
            </w:pPr>
          </w:p>
        </w:tc>
        <w:tc>
          <w:tcPr>
            <w:tcW w:w="1080" w:type="dxa"/>
            <w:vAlign w:val="center"/>
          </w:tcPr>
          <w:p w14:paraId="7DC8C081" w14:textId="77777777" w:rsidR="007F67DE" w:rsidRDefault="007F67DE">
            <w:pPr>
              <w:ind w:left="-108" w:right="-108"/>
              <w:jc w:val="center"/>
              <w:rPr>
                <w:rFonts w:cs="Arial"/>
                <w:sz w:val="18"/>
                <w:szCs w:val="18"/>
              </w:rPr>
            </w:pPr>
          </w:p>
        </w:tc>
      </w:tr>
      <w:tr w:rsidR="007F67DE" w14:paraId="0477E574" w14:textId="77777777">
        <w:trPr>
          <w:trHeight w:val="431"/>
        </w:trPr>
        <w:tc>
          <w:tcPr>
            <w:tcW w:w="846" w:type="dxa"/>
            <w:vAlign w:val="center"/>
          </w:tcPr>
          <w:p w14:paraId="3FD9042A" w14:textId="77777777" w:rsidR="007F67DE" w:rsidRDefault="007F67DE">
            <w:pPr>
              <w:ind w:left="-108" w:right="-108"/>
              <w:jc w:val="center"/>
              <w:rPr>
                <w:rFonts w:cs="Arial"/>
                <w:sz w:val="18"/>
                <w:szCs w:val="18"/>
              </w:rPr>
            </w:pPr>
          </w:p>
        </w:tc>
        <w:tc>
          <w:tcPr>
            <w:tcW w:w="846" w:type="dxa"/>
            <w:vAlign w:val="center"/>
          </w:tcPr>
          <w:p w14:paraId="052D4810" w14:textId="77777777" w:rsidR="007F67DE" w:rsidRDefault="007F67DE">
            <w:pPr>
              <w:ind w:left="-108" w:right="-108"/>
              <w:jc w:val="center"/>
              <w:rPr>
                <w:rFonts w:cs="Arial"/>
                <w:sz w:val="18"/>
                <w:szCs w:val="18"/>
              </w:rPr>
            </w:pPr>
          </w:p>
        </w:tc>
        <w:tc>
          <w:tcPr>
            <w:tcW w:w="846" w:type="dxa"/>
            <w:vAlign w:val="center"/>
          </w:tcPr>
          <w:p w14:paraId="62D3F89E" w14:textId="77777777" w:rsidR="007F67DE" w:rsidRDefault="007F67DE">
            <w:pPr>
              <w:ind w:left="-108" w:right="-108"/>
              <w:jc w:val="center"/>
              <w:rPr>
                <w:rFonts w:cs="Arial"/>
                <w:sz w:val="18"/>
                <w:szCs w:val="18"/>
              </w:rPr>
            </w:pPr>
          </w:p>
        </w:tc>
        <w:tc>
          <w:tcPr>
            <w:tcW w:w="1062" w:type="dxa"/>
            <w:vAlign w:val="center"/>
          </w:tcPr>
          <w:p w14:paraId="2780AF0D" w14:textId="77777777" w:rsidR="007F67DE" w:rsidRDefault="007F67DE">
            <w:pPr>
              <w:ind w:left="-108" w:right="-108"/>
              <w:jc w:val="center"/>
              <w:rPr>
                <w:rFonts w:cs="Arial"/>
                <w:sz w:val="18"/>
                <w:szCs w:val="18"/>
              </w:rPr>
            </w:pPr>
          </w:p>
        </w:tc>
        <w:tc>
          <w:tcPr>
            <w:tcW w:w="1080" w:type="dxa"/>
            <w:vAlign w:val="center"/>
          </w:tcPr>
          <w:p w14:paraId="46FC4A0D" w14:textId="77777777" w:rsidR="007F67DE" w:rsidRDefault="007F67DE">
            <w:pPr>
              <w:ind w:left="-108" w:right="-108"/>
              <w:jc w:val="center"/>
              <w:rPr>
                <w:rFonts w:cs="Arial"/>
                <w:sz w:val="18"/>
                <w:szCs w:val="18"/>
              </w:rPr>
            </w:pPr>
          </w:p>
        </w:tc>
        <w:tc>
          <w:tcPr>
            <w:tcW w:w="270" w:type="dxa"/>
            <w:tcBorders>
              <w:top w:val="nil"/>
              <w:bottom w:val="nil"/>
            </w:tcBorders>
          </w:tcPr>
          <w:p w14:paraId="4DC2ECC6" w14:textId="77777777" w:rsidR="007F67DE" w:rsidRDefault="007F67DE">
            <w:pPr>
              <w:ind w:left="-108" w:right="-108"/>
              <w:jc w:val="center"/>
              <w:rPr>
                <w:rFonts w:cs="Arial"/>
                <w:sz w:val="18"/>
                <w:szCs w:val="18"/>
              </w:rPr>
            </w:pPr>
          </w:p>
        </w:tc>
        <w:tc>
          <w:tcPr>
            <w:tcW w:w="720" w:type="dxa"/>
            <w:vAlign w:val="center"/>
          </w:tcPr>
          <w:p w14:paraId="79796693" w14:textId="77777777" w:rsidR="007F67DE" w:rsidRDefault="007F67DE">
            <w:pPr>
              <w:ind w:left="-108" w:right="-108"/>
              <w:jc w:val="center"/>
              <w:rPr>
                <w:rFonts w:cs="Arial"/>
                <w:sz w:val="18"/>
                <w:szCs w:val="18"/>
              </w:rPr>
            </w:pPr>
          </w:p>
        </w:tc>
        <w:tc>
          <w:tcPr>
            <w:tcW w:w="720" w:type="dxa"/>
            <w:vAlign w:val="center"/>
          </w:tcPr>
          <w:p w14:paraId="47297C67" w14:textId="77777777" w:rsidR="007F67DE" w:rsidRDefault="007F67DE">
            <w:pPr>
              <w:ind w:left="-108" w:right="-108"/>
              <w:jc w:val="center"/>
              <w:rPr>
                <w:rFonts w:cs="Arial"/>
                <w:sz w:val="18"/>
                <w:szCs w:val="18"/>
              </w:rPr>
            </w:pPr>
          </w:p>
        </w:tc>
        <w:tc>
          <w:tcPr>
            <w:tcW w:w="810" w:type="dxa"/>
            <w:vAlign w:val="center"/>
          </w:tcPr>
          <w:p w14:paraId="048740F3" w14:textId="77777777" w:rsidR="007F67DE" w:rsidRDefault="007F67DE">
            <w:pPr>
              <w:ind w:left="-108" w:right="-108"/>
              <w:jc w:val="center"/>
              <w:rPr>
                <w:rFonts w:cs="Arial"/>
                <w:sz w:val="18"/>
                <w:szCs w:val="18"/>
              </w:rPr>
            </w:pPr>
          </w:p>
        </w:tc>
        <w:tc>
          <w:tcPr>
            <w:tcW w:w="990" w:type="dxa"/>
            <w:vAlign w:val="center"/>
          </w:tcPr>
          <w:p w14:paraId="51371A77" w14:textId="77777777" w:rsidR="007F67DE" w:rsidRDefault="007F67DE">
            <w:pPr>
              <w:ind w:left="-108" w:right="-108"/>
              <w:jc w:val="center"/>
              <w:rPr>
                <w:rFonts w:cs="Arial"/>
                <w:sz w:val="18"/>
                <w:szCs w:val="18"/>
              </w:rPr>
            </w:pPr>
          </w:p>
        </w:tc>
        <w:tc>
          <w:tcPr>
            <w:tcW w:w="1080" w:type="dxa"/>
            <w:vAlign w:val="center"/>
          </w:tcPr>
          <w:p w14:paraId="732434A0" w14:textId="77777777" w:rsidR="007F67DE" w:rsidRDefault="007F67DE">
            <w:pPr>
              <w:ind w:left="-108" w:right="-108"/>
              <w:jc w:val="center"/>
              <w:rPr>
                <w:rFonts w:cs="Arial"/>
                <w:sz w:val="18"/>
                <w:szCs w:val="18"/>
              </w:rPr>
            </w:pPr>
          </w:p>
        </w:tc>
      </w:tr>
      <w:tr w:rsidR="007F67DE" w14:paraId="2328BB07" w14:textId="77777777">
        <w:trPr>
          <w:trHeight w:val="431"/>
        </w:trPr>
        <w:tc>
          <w:tcPr>
            <w:tcW w:w="846" w:type="dxa"/>
            <w:vAlign w:val="center"/>
          </w:tcPr>
          <w:p w14:paraId="256AC6DA" w14:textId="77777777" w:rsidR="007F67DE" w:rsidRDefault="007F67DE">
            <w:pPr>
              <w:ind w:left="-108" w:right="-108"/>
              <w:jc w:val="center"/>
              <w:rPr>
                <w:rFonts w:cs="Arial"/>
                <w:sz w:val="18"/>
                <w:szCs w:val="18"/>
              </w:rPr>
            </w:pPr>
          </w:p>
        </w:tc>
        <w:tc>
          <w:tcPr>
            <w:tcW w:w="846" w:type="dxa"/>
            <w:vAlign w:val="center"/>
          </w:tcPr>
          <w:p w14:paraId="38AA98D6" w14:textId="77777777" w:rsidR="007F67DE" w:rsidRDefault="007F67DE">
            <w:pPr>
              <w:ind w:left="-108" w:right="-108"/>
              <w:jc w:val="center"/>
              <w:rPr>
                <w:rFonts w:cs="Arial"/>
                <w:sz w:val="18"/>
                <w:szCs w:val="18"/>
              </w:rPr>
            </w:pPr>
          </w:p>
        </w:tc>
        <w:tc>
          <w:tcPr>
            <w:tcW w:w="846" w:type="dxa"/>
            <w:vAlign w:val="center"/>
          </w:tcPr>
          <w:p w14:paraId="665A1408" w14:textId="77777777" w:rsidR="007F67DE" w:rsidRDefault="007F67DE">
            <w:pPr>
              <w:ind w:left="-108" w:right="-108"/>
              <w:jc w:val="center"/>
              <w:rPr>
                <w:rFonts w:cs="Arial"/>
                <w:sz w:val="18"/>
                <w:szCs w:val="18"/>
              </w:rPr>
            </w:pPr>
          </w:p>
        </w:tc>
        <w:tc>
          <w:tcPr>
            <w:tcW w:w="1062" w:type="dxa"/>
            <w:vAlign w:val="center"/>
          </w:tcPr>
          <w:p w14:paraId="71049383" w14:textId="77777777" w:rsidR="007F67DE" w:rsidRDefault="007F67DE">
            <w:pPr>
              <w:ind w:left="-108" w:right="-108"/>
              <w:jc w:val="center"/>
              <w:rPr>
                <w:rFonts w:cs="Arial"/>
                <w:sz w:val="18"/>
                <w:szCs w:val="18"/>
              </w:rPr>
            </w:pPr>
          </w:p>
        </w:tc>
        <w:tc>
          <w:tcPr>
            <w:tcW w:w="1080" w:type="dxa"/>
            <w:vAlign w:val="center"/>
          </w:tcPr>
          <w:p w14:paraId="4D16AC41" w14:textId="77777777" w:rsidR="007F67DE" w:rsidRDefault="007F67DE">
            <w:pPr>
              <w:ind w:left="-108" w:right="-108"/>
              <w:jc w:val="center"/>
              <w:rPr>
                <w:rFonts w:cs="Arial"/>
                <w:sz w:val="18"/>
                <w:szCs w:val="18"/>
              </w:rPr>
            </w:pPr>
          </w:p>
        </w:tc>
        <w:tc>
          <w:tcPr>
            <w:tcW w:w="270" w:type="dxa"/>
            <w:tcBorders>
              <w:top w:val="nil"/>
              <w:bottom w:val="nil"/>
            </w:tcBorders>
          </w:tcPr>
          <w:p w14:paraId="12A4EA11" w14:textId="77777777" w:rsidR="007F67DE" w:rsidRDefault="007F67DE">
            <w:pPr>
              <w:ind w:left="-108" w:right="-108"/>
              <w:jc w:val="center"/>
              <w:rPr>
                <w:rFonts w:cs="Arial"/>
                <w:sz w:val="18"/>
                <w:szCs w:val="18"/>
              </w:rPr>
            </w:pPr>
          </w:p>
        </w:tc>
        <w:tc>
          <w:tcPr>
            <w:tcW w:w="720" w:type="dxa"/>
            <w:vAlign w:val="center"/>
          </w:tcPr>
          <w:p w14:paraId="5A1EA135" w14:textId="77777777" w:rsidR="007F67DE" w:rsidRDefault="007F67DE">
            <w:pPr>
              <w:ind w:left="-108" w:right="-108"/>
              <w:jc w:val="center"/>
              <w:rPr>
                <w:rFonts w:cs="Arial"/>
                <w:sz w:val="18"/>
                <w:szCs w:val="18"/>
              </w:rPr>
            </w:pPr>
          </w:p>
        </w:tc>
        <w:tc>
          <w:tcPr>
            <w:tcW w:w="720" w:type="dxa"/>
            <w:vAlign w:val="center"/>
          </w:tcPr>
          <w:p w14:paraId="58717D39" w14:textId="77777777" w:rsidR="007F67DE" w:rsidRDefault="007F67DE">
            <w:pPr>
              <w:ind w:left="-108" w:right="-108"/>
              <w:jc w:val="center"/>
              <w:rPr>
                <w:rFonts w:cs="Arial"/>
                <w:sz w:val="18"/>
                <w:szCs w:val="18"/>
              </w:rPr>
            </w:pPr>
          </w:p>
        </w:tc>
        <w:tc>
          <w:tcPr>
            <w:tcW w:w="810" w:type="dxa"/>
            <w:vAlign w:val="center"/>
          </w:tcPr>
          <w:p w14:paraId="5338A720" w14:textId="77777777" w:rsidR="007F67DE" w:rsidRDefault="007F67DE">
            <w:pPr>
              <w:ind w:left="-108" w:right="-108"/>
              <w:jc w:val="center"/>
              <w:rPr>
                <w:rFonts w:cs="Arial"/>
                <w:sz w:val="18"/>
                <w:szCs w:val="18"/>
              </w:rPr>
            </w:pPr>
          </w:p>
        </w:tc>
        <w:tc>
          <w:tcPr>
            <w:tcW w:w="990" w:type="dxa"/>
            <w:vAlign w:val="center"/>
          </w:tcPr>
          <w:p w14:paraId="61DAA4D5" w14:textId="77777777" w:rsidR="007F67DE" w:rsidRDefault="007F67DE">
            <w:pPr>
              <w:ind w:left="-108" w:right="-108"/>
              <w:jc w:val="center"/>
              <w:rPr>
                <w:rFonts w:cs="Arial"/>
                <w:sz w:val="18"/>
                <w:szCs w:val="18"/>
              </w:rPr>
            </w:pPr>
          </w:p>
        </w:tc>
        <w:tc>
          <w:tcPr>
            <w:tcW w:w="1080" w:type="dxa"/>
            <w:vAlign w:val="center"/>
          </w:tcPr>
          <w:p w14:paraId="2AEAF47F" w14:textId="77777777" w:rsidR="007F67DE" w:rsidRDefault="007F67DE">
            <w:pPr>
              <w:ind w:left="-108" w:right="-108"/>
              <w:jc w:val="center"/>
              <w:rPr>
                <w:rFonts w:cs="Arial"/>
                <w:sz w:val="18"/>
                <w:szCs w:val="18"/>
              </w:rPr>
            </w:pPr>
          </w:p>
        </w:tc>
      </w:tr>
      <w:tr w:rsidR="007F67DE" w14:paraId="281B37BA" w14:textId="77777777">
        <w:trPr>
          <w:trHeight w:val="431"/>
        </w:trPr>
        <w:tc>
          <w:tcPr>
            <w:tcW w:w="846" w:type="dxa"/>
            <w:vAlign w:val="center"/>
          </w:tcPr>
          <w:p w14:paraId="2E500C74" w14:textId="77777777" w:rsidR="007F67DE" w:rsidRDefault="007F67DE">
            <w:pPr>
              <w:ind w:left="-108" w:right="-108"/>
              <w:jc w:val="center"/>
              <w:rPr>
                <w:rFonts w:cs="Arial"/>
                <w:sz w:val="18"/>
                <w:szCs w:val="18"/>
              </w:rPr>
            </w:pPr>
          </w:p>
        </w:tc>
        <w:tc>
          <w:tcPr>
            <w:tcW w:w="846" w:type="dxa"/>
            <w:vAlign w:val="center"/>
          </w:tcPr>
          <w:p w14:paraId="74CD1D1F" w14:textId="77777777" w:rsidR="007F67DE" w:rsidRDefault="007F67DE">
            <w:pPr>
              <w:ind w:left="-108" w:right="-108"/>
              <w:jc w:val="center"/>
              <w:rPr>
                <w:rFonts w:cs="Arial"/>
                <w:sz w:val="18"/>
                <w:szCs w:val="18"/>
              </w:rPr>
            </w:pPr>
          </w:p>
        </w:tc>
        <w:tc>
          <w:tcPr>
            <w:tcW w:w="846" w:type="dxa"/>
            <w:vAlign w:val="center"/>
          </w:tcPr>
          <w:p w14:paraId="1C5BEDD8" w14:textId="77777777" w:rsidR="007F67DE" w:rsidRDefault="007F67DE">
            <w:pPr>
              <w:ind w:left="-108" w:right="-108"/>
              <w:jc w:val="center"/>
              <w:rPr>
                <w:rFonts w:cs="Arial"/>
                <w:sz w:val="18"/>
                <w:szCs w:val="18"/>
              </w:rPr>
            </w:pPr>
          </w:p>
        </w:tc>
        <w:tc>
          <w:tcPr>
            <w:tcW w:w="1062" w:type="dxa"/>
            <w:vAlign w:val="center"/>
          </w:tcPr>
          <w:p w14:paraId="02915484" w14:textId="77777777" w:rsidR="007F67DE" w:rsidRDefault="007F67DE">
            <w:pPr>
              <w:ind w:left="-108" w:right="-108"/>
              <w:jc w:val="center"/>
              <w:rPr>
                <w:rFonts w:cs="Arial"/>
                <w:sz w:val="18"/>
                <w:szCs w:val="18"/>
              </w:rPr>
            </w:pPr>
          </w:p>
        </w:tc>
        <w:tc>
          <w:tcPr>
            <w:tcW w:w="1080" w:type="dxa"/>
            <w:vAlign w:val="center"/>
          </w:tcPr>
          <w:p w14:paraId="03B94F49" w14:textId="77777777" w:rsidR="007F67DE" w:rsidRDefault="007F67DE">
            <w:pPr>
              <w:ind w:left="-108" w:right="-108"/>
              <w:jc w:val="center"/>
              <w:rPr>
                <w:rFonts w:cs="Arial"/>
                <w:sz w:val="18"/>
                <w:szCs w:val="18"/>
              </w:rPr>
            </w:pPr>
          </w:p>
        </w:tc>
        <w:tc>
          <w:tcPr>
            <w:tcW w:w="270" w:type="dxa"/>
            <w:tcBorders>
              <w:top w:val="nil"/>
              <w:bottom w:val="nil"/>
            </w:tcBorders>
          </w:tcPr>
          <w:p w14:paraId="6D846F5D" w14:textId="77777777" w:rsidR="007F67DE" w:rsidRDefault="007F67DE">
            <w:pPr>
              <w:ind w:left="-108" w:right="-108"/>
              <w:jc w:val="center"/>
              <w:rPr>
                <w:rFonts w:cs="Arial"/>
                <w:sz w:val="18"/>
                <w:szCs w:val="18"/>
              </w:rPr>
            </w:pPr>
          </w:p>
        </w:tc>
        <w:tc>
          <w:tcPr>
            <w:tcW w:w="720" w:type="dxa"/>
            <w:vAlign w:val="center"/>
          </w:tcPr>
          <w:p w14:paraId="62F015AF" w14:textId="77777777" w:rsidR="007F67DE" w:rsidRDefault="007F67DE">
            <w:pPr>
              <w:ind w:left="-108" w:right="-108"/>
              <w:jc w:val="center"/>
              <w:rPr>
                <w:rFonts w:cs="Arial"/>
                <w:sz w:val="18"/>
                <w:szCs w:val="18"/>
              </w:rPr>
            </w:pPr>
          </w:p>
        </w:tc>
        <w:tc>
          <w:tcPr>
            <w:tcW w:w="720" w:type="dxa"/>
            <w:vAlign w:val="center"/>
          </w:tcPr>
          <w:p w14:paraId="1B15DD1D" w14:textId="77777777" w:rsidR="007F67DE" w:rsidRDefault="007F67DE">
            <w:pPr>
              <w:ind w:left="-108" w:right="-108"/>
              <w:jc w:val="center"/>
              <w:rPr>
                <w:rFonts w:cs="Arial"/>
                <w:sz w:val="18"/>
                <w:szCs w:val="18"/>
              </w:rPr>
            </w:pPr>
          </w:p>
        </w:tc>
        <w:tc>
          <w:tcPr>
            <w:tcW w:w="810" w:type="dxa"/>
            <w:vAlign w:val="center"/>
          </w:tcPr>
          <w:p w14:paraId="6E681184" w14:textId="77777777" w:rsidR="007F67DE" w:rsidRDefault="007F67DE">
            <w:pPr>
              <w:ind w:left="-108" w:right="-108"/>
              <w:jc w:val="center"/>
              <w:rPr>
                <w:rFonts w:cs="Arial"/>
                <w:sz w:val="18"/>
                <w:szCs w:val="18"/>
              </w:rPr>
            </w:pPr>
          </w:p>
        </w:tc>
        <w:tc>
          <w:tcPr>
            <w:tcW w:w="990" w:type="dxa"/>
            <w:vAlign w:val="center"/>
          </w:tcPr>
          <w:p w14:paraId="230165FA" w14:textId="77777777" w:rsidR="007F67DE" w:rsidRDefault="007F67DE">
            <w:pPr>
              <w:ind w:left="-108" w:right="-108"/>
              <w:jc w:val="center"/>
              <w:rPr>
                <w:rFonts w:cs="Arial"/>
                <w:sz w:val="18"/>
                <w:szCs w:val="18"/>
              </w:rPr>
            </w:pPr>
          </w:p>
        </w:tc>
        <w:tc>
          <w:tcPr>
            <w:tcW w:w="1080" w:type="dxa"/>
            <w:vAlign w:val="center"/>
          </w:tcPr>
          <w:p w14:paraId="7CB33CA5" w14:textId="77777777" w:rsidR="007F67DE" w:rsidRDefault="007F67DE">
            <w:pPr>
              <w:ind w:left="-108" w:right="-108"/>
              <w:jc w:val="center"/>
              <w:rPr>
                <w:rFonts w:cs="Arial"/>
                <w:sz w:val="18"/>
                <w:szCs w:val="18"/>
              </w:rPr>
            </w:pPr>
          </w:p>
        </w:tc>
      </w:tr>
    </w:tbl>
    <w:p w14:paraId="17414610" w14:textId="77777777" w:rsidR="007F67DE" w:rsidRDefault="007F67DE">
      <w:pPr>
        <w:ind w:left="-108" w:right="-108"/>
        <w:jc w:val="center"/>
        <w:rPr>
          <w:rFonts w:cs="Arial"/>
          <w:sz w:val="18"/>
          <w:szCs w:val="18"/>
        </w:rPr>
      </w:pPr>
    </w:p>
    <w:p w14:paraId="781DF2CB" w14:textId="77777777" w:rsidR="007F67DE" w:rsidRDefault="00D011DF">
      <w:pPr>
        <w:ind w:left="-108" w:right="-108"/>
        <w:jc w:val="center"/>
        <w:rPr>
          <w:rFonts w:cs="Arial"/>
          <w:sz w:val="18"/>
          <w:szCs w:val="18"/>
        </w:rPr>
      </w:pPr>
      <w:bookmarkStart w:id="58" w:name="_Toc216835056"/>
      <w:bookmarkStart w:id="59" w:name="_Toc187483944"/>
      <w:bookmarkStart w:id="60" w:name="_Toc187483225"/>
      <w:bookmarkEnd w:id="34"/>
      <w:bookmarkEnd w:id="35"/>
      <w:bookmarkEnd w:id="36"/>
      <w:bookmarkEnd w:id="37"/>
      <w:bookmarkEnd w:id="38"/>
      <w:bookmarkEnd w:id="39"/>
      <w:r>
        <w:rPr>
          <w:rFonts w:cs="Arial"/>
        </w:rPr>
        <w:br w:type="page"/>
      </w:r>
    </w:p>
    <w:p w14:paraId="2811E770" w14:textId="77777777" w:rsidR="007F67DE" w:rsidRDefault="00D011DF">
      <w:pPr>
        <w:pStyle w:val="Heading1"/>
        <w:numPr>
          <w:ilvl w:val="1"/>
          <w:numId w:val="4"/>
        </w:numPr>
        <w:ind w:left="540" w:hanging="180"/>
      </w:pPr>
      <w:bookmarkStart w:id="61" w:name="_Toc449860811"/>
      <w:bookmarkStart w:id="62" w:name="_Toc503434134"/>
      <w:bookmarkStart w:id="63" w:name="_Toc449860905"/>
      <w:bookmarkEnd w:id="58"/>
      <w:bookmarkEnd w:id="59"/>
      <w:bookmarkEnd w:id="60"/>
      <w:r>
        <w:lastRenderedPageBreak/>
        <w:t>DISTRIBUTION LIST</w:t>
      </w:r>
      <w:bookmarkEnd w:id="61"/>
      <w:bookmarkEnd w:id="62"/>
      <w:bookmarkEnd w:id="63"/>
    </w:p>
    <w:p w14:paraId="16788234" w14:textId="77777777" w:rsidR="007F67DE" w:rsidRDefault="007F67DE">
      <w:pPr>
        <w:ind w:left="0"/>
        <w:rPr>
          <w:lang w:val="en-GB"/>
        </w:rPr>
      </w:pPr>
    </w:p>
    <w:tbl>
      <w:tblPr>
        <w:tblW w:w="90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312"/>
        <w:gridCol w:w="2970"/>
      </w:tblGrid>
      <w:tr w:rsidR="007F67DE" w14:paraId="4ACD73BF" w14:textId="77777777">
        <w:trPr>
          <w:cantSplit/>
          <w:trHeight w:val="323"/>
        </w:trPr>
        <w:tc>
          <w:tcPr>
            <w:tcW w:w="2808" w:type="dxa"/>
            <w:shd w:val="clear" w:color="auto" w:fill="8DB3E2" w:themeFill="text2" w:themeFillTint="66"/>
            <w:vAlign w:val="center"/>
          </w:tcPr>
          <w:p w14:paraId="403E6338" w14:textId="77777777" w:rsidR="007F67DE" w:rsidRDefault="00D011DF">
            <w:pPr>
              <w:jc w:val="center"/>
              <w:rPr>
                <w:rFonts w:cs="Arial"/>
                <w:b/>
              </w:rPr>
            </w:pPr>
            <w:r>
              <w:rPr>
                <w:rFonts w:cs="Arial"/>
                <w:b/>
              </w:rPr>
              <w:t>NAME</w:t>
            </w:r>
          </w:p>
        </w:tc>
        <w:tc>
          <w:tcPr>
            <w:tcW w:w="3312" w:type="dxa"/>
            <w:shd w:val="clear" w:color="auto" w:fill="8DB3E2" w:themeFill="text2" w:themeFillTint="66"/>
            <w:vAlign w:val="center"/>
          </w:tcPr>
          <w:p w14:paraId="28567355" w14:textId="77777777" w:rsidR="007F67DE" w:rsidRDefault="00D011DF">
            <w:pPr>
              <w:jc w:val="center"/>
              <w:rPr>
                <w:rFonts w:cs="Arial"/>
                <w:b/>
              </w:rPr>
            </w:pPr>
            <w:r>
              <w:rPr>
                <w:rFonts w:cs="Arial"/>
                <w:b/>
              </w:rPr>
              <w:t>DEPT / AREA</w:t>
            </w:r>
          </w:p>
        </w:tc>
        <w:tc>
          <w:tcPr>
            <w:tcW w:w="2970" w:type="dxa"/>
            <w:shd w:val="clear" w:color="auto" w:fill="8DB3E2" w:themeFill="text2" w:themeFillTint="66"/>
            <w:vAlign w:val="center"/>
          </w:tcPr>
          <w:p w14:paraId="2B175CC3" w14:textId="77777777" w:rsidR="007F67DE" w:rsidRDefault="00D011DF">
            <w:pPr>
              <w:jc w:val="center"/>
              <w:rPr>
                <w:rFonts w:cs="Arial"/>
                <w:b/>
              </w:rPr>
            </w:pPr>
            <w:r>
              <w:rPr>
                <w:rFonts w:cs="Arial"/>
                <w:b/>
              </w:rPr>
              <w:t>DESIGNATION</w:t>
            </w:r>
          </w:p>
        </w:tc>
      </w:tr>
      <w:tr w:rsidR="007F67DE" w14:paraId="100EE22A" w14:textId="77777777">
        <w:trPr>
          <w:trHeight w:val="300"/>
        </w:trPr>
        <w:tc>
          <w:tcPr>
            <w:tcW w:w="2808" w:type="dxa"/>
            <w:vAlign w:val="center"/>
          </w:tcPr>
          <w:p w14:paraId="6798B161" w14:textId="77777777" w:rsidR="007F67DE" w:rsidRDefault="00D011DF">
            <w:pPr>
              <w:pStyle w:val="Header"/>
              <w:tabs>
                <w:tab w:val="clear" w:pos="4320"/>
                <w:tab w:val="clear" w:pos="8640"/>
              </w:tabs>
              <w:ind w:left="0"/>
            </w:pPr>
            <w:r>
              <w:t xml:space="preserve">Mohd </w:t>
            </w:r>
            <w:proofErr w:type="spellStart"/>
            <w:r>
              <w:t>Zulkarnain</w:t>
            </w:r>
            <w:proofErr w:type="spellEnd"/>
            <w:r>
              <w:t xml:space="preserve"> Mohd </w:t>
            </w:r>
            <w:proofErr w:type="spellStart"/>
            <w:r>
              <w:t>Yudin</w:t>
            </w:r>
            <w:proofErr w:type="spellEnd"/>
          </w:p>
        </w:tc>
        <w:tc>
          <w:tcPr>
            <w:tcW w:w="3312" w:type="dxa"/>
            <w:vAlign w:val="center"/>
          </w:tcPr>
          <w:p w14:paraId="49D0D30F" w14:textId="77777777" w:rsidR="007F67DE" w:rsidRDefault="00D011DF">
            <w:pPr>
              <w:pStyle w:val="Header"/>
              <w:tabs>
                <w:tab w:val="clear" w:pos="4320"/>
                <w:tab w:val="clear" w:pos="8640"/>
              </w:tabs>
              <w:ind w:left="0"/>
            </w:pPr>
            <w:r>
              <w:t>Cargo - Management</w:t>
            </w:r>
          </w:p>
        </w:tc>
        <w:tc>
          <w:tcPr>
            <w:tcW w:w="2970" w:type="dxa"/>
            <w:vAlign w:val="center"/>
          </w:tcPr>
          <w:p w14:paraId="2FC0F823" w14:textId="77777777" w:rsidR="007F67DE" w:rsidRDefault="00D011DF">
            <w:pPr>
              <w:pStyle w:val="Header"/>
              <w:tabs>
                <w:tab w:val="clear" w:pos="4320"/>
                <w:tab w:val="clear" w:pos="8640"/>
              </w:tabs>
              <w:ind w:left="0"/>
            </w:pPr>
            <w:r>
              <w:t xml:space="preserve"> System Owner</w:t>
            </w:r>
          </w:p>
        </w:tc>
      </w:tr>
      <w:tr w:rsidR="007F67DE" w14:paraId="2040D212" w14:textId="77777777">
        <w:trPr>
          <w:trHeight w:val="300"/>
        </w:trPr>
        <w:tc>
          <w:tcPr>
            <w:tcW w:w="2808" w:type="dxa"/>
            <w:vAlign w:val="center"/>
          </w:tcPr>
          <w:p w14:paraId="598E6E26" w14:textId="77777777" w:rsidR="007F67DE" w:rsidRDefault="00D011DF">
            <w:pPr>
              <w:pStyle w:val="Header"/>
              <w:tabs>
                <w:tab w:val="clear" w:pos="4320"/>
                <w:tab w:val="clear" w:pos="8640"/>
              </w:tabs>
              <w:ind w:left="0"/>
            </w:pPr>
            <w:r>
              <w:t xml:space="preserve">Siti Hafsah Mohd </w:t>
            </w:r>
            <w:proofErr w:type="spellStart"/>
            <w:r>
              <w:t>Desa</w:t>
            </w:r>
            <w:proofErr w:type="spellEnd"/>
          </w:p>
        </w:tc>
        <w:tc>
          <w:tcPr>
            <w:tcW w:w="3312" w:type="dxa"/>
            <w:vAlign w:val="center"/>
          </w:tcPr>
          <w:p w14:paraId="7AF20B6B" w14:textId="77777777" w:rsidR="007F67DE" w:rsidRDefault="00D011DF">
            <w:pPr>
              <w:pStyle w:val="Header"/>
              <w:tabs>
                <w:tab w:val="clear" w:pos="4320"/>
                <w:tab w:val="clear" w:pos="8640"/>
              </w:tabs>
              <w:ind w:left="0"/>
            </w:pPr>
            <w:r>
              <w:t>Group IT</w:t>
            </w:r>
          </w:p>
        </w:tc>
        <w:tc>
          <w:tcPr>
            <w:tcW w:w="2970" w:type="dxa"/>
            <w:vAlign w:val="center"/>
          </w:tcPr>
          <w:p w14:paraId="2327A045" w14:textId="77777777" w:rsidR="007F67DE" w:rsidRDefault="00D011DF">
            <w:pPr>
              <w:pStyle w:val="Header"/>
              <w:tabs>
                <w:tab w:val="clear" w:pos="4320"/>
                <w:tab w:val="clear" w:pos="8640"/>
              </w:tabs>
              <w:ind w:left="0"/>
            </w:pPr>
            <w:r>
              <w:t>HEAD IT SDM</w:t>
            </w:r>
          </w:p>
        </w:tc>
      </w:tr>
      <w:tr w:rsidR="007F67DE" w14:paraId="5E5EAE4D" w14:textId="77777777">
        <w:trPr>
          <w:trHeight w:val="593"/>
        </w:trPr>
        <w:tc>
          <w:tcPr>
            <w:tcW w:w="2808" w:type="dxa"/>
            <w:vAlign w:val="center"/>
          </w:tcPr>
          <w:p w14:paraId="5B79826D" w14:textId="77777777" w:rsidR="007F67DE" w:rsidRDefault="00D011DF">
            <w:pPr>
              <w:pStyle w:val="Header"/>
              <w:tabs>
                <w:tab w:val="clear" w:pos="4320"/>
                <w:tab w:val="clear" w:pos="8640"/>
              </w:tabs>
              <w:ind w:left="0"/>
            </w:pPr>
            <w:r>
              <w:t>Wan Mohd Husni Wan Hussein</w:t>
            </w:r>
          </w:p>
        </w:tc>
        <w:tc>
          <w:tcPr>
            <w:tcW w:w="3312" w:type="dxa"/>
            <w:vAlign w:val="center"/>
          </w:tcPr>
          <w:p w14:paraId="0018C8E1" w14:textId="77777777" w:rsidR="007F67DE" w:rsidRDefault="00D011DF">
            <w:pPr>
              <w:pStyle w:val="Header"/>
              <w:tabs>
                <w:tab w:val="clear" w:pos="4320"/>
                <w:tab w:val="clear" w:pos="8640"/>
              </w:tabs>
              <w:ind w:left="0"/>
            </w:pPr>
            <w:r>
              <w:t xml:space="preserve">AMS </w:t>
            </w:r>
          </w:p>
        </w:tc>
        <w:tc>
          <w:tcPr>
            <w:tcW w:w="2970" w:type="dxa"/>
            <w:vAlign w:val="center"/>
          </w:tcPr>
          <w:p w14:paraId="71FF0817" w14:textId="77777777" w:rsidR="007F67DE" w:rsidRDefault="00D011DF">
            <w:pPr>
              <w:pStyle w:val="Header"/>
              <w:tabs>
                <w:tab w:val="clear" w:pos="4320"/>
                <w:tab w:val="clear" w:pos="8640"/>
              </w:tabs>
              <w:ind w:left="0"/>
            </w:pPr>
            <w:r>
              <w:t>AMS SDM</w:t>
            </w:r>
          </w:p>
        </w:tc>
      </w:tr>
    </w:tbl>
    <w:p w14:paraId="17AC3F0D" w14:textId="77777777" w:rsidR="007F67DE" w:rsidRDefault="00D011DF">
      <w:pPr>
        <w:pStyle w:val="Caption"/>
        <w:jc w:val="center"/>
        <w:rPr>
          <w:color w:val="auto"/>
          <w:lang w:val="en-GB"/>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p>
    <w:p w14:paraId="47F41741" w14:textId="77777777" w:rsidR="007F67DE" w:rsidRDefault="00D011DF">
      <w:pPr>
        <w:pStyle w:val="Heading1"/>
        <w:numPr>
          <w:ilvl w:val="1"/>
          <w:numId w:val="4"/>
        </w:numPr>
        <w:ind w:left="540" w:hanging="180"/>
      </w:pPr>
      <w:bookmarkStart w:id="64" w:name="_Toc503434135"/>
      <w:bookmarkStart w:id="65" w:name="_Toc449860812"/>
      <w:bookmarkStart w:id="66" w:name="_Toc449860906"/>
      <w:r>
        <w:t>LIST OF ABBREVIATIONS</w:t>
      </w:r>
      <w:bookmarkEnd w:id="64"/>
      <w:bookmarkEnd w:id="65"/>
      <w:bookmarkEnd w:id="66"/>
    </w:p>
    <w:p w14:paraId="57A6A0F0" w14:textId="77777777" w:rsidR="007F67DE" w:rsidRDefault="007F67DE">
      <w:pPr>
        <w:ind w:left="0"/>
        <w:rPr>
          <w:lang w:val="en-GB"/>
        </w:rPr>
      </w:pPr>
    </w:p>
    <w:p w14:paraId="64160C01" w14:textId="77777777" w:rsidR="007F67DE" w:rsidRDefault="00D011DF">
      <w:pPr>
        <w:spacing w:before="40" w:after="40" w:line="240" w:lineRule="atLeast"/>
        <w:jc w:val="both"/>
        <w:rPr>
          <w:lang w:val="en-GB"/>
        </w:rPr>
      </w:pPr>
      <w:r>
        <w:rPr>
          <w:lang w:val="en-GB"/>
        </w:rPr>
        <w:t>The following are the abbreviations used for the purpose of simplification.</w:t>
      </w:r>
    </w:p>
    <w:p w14:paraId="7DF0CA62" w14:textId="77777777" w:rsidR="007F67DE" w:rsidRDefault="007F67DE">
      <w:pPr>
        <w:spacing w:before="40" w:after="40" w:line="240" w:lineRule="atLeast"/>
        <w:jc w:val="both"/>
        <w:rPr>
          <w:lang w:val="en-GB"/>
        </w:rPr>
      </w:pPr>
    </w:p>
    <w:tbl>
      <w:tblPr>
        <w:tblW w:w="92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6"/>
        <w:gridCol w:w="6669"/>
      </w:tblGrid>
      <w:tr w:rsidR="007F67DE" w14:paraId="03B81AA0" w14:textId="77777777">
        <w:trPr>
          <w:trHeight w:val="295"/>
        </w:trPr>
        <w:tc>
          <w:tcPr>
            <w:tcW w:w="2566" w:type="dxa"/>
            <w:shd w:val="clear" w:color="auto" w:fill="8DB3E2" w:themeFill="text2" w:themeFillTint="66"/>
            <w:vAlign w:val="center"/>
          </w:tcPr>
          <w:p w14:paraId="27374343" w14:textId="77777777" w:rsidR="007F67DE" w:rsidRDefault="00D011DF">
            <w:pPr>
              <w:pStyle w:val="Header"/>
              <w:tabs>
                <w:tab w:val="clear" w:pos="4320"/>
                <w:tab w:val="clear" w:pos="8640"/>
              </w:tabs>
              <w:ind w:left="0"/>
              <w:rPr>
                <w:rFonts w:cs="Arial"/>
                <w:b/>
                <w:lang w:val="en-GB"/>
              </w:rPr>
            </w:pPr>
            <w:r>
              <w:rPr>
                <w:rFonts w:cs="Arial"/>
                <w:b/>
                <w:lang w:val="en-GB"/>
              </w:rPr>
              <w:t>Abbreviation</w:t>
            </w:r>
          </w:p>
        </w:tc>
        <w:tc>
          <w:tcPr>
            <w:tcW w:w="6669" w:type="dxa"/>
            <w:shd w:val="clear" w:color="auto" w:fill="8DB3E2" w:themeFill="text2" w:themeFillTint="66"/>
            <w:vAlign w:val="center"/>
          </w:tcPr>
          <w:p w14:paraId="4E5877D6" w14:textId="77777777" w:rsidR="007F67DE" w:rsidRDefault="00D011DF">
            <w:pPr>
              <w:pStyle w:val="Header"/>
              <w:tabs>
                <w:tab w:val="clear" w:pos="4320"/>
                <w:tab w:val="clear" w:pos="8640"/>
              </w:tabs>
              <w:ind w:left="0"/>
              <w:rPr>
                <w:rFonts w:cs="Arial"/>
                <w:b/>
                <w:lang w:val="en-GB"/>
              </w:rPr>
            </w:pPr>
            <w:r>
              <w:rPr>
                <w:rFonts w:cs="Arial"/>
                <w:b/>
                <w:lang w:val="en-GB"/>
              </w:rPr>
              <w:t>Denote</w:t>
            </w:r>
          </w:p>
        </w:tc>
      </w:tr>
      <w:tr w:rsidR="007F67DE" w14:paraId="4788DB00" w14:textId="77777777">
        <w:trPr>
          <w:trHeight w:val="530"/>
        </w:trPr>
        <w:tc>
          <w:tcPr>
            <w:tcW w:w="2566" w:type="dxa"/>
            <w:vAlign w:val="center"/>
          </w:tcPr>
          <w:p w14:paraId="6B4E570F" w14:textId="77777777" w:rsidR="007F67DE" w:rsidRDefault="00D011DF">
            <w:pPr>
              <w:pStyle w:val="Header"/>
              <w:tabs>
                <w:tab w:val="clear" w:pos="4320"/>
                <w:tab w:val="clear" w:pos="8640"/>
              </w:tabs>
              <w:ind w:left="0" w:right="-25"/>
              <w:rPr>
                <w:rFonts w:cs="Arial"/>
                <w:lang w:val="en-GB"/>
              </w:rPr>
            </w:pPr>
            <w:r>
              <w:rPr>
                <w:rFonts w:cs="Arial"/>
                <w:lang w:val="en-GB"/>
              </w:rPr>
              <w:t>AMS</w:t>
            </w:r>
          </w:p>
        </w:tc>
        <w:tc>
          <w:tcPr>
            <w:tcW w:w="6669" w:type="dxa"/>
            <w:vAlign w:val="center"/>
          </w:tcPr>
          <w:p w14:paraId="6D2F96CB" w14:textId="77777777" w:rsidR="007F67DE" w:rsidRDefault="00D011DF">
            <w:pPr>
              <w:pStyle w:val="Header"/>
              <w:tabs>
                <w:tab w:val="clear" w:pos="4320"/>
                <w:tab w:val="clear" w:pos="8640"/>
                <w:tab w:val="left" w:pos="4141"/>
              </w:tabs>
              <w:ind w:left="19" w:right="-25"/>
            </w:pPr>
            <w:r>
              <w:rPr>
                <w:rFonts w:cs="Arial"/>
                <w:lang w:val="en-GB"/>
              </w:rPr>
              <w:t>Application Maintenance &amp; Support</w:t>
            </w:r>
          </w:p>
        </w:tc>
      </w:tr>
      <w:tr w:rsidR="007F67DE" w14:paraId="2D6EF58E" w14:textId="77777777">
        <w:trPr>
          <w:trHeight w:val="494"/>
        </w:trPr>
        <w:tc>
          <w:tcPr>
            <w:tcW w:w="2566" w:type="dxa"/>
            <w:vAlign w:val="center"/>
          </w:tcPr>
          <w:p w14:paraId="360E5D74" w14:textId="77777777" w:rsidR="007F67DE" w:rsidRDefault="00D011DF">
            <w:pPr>
              <w:pStyle w:val="Header"/>
              <w:tabs>
                <w:tab w:val="clear" w:pos="4320"/>
                <w:tab w:val="clear" w:pos="8640"/>
              </w:tabs>
              <w:ind w:left="0" w:right="-25"/>
              <w:rPr>
                <w:rFonts w:cs="Arial"/>
                <w:lang w:val="en-GB"/>
              </w:rPr>
            </w:pPr>
            <w:r>
              <w:rPr>
                <w:rFonts w:cs="Arial"/>
                <w:lang w:val="en-GB"/>
              </w:rPr>
              <w:t>MD</w:t>
            </w:r>
          </w:p>
        </w:tc>
        <w:tc>
          <w:tcPr>
            <w:tcW w:w="6669" w:type="dxa"/>
            <w:vAlign w:val="center"/>
          </w:tcPr>
          <w:p w14:paraId="5694687B" w14:textId="77777777" w:rsidR="007F67DE" w:rsidRDefault="00D011DF">
            <w:pPr>
              <w:pStyle w:val="Header"/>
              <w:tabs>
                <w:tab w:val="clear" w:pos="4320"/>
                <w:tab w:val="clear" w:pos="8640"/>
              </w:tabs>
              <w:ind w:left="0" w:right="-25"/>
            </w:pPr>
            <w:r>
              <w:rPr>
                <w:rFonts w:cs="Arial"/>
                <w:lang w:val="en-GB"/>
              </w:rPr>
              <w:t>Managing Director</w:t>
            </w:r>
          </w:p>
        </w:tc>
      </w:tr>
      <w:tr w:rsidR="007F67DE" w14:paraId="728820CA" w14:textId="77777777">
        <w:trPr>
          <w:trHeight w:val="539"/>
        </w:trPr>
        <w:tc>
          <w:tcPr>
            <w:tcW w:w="2566" w:type="dxa"/>
            <w:vAlign w:val="center"/>
          </w:tcPr>
          <w:p w14:paraId="2D9D4273" w14:textId="77777777" w:rsidR="007F67DE" w:rsidRDefault="00D011DF">
            <w:pPr>
              <w:pStyle w:val="Header"/>
              <w:tabs>
                <w:tab w:val="clear" w:pos="4320"/>
                <w:tab w:val="clear" w:pos="8640"/>
              </w:tabs>
              <w:ind w:left="0" w:right="-25"/>
              <w:rPr>
                <w:rFonts w:cs="Arial"/>
                <w:lang w:val="en-GB"/>
              </w:rPr>
            </w:pPr>
            <w:r>
              <w:rPr>
                <w:rFonts w:cs="Arial"/>
                <w:lang w:val="en-GB"/>
              </w:rPr>
              <w:t>NRM</w:t>
            </w:r>
          </w:p>
        </w:tc>
        <w:tc>
          <w:tcPr>
            <w:tcW w:w="6669" w:type="dxa"/>
            <w:vAlign w:val="center"/>
          </w:tcPr>
          <w:p w14:paraId="0118CD56" w14:textId="77777777" w:rsidR="007F67DE" w:rsidRDefault="00D011DF">
            <w:pPr>
              <w:pStyle w:val="Header"/>
              <w:tabs>
                <w:tab w:val="clear" w:pos="4320"/>
                <w:tab w:val="clear" w:pos="8640"/>
              </w:tabs>
              <w:ind w:left="0" w:right="-25"/>
            </w:pPr>
            <w:r>
              <w:rPr>
                <w:rFonts w:cs="Arial"/>
                <w:lang w:val="en-GB"/>
              </w:rPr>
              <w:t>Network and Revenue Management</w:t>
            </w:r>
          </w:p>
        </w:tc>
      </w:tr>
      <w:tr w:rsidR="007F67DE" w14:paraId="053EF25B" w14:textId="77777777">
        <w:trPr>
          <w:trHeight w:val="521"/>
        </w:trPr>
        <w:tc>
          <w:tcPr>
            <w:tcW w:w="2566" w:type="dxa"/>
            <w:vAlign w:val="center"/>
          </w:tcPr>
          <w:p w14:paraId="7F501E59" w14:textId="77777777" w:rsidR="007F67DE" w:rsidRDefault="00D011DF">
            <w:pPr>
              <w:pStyle w:val="Header"/>
              <w:tabs>
                <w:tab w:val="clear" w:pos="4320"/>
                <w:tab w:val="clear" w:pos="8640"/>
              </w:tabs>
              <w:ind w:left="0" w:right="-25"/>
              <w:rPr>
                <w:rFonts w:cs="Arial"/>
                <w:lang w:val="en-GB"/>
              </w:rPr>
            </w:pPr>
            <w:r>
              <w:rPr>
                <w:rFonts w:cs="Arial"/>
                <w:lang w:val="en-GB"/>
              </w:rPr>
              <w:t>SOD</w:t>
            </w:r>
          </w:p>
        </w:tc>
        <w:tc>
          <w:tcPr>
            <w:tcW w:w="6669" w:type="dxa"/>
            <w:vAlign w:val="center"/>
          </w:tcPr>
          <w:p w14:paraId="47DABACA" w14:textId="77777777" w:rsidR="007F67DE" w:rsidRDefault="00D011DF">
            <w:pPr>
              <w:pStyle w:val="Header"/>
              <w:tabs>
                <w:tab w:val="clear" w:pos="4320"/>
                <w:tab w:val="clear" w:pos="8640"/>
              </w:tabs>
              <w:ind w:left="0" w:right="-25"/>
            </w:pPr>
            <w:r>
              <w:rPr>
                <w:rFonts w:cs="Arial"/>
                <w:lang w:val="en-GB"/>
              </w:rPr>
              <w:t>System Operating Document</w:t>
            </w:r>
          </w:p>
        </w:tc>
      </w:tr>
      <w:tr w:rsidR="007F67DE" w14:paraId="163A2268" w14:textId="77777777">
        <w:trPr>
          <w:trHeight w:val="521"/>
        </w:trPr>
        <w:tc>
          <w:tcPr>
            <w:tcW w:w="2566" w:type="dxa"/>
            <w:vAlign w:val="center"/>
          </w:tcPr>
          <w:p w14:paraId="7934E229" w14:textId="77777777" w:rsidR="007F67DE" w:rsidRDefault="00D011DF">
            <w:pPr>
              <w:pStyle w:val="Header"/>
              <w:tabs>
                <w:tab w:val="clear" w:pos="4320"/>
                <w:tab w:val="clear" w:pos="8640"/>
              </w:tabs>
              <w:ind w:left="0" w:right="-25"/>
              <w:rPr>
                <w:rFonts w:cs="Arial"/>
                <w:lang w:val="en-GB"/>
              </w:rPr>
            </w:pPr>
            <w:r>
              <w:rPr>
                <w:rFonts w:cs="Arial"/>
                <w:lang w:val="en-GB"/>
              </w:rPr>
              <w:t>AD</w:t>
            </w:r>
          </w:p>
        </w:tc>
        <w:tc>
          <w:tcPr>
            <w:tcW w:w="6669" w:type="dxa"/>
            <w:vAlign w:val="center"/>
          </w:tcPr>
          <w:p w14:paraId="00D7AF37" w14:textId="77777777" w:rsidR="007F67DE" w:rsidRDefault="00D011DF">
            <w:pPr>
              <w:pStyle w:val="Header"/>
              <w:tabs>
                <w:tab w:val="clear" w:pos="4320"/>
                <w:tab w:val="clear" w:pos="8640"/>
              </w:tabs>
              <w:ind w:left="0" w:right="-25"/>
            </w:pPr>
            <w:r>
              <w:rPr>
                <w:rFonts w:cs="Arial"/>
                <w:lang w:val="en-GB"/>
              </w:rPr>
              <w:t>Active Directory</w:t>
            </w:r>
          </w:p>
        </w:tc>
      </w:tr>
      <w:tr w:rsidR="007F67DE" w14:paraId="3CB03A07" w14:textId="77777777">
        <w:trPr>
          <w:trHeight w:val="521"/>
        </w:trPr>
        <w:tc>
          <w:tcPr>
            <w:tcW w:w="2566" w:type="dxa"/>
            <w:vAlign w:val="center"/>
          </w:tcPr>
          <w:p w14:paraId="1CC776F8" w14:textId="77777777" w:rsidR="007F67DE" w:rsidRDefault="00D011DF">
            <w:pPr>
              <w:pStyle w:val="Header"/>
              <w:tabs>
                <w:tab w:val="clear" w:pos="4320"/>
                <w:tab w:val="clear" w:pos="8640"/>
              </w:tabs>
              <w:ind w:left="0" w:right="-25"/>
              <w:rPr>
                <w:rFonts w:cs="Arial"/>
                <w:lang w:val="en-GB"/>
              </w:rPr>
            </w:pPr>
            <w:r>
              <w:rPr>
                <w:rFonts w:cs="Arial"/>
                <w:lang w:val="en-GB"/>
              </w:rPr>
              <w:t>MAB</w:t>
            </w:r>
          </w:p>
        </w:tc>
        <w:tc>
          <w:tcPr>
            <w:tcW w:w="6669" w:type="dxa"/>
            <w:vAlign w:val="center"/>
          </w:tcPr>
          <w:p w14:paraId="76F31E64" w14:textId="77777777" w:rsidR="007F67DE" w:rsidRDefault="00D011DF">
            <w:pPr>
              <w:pStyle w:val="Header"/>
              <w:keepNext/>
              <w:tabs>
                <w:tab w:val="clear" w:pos="4320"/>
                <w:tab w:val="clear" w:pos="8640"/>
              </w:tabs>
              <w:ind w:left="0" w:right="-25"/>
            </w:pPr>
            <w:r>
              <w:rPr>
                <w:rFonts w:cs="Arial"/>
                <w:lang w:val="en-GB"/>
              </w:rPr>
              <w:t xml:space="preserve">Malaysia Airlines </w:t>
            </w:r>
            <w:proofErr w:type="spellStart"/>
            <w:r>
              <w:rPr>
                <w:rFonts w:cs="Arial"/>
                <w:lang w:val="en-GB"/>
              </w:rPr>
              <w:t>Berhad</w:t>
            </w:r>
            <w:proofErr w:type="spellEnd"/>
          </w:p>
        </w:tc>
      </w:tr>
    </w:tbl>
    <w:p w14:paraId="263FDA3F" w14:textId="77777777" w:rsidR="007F67DE" w:rsidRDefault="00D011DF">
      <w:pPr>
        <w:pStyle w:val="Caption"/>
        <w:jc w:val="center"/>
        <w:rPr>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2</w:t>
      </w:r>
      <w:r>
        <w:rPr>
          <w:color w:val="auto"/>
        </w:rPr>
        <w:fldChar w:fldCharType="end"/>
      </w:r>
    </w:p>
    <w:p w14:paraId="44BA3426" w14:textId="77777777" w:rsidR="007F67DE" w:rsidRDefault="007F67DE"/>
    <w:p w14:paraId="175D53C2" w14:textId="77777777" w:rsidR="007F67DE" w:rsidRDefault="007F67DE"/>
    <w:p w14:paraId="7DB1D1D4" w14:textId="77777777" w:rsidR="007F67DE" w:rsidRDefault="007F67DE"/>
    <w:p w14:paraId="0841E4F5" w14:textId="77777777" w:rsidR="007F67DE" w:rsidRDefault="007F67DE"/>
    <w:p w14:paraId="711A9A35" w14:textId="77777777" w:rsidR="007F67DE" w:rsidRDefault="007F67DE"/>
    <w:p w14:paraId="4EE333D4" w14:textId="77777777" w:rsidR="007F67DE" w:rsidRDefault="007F67DE"/>
    <w:p w14:paraId="0D6BC734" w14:textId="77777777" w:rsidR="007F67DE" w:rsidRDefault="007F67DE"/>
    <w:p w14:paraId="34A104AC" w14:textId="77777777" w:rsidR="007F67DE" w:rsidRDefault="007F67DE"/>
    <w:p w14:paraId="114B4F84" w14:textId="77777777" w:rsidR="007F67DE" w:rsidRDefault="007F67DE"/>
    <w:p w14:paraId="1AABDC09" w14:textId="77777777" w:rsidR="007F67DE" w:rsidRDefault="007F67DE"/>
    <w:p w14:paraId="3F82752B" w14:textId="77777777" w:rsidR="007F67DE" w:rsidRDefault="007F67DE"/>
    <w:p w14:paraId="6CA203BD" w14:textId="77777777" w:rsidR="007F67DE" w:rsidRDefault="007F67DE"/>
    <w:p w14:paraId="1EEB5C65" w14:textId="77777777" w:rsidR="007F67DE" w:rsidRDefault="007F67DE"/>
    <w:p w14:paraId="27EFE50A" w14:textId="77777777" w:rsidR="007F67DE" w:rsidRDefault="007F67DE"/>
    <w:p w14:paraId="44D1216F" w14:textId="77777777" w:rsidR="007F67DE" w:rsidRDefault="007F67DE"/>
    <w:p w14:paraId="3517F98F" w14:textId="77777777" w:rsidR="007F67DE" w:rsidRDefault="007F67DE"/>
    <w:p w14:paraId="34223B45" w14:textId="77777777" w:rsidR="007F67DE" w:rsidRDefault="007F67DE"/>
    <w:p w14:paraId="17B7CB88" w14:textId="77777777" w:rsidR="007F67DE" w:rsidRDefault="00D011DF">
      <w:pPr>
        <w:pStyle w:val="Heading1"/>
        <w:numPr>
          <w:ilvl w:val="1"/>
          <w:numId w:val="4"/>
        </w:numPr>
        <w:spacing w:before="40" w:after="40" w:line="240" w:lineRule="atLeast"/>
        <w:ind w:left="540" w:hanging="540"/>
      </w:pPr>
      <w:bookmarkStart w:id="67" w:name="_Toc187483945"/>
      <w:bookmarkStart w:id="68" w:name="_Toc283739253"/>
      <w:bookmarkStart w:id="69" w:name="_Toc283218706"/>
      <w:bookmarkStart w:id="70" w:name="_Toc187483226"/>
      <w:bookmarkStart w:id="71" w:name="_Toc216835057"/>
      <w:bookmarkStart w:id="72" w:name="_Toc187466030"/>
      <w:r>
        <w:tab/>
      </w:r>
      <w:bookmarkStart w:id="73" w:name="_Toc449860907"/>
      <w:bookmarkStart w:id="74" w:name="_Toc503434136"/>
      <w:bookmarkStart w:id="75" w:name="_Toc449860813"/>
      <w:r>
        <w:t>CONDITION OF USE</w:t>
      </w:r>
      <w:bookmarkEnd w:id="67"/>
      <w:bookmarkEnd w:id="68"/>
      <w:bookmarkEnd w:id="69"/>
      <w:bookmarkEnd w:id="70"/>
      <w:bookmarkEnd w:id="71"/>
      <w:bookmarkEnd w:id="73"/>
      <w:bookmarkEnd w:id="74"/>
      <w:bookmarkEnd w:id="75"/>
    </w:p>
    <w:p w14:paraId="539CD7A1" w14:textId="77777777" w:rsidR="007F67DE" w:rsidRDefault="007F67DE">
      <w:pPr>
        <w:rPr>
          <w:lang w:val="en-GB"/>
        </w:rPr>
      </w:pPr>
    </w:p>
    <w:bookmarkEnd w:id="72"/>
    <w:p w14:paraId="21C4EC65" w14:textId="77777777" w:rsidR="007F67DE" w:rsidRDefault="00D011DF">
      <w:pPr>
        <w:pStyle w:val="ListParagraph"/>
        <w:numPr>
          <w:ilvl w:val="2"/>
          <w:numId w:val="5"/>
        </w:numPr>
      </w:pPr>
      <w:r>
        <w:t xml:space="preserve">This manual is the property of Malaysia Airlines </w:t>
      </w:r>
      <w:proofErr w:type="spellStart"/>
      <w:r>
        <w:t>Berhad</w:t>
      </w:r>
      <w:proofErr w:type="spellEnd"/>
      <w:r>
        <w:t>.</w:t>
      </w:r>
    </w:p>
    <w:p w14:paraId="25E8094F" w14:textId="77777777" w:rsidR="007F67DE" w:rsidRDefault="00D011DF">
      <w:pPr>
        <w:pStyle w:val="ListParagraph"/>
        <w:numPr>
          <w:ilvl w:val="2"/>
          <w:numId w:val="5"/>
        </w:numPr>
      </w:pPr>
      <w:r>
        <w:t>All copies assigned to individual position(s), section(s) or station(s) is on loan basis. If, for any reason, the position(s), section(s) or station(s) is abolished from the company organization, the respective copy(</w:t>
      </w:r>
      <w:proofErr w:type="spellStart"/>
      <w:r>
        <w:t>ies</w:t>
      </w:r>
      <w:proofErr w:type="spellEnd"/>
      <w:r>
        <w:t xml:space="preserve">) of the manual must be returned to </w:t>
      </w:r>
      <w:r>
        <w:tab/>
      </w:r>
      <w:r>
        <w:t>Head of IT Service Delivery Manager.</w:t>
      </w:r>
    </w:p>
    <w:p w14:paraId="7E613786" w14:textId="77777777" w:rsidR="007F67DE" w:rsidRDefault="00D011DF">
      <w:pPr>
        <w:pStyle w:val="ListParagraph"/>
        <w:numPr>
          <w:ilvl w:val="2"/>
          <w:numId w:val="5"/>
        </w:numPr>
      </w:pPr>
      <w:r>
        <w:t>In the event where the title of the position or section is changed, the department concerned shall inform Head of IT Service Delivery Manager promptly.</w:t>
      </w:r>
    </w:p>
    <w:p w14:paraId="4A80C66D" w14:textId="77777777" w:rsidR="007F67DE" w:rsidRDefault="00D011DF">
      <w:pPr>
        <w:pStyle w:val="ListParagraph"/>
        <w:numPr>
          <w:ilvl w:val="2"/>
          <w:numId w:val="5"/>
        </w:numPr>
      </w:pPr>
      <w:r>
        <w:t xml:space="preserve">The content of this manual shall not be copied, or communicated in </w:t>
      </w:r>
      <w:r>
        <w:t>part or as a whole, to any person(s) not employed by the Company without the express written consent of the Head of IT Service Delivery Manager.</w:t>
      </w:r>
    </w:p>
    <w:p w14:paraId="6B7F2B54" w14:textId="77777777" w:rsidR="007F67DE" w:rsidRDefault="00D011DF">
      <w:pPr>
        <w:pStyle w:val="ListParagraph"/>
        <w:numPr>
          <w:ilvl w:val="2"/>
          <w:numId w:val="5"/>
        </w:numPr>
      </w:pPr>
      <w:r>
        <w:t>It is the responsibility of the holder to ensure that his/her copy is updated to the latest amendment and is in</w:t>
      </w:r>
      <w:r>
        <w:t xml:space="preserve"> good state of condition.</w:t>
      </w:r>
    </w:p>
    <w:p w14:paraId="6A9A2604" w14:textId="77777777" w:rsidR="007F67DE" w:rsidRDefault="007F67DE">
      <w:pPr>
        <w:rPr>
          <w:rFonts w:cs="Arial"/>
        </w:rPr>
      </w:pPr>
    </w:p>
    <w:p w14:paraId="33ABDFC4" w14:textId="77777777" w:rsidR="007F67DE" w:rsidRDefault="00D011DF">
      <w:pPr>
        <w:pStyle w:val="Heading1"/>
        <w:numPr>
          <w:ilvl w:val="1"/>
          <w:numId w:val="4"/>
        </w:numPr>
        <w:ind w:left="540" w:hanging="540"/>
      </w:pPr>
      <w:bookmarkStart w:id="76" w:name="_Toc187483227"/>
      <w:bookmarkStart w:id="77" w:name="_Toc283739254"/>
      <w:bookmarkStart w:id="78" w:name="_Toc187483946"/>
      <w:bookmarkStart w:id="79" w:name="_Toc283218707"/>
      <w:bookmarkStart w:id="80" w:name="_Toc216835058"/>
      <w:r>
        <w:tab/>
      </w:r>
      <w:bookmarkStart w:id="81" w:name="_Toc449860814"/>
      <w:bookmarkStart w:id="82" w:name="_Toc449860908"/>
      <w:bookmarkStart w:id="83" w:name="_Toc503434137"/>
      <w:r>
        <w:t>CONTROL OF MANUAL</w:t>
      </w:r>
      <w:bookmarkEnd w:id="76"/>
      <w:bookmarkEnd w:id="77"/>
      <w:bookmarkEnd w:id="78"/>
      <w:bookmarkEnd w:id="79"/>
      <w:bookmarkEnd w:id="80"/>
      <w:bookmarkEnd w:id="81"/>
      <w:bookmarkEnd w:id="82"/>
      <w:bookmarkEnd w:id="83"/>
    </w:p>
    <w:p w14:paraId="765D7086" w14:textId="77777777" w:rsidR="007F67DE" w:rsidRDefault="00D011DF">
      <w:pPr>
        <w:pStyle w:val="ListParagraph"/>
        <w:numPr>
          <w:ilvl w:val="2"/>
          <w:numId w:val="6"/>
        </w:numPr>
      </w:pPr>
      <w:r>
        <w:t>The contents of this manual shall not be deleted, added, or altered in anyway without the approval of the Head of IT Service Delivery Manager.</w:t>
      </w:r>
    </w:p>
    <w:p w14:paraId="27040D78" w14:textId="77777777" w:rsidR="007F67DE" w:rsidRDefault="00D011DF">
      <w:pPr>
        <w:pStyle w:val="ListParagraph"/>
        <w:numPr>
          <w:ilvl w:val="2"/>
          <w:numId w:val="6"/>
        </w:numPr>
      </w:pPr>
      <w:r>
        <w:t>Any page which carries an amendment must bear the new revision date</w:t>
      </w:r>
      <w:r>
        <w:t>. Any line which is amended shall be highlighted by a revision bar (i.e. dark vertical line) drawn close to the amended text on the outside border of the document.</w:t>
      </w:r>
    </w:p>
    <w:p w14:paraId="13B2CBE1" w14:textId="77777777" w:rsidR="007F67DE" w:rsidRDefault="00D011DF">
      <w:pPr>
        <w:pStyle w:val="ListParagraph"/>
        <w:numPr>
          <w:ilvl w:val="2"/>
          <w:numId w:val="6"/>
        </w:numPr>
      </w:pPr>
      <w:r>
        <w:t>A transmittal letter must accompany the amended pages to advise the holders how to effect th</w:t>
      </w:r>
      <w:r>
        <w:t>e amendment to their copies.</w:t>
      </w:r>
    </w:p>
    <w:p w14:paraId="027EE548" w14:textId="77777777" w:rsidR="007F67DE" w:rsidRDefault="00D011DF">
      <w:pPr>
        <w:pStyle w:val="ListParagraph"/>
        <w:numPr>
          <w:ilvl w:val="2"/>
          <w:numId w:val="6"/>
        </w:numPr>
      </w:pPr>
      <w:r>
        <w:t>Holders shall notify this department in writing for loss of manual and to obtain a replacement copy.</w:t>
      </w:r>
    </w:p>
    <w:p w14:paraId="5DADC6BA" w14:textId="77777777" w:rsidR="007F67DE" w:rsidRDefault="00D011DF">
      <w:pPr>
        <w:pStyle w:val="ListParagraph"/>
        <w:numPr>
          <w:ilvl w:val="2"/>
          <w:numId w:val="6"/>
        </w:numPr>
        <w:rPr>
          <w:rFonts w:cs="Arial"/>
        </w:rPr>
      </w:pPr>
      <w:r>
        <w:t>Head of IT Service Delivery Manager shall ensure that this manual is reviewed at least once a year and effect necessary amendm</w:t>
      </w:r>
      <w:r>
        <w:t xml:space="preserve">ents as and when necessary. Should any person(s) envisage improvements needed for the contents of this manual, the person should direct the request to Head of IT Service Delivery Manager. </w:t>
      </w:r>
    </w:p>
    <w:p w14:paraId="3DD220FA" w14:textId="77777777" w:rsidR="007F67DE" w:rsidRDefault="007F67DE">
      <w:pPr>
        <w:rPr>
          <w:rFonts w:cs="Arial"/>
        </w:rPr>
      </w:pPr>
    </w:p>
    <w:p w14:paraId="7B186A81" w14:textId="77777777" w:rsidR="007F67DE" w:rsidRDefault="007F67DE">
      <w:pPr>
        <w:rPr>
          <w:rFonts w:cs="Arial"/>
        </w:rPr>
      </w:pPr>
    </w:p>
    <w:p w14:paraId="4F24943C" w14:textId="77777777" w:rsidR="007F67DE" w:rsidRDefault="007F67DE">
      <w:pPr>
        <w:rPr>
          <w:rFonts w:cs="Arial"/>
        </w:rPr>
      </w:pPr>
    </w:p>
    <w:p w14:paraId="6AD9664E" w14:textId="77777777" w:rsidR="007F67DE" w:rsidRDefault="007F67DE">
      <w:pPr>
        <w:rPr>
          <w:rFonts w:cs="Arial"/>
        </w:rPr>
      </w:pPr>
    </w:p>
    <w:p w14:paraId="6BF7610E" w14:textId="77777777" w:rsidR="007F67DE" w:rsidRDefault="007F67DE">
      <w:pPr>
        <w:rPr>
          <w:rFonts w:cs="Arial"/>
        </w:rPr>
      </w:pPr>
    </w:p>
    <w:p w14:paraId="25DC539F" w14:textId="77777777" w:rsidR="007F67DE" w:rsidRDefault="007F67DE">
      <w:pPr>
        <w:rPr>
          <w:rFonts w:cs="Arial"/>
        </w:rPr>
      </w:pPr>
    </w:p>
    <w:p w14:paraId="63E83F18" w14:textId="77777777" w:rsidR="007F67DE" w:rsidRDefault="007F67DE">
      <w:pPr>
        <w:rPr>
          <w:rFonts w:cs="Arial"/>
        </w:rPr>
      </w:pPr>
    </w:p>
    <w:p w14:paraId="6FBAD364" w14:textId="77777777" w:rsidR="007F67DE" w:rsidRDefault="007F67DE">
      <w:pPr>
        <w:rPr>
          <w:rFonts w:cs="Arial"/>
        </w:rPr>
      </w:pPr>
    </w:p>
    <w:p w14:paraId="5DC4596E" w14:textId="77777777" w:rsidR="007F67DE" w:rsidRDefault="007F67DE">
      <w:pPr>
        <w:rPr>
          <w:rFonts w:cs="Arial"/>
        </w:rPr>
      </w:pPr>
    </w:p>
    <w:p w14:paraId="71E9947C" w14:textId="77777777" w:rsidR="007F67DE" w:rsidRDefault="007F67DE">
      <w:pPr>
        <w:rPr>
          <w:rFonts w:cs="Arial"/>
        </w:rPr>
      </w:pPr>
    </w:p>
    <w:p w14:paraId="1413D853" w14:textId="77777777" w:rsidR="007F67DE" w:rsidRDefault="007F67DE">
      <w:pPr>
        <w:rPr>
          <w:rFonts w:cs="Arial"/>
        </w:rPr>
      </w:pPr>
    </w:p>
    <w:p w14:paraId="2A7A9836" w14:textId="77777777" w:rsidR="007F67DE" w:rsidRDefault="007F67DE">
      <w:pPr>
        <w:rPr>
          <w:rFonts w:cs="Arial"/>
        </w:rPr>
      </w:pPr>
    </w:p>
    <w:p w14:paraId="47CE7A2C" w14:textId="77777777" w:rsidR="007F67DE" w:rsidRDefault="007F67DE">
      <w:pPr>
        <w:rPr>
          <w:rFonts w:cs="Arial"/>
        </w:rPr>
      </w:pPr>
    </w:p>
    <w:p w14:paraId="2C7DA92C" w14:textId="77777777" w:rsidR="007F67DE" w:rsidRDefault="007F67DE">
      <w:pPr>
        <w:rPr>
          <w:rFonts w:cs="Arial"/>
        </w:rPr>
      </w:pPr>
    </w:p>
    <w:p w14:paraId="3F904CCB" w14:textId="77777777" w:rsidR="007F67DE" w:rsidRDefault="007F67DE">
      <w:pPr>
        <w:rPr>
          <w:rFonts w:cs="Arial"/>
        </w:rPr>
      </w:pPr>
    </w:p>
    <w:p w14:paraId="040360B8" w14:textId="77777777" w:rsidR="007F67DE" w:rsidRDefault="007F67DE">
      <w:pPr>
        <w:rPr>
          <w:rFonts w:cs="Arial"/>
        </w:rPr>
      </w:pPr>
    </w:p>
    <w:p w14:paraId="17A1CA98" w14:textId="77777777" w:rsidR="007F67DE" w:rsidRDefault="007F67DE">
      <w:pPr>
        <w:rPr>
          <w:rFonts w:cs="Arial"/>
        </w:rPr>
      </w:pPr>
    </w:p>
    <w:p w14:paraId="1A55251A" w14:textId="77777777" w:rsidR="007F67DE" w:rsidRDefault="007F67DE">
      <w:pPr>
        <w:rPr>
          <w:rFonts w:cs="Arial"/>
        </w:rPr>
      </w:pPr>
    </w:p>
    <w:p w14:paraId="4F6D2C48" w14:textId="77777777" w:rsidR="007F67DE" w:rsidRDefault="007F67DE">
      <w:pPr>
        <w:rPr>
          <w:rFonts w:cs="Arial"/>
        </w:rPr>
      </w:pPr>
    </w:p>
    <w:p w14:paraId="31F27C88" w14:textId="77777777" w:rsidR="007F67DE" w:rsidRDefault="007F67DE">
      <w:pPr>
        <w:rPr>
          <w:rFonts w:cs="Arial"/>
        </w:rPr>
      </w:pPr>
    </w:p>
    <w:p w14:paraId="79B88F8C" w14:textId="77777777" w:rsidR="007F67DE" w:rsidRDefault="007F67DE">
      <w:pPr>
        <w:rPr>
          <w:rFonts w:cs="Arial"/>
        </w:rPr>
      </w:pPr>
    </w:p>
    <w:p w14:paraId="145C11DD" w14:textId="77777777" w:rsidR="007F67DE" w:rsidRDefault="007F67DE">
      <w:pPr>
        <w:rPr>
          <w:rFonts w:cs="Arial"/>
        </w:rPr>
      </w:pPr>
    </w:p>
    <w:p w14:paraId="6B40E7A7" w14:textId="77777777" w:rsidR="007F67DE" w:rsidRDefault="007F67DE">
      <w:pPr>
        <w:rPr>
          <w:rFonts w:cs="Arial"/>
        </w:rPr>
      </w:pPr>
    </w:p>
    <w:p w14:paraId="3FFF7D4A" w14:textId="77777777" w:rsidR="007F67DE" w:rsidRDefault="007F67DE">
      <w:pPr>
        <w:rPr>
          <w:rFonts w:cs="Arial"/>
        </w:rPr>
      </w:pPr>
    </w:p>
    <w:p w14:paraId="287B69A3" w14:textId="77777777" w:rsidR="007F67DE" w:rsidRDefault="007F67DE">
      <w:pPr>
        <w:rPr>
          <w:rFonts w:cs="Arial"/>
        </w:rPr>
      </w:pPr>
    </w:p>
    <w:p w14:paraId="63A0829D" w14:textId="77777777" w:rsidR="007F67DE" w:rsidRDefault="007F67DE">
      <w:pPr>
        <w:rPr>
          <w:rFonts w:cs="Arial"/>
        </w:rPr>
      </w:pPr>
    </w:p>
    <w:p w14:paraId="39CA8924" w14:textId="77777777" w:rsidR="007F67DE" w:rsidRDefault="007F67DE">
      <w:pPr>
        <w:rPr>
          <w:rFonts w:cs="Arial"/>
        </w:rPr>
      </w:pPr>
    </w:p>
    <w:p w14:paraId="1BB6F150" w14:textId="77777777" w:rsidR="007F67DE" w:rsidRDefault="007F67DE">
      <w:pPr>
        <w:rPr>
          <w:rFonts w:cs="Arial"/>
        </w:rPr>
      </w:pPr>
    </w:p>
    <w:p w14:paraId="04338875" w14:textId="77777777" w:rsidR="007F67DE" w:rsidRDefault="007F67DE">
      <w:pPr>
        <w:rPr>
          <w:rFonts w:cs="Arial"/>
        </w:rPr>
      </w:pPr>
    </w:p>
    <w:p w14:paraId="2CCB938B" w14:textId="77777777" w:rsidR="007F67DE" w:rsidRDefault="007F67DE">
      <w:pPr>
        <w:rPr>
          <w:rFonts w:cs="Arial"/>
        </w:rPr>
      </w:pPr>
    </w:p>
    <w:p w14:paraId="796B98D5" w14:textId="77777777" w:rsidR="007F67DE" w:rsidRDefault="007F67DE">
      <w:pPr>
        <w:rPr>
          <w:rFonts w:cs="Arial"/>
        </w:rPr>
      </w:pPr>
    </w:p>
    <w:p w14:paraId="344BE600" w14:textId="77777777" w:rsidR="007F67DE" w:rsidRDefault="007F67DE">
      <w:pPr>
        <w:rPr>
          <w:rFonts w:cs="Arial"/>
        </w:rPr>
      </w:pPr>
    </w:p>
    <w:p w14:paraId="7EE3B4B9" w14:textId="77777777" w:rsidR="007F67DE" w:rsidRDefault="007F67DE">
      <w:pPr>
        <w:rPr>
          <w:rFonts w:cs="Arial"/>
        </w:rPr>
      </w:pPr>
    </w:p>
    <w:p w14:paraId="17D63EA2" w14:textId="77777777" w:rsidR="007F67DE" w:rsidRDefault="007F67DE">
      <w:pPr>
        <w:rPr>
          <w:rFonts w:cs="Arial"/>
        </w:rPr>
      </w:pPr>
    </w:p>
    <w:p w14:paraId="52E608EF" w14:textId="77777777" w:rsidR="007F67DE" w:rsidRDefault="007F67DE">
      <w:pPr>
        <w:rPr>
          <w:rFonts w:cs="Arial"/>
        </w:rPr>
      </w:pPr>
    </w:p>
    <w:p w14:paraId="074E47F7" w14:textId="77777777" w:rsidR="007F67DE" w:rsidRDefault="007F67DE">
      <w:pPr>
        <w:rPr>
          <w:rFonts w:cs="Arial"/>
          <w:b/>
        </w:rPr>
      </w:pPr>
    </w:p>
    <w:p w14:paraId="61B30CED" w14:textId="77777777" w:rsidR="007F67DE" w:rsidRDefault="00D011DF">
      <w:pPr>
        <w:jc w:val="center"/>
        <w:rPr>
          <w:b/>
          <w:sz w:val="28"/>
          <w:szCs w:val="28"/>
        </w:rPr>
      </w:pPr>
      <w:r>
        <w:rPr>
          <w:b/>
          <w:sz w:val="28"/>
          <w:szCs w:val="28"/>
        </w:rPr>
        <w:t>INTENTIONALLY LEFT BLANK</w:t>
      </w:r>
    </w:p>
    <w:p w14:paraId="4A852BA6" w14:textId="77777777" w:rsidR="007F67DE" w:rsidRDefault="007F67DE">
      <w:pPr>
        <w:rPr>
          <w:rFonts w:cs="Arial"/>
        </w:rPr>
      </w:pPr>
    </w:p>
    <w:p w14:paraId="1299FC03" w14:textId="77777777" w:rsidR="007F67DE" w:rsidRDefault="007F67DE">
      <w:pPr>
        <w:rPr>
          <w:rFonts w:cs="Arial"/>
        </w:rPr>
        <w:sectPr w:rsidR="007F67DE">
          <w:footerReference w:type="even" r:id="rId21"/>
          <w:footerReference w:type="default" r:id="rId22"/>
          <w:pgSz w:w="11909" w:h="16834"/>
          <w:pgMar w:top="360" w:right="648" w:bottom="360" w:left="1296" w:header="360" w:footer="360" w:gutter="0"/>
          <w:pgNumType w:start="1" w:chapStyle="9"/>
          <w:cols w:space="720"/>
          <w:docGrid w:linePitch="272"/>
        </w:sectPr>
      </w:pPr>
    </w:p>
    <w:p w14:paraId="53508331" w14:textId="77777777" w:rsidR="007F67DE" w:rsidRDefault="007F67DE">
      <w:pPr>
        <w:rPr>
          <w:rFonts w:cs="Arial"/>
        </w:rPr>
      </w:pPr>
    </w:p>
    <w:p w14:paraId="4C694B97" w14:textId="77777777" w:rsidR="007F67DE" w:rsidRDefault="007F67DE">
      <w:pPr>
        <w:rPr>
          <w:rFonts w:ascii="Arial Narrow" w:hAnsi="Arial Narrow"/>
          <w:lang w:val="en-GB"/>
        </w:rPr>
      </w:pPr>
    </w:p>
    <w:p w14:paraId="5EB26D91" w14:textId="77777777" w:rsidR="007F67DE" w:rsidRDefault="007F67DE">
      <w:pPr>
        <w:rPr>
          <w:rFonts w:ascii="Arial Narrow" w:hAnsi="Arial Narrow"/>
          <w:lang w:val="en-GB"/>
        </w:rPr>
      </w:pPr>
    </w:p>
    <w:p w14:paraId="3BC8F9AD" w14:textId="77777777" w:rsidR="007F67DE" w:rsidRDefault="007F67DE">
      <w:pPr>
        <w:rPr>
          <w:rFonts w:ascii="Arial Narrow" w:hAnsi="Arial Narrow"/>
          <w:lang w:val="en-GB"/>
        </w:rPr>
      </w:pPr>
    </w:p>
    <w:p w14:paraId="18D160CB" w14:textId="77777777" w:rsidR="007F67DE" w:rsidRDefault="007F67DE">
      <w:pPr>
        <w:rPr>
          <w:rFonts w:ascii="Arial Narrow" w:hAnsi="Arial Narrow"/>
          <w:lang w:val="en-GB"/>
        </w:rPr>
      </w:pPr>
    </w:p>
    <w:p w14:paraId="61AC30FB" w14:textId="77777777" w:rsidR="007F67DE" w:rsidRDefault="007F67DE">
      <w:pPr>
        <w:rPr>
          <w:rFonts w:ascii="Arial Narrow" w:hAnsi="Arial Narrow"/>
        </w:rPr>
      </w:pPr>
    </w:p>
    <w:p w14:paraId="26B1A375" w14:textId="77777777" w:rsidR="007F67DE" w:rsidRDefault="007F67DE">
      <w:pPr>
        <w:rPr>
          <w:rFonts w:ascii="Arial Narrow" w:hAnsi="Arial Narrow"/>
        </w:rPr>
      </w:pPr>
    </w:p>
    <w:p w14:paraId="211FC6EA" w14:textId="77777777" w:rsidR="007F67DE" w:rsidRDefault="007F67DE">
      <w:pPr>
        <w:rPr>
          <w:rFonts w:ascii="Arial Narrow" w:hAnsi="Arial Narrow"/>
        </w:rPr>
      </w:pPr>
    </w:p>
    <w:p w14:paraId="764ED501" w14:textId="77777777" w:rsidR="007F67DE" w:rsidRDefault="007F67DE">
      <w:pPr>
        <w:rPr>
          <w:rFonts w:ascii="Arial Narrow" w:hAnsi="Arial Narrow"/>
        </w:rPr>
      </w:pPr>
    </w:p>
    <w:p w14:paraId="0AB93745" w14:textId="77777777" w:rsidR="007F67DE" w:rsidRDefault="007F67DE">
      <w:pPr>
        <w:rPr>
          <w:rFonts w:ascii="Arial Narrow" w:hAnsi="Arial Narrow"/>
        </w:rPr>
      </w:pPr>
    </w:p>
    <w:p w14:paraId="49635555" w14:textId="77777777" w:rsidR="007F67DE" w:rsidRDefault="007F67DE">
      <w:pPr>
        <w:rPr>
          <w:rFonts w:ascii="Arial Narrow" w:hAnsi="Arial Narrow"/>
        </w:rPr>
      </w:pPr>
    </w:p>
    <w:p w14:paraId="17A53FC6" w14:textId="77777777" w:rsidR="007F67DE" w:rsidRDefault="007F67DE">
      <w:pPr>
        <w:rPr>
          <w:rFonts w:ascii="Arial Narrow" w:hAnsi="Arial Narrow"/>
        </w:rPr>
      </w:pPr>
    </w:p>
    <w:p w14:paraId="1CDEAE01" w14:textId="77777777" w:rsidR="007F67DE" w:rsidRDefault="007F67DE">
      <w:pPr>
        <w:rPr>
          <w:rFonts w:ascii="Arial Narrow" w:hAnsi="Arial Narrow"/>
        </w:rPr>
      </w:pPr>
    </w:p>
    <w:p w14:paraId="50F07069" w14:textId="77777777" w:rsidR="007F67DE" w:rsidRDefault="007F67DE">
      <w:pPr>
        <w:rPr>
          <w:rFonts w:ascii="Arial Narrow" w:hAnsi="Arial Narrow"/>
        </w:rPr>
      </w:pPr>
    </w:p>
    <w:p w14:paraId="2FF85D32" w14:textId="77777777" w:rsidR="007F67DE" w:rsidRDefault="007F67DE">
      <w:pPr>
        <w:rPr>
          <w:rFonts w:ascii="Arial Narrow" w:hAnsi="Arial Narrow"/>
        </w:rPr>
      </w:pPr>
    </w:p>
    <w:p w14:paraId="1E954643" w14:textId="77777777" w:rsidR="007F67DE" w:rsidRDefault="007F67DE">
      <w:pPr>
        <w:jc w:val="center"/>
        <w:rPr>
          <w:rFonts w:ascii="Arial Narrow" w:hAnsi="Arial Narrow"/>
          <w:b/>
          <w:sz w:val="28"/>
          <w:szCs w:val="28"/>
        </w:rPr>
      </w:pPr>
    </w:p>
    <w:p w14:paraId="627AA0AC" w14:textId="77777777" w:rsidR="007F67DE" w:rsidRDefault="007F67DE">
      <w:pPr>
        <w:jc w:val="center"/>
        <w:rPr>
          <w:rFonts w:ascii="Arial Narrow" w:hAnsi="Arial Narrow"/>
          <w:b/>
          <w:sz w:val="28"/>
          <w:szCs w:val="28"/>
        </w:rPr>
      </w:pPr>
    </w:p>
    <w:p w14:paraId="4235EA66" w14:textId="77777777" w:rsidR="007F67DE" w:rsidRDefault="00D011DF">
      <w:pPr>
        <w:pStyle w:val="Heading9"/>
      </w:pPr>
      <w:bookmarkStart w:id="94" w:name="_Toc187483947"/>
      <w:bookmarkStart w:id="95" w:name="_Toc283218708"/>
      <w:bookmarkStart w:id="96" w:name="_Toc216835059"/>
      <w:bookmarkStart w:id="97" w:name="_Toc283739255"/>
      <w:bookmarkStart w:id="98" w:name="_Toc187466032"/>
      <w:bookmarkStart w:id="99" w:name="_Toc187483228"/>
      <w:bookmarkStart w:id="100" w:name="_Toc449860909"/>
      <w:bookmarkStart w:id="101" w:name="_Toc503434138"/>
      <w:bookmarkStart w:id="102" w:name="_Toc449860815"/>
      <w:r>
        <w:t>- MANUAL BACKGROUND</w:t>
      </w:r>
      <w:bookmarkEnd w:id="94"/>
      <w:bookmarkEnd w:id="95"/>
      <w:bookmarkEnd w:id="96"/>
      <w:bookmarkEnd w:id="97"/>
      <w:bookmarkEnd w:id="98"/>
      <w:bookmarkEnd w:id="99"/>
      <w:bookmarkEnd w:id="100"/>
      <w:bookmarkEnd w:id="101"/>
      <w:bookmarkEnd w:id="102"/>
    </w:p>
    <w:p w14:paraId="5A7AF15D" w14:textId="77777777" w:rsidR="007F67DE" w:rsidRDefault="00D011DF">
      <w:pPr>
        <w:rPr>
          <w:rFonts w:ascii="Arial Narrow" w:hAnsi="Arial Narrow"/>
          <w:b/>
          <w:sz w:val="22"/>
          <w:szCs w:val="22"/>
          <w:lang w:val="en-GB"/>
        </w:rPr>
      </w:pPr>
      <w:bookmarkStart w:id="103" w:name="_Toc187483948"/>
      <w:bookmarkStart w:id="104" w:name="_Toc187483229"/>
      <w:r>
        <w:rPr>
          <w:rFonts w:ascii="Arial Narrow" w:hAnsi="Arial Narrow"/>
          <w:b/>
          <w:sz w:val="22"/>
          <w:szCs w:val="22"/>
          <w:lang w:val="en-GB"/>
        </w:rPr>
        <w:br w:type="page"/>
      </w:r>
      <w:bookmarkStart w:id="105" w:name="_Toc216835060"/>
    </w:p>
    <w:p w14:paraId="2C8B4F07" w14:textId="77777777" w:rsidR="007F67DE" w:rsidRDefault="00D011DF">
      <w:pPr>
        <w:pStyle w:val="Heading1"/>
        <w:numPr>
          <w:ilvl w:val="1"/>
          <w:numId w:val="7"/>
        </w:numPr>
        <w:spacing w:before="40" w:after="40" w:line="240" w:lineRule="atLeast"/>
        <w:ind w:left="576" w:hanging="216"/>
      </w:pPr>
      <w:bookmarkStart w:id="106" w:name="_Toc449860910"/>
      <w:bookmarkStart w:id="107" w:name="_Toc503434139"/>
      <w:bookmarkStart w:id="108" w:name="_Toc283218709"/>
      <w:bookmarkStart w:id="109" w:name="_Toc283739256"/>
      <w:bookmarkStart w:id="110" w:name="_Toc449860816"/>
      <w:r>
        <w:lastRenderedPageBreak/>
        <w:t>INTRODUCTION</w:t>
      </w:r>
      <w:bookmarkEnd w:id="103"/>
      <w:bookmarkEnd w:id="104"/>
      <w:bookmarkEnd w:id="105"/>
      <w:bookmarkEnd w:id="106"/>
      <w:bookmarkEnd w:id="107"/>
      <w:bookmarkEnd w:id="108"/>
      <w:bookmarkEnd w:id="109"/>
      <w:bookmarkEnd w:id="110"/>
    </w:p>
    <w:p w14:paraId="7FA6D2F3" w14:textId="77777777" w:rsidR="007F67DE" w:rsidRDefault="00D011DF">
      <w:pPr>
        <w:jc w:val="both"/>
        <w:rPr>
          <w:rFonts w:cs="Arial"/>
        </w:rPr>
      </w:pPr>
      <w:r>
        <w:rPr>
          <w:rFonts w:cs="Arial"/>
        </w:rPr>
        <w:t xml:space="preserve">This is the MH Cargo </w:t>
      </w:r>
      <w:r>
        <w:rPr>
          <w:rFonts w:cs="Arial"/>
        </w:rPr>
        <w:t xml:space="preserve">Viewer SOD, hereinafter referred to as “the Policy” provides comprehensive operating procedures within the scope and application herein defined in Part 2 Section 3.0 for Malaysia Airlines </w:t>
      </w:r>
      <w:proofErr w:type="spellStart"/>
      <w:r>
        <w:rPr>
          <w:rFonts w:cs="Arial"/>
        </w:rPr>
        <w:t>Berhad</w:t>
      </w:r>
      <w:proofErr w:type="spellEnd"/>
      <w:r>
        <w:rPr>
          <w:rFonts w:cs="Arial"/>
        </w:rPr>
        <w:t xml:space="preserve"> (MAB).</w:t>
      </w:r>
    </w:p>
    <w:p w14:paraId="4D7B1FB7" w14:textId="77777777" w:rsidR="007F67DE" w:rsidRDefault="00D011DF">
      <w:pPr>
        <w:jc w:val="both"/>
      </w:pPr>
      <w:r>
        <w:rPr>
          <w:rFonts w:cs="Arial"/>
        </w:rPr>
        <w:t>The MH Cargo Viewer application is come under BCD 4 an</w:t>
      </w:r>
      <w:r>
        <w:rPr>
          <w:rFonts w:cs="Arial"/>
        </w:rPr>
        <w:t>d the SLA are applicable as per the policy.</w:t>
      </w:r>
    </w:p>
    <w:p w14:paraId="06686FEF" w14:textId="77777777" w:rsidR="007F67DE" w:rsidRDefault="007F67DE">
      <w:pPr>
        <w:ind w:left="0"/>
        <w:jc w:val="both"/>
        <w:rPr>
          <w:rFonts w:cs="Arial"/>
        </w:rPr>
      </w:pPr>
    </w:p>
    <w:p w14:paraId="20BED156" w14:textId="77777777" w:rsidR="007F67DE" w:rsidRDefault="00D011DF">
      <w:pPr>
        <w:pStyle w:val="Heading1"/>
        <w:numPr>
          <w:ilvl w:val="1"/>
          <w:numId w:val="7"/>
        </w:numPr>
        <w:ind w:left="540" w:hanging="180"/>
      </w:pPr>
      <w:bookmarkStart w:id="111" w:name="_Toc187483949"/>
      <w:bookmarkStart w:id="112" w:name="_Toc283739257"/>
      <w:bookmarkStart w:id="113" w:name="_Toc449860817"/>
      <w:bookmarkStart w:id="114" w:name="_Toc503434140"/>
      <w:bookmarkStart w:id="115" w:name="_Toc216835061"/>
      <w:bookmarkStart w:id="116" w:name="_Toc187483230"/>
      <w:bookmarkStart w:id="117" w:name="_Toc449860911"/>
      <w:bookmarkStart w:id="118" w:name="_Toc283218710"/>
      <w:r>
        <w:t>PURPOSE</w:t>
      </w:r>
      <w:bookmarkEnd w:id="111"/>
      <w:bookmarkEnd w:id="112"/>
      <w:bookmarkEnd w:id="113"/>
      <w:bookmarkEnd w:id="114"/>
      <w:bookmarkEnd w:id="115"/>
      <w:bookmarkEnd w:id="116"/>
      <w:bookmarkEnd w:id="117"/>
      <w:bookmarkEnd w:id="118"/>
    </w:p>
    <w:p w14:paraId="61526EB1" w14:textId="77777777" w:rsidR="007F67DE" w:rsidRDefault="00D011DF">
      <w:pPr>
        <w:jc w:val="both"/>
      </w:pPr>
      <w:r>
        <w:t>The objective of this document is to provide relevant information required to operate and support a completed project, ready for implementation and handover to IT Operations.</w:t>
      </w:r>
    </w:p>
    <w:p w14:paraId="401A7268" w14:textId="77777777" w:rsidR="007F67DE" w:rsidRDefault="007F67DE">
      <w:pPr>
        <w:ind w:left="1267"/>
      </w:pPr>
    </w:p>
    <w:p w14:paraId="5A6FDF58" w14:textId="77777777" w:rsidR="007F67DE" w:rsidRDefault="00D011DF">
      <w:pPr>
        <w:pStyle w:val="Heading1"/>
        <w:numPr>
          <w:ilvl w:val="1"/>
          <w:numId w:val="7"/>
        </w:numPr>
        <w:ind w:left="540" w:hanging="180"/>
      </w:pPr>
      <w:bookmarkStart w:id="119" w:name="_Toc283739258"/>
      <w:bookmarkStart w:id="120" w:name="_Toc187483950"/>
      <w:bookmarkStart w:id="121" w:name="_Toc503434141"/>
      <w:bookmarkStart w:id="122" w:name="_Toc449860818"/>
      <w:bookmarkStart w:id="123" w:name="_Toc187483231"/>
      <w:bookmarkStart w:id="124" w:name="_Toc449860912"/>
      <w:bookmarkStart w:id="125" w:name="_Toc283218711"/>
      <w:bookmarkStart w:id="126" w:name="_Toc216835062"/>
      <w:r>
        <w:t>SCOPE AND APPLICATION</w:t>
      </w:r>
      <w:bookmarkEnd w:id="119"/>
      <w:bookmarkEnd w:id="120"/>
      <w:bookmarkEnd w:id="121"/>
      <w:bookmarkEnd w:id="122"/>
      <w:bookmarkEnd w:id="123"/>
      <w:bookmarkEnd w:id="124"/>
      <w:bookmarkEnd w:id="125"/>
      <w:bookmarkEnd w:id="126"/>
    </w:p>
    <w:p w14:paraId="7287DD14" w14:textId="77777777" w:rsidR="007F67DE" w:rsidRDefault="00D011DF">
      <w:pPr>
        <w:jc w:val="both"/>
        <w:rPr>
          <w:rFonts w:cs="Arial"/>
          <w:szCs w:val="22"/>
        </w:rPr>
      </w:pPr>
      <w:r>
        <w:rPr>
          <w:rFonts w:cs="Arial"/>
          <w:szCs w:val="22"/>
        </w:rPr>
        <w:t xml:space="preserve">This </w:t>
      </w:r>
      <w:r>
        <w:rPr>
          <w:rFonts w:cs="Arial"/>
          <w:szCs w:val="22"/>
        </w:rPr>
        <w:t>document covers relevant information required to operate and support the system in production environment. This covers the maintenance operation of the system, database and interfaces.</w:t>
      </w:r>
    </w:p>
    <w:p w14:paraId="752F30A4" w14:textId="77777777" w:rsidR="007F67DE" w:rsidRDefault="007F67DE">
      <w:pPr>
        <w:rPr>
          <w:rFonts w:ascii="Arial Narrow" w:hAnsi="Arial Narrow"/>
          <w:sz w:val="22"/>
          <w:szCs w:val="22"/>
          <w:lang w:val="en-GB"/>
        </w:rPr>
      </w:pPr>
    </w:p>
    <w:p w14:paraId="621D1FC0" w14:textId="77777777" w:rsidR="007F67DE" w:rsidRDefault="00D011DF">
      <w:pPr>
        <w:pStyle w:val="Heading1"/>
        <w:numPr>
          <w:ilvl w:val="1"/>
          <w:numId w:val="7"/>
        </w:numPr>
        <w:ind w:left="540" w:hanging="180"/>
      </w:pPr>
      <w:bookmarkStart w:id="127" w:name="_Toc216835063"/>
      <w:bookmarkStart w:id="128" w:name="_Toc187483232"/>
      <w:bookmarkStart w:id="129" w:name="_Toc283218712"/>
      <w:bookmarkStart w:id="130" w:name="_Toc283739259"/>
      <w:bookmarkStart w:id="131" w:name="_Toc449860819"/>
      <w:bookmarkStart w:id="132" w:name="_Toc449860913"/>
      <w:bookmarkStart w:id="133" w:name="_Toc187483951"/>
      <w:bookmarkStart w:id="134" w:name="_Toc503434142"/>
      <w:r>
        <w:t>DEFINITION OF TERMS</w:t>
      </w:r>
      <w:bookmarkEnd w:id="127"/>
      <w:bookmarkEnd w:id="128"/>
      <w:bookmarkEnd w:id="129"/>
      <w:bookmarkEnd w:id="130"/>
      <w:bookmarkEnd w:id="131"/>
      <w:bookmarkEnd w:id="132"/>
      <w:bookmarkEnd w:id="133"/>
      <w:bookmarkEnd w:id="134"/>
    </w:p>
    <w:p w14:paraId="3048BA75" w14:textId="77777777" w:rsidR="007F67DE" w:rsidRDefault="007F67DE">
      <w:pPr>
        <w:ind w:left="1267"/>
      </w:pPr>
    </w:p>
    <w:tbl>
      <w:tblPr>
        <w:tblW w:w="9235"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257"/>
        <w:gridCol w:w="5365"/>
      </w:tblGrid>
      <w:tr w:rsidR="007F67DE" w14:paraId="672F6D42" w14:textId="77777777">
        <w:trPr>
          <w:trHeight w:val="359"/>
        </w:trPr>
        <w:tc>
          <w:tcPr>
            <w:tcW w:w="16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793568E" w14:textId="77777777" w:rsidR="007F67DE" w:rsidRDefault="007F67DE">
            <w:pPr>
              <w:pStyle w:val="BodyText"/>
              <w:spacing w:before="100" w:beforeAutospacing="1" w:after="100" w:afterAutospacing="1"/>
              <w:ind w:left="0"/>
              <w:rPr>
                <w:rFonts w:cs="Arial"/>
                <w:b/>
                <w:sz w:val="20"/>
              </w:rPr>
            </w:pPr>
          </w:p>
        </w:tc>
        <w:tc>
          <w:tcPr>
            <w:tcW w:w="22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CEB4B25" w14:textId="77777777" w:rsidR="007F67DE" w:rsidRDefault="00D011DF">
            <w:pPr>
              <w:pStyle w:val="BodyText"/>
              <w:spacing w:before="100" w:beforeAutospacing="1" w:after="100" w:afterAutospacing="1"/>
              <w:ind w:left="0"/>
              <w:rPr>
                <w:rFonts w:cs="Arial"/>
                <w:b/>
                <w:sz w:val="20"/>
              </w:rPr>
            </w:pPr>
            <w:r>
              <w:rPr>
                <w:rFonts w:cs="Arial"/>
                <w:b/>
                <w:sz w:val="20"/>
              </w:rPr>
              <w:t>Term</w:t>
            </w:r>
          </w:p>
        </w:tc>
        <w:tc>
          <w:tcPr>
            <w:tcW w:w="536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1FF54C8" w14:textId="77777777" w:rsidR="007F67DE" w:rsidRDefault="00D011DF">
            <w:pPr>
              <w:pStyle w:val="BodyText"/>
              <w:spacing w:before="100" w:beforeAutospacing="1" w:after="100" w:afterAutospacing="1"/>
              <w:ind w:left="0"/>
              <w:rPr>
                <w:rFonts w:cs="Arial"/>
                <w:b/>
                <w:sz w:val="20"/>
              </w:rPr>
            </w:pPr>
            <w:r>
              <w:rPr>
                <w:rFonts w:cs="Arial"/>
                <w:b/>
                <w:sz w:val="20"/>
              </w:rPr>
              <w:t>Description</w:t>
            </w:r>
          </w:p>
        </w:tc>
      </w:tr>
      <w:tr w:rsidR="007F67DE" w14:paraId="1552E2A1" w14:textId="77777777">
        <w:trPr>
          <w:trHeight w:val="359"/>
        </w:trPr>
        <w:tc>
          <w:tcPr>
            <w:tcW w:w="1613" w:type="dxa"/>
            <w:tcBorders>
              <w:top w:val="single" w:sz="4" w:space="0" w:color="auto"/>
              <w:left w:val="single" w:sz="4" w:space="0" w:color="auto"/>
              <w:bottom w:val="single" w:sz="4" w:space="0" w:color="auto"/>
              <w:right w:val="single" w:sz="4" w:space="0" w:color="auto"/>
            </w:tcBorders>
          </w:tcPr>
          <w:p w14:paraId="07B663F3" w14:textId="77777777" w:rsidR="007F67DE" w:rsidRDefault="00D011DF">
            <w:pPr>
              <w:pStyle w:val="Header"/>
              <w:tabs>
                <w:tab w:val="clear" w:pos="4320"/>
                <w:tab w:val="clear" w:pos="8640"/>
              </w:tabs>
              <w:rPr>
                <w:sz w:val="22"/>
                <w:szCs w:val="22"/>
              </w:rPr>
            </w:pPr>
            <w:r>
              <w:rPr>
                <w:sz w:val="22"/>
                <w:szCs w:val="22"/>
              </w:rPr>
              <w:t>1</w:t>
            </w:r>
          </w:p>
        </w:tc>
        <w:tc>
          <w:tcPr>
            <w:tcW w:w="2257" w:type="dxa"/>
            <w:tcBorders>
              <w:top w:val="single" w:sz="4" w:space="0" w:color="auto"/>
              <w:left w:val="single" w:sz="4" w:space="0" w:color="auto"/>
              <w:bottom w:val="single" w:sz="4" w:space="0" w:color="auto"/>
              <w:right w:val="single" w:sz="4" w:space="0" w:color="auto"/>
            </w:tcBorders>
          </w:tcPr>
          <w:p w14:paraId="7B1A94FB" w14:textId="77777777" w:rsidR="007F67DE" w:rsidRDefault="00D011DF">
            <w:pPr>
              <w:pStyle w:val="BodyText"/>
              <w:spacing w:before="100" w:after="100"/>
              <w:ind w:left="720"/>
              <w:rPr>
                <w:rFonts w:cs="Arial"/>
                <w:color w:val="000000"/>
                <w:sz w:val="20"/>
              </w:rPr>
            </w:pPr>
            <w:r>
              <w:rPr>
                <w:rFonts w:cs="Arial"/>
                <w:color w:val="000000"/>
                <w:sz w:val="20"/>
              </w:rPr>
              <w:t>DB</w:t>
            </w:r>
          </w:p>
        </w:tc>
        <w:tc>
          <w:tcPr>
            <w:tcW w:w="5365" w:type="dxa"/>
            <w:tcBorders>
              <w:top w:val="single" w:sz="4" w:space="0" w:color="auto"/>
              <w:left w:val="single" w:sz="4" w:space="0" w:color="auto"/>
              <w:bottom w:val="single" w:sz="4" w:space="0" w:color="auto"/>
              <w:right w:val="single" w:sz="4" w:space="0" w:color="auto"/>
            </w:tcBorders>
          </w:tcPr>
          <w:p w14:paraId="336B2033" w14:textId="77777777" w:rsidR="007F67DE" w:rsidRDefault="00D011DF">
            <w:pPr>
              <w:pStyle w:val="BodyText"/>
              <w:spacing w:before="100" w:after="100"/>
              <w:ind w:left="720"/>
            </w:pPr>
            <w:r>
              <w:rPr>
                <w:rFonts w:cs="Arial"/>
                <w:color w:val="000000"/>
                <w:sz w:val="20"/>
              </w:rPr>
              <w:t>Database</w:t>
            </w:r>
          </w:p>
        </w:tc>
      </w:tr>
      <w:tr w:rsidR="007F67DE" w14:paraId="5A21EED0" w14:textId="77777777">
        <w:trPr>
          <w:trHeight w:val="422"/>
        </w:trPr>
        <w:tc>
          <w:tcPr>
            <w:tcW w:w="1613" w:type="dxa"/>
            <w:tcBorders>
              <w:top w:val="single" w:sz="4" w:space="0" w:color="auto"/>
              <w:left w:val="single" w:sz="4" w:space="0" w:color="auto"/>
              <w:bottom w:val="single" w:sz="4" w:space="0" w:color="auto"/>
              <w:right w:val="single" w:sz="4" w:space="0" w:color="auto"/>
            </w:tcBorders>
          </w:tcPr>
          <w:p w14:paraId="24DED8E9" w14:textId="77777777" w:rsidR="007F67DE" w:rsidRDefault="00D011DF">
            <w:pPr>
              <w:pStyle w:val="Header"/>
              <w:tabs>
                <w:tab w:val="clear" w:pos="4320"/>
                <w:tab w:val="clear" w:pos="8640"/>
              </w:tabs>
              <w:rPr>
                <w:sz w:val="22"/>
                <w:szCs w:val="22"/>
              </w:rPr>
            </w:pPr>
            <w:r>
              <w:rPr>
                <w:sz w:val="22"/>
                <w:szCs w:val="22"/>
              </w:rPr>
              <w:t>2</w:t>
            </w:r>
          </w:p>
        </w:tc>
        <w:tc>
          <w:tcPr>
            <w:tcW w:w="2257" w:type="dxa"/>
            <w:tcBorders>
              <w:top w:val="single" w:sz="4" w:space="0" w:color="auto"/>
              <w:left w:val="single" w:sz="4" w:space="0" w:color="auto"/>
              <w:bottom w:val="single" w:sz="4" w:space="0" w:color="auto"/>
              <w:right w:val="single" w:sz="4" w:space="0" w:color="auto"/>
            </w:tcBorders>
          </w:tcPr>
          <w:p w14:paraId="496D1E29" w14:textId="77777777" w:rsidR="007F67DE" w:rsidRDefault="00D011DF">
            <w:pPr>
              <w:pStyle w:val="BodyText"/>
              <w:spacing w:before="100" w:after="100"/>
              <w:ind w:left="720"/>
              <w:rPr>
                <w:rFonts w:cs="Arial"/>
                <w:color w:val="000000"/>
                <w:sz w:val="20"/>
              </w:rPr>
            </w:pPr>
            <w:r>
              <w:rPr>
                <w:rFonts w:cs="Arial"/>
                <w:color w:val="000000"/>
                <w:sz w:val="20"/>
              </w:rPr>
              <w:t>DSL</w:t>
            </w:r>
          </w:p>
        </w:tc>
        <w:tc>
          <w:tcPr>
            <w:tcW w:w="5365" w:type="dxa"/>
            <w:tcBorders>
              <w:top w:val="single" w:sz="4" w:space="0" w:color="auto"/>
              <w:left w:val="single" w:sz="4" w:space="0" w:color="auto"/>
              <w:bottom w:val="single" w:sz="4" w:space="0" w:color="auto"/>
              <w:right w:val="single" w:sz="4" w:space="0" w:color="auto"/>
            </w:tcBorders>
          </w:tcPr>
          <w:p w14:paraId="6931431F" w14:textId="77777777" w:rsidR="007F67DE" w:rsidRDefault="00D011DF">
            <w:pPr>
              <w:pStyle w:val="BodyText"/>
              <w:spacing w:before="100" w:after="100"/>
              <w:ind w:left="720"/>
            </w:pPr>
            <w:r>
              <w:rPr>
                <w:rFonts w:cs="Arial"/>
                <w:color w:val="000000"/>
                <w:sz w:val="20"/>
              </w:rPr>
              <w:t>Domain Specific Language</w:t>
            </w:r>
          </w:p>
        </w:tc>
      </w:tr>
      <w:tr w:rsidR="007F67DE" w14:paraId="766AA218" w14:textId="77777777">
        <w:trPr>
          <w:trHeight w:val="440"/>
        </w:trPr>
        <w:tc>
          <w:tcPr>
            <w:tcW w:w="1613" w:type="dxa"/>
            <w:tcBorders>
              <w:top w:val="single" w:sz="4" w:space="0" w:color="auto"/>
              <w:left w:val="single" w:sz="4" w:space="0" w:color="auto"/>
              <w:bottom w:val="single" w:sz="4" w:space="0" w:color="auto"/>
              <w:right w:val="single" w:sz="4" w:space="0" w:color="auto"/>
            </w:tcBorders>
          </w:tcPr>
          <w:p w14:paraId="2A2176D0" w14:textId="77777777" w:rsidR="007F67DE" w:rsidRDefault="00D011DF">
            <w:pPr>
              <w:pStyle w:val="Header"/>
              <w:tabs>
                <w:tab w:val="clear" w:pos="4320"/>
                <w:tab w:val="clear" w:pos="8640"/>
              </w:tabs>
              <w:rPr>
                <w:sz w:val="22"/>
                <w:szCs w:val="22"/>
              </w:rPr>
            </w:pPr>
            <w:r>
              <w:rPr>
                <w:sz w:val="22"/>
                <w:szCs w:val="22"/>
              </w:rPr>
              <w:t>3</w:t>
            </w:r>
          </w:p>
        </w:tc>
        <w:tc>
          <w:tcPr>
            <w:tcW w:w="2257" w:type="dxa"/>
            <w:tcBorders>
              <w:top w:val="single" w:sz="4" w:space="0" w:color="auto"/>
              <w:left w:val="single" w:sz="4" w:space="0" w:color="auto"/>
              <w:bottom w:val="single" w:sz="4" w:space="0" w:color="auto"/>
              <w:right w:val="single" w:sz="4" w:space="0" w:color="auto"/>
            </w:tcBorders>
          </w:tcPr>
          <w:p w14:paraId="1A61823F" w14:textId="77777777" w:rsidR="007F67DE" w:rsidRDefault="00D011DF">
            <w:pPr>
              <w:pStyle w:val="BodyText"/>
              <w:spacing w:before="100" w:after="100"/>
              <w:ind w:left="720"/>
              <w:rPr>
                <w:rFonts w:cs="Arial"/>
                <w:color w:val="000000"/>
                <w:sz w:val="20"/>
              </w:rPr>
            </w:pPr>
            <w:r>
              <w:rPr>
                <w:rFonts w:cs="Arial"/>
                <w:color w:val="000000"/>
                <w:sz w:val="20"/>
              </w:rPr>
              <w:t>AD</w:t>
            </w:r>
          </w:p>
        </w:tc>
        <w:tc>
          <w:tcPr>
            <w:tcW w:w="5365" w:type="dxa"/>
            <w:tcBorders>
              <w:top w:val="single" w:sz="4" w:space="0" w:color="auto"/>
              <w:left w:val="single" w:sz="4" w:space="0" w:color="auto"/>
              <w:bottom w:val="single" w:sz="4" w:space="0" w:color="auto"/>
              <w:right w:val="single" w:sz="4" w:space="0" w:color="auto"/>
            </w:tcBorders>
          </w:tcPr>
          <w:p w14:paraId="665DBE07" w14:textId="77777777" w:rsidR="007F67DE" w:rsidRDefault="00D011DF">
            <w:pPr>
              <w:pStyle w:val="BodyText"/>
              <w:spacing w:before="100" w:after="100"/>
              <w:ind w:left="720"/>
            </w:pPr>
            <w:r>
              <w:rPr>
                <w:rFonts w:cs="Arial"/>
                <w:color w:val="000000"/>
                <w:sz w:val="20"/>
              </w:rPr>
              <w:t xml:space="preserve">Active Directory </w:t>
            </w:r>
          </w:p>
        </w:tc>
      </w:tr>
      <w:tr w:rsidR="007F67DE" w14:paraId="0E6C7517" w14:textId="77777777">
        <w:trPr>
          <w:trHeight w:val="449"/>
        </w:trPr>
        <w:tc>
          <w:tcPr>
            <w:tcW w:w="1613" w:type="dxa"/>
            <w:tcBorders>
              <w:top w:val="single" w:sz="4" w:space="0" w:color="auto"/>
              <w:left w:val="single" w:sz="4" w:space="0" w:color="auto"/>
              <w:bottom w:val="single" w:sz="4" w:space="0" w:color="auto"/>
              <w:right w:val="single" w:sz="4" w:space="0" w:color="auto"/>
            </w:tcBorders>
          </w:tcPr>
          <w:p w14:paraId="17310F6F" w14:textId="77777777" w:rsidR="007F67DE" w:rsidRDefault="00D011DF">
            <w:pPr>
              <w:pStyle w:val="Header"/>
              <w:tabs>
                <w:tab w:val="clear" w:pos="4320"/>
                <w:tab w:val="clear" w:pos="8640"/>
              </w:tabs>
              <w:rPr>
                <w:sz w:val="22"/>
                <w:szCs w:val="22"/>
              </w:rPr>
            </w:pPr>
            <w:r>
              <w:rPr>
                <w:sz w:val="22"/>
                <w:szCs w:val="22"/>
              </w:rPr>
              <w:t>4</w:t>
            </w:r>
          </w:p>
        </w:tc>
        <w:tc>
          <w:tcPr>
            <w:tcW w:w="2257" w:type="dxa"/>
            <w:tcBorders>
              <w:top w:val="single" w:sz="4" w:space="0" w:color="auto"/>
              <w:left w:val="single" w:sz="4" w:space="0" w:color="auto"/>
              <w:bottom w:val="single" w:sz="4" w:space="0" w:color="auto"/>
              <w:right w:val="single" w:sz="4" w:space="0" w:color="auto"/>
            </w:tcBorders>
          </w:tcPr>
          <w:p w14:paraId="314DC882" w14:textId="77777777" w:rsidR="007F67DE" w:rsidRDefault="00D011DF">
            <w:pPr>
              <w:pStyle w:val="BodyText"/>
              <w:spacing w:before="100" w:after="100"/>
              <w:ind w:left="720"/>
              <w:rPr>
                <w:rFonts w:cs="Arial"/>
                <w:color w:val="000000"/>
                <w:sz w:val="20"/>
              </w:rPr>
            </w:pPr>
            <w:r>
              <w:rPr>
                <w:rFonts w:cs="Arial"/>
                <w:color w:val="000000"/>
                <w:sz w:val="20"/>
              </w:rPr>
              <w:t>OS</w:t>
            </w:r>
          </w:p>
        </w:tc>
        <w:tc>
          <w:tcPr>
            <w:tcW w:w="5365" w:type="dxa"/>
            <w:tcBorders>
              <w:top w:val="single" w:sz="4" w:space="0" w:color="auto"/>
              <w:left w:val="single" w:sz="4" w:space="0" w:color="auto"/>
              <w:bottom w:val="single" w:sz="4" w:space="0" w:color="auto"/>
              <w:right w:val="single" w:sz="4" w:space="0" w:color="auto"/>
            </w:tcBorders>
          </w:tcPr>
          <w:p w14:paraId="269FF964" w14:textId="77777777" w:rsidR="007F67DE" w:rsidRDefault="00D011DF">
            <w:pPr>
              <w:pStyle w:val="BodyText"/>
              <w:spacing w:before="100" w:after="100"/>
              <w:ind w:left="720"/>
            </w:pPr>
            <w:r>
              <w:rPr>
                <w:rFonts w:cs="Arial"/>
                <w:color w:val="000000"/>
                <w:sz w:val="20"/>
              </w:rPr>
              <w:t>Operating System</w:t>
            </w:r>
          </w:p>
        </w:tc>
      </w:tr>
      <w:tr w:rsidR="007F67DE" w14:paraId="621FBD44" w14:textId="77777777">
        <w:trPr>
          <w:trHeight w:val="350"/>
        </w:trPr>
        <w:tc>
          <w:tcPr>
            <w:tcW w:w="1613" w:type="dxa"/>
            <w:tcBorders>
              <w:top w:val="single" w:sz="4" w:space="0" w:color="auto"/>
              <w:left w:val="single" w:sz="4" w:space="0" w:color="auto"/>
              <w:bottom w:val="single" w:sz="4" w:space="0" w:color="auto"/>
              <w:right w:val="single" w:sz="4" w:space="0" w:color="auto"/>
            </w:tcBorders>
          </w:tcPr>
          <w:p w14:paraId="44240AAE" w14:textId="77777777" w:rsidR="007F67DE" w:rsidRDefault="00D011DF">
            <w:pPr>
              <w:pStyle w:val="Header"/>
              <w:tabs>
                <w:tab w:val="clear" w:pos="4320"/>
                <w:tab w:val="clear" w:pos="8640"/>
              </w:tabs>
              <w:rPr>
                <w:sz w:val="22"/>
                <w:szCs w:val="22"/>
              </w:rPr>
            </w:pPr>
            <w:r>
              <w:rPr>
                <w:sz w:val="22"/>
                <w:szCs w:val="22"/>
              </w:rPr>
              <w:t>5</w:t>
            </w:r>
          </w:p>
        </w:tc>
        <w:tc>
          <w:tcPr>
            <w:tcW w:w="2257" w:type="dxa"/>
            <w:tcBorders>
              <w:top w:val="single" w:sz="4" w:space="0" w:color="auto"/>
              <w:left w:val="single" w:sz="4" w:space="0" w:color="auto"/>
              <w:bottom w:val="single" w:sz="4" w:space="0" w:color="auto"/>
              <w:right w:val="single" w:sz="4" w:space="0" w:color="auto"/>
            </w:tcBorders>
          </w:tcPr>
          <w:p w14:paraId="759B1C29" w14:textId="77777777" w:rsidR="007F67DE" w:rsidRDefault="00D011DF">
            <w:pPr>
              <w:pStyle w:val="BodyText"/>
              <w:spacing w:before="100" w:after="100"/>
              <w:ind w:left="720"/>
              <w:rPr>
                <w:rFonts w:cs="Arial"/>
                <w:color w:val="000000"/>
                <w:sz w:val="20"/>
              </w:rPr>
            </w:pPr>
            <w:r>
              <w:rPr>
                <w:rFonts w:cs="Arial"/>
                <w:color w:val="000000"/>
                <w:sz w:val="20"/>
              </w:rPr>
              <w:t>AWB</w:t>
            </w:r>
          </w:p>
        </w:tc>
        <w:tc>
          <w:tcPr>
            <w:tcW w:w="5365" w:type="dxa"/>
            <w:tcBorders>
              <w:top w:val="single" w:sz="4" w:space="0" w:color="auto"/>
              <w:left w:val="single" w:sz="4" w:space="0" w:color="auto"/>
              <w:bottom w:val="single" w:sz="4" w:space="0" w:color="auto"/>
              <w:right w:val="single" w:sz="4" w:space="0" w:color="auto"/>
            </w:tcBorders>
          </w:tcPr>
          <w:p w14:paraId="096938F0" w14:textId="77777777" w:rsidR="007F67DE" w:rsidRDefault="00D011DF">
            <w:pPr>
              <w:pStyle w:val="BodyText"/>
              <w:spacing w:before="100" w:after="100"/>
              <w:ind w:left="720"/>
            </w:pPr>
            <w:r>
              <w:rPr>
                <w:rFonts w:cs="Arial"/>
                <w:color w:val="000000"/>
                <w:sz w:val="20"/>
              </w:rPr>
              <w:t>Air Way Bill</w:t>
            </w:r>
          </w:p>
        </w:tc>
      </w:tr>
      <w:tr w:rsidR="007F67DE" w14:paraId="0B2FF358" w14:textId="77777777">
        <w:trPr>
          <w:trHeight w:val="350"/>
        </w:trPr>
        <w:tc>
          <w:tcPr>
            <w:tcW w:w="1613" w:type="dxa"/>
            <w:tcBorders>
              <w:top w:val="single" w:sz="4" w:space="0" w:color="auto"/>
              <w:left w:val="single" w:sz="4" w:space="0" w:color="auto"/>
              <w:bottom w:val="single" w:sz="4" w:space="0" w:color="auto"/>
              <w:right w:val="single" w:sz="4" w:space="0" w:color="auto"/>
            </w:tcBorders>
          </w:tcPr>
          <w:p w14:paraId="1B87E3DE" w14:textId="77777777" w:rsidR="007F67DE" w:rsidRDefault="00D011DF">
            <w:pPr>
              <w:pStyle w:val="Header"/>
              <w:tabs>
                <w:tab w:val="clear" w:pos="4320"/>
                <w:tab w:val="clear" w:pos="8640"/>
              </w:tabs>
              <w:rPr>
                <w:sz w:val="22"/>
                <w:szCs w:val="22"/>
              </w:rPr>
            </w:pPr>
            <w:r>
              <w:rPr>
                <w:sz w:val="22"/>
                <w:szCs w:val="22"/>
              </w:rPr>
              <w:t>6</w:t>
            </w:r>
          </w:p>
        </w:tc>
        <w:tc>
          <w:tcPr>
            <w:tcW w:w="2257" w:type="dxa"/>
            <w:tcBorders>
              <w:top w:val="single" w:sz="4" w:space="0" w:color="auto"/>
              <w:left w:val="single" w:sz="4" w:space="0" w:color="auto"/>
              <w:bottom w:val="single" w:sz="4" w:space="0" w:color="auto"/>
              <w:right w:val="single" w:sz="4" w:space="0" w:color="auto"/>
            </w:tcBorders>
          </w:tcPr>
          <w:p w14:paraId="1D8ACF6D" w14:textId="77777777" w:rsidR="007F67DE" w:rsidRDefault="00D011DF">
            <w:pPr>
              <w:pStyle w:val="BodyText"/>
              <w:spacing w:before="100" w:after="100"/>
              <w:ind w:left="720"/>
              <w:rPr>
                <w:rFonts w:cs="Arial"/>
                <w:color w:val="000000"/>
                <w:sz w:val="20"/>
              </w:rPr>
            </w:pPr>
            <w:r>
              <w:rPr>
                <w:rFonts w:cs="Arial"/>
                <w:color w:val="000000"/>
                <w:sz w:val="20"/>
              </w:rPr>
              <w:t>CAR</w:t>
            </w:r>
          </w:p>
        </w:tc>
        <w:tc>
          <w:tcPr>
            <w:tcW w:w="5365" w:type="dxa"/>
            <w:tcBorders>
              <w:top w:val="single" w:sz="4" w:space="0" w:color="auto"/>
              <w:left w:val="single" w:sz="4" w:space="0" w:color="auto"/>
              <w:bottom w:val="single" w:sz="4" w:space="0" w:color="auto"/>
              <w:right w:val="single" w:sz="4" w:space="0" w:color="auto"/>
            </w:tcBorders>
          </w:tcPr>
          <w:p w14:paraId="51F0F27D" w14:textId="77777777" w:rsidR="007F67DE" w:rsidRDefault="00D011DF">
            <w:pPr>
              <w:pStyle w:val="BodyText"/>
              <w:spacing w:before="100" w:after="100"/>
              <w:ind w:left="720"/>
            </w:pPr>
            <w:r>
              <w:rPr>
                <w:rFonts w:cs="Arial"/>
                <w:color w:val="000000"/>
                <w:sz w:val="20"/>
              </w:rPr>
              <w:t>Cargo Reference Record</w:t>
            </w:r>
          </w:p>
        </w:tc>
      </w:tr>
      <w:tr w:rsidR="007F67DE" w14:paraId="652AB553" w14:textId="77777777">
        <w:trPr>
          <w:trHeight w:val="350"/>
        </w:trPr>
        <w:tc>
          <w:tcPr>
            <w:tcW w:w="1613" w:type="dxa"/>
            <w:tcBorders>
              <w:top w:val="single" w:sz="4" w:space="0" w:color="auto"/>
              <w:left w:val="single" w:sz="4" w:space="0" w:color="auto"/>
              <w:bottom w:val="single" w:sz="4" w:space="0" w:color="auto"/>
              <w:right w:val="single" w:sz="4" w:space="0" w:color="auto"/>
            </w:tcBorders>
          </w:tcPr>
          <w:p w14:paraId="75697EEC" w14:textId="77777777" w:rsidR="007F67DE" w:rsidRDefault="00D011DF">
            <w:pPr>
              <w:pStyle w:val="Header"/>
              <w:tabs>
                <w:tab w:val="clear" w:pos="4320"/>
                <w:tab w:val="clear" w:pos="8640"/>
              </w:tabs>
              <w:rPr>
                <w:sz w:val="22"/>
                <w:szCs w:val="22"/>
              </w:rPr>
            </w:pPr>
            <w:r>
              <w:rPr>
                <w:sz w:val="22"/>
                <w:szCs w:val="22"/>
              </w:rPr>
              <w:t>7</w:t>
            </w:r>
          </w:p>
        </w:tc>
        <w:tc>
          <w:tcPr>
            <w:tcW w:w="2257" w:type="dxa"/>
            <w:tcBorders>
              <w:top w:val="single" w:sz="4" w:space="0" w:color="auto"/>
              <w:left w:val="single" w:sz="4" w:space="0" w:color="auto"/>
              <w:bottom w:val="single" w:sz="4" w:space="0" w:color="auto"/>
              <w:right w:val="single" w:sz="4" w:space="0" w:color="auto"/>
            </w:tcBorders>
          </w:tcPr>
          <w:p w14:paraId="6F4F9AEC" w14:textId="77777777" w:rsidR="007F67DE" w:rsidRDefault="00D011DF">
            <w:pPr>
              <w:pStyle w:val="BodyText"/>
              <w:spacing w:before="100" w:after="100"/>
              <w:ind w:left="720"/>
              <w:rPr>
                <w:rFonts w:cs="Arial"/>
                <w:color w:val="000000"/>
                <w:sz w:val="20"/>
              </w:rPr>
            </w:pPr>
            <w:r>
              <w:rPr>
                <w:rFonts w:cs="Arial"/>
                <w:color w:val="000000"/>
                <w:sz w:val="20"/>
              </w:rPr>
              <w:t>MASGO</w:t>
            </w:r>
          </w:p>
        </w:tc>
        <w:tc>
          <w:tcPr>
            <w:tcW w:w="5365" w:type="dxa"/>
            <w:tcBorders>
              <w:top w:val="single" w:sz="4" w:space="0" w:color="auto"/>
              <w:left w:val="single" w:sz="4" w:space="0" w:color="auto"/>
              <w:bottom w:val="single" w:sz="4" w:space="0" w:color="auto"/>
              <w:right w:val="single" w:sz="4" w:space="0" w:color="auto"/>
            </w:tcBorders>
          </w:tcPr>
          <w:p w14:paraId="5F6652C5" w14:textId="77777777" w:rsidR="007F67DE" w:rsidRDefault="00D011DF">
            <w:pPr>
              <w:pStyle w:val="BodyText"/>
              <w:spacing w:before="100" w:after="100"/>
              <w:ind w:left="720"/>
            </w:pPr>
            <w:r>
              <w:rPr>
                <w:rFonts w:cs="Arial"/>
                <w:color w:val="000000"/>
                <w:sz w:val="20"/>
              </w:rPr>
              <w:t xml:space="preserve">Mas </w:t>
            </w:r>
            <w:proofErr w:type="spellStart"/>
            <w:r>
              <w:rPr>
                <w:rFonts w:cs="Arial"/>
                <w:color w:val="000000"/>
                <w:sz w:val="20"/>
              </w:rPr>
              <w:t>Kargo</w:t>
            </w:r>
            <w:proofErr w:type="spellEnd"/>
            <w:r>
              <w:rPr>
                <w:rFonts w:cs="Arial"/>
                <w:color w:val="000000"/>
                <w:sz w:val="20"/>
              </w:rPr>
              <w:t xml:space="preserve"> System</w:t>
            </w:r>
          </w:p>
        </w:tc>
      </w:tr>
      <w:tr w:rsidR="007F67DE" w14:paraId="44B536E7" w14:textId="77777777">
        <w:trPr>
          <w:trHeight w:val="350"/>
        </w:trPr>
        <w:tc>
          <w:tcPr>
            <w:tcW w:w="1613" w:type="dxa"/>
            <w:tcBorders>
              <w:top w:val="single" w:sz="4" w:space="0" w:color="auto"/>
              <w:left w:val="single" w:sz="4" w:space="0" w:color="auto"/>
              <w:bottom w:val="single" w:sz="4" w:space="0" w:color="auto"/>
              <w:right w:val="single" w:sz="4" w:space="0" w:color="auto"/>
            </w:tcBorders>
          </w:tcPr>
          <w:p w14:paraId="44B0A208" w14:textId="77777777" w:rsidR="007F67DE" w:rsidRDefault="00D011DF">
            <w:pPr>
              <w:pStyle w:val="Header"/>
              <w:tabs>
                <w:tab w:val="clear" w:pos="4320"/>
                <w:tab w:val="clear" w:pos="8640"/>
              </w:tabs>
              <w:rPr>
                <w:sz w:val="22"/>
                <w:szCs w:val="22"/>
              </w:rPr>
            </w:pPr>
            <w:r>
              <w:rPr>
                <w:sz w:val="22"/>
                <w:szCs w:val="22"/>
              </w:rPr>
              <w:t>8</w:t>
            </w:r>
          </w:p>
        </w:tc>
        <w:tc>
          <w:tcPr>
            <w:tcW w:w="2257" w:type="dxa"/>
            <w:tcBorders>
              <w:top w:val="single" w:sz="4" w:space="0" w:color="auto"/>
              <w:left w:val="single" w:sz="4" w:space="0" w:color="auto"/>
              <w:bottom w:val="single" w:sz="4" w:space="0" w:color="auto"/>
              <w:right w:val="single" w:sz="4" w:space="0" w:color="auto"/>
            </w:tcBorders>
          </w:tcPr>
          <w:p w14:paraId="258092A0" w14:textId="77777777" w:rsidR="007F67DE" w:rsidRDefault="00D011DF">
            <w:pPr>
              <w:pStyle w:val="BodyText"/>
              <w:spacing w:before="100" w:after="100"/>
              <w:ind w:left="720"/>
              <w:rPr>
                <w:rFonts w:cs="Arial"/>
                <w:color w:val="000000"/>
                <w:sz w:val="20"/>
              </w:rPr>
            </w:pPr>
            <w:r>
              <w:rPr>
                <w:rFonts w:cs="Arial"/>
                <w:color w:val="000000"/>
                <w:sz w:val="20"/>
              </w:rPr>
              <w:t>App</w:t>
            </w:r>
          </w:p>
        </w:tc>
        <w:tc>
          <w:tcPr>
            <w:tcW w:w="5365" w:type="dxa"/>
            <w:tcBorders>
              <w:top w:val="single" w:sz="4" w:space="0" w:color="auto"/>
              <w:left w:val="single" w:sz="4" w:space="0" w:color="auto"/>
              <w:bottom w:val="single" w:sz="4" w:space="0" w:color="auto"/>
              <w:right w:val="single" w:sz="4" w:space="0" w:color="auto"/>
            </w:tcBorders>
          </w:tcPr>
          <w:p w14:paraId="2BCC458A" w14:textId="77777777" w:rsidR="007F67DE" w:rsidRDefault="00D011DF">
            <w:pPr>
              <w:pStyle w:val="BodyText"/>
              <w:spacing w:before="100" w:after="100"/>
              <w:ind w:left="720"/>
            </w:pPr>
            <w:r>
              <w:rPr>
                <w:rFonts w:cs="Arial"/>
                <w:color w:val="000000"/>
                <w:sz w:val="20"/>
              </w:rPr>
              <w:t>Application</w:t>
            </w:r>
          </w:p>
        </w:tc>
      </w:tr>
    </w:tbl>
    <w:p w14:paraId="11EDA834" w14:textId="77777777" w:rsidR="007F67DE" w:rsidRDefault="00D011DF">
      <w:pPr>
        <w:pStyle w:val="Caption"/>
        <w:jc w:val="center"/>
        <w:rPr>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3</w:t>
      </w:r>
      <w:r>
        <w:rPr>
          <w:color w:val="auto"/>
        </w:rPr>
        <w:fldChar w:fldCharType="end"/>
      </w:r>
    </w:p>
    <w:p w14:paraId="081CEB47" w14:textId="77777777" w:rsidR="007F67DE" w:rsidRDefault="007F67DE">
      <w:pPr>
        <w:rPr>
          <w:rFonts w:ascii="Arial Narrow" w:hAnsi="Arial Narrow"/>
          <w:sz w:val="22"/>
          <w:szCs w:val="22"/>
        </w:rPr>
      </w:pPr>
    </w:p>
    <w:p w14:paraId="54D4AFED" w14:textId="77777777" w:rsidR="007F67DE" w:rsidRDefault="007F67DE">
      <w:pPr>
        <w:rPr>
          <w:rFonts w:ascii="Arial Narrow" w:hAnsi="Arial Narrow"/>
          <w:sz w:val="22"/>
          <w:szCs w:val="22"/>
        </w:rPr>
      </w:pPr>
    </w:p>
    <w:p w14:paraId="0FBA7733" w14:textId="77777777" w:rsidR="007F67DE" w:rsidRDefault="007F67DE">
      <w:pPr>
        <w:rPr>
          <w:rFonts w:ascii="Arial Narrow" w:hAnsi="Arial Narrow"/>
          <w:sz w:val="22"/>
          <w:szCs w:val="22"/>
        </w:rPr>
      </w:pPr>
    </w:p>
    <w:p w14:paraId="506B019F" w14:textId="77777777" w:rsidR="007F67DE" w:rsidRDefault="007F67DE">
      <w:pPr>
        <w:rPr>
          <w:rFonts w:ascii="Arial Narrow" w:hAnsi="Arial Narrow"/>
          <w:lang w:val="en-GB"/>
        </w:rPr>
      </w:pPr>
    </w:p>
    <w:p w14:paraId="4F7836D1" w14:textId="77777777" w:rsidR="007F67DE" w:rsidRDefault="007F67DE">
      <w:pPr>
        <w:jc w:val="center"/>
        <w:rPr>
          <w:rFonts w:ascii="Arial Narrow" w:hAnsi="Arial Narrow"/>
          <w:b/>
          <w:sz w:val="28"/>
          <w:szCs w:val="28"/>
        </w:rPr>
      </w:pPr>
    </w:p>
    <w:p w14:paraId="478D7399" w14:textId="77777777" w:rsidR="007F67DE" w:rsidRDefault="007F67DE">
      <w:pPr>
        <w:jc w:val="center"/>
        <w:rPr>
          <w:rFonts w:ascii="Arial Narrow" w:hAnsi="Arial Narrow"/>
          <w:b/>
          <w:sz w:val="28"/>
          <w:szCs w:val="28"/>
        </w:rPr>
        <w:sectPr w:rsidR="007F67DE">
          <w:footerReference w:type="even" r:id="rId23"/>
          <w:pgSz w:w="11909" w:h="16834"/>
          <w:pgMar w:top="360" w:right="648" w:bottom="360" w:left="1296" w:header="360" w:footer="360" w:gutter="0"/>
          <w:pgNumType w:start="1" w:chapStyle="9"/>
          <w:cols w:space="720"/>
        </w:sectPr>
      </w:pPr>
    </w:p>
    <w:p w14:paraId="1AB2B8F9" w14:textId="77777777" w:rsidR="007F67DE" w:rsidRDefault="007F67DE">
      <w:pPr>
        <w:jc w:val="center"/>
        <w:rPr>
          <w:rFonts w:ascii="Arial Narrow" w:hAnsi="Arial Narrow"/>
          <w:b/>
          <w:sz w:val="28"/>
          <w:szCs w:val="28"/>
        </w:rPr>
      </w:pPr>
    </w:p>
    <w:p w14:paraId="3FBF0C5E" w14:textId="77777777" w:rsidR="007F67DE" w:rsidRDefault="007F67DE">
      <w:pPr>
        <w:jc w:val="center"/>
        <w:rPr>
          <w:rFonts w:ascii="Arial Narrow" w:hAnsi="Arial Narrow"/>
          <w:b/>
          <w:sz w:val="28"/>
          <w:szCs w:val="28"/>
        </w:rPr>
      </w:pPr>
    </w:p>
    <w:p w14:paraId="7896E9D9" w14:textId="77777777" w:rsidR="007F67DE" w:rsidRDefault="007F67DE">
      <w:pPr>
        <w:jc w:val="center"/>
        <w:rPr>
          <w:rFonts w:ascii="Arial Narrow" w:hAnsi="Arial Narrow"/>
          <w:b/>
          <w:sz w:val="28"/>
          <w:szCs w:val="28"/>
        </w:rPr>
      </w:pPr>
    </w:p>
    <w:p w14:paraId="1B319C6E" w14:textId="77777777" w:rsidR="007F67DE" w:rsidRDefault="007F67DE">
      <w:pPr>
        <w:jc w:val="center"/>
        <w:rPr>
          <w:rFonts w:ascii="Arial Narrow" w:hAnsi="Arial Narrow"/>
          <w:b/>
          <w:sz w:val="28"/>
          <w:szCs w:val="28"/>
        </w:rPr>
      </w:pPr>
    </w:p>
    <w:p w14:paraId="1DCF0334" w14:textId="77777777" w:rsidR="007F67DE" w:rsidRDefault="007F67DE">
      <w:pPr>
        <w:jc w:val="center"/>
        <w:rPr>
          <w:rFonts w:ascii="Arial Narrow" w:hAnsi="Arial Narrow"/>
          <w:b/>
          <w:sz w:val="28"/>
          <w:szCs w:val="28"/>
        </w:rPr>
      </w:pPr>
    </w:p>
    <w:p w14:paraId="2E780729" w14:textId="77777777" w:rsidR="007F67DE" w:rsidRDefault="007F67DE">
      <w:pPr>
        <w:jc w:val="center"/>
        <w:rPr>
          <w:rFonts w:ascii="Arial Narrow" w:hAnsi="Arial Narrow"/>
          <w:b/>
          <w:sz w:val="28"/>
          <w:szCs w:val="28"/>
        </w:rPr>
      </w:pPr>
    </w:p>
    <w:p w14:paraId="7118DC78" w14:textId="77777777" w:rsidR="007F67DE" w:rsidRDefault="007F67DE">
      <w:pPr>
        <w:jc w:val="center"/>
        <w:rPr>
          <w:rFonts w:ascii="Arial Narrow" w:hAnsi="Arial Narrow"/>
          <w:b/>
          <w:sz w:val="28"/>
          <w:szCs w:val="28"/>
        </w:rPr>
      </w:pPr>
    </w:p>
    <w:p w14:paraId="7876FC12" w14:textId="77777777" w:rsidR="007F67DE" w:rsidRDefault="007F67DE">
      <w:pPr>
        <w:jc w:val="center"/>
        <w:rPr>
          <w:rFonts w:ascii="Arial Narrow" w:hAnsi="Arial Narrow"/>
          <w:b/>
          <w:sz w:val="28"/>
          <w:szCs w:val="28"/>
        </w:rPr>
      </w:pPr>
    </w:p>
    <w:p w14:paraId="35703EDE" w14:textId="77777777" w:rsidR="007F67DE" w:rsidRDefault="007F67DE">
      <w:pPr>
        <w:jc w:val="center"/>
        <w:rPr>
          <w:rFonts w:ascii="Arial Narrow" w:hAnsi="Arial Narrow"/>
          <w:b/>
          <w:sz w:val="28"/>
          <w:szCs w:val="28"/>
        </w:rPr>
      </w:pPr>
    </w:p>
    <w:p w14:paraId="5E86F948" w14:textId="77777777" w:rsidR="007F67DE" w:rsidRDefault="007F67DE">
      <w:pPr>
        <w:jc w:val="center"/>
        <w:rPr>
          <w:rFonts w:ascii="Arial Narrow" w:hAnsi="Arial Narrow"/>
          <w:b/>
          <w:sz w:val="28"/>
          <w:szCs w:val="28"/>
        </w:rPr>
      </w:pPr>
    </w:p>
    <w:p w14:paraId="1946BE5E" w14:textId="77777777" w:rsidR="007F67DE" w:rsidRDefault="007F67DE">
      <w:pPr>
        <w:jc w:val="center"/>
        <w:rPr>
          <w:rFonts w:ascii="Arial Narrow" w:hAnsi="Arial Narrow"/>
          <w:b/>
          <w:sz w:val="28"/>
          <w:szCs w:val="28"/>
        </w:rPr>
      </w:pPr>
    </w:p>
    <w:p w14:paraId="51C34A15" w14:textId="77777777" w:rsidR="007F67DE" w:rsidRDefault="007F67DE">
      <w:pPr>
        <w:jc w:val="center"/>
        <w:rPr>
          <w:rFonts w:ascii="Arial Narrow" w:hAnsi="Arial Narrow"/>
          <w:b/>
          <w:sz w:val="28"/>
          <w:szCs w:val="28"/>
        </w:rPr>
      </w:pPr>
    </w:p>
    <w:p w14:paraId="7E051CA8" w14:textId="77777777" w:rsidR="007F67DE" w:rsidRDefault="007F67DE">
      <w:pPr>
        <w:jc w:val="center"/>
        <w:rPr>
          <w:rFonts w:ascii="Arial Narrow" w:hAnsi="Arial Narrow"/>
          <w:b/>
          <w:sz w:val="28"/>
          <w:szCs w:val="28"/>
        </w:rPr>
      </w:pPr>
    </w:p>
    <w:p w14:paraId="126953D2" w14:textId="77777777" w:rsidR="007F67DE" w:rsidRDefault="007F67DE">
      <w:pPr>
        <w:jc w:val="center"/>
        <w:rPr>
          <w:rFonts w:ascii="Arial Narrow" w:hAnsi="Arial Narrow"/>
          <w:b/>
          <w:sz w:val="28"/>
          <w:szCs w:val="28"/>
        </w:rPr>
      </w:pPr>
    </w:p>
    <w:p w14:paraId="1E5BF58C" w14:textId="77777777" w:rsidR="007F67DE" w:rsidRDefault="007F67DE">
      <w:pPr>
        <w:jc w:val="center"/>
        <w:rPr>
          <w:rFonts w:ascii="Arial Narrow" w:hAnsi="Arial Narrow"/>
          <w:b/>
          <w:sz w:val="28"/>
          <w:szCs w:val="28"/>
        </w:rPr>
      </w:pPr>
    </w:p>
    <w:p w14:paraId="03BE9F01" w14:textId="77777777" w:rsidR="007F67DE" w:rsidRDefault="00D011DF">
      <w:pPr>
        <w:pStyle w:val="Heading9"/>
      </w:pPr>
      <w:bookmarkStart w:id="138" w:name="_Toc503434143"/>
      <w:bookmarkStart w:id="139" w:name="_Toc449860820"/>
      <w:bookmarkStart w:id="140" w:name="_Toc449860914"/>
      <w:r>
        <w:t>– OVERVIEW OF BUSINESS PROCESS</w:t>
      </w:r>
      <w:bookmarkEnd w:id="138"/>
      <w:bookmarkEnd w:id="139"/>
      <w:bookmarkEnd w:id="140"/>
    </w:p>
    <w:p w14:paraId="053A08E0" w14:textId="77777777" w:rsidR="007F67DE" w:rsidRDefault="00D011DF">
      <w:pPr>
        <w:overflowPunct/>
        <w:autoSpaceDE/>
        <w:autoSpaceDN/>
        <w:adjustRightInd/>
        <w:spacing w:before="0"/>
        <w:ind w:left="0" w:right="0"/>
        <w:textAlignment w:val="auto"/>
        <w:rPr>
          <w:b/>
          <w:sz w:val="28"/>
        </w:rPr>
      </w:pPr>
      <w:r>
        <w:br w:type="page"/>
      </w:r>
    </w:p>
    <w:p w14:paraId="21570CB7" w14:textId="77777777" w:rsidR="007F67DE" w:rsidRDefault="00D011DF">
      <w:pPr>
        <w:pStyle w:val="Heading1"/>
        <w:numPr>
          <w:ilvl w:val="0"/>
          <w:numId w:val="8"/>
        </w:numPr>
        <w:ind w:left="576" w:hanging="216"/>
      </w:pPr>
      <w:bookmarkStart w:id="141" w:name="_Toc503434144"/>
      <w:bookmarkStart w:id="142" w:name="_Toc449860821"/>
      <w:bookmarkStart w:id="143" w:name="_Toc449860915"/>
      <w:r>
        <w:lastRenderedPageBreak/>
        <w:t>OVERVIEW OF BUSINESS PROCESS</w:t>
      </w:r>
      <w:bookmarkEnd w:id="141"/>
      <w:bookmarkEnd w:id="142"/>
      <w:bookmarkEnd w:id="143"/>
    </w:p>
    <w:p w14:paraId="1674D195" w14:textId="77777777" w:rsidR="007F67DE" w:rsidRDefault="007F67DE">
      <w:pPr>
        <w:rPr>
          <w:lang w:val="en-GB"/>
        </w:rPr>
      </w:pPr>
    </w:p>
    <w:p w14:paraId="3C72A837" w14:textId="77777777" w:rsidR="007F67DE" w:rsidRDefault="00D011DF">
      <w:pPr>
        <w:keepNext/>
      </w:pPr>
      <w:r>
        <w:rPr>
          <w:noProof/>
        </w:rPr>
        <w:drawing>
          <wp:inline distT="0" distB="0" distL="0" distR="0" wp14:anchorId="7D3F849F" wp14:editId="07777777">
            <wp:extent cx="6385560" cy="3201670"/>
            <wp:effectExtent l="0" t="0" r="0" b="0"/>
            <wp:docPr id="7" name="Picture 7" descr="C:\Users\1231495\Desktop\MHCA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1231495\Desktop\MHCARG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385560" cy="3202198"/>
                    </a:xfrm>
                    <a:prstGeom prst="rect">
                      <a:avLst/>
                    </a:prstGeom>
                    <a:noFill/>
                    <a:ln>
                      <a:noFill/>
                    </a:ln>
                  </pic:spPr>
                </pic:pic>
              </a:graphicData>
            </a:graphic>
          </wp:inline>
        </w:drawing>
      </w:r>
    </w:p>
    <w:p w14:paraId="7A9A139D" w14:textId="77777777" w:rsidR="007F67DE" w:rsidRDefault="007F67DE">
      <w:pPr>
        <w:pStyle w:val="Caption"/>
        <w:jc w:val="center"/>
      </w:pPr>
    </w:p>
    <w:p w14:paraId="1C3A5045" w14:textId="77777777" w:rsidR="007F67DE" w:rsidRDefault="00D011DF">
      <w:pPr>
        <w:pStyle w:val="Caption"/>
        <w:jc w:val="center"/>
        <w:rPr>
          <w:lang w:val="en-GB"/>
        </w:rPr>
        <w:sectPr w:rsidR="007F67DE">
          <w:headerReference w:type="even" r:id="rId25"/>
          <w:headerReference w:type="default" r:id="rId26"/>
          <w:footerReference w:type="even" r:id="rId27"/>
          <w:footerReference w:type="default" r:id="rId28"/>
          <w:pgSz w:w="11909" w:h="16834"/>
          <w:pgMar w:top="360" w:right="648" w:bottom="360" w:left="1205" w:header="360" w:footer="360" w:gutter="0"/>
          <w:pgNumType w:start="1" w:chapStyle="9"/>
          <w:cols w:space="720"/>
          <w:docGrid w:linePitch="272"/>
        </w:sectPr>
      </w:pPr>
      <w:r>
        <w:t xml:space="preserve">Figure </w:t>
      </w:r>
      <w:r>
        <w:fldChar w:fldCharType="begin"/>
      </w:r>
      <w:r>
        <w:instrText xml:space="preserve"> SEQ Figure \* ARABIC </w:instrText>
      </w:r>
      <w:r>
        <w:fldChar w:fldCharType="separate"/>
      </w:r>
      <w:r>
        <w:t>1</w:t>
      </w:r>
      <w:r>
        <w:fldChar w:fldCharType="end"/>
      </w:r>
      <w:r>
        <w:t>:Business  Process Flow</w:t>
      </w:r>
    </w:p>
    <w:p w14:paraId="56A0069A" w14:textId="77777777" w:rsidR="007F67DE" w:rsidRDefault="007F67DE">
      <w:pPr>
        <w:jc w:val="center"/>
        <w:rPr>
          <w:rFonts w:ascii="Arial Narrow" w:hAnsi="Arial Narrow"/>
          <w:b/>
          <w:sz w:val="28"/>
          <w:szCs w:val="28"/>
        </w:rPr>
      </w:pPr>
    </w:p>
    <w:p w14:paraId="7DF6F7AA" w14:textId="77777777" w:rsidR="007F67DE" w:rsidRDefault="007F67DE">
      <w:pPr>
        <w:jc w:val="center"/>
        <w:rPr>
          <w:rFonts w:ascii="Arial Narrow" w:hAnsi="Arial Narrow"/>
          <w:b/>
          <w:sz w:val="28"/>
          <w:szCs w:val="28"/>
        </w:rPr>
      </w:pPr>
    </w:p>
    <w:p w14:paraId="320646EB" w14:textId="77777777" w:rsidR="007F67DE" w:rsidRDefault="007F67DE">
      <w:pPr>
        <w:jc w:val="center"/>
        <w:rPr>
          <w:rFonts w:ascii="Arial Narrow" w:hAnsi="Arial Narrow"/>
          <w:b/>
          <w:sz w:val="28"/>
          <w:szCs w:val="28"/>
        </w:rPr>
      </w:pPr>
    </w:p>
    <w:p w14:paraId="31ED7778" w14:textId="77777777" w:rsidR="007F67DE" w:rsidRDefault="007F67DE">
      <w:pPr>
        <w:jc w:val="center"/>
        <w:rPr>
          <w:rFonts w:ascii="Arial Narrow" w:hAnsi="Arial Narrow"/>
          <w:b/>
          <w:sz w:val="28"/>
          <w:szCs w:val="28"/>
        </w:rPr>
      </w:pPr>
    </w:p>
    <w:p w14:paraId="532070F0" w14:textId="77777777" w:rsidR="007F67DE" w:rsidRDefault="007F67DE">
      <w:pPr>
        <w:jc w:val="center"/>
        <w:rPr>
          <w:rFonts w:ascii="Arial Narrow" w:hAnsi="Arial Narrow"/>
          <w:b/>
          <w:sz w:val="28"/>
          <w:szCs w:val="28"/>
        </w:rPr>
      </w:pPr>
    </w:p>
    <w:p w14:paraId="1A9B60E1" w14:textId="77777777" w:rsidR="007F67DE" w:rsidRDefault="007F67DE">
      <w:pPr>
        <w:jc w:val="center"/>
        <w:rPr>
          <w:rFonts w:ascii="Arial Narrow" w:hAnsi="Arial Narrow"/>
          <w:b/>
          <w:sz w:val="28"/>
          <w:szCs w:val="28"/>
        </w:rPr>
      </w:pPr>
    </w:p>
    <w:p w14:paraId="3E190F5E" w14:textId="77777777" w:rsidR="007F67DE" w:rsidRDefault="007F67DE">
      <w:pPr>
        <w:jc w:val="center"/>
        <w:rPr>
          <w:rFonts w:ascii="Arial Narrow" w:hAnsi="Arial Narrow"/>
          <w:b/>
          <w:sz w:val="28"/>
          <w:szCs w:val="28"/>
        </w:rPr>
      </w:pPr>
    </w:p>
    <w:p w14:paraId="0FB76C7C" w14:textId="77777777" w:rsidR="007F67DE" w:rsidRDefault="007F67DE">
      <w:pPr>
        <w:jc w:val="center"/>
        <w:rPr>
          <w:rFonts w:ascii="Arial Narrow" w:hAnsi="Arial Narrow"/>
          <w:b/>
          <w:sz w:val="28"/>
          <w:szCs w:val="28"/>
        </w:rPr>
      </w:pPr>
    </w:p>
    <w:p w14:paraId="00EE7A80" w14:textId="77777777" w:rsidR="007F67DE" w:rsidRDefault="007F67DE">
      <w:pPr>
        <w:jc w:val="center"/>
        <w:rPr>
          <w:rFonts w:ascii="Arial Narrow" w:hAnsi="Arial Narrow"/>
          <w:b/>
          <w:sz w:val="28"/>
          <w:szCs w:val="28"/>
        </w:rPr>
      </w:pPr>
    </w:p>
    <w:p w14:paraId="1E8E47C2" w14:textId="77777777" w:rsidR="007F67DE" w:rsidRDefault="007F67DE">
      <w:pPr>
        <w:jc w:val="center"/>
        <w:rPr>
          <w:rFonts w:ascii="Arial Narrow" w:hAnsi="Arial Narrow"/>
          <w:b/>
          <w:sz w:val="28"/>
          <w:szCs w:val="28"/>
        </w:rPr>
      </w:pPr>
    </w:p>
    <w:p w14:paraId="52E12EC1" w14:textId="77777777" w:rsidR="007F67DE" w:rsidRDefault="007F67DE">
      <w:pPr>
        <w:jc w:val="center"/>
        <w:rPr>
          <w:rFonts w:ascii="Arial Narrow" w:hAnsi="Arial Narrow"/>
          <w:b/>
          <w:sz w:val="28"/>
          <w:szCs w:val="28"/>
        </w:rPr>
      </w:pPr>
    </w:p>
    <w:p w14:paraId="6A2BC471" w14:textId="77777777" w:rsidR="007F67DE" w:rsidRDefault="007F67DE">
      <w:pPr>
        <w:jc w:val="center"/>
        <w:rPr>
          <w:rFonts w:ascii="Arial Narrow" w:hAnsi="Arial Narrow"/>
          <w:b/>
          <w:sz w:val="28"/>
          <w:szCs w:val="28"/>
        </w:rPr>
      </w:pPr>
    </w:p>
    <w:p w14:paraId="4DCC6F47" w14:textId="77777777" w:rsidR="007F67DE" w:rsidRDefault="007F67DE">
      <w:pPr>
        <w:jc w:val="center"/>
        <w:rPr>
          <w:rFonts w:ascii="Arial Narrow" w:hAnsi="Arial Narrow"/>
          <w:b/>
          <w:sz w:val="28"/>
          <w:szCs w:val="28"/>
        </w:rPr>
      </w:pPr>
    </w:p>
    <w:p w14:paraId="53B2FCAB" w14:textId="77777777" w:rsidR="007F67DE" w:rsidRDefault="00D011DF">
      <w:pPr>
        <w:pStyle w:val="Heading9"/>
      </w:pPr>
      <w:bookmarkStart w:id="150" w:name="_Toc187483233"/>
      <w:bookmarkStart w:id="151" w:name="_Toc187483952"/>
      <w:bookmarkStart w:id="152" w:name="_Toc216835064"/>
      <w:bookmarkStart w:id="153" w:name="_Toc283218713"/>
      <w:bookmarkStart w:id="154" w:name="_Toc449860822"/>
      <w:bookmarkStart w:id="155" w:name="_Toc283739260"/>
      <w:bookmarkStart w:id="156" w:name="_Toc449860916"/>
      <w:bookmarkStart w:id="157" w:name="_Toc503434145"/>
      <w:r>
        <w:t xml:space="preserve">- </w:t>
      </w:r>
      <w:r>
        <w:t>MANUAL CONTENT TITLE</w:t>
      </w:r>
      <w:bookmarkEnd w:id="150"/>
      <w:bookmarkEnd w:id="151"/>
      <w:bookmarkEnd w:id="152"/>
      <w:bookmarkEnd w:id="153"/>
      <w:bookmarkEnd w:id="154"/>
      <w:bookmarkEnd w:id="155"/>
      <w:bookmarkEnd w:id="156"/>
      <w:bookmarkEnd w:id="157"/>
    </w:p>
    <w:p w14:paraId="1B5E47D9" w14:textId="77777777" w:rsidR="007F67DE" w:rsidRDefault="007F67DE">
      <w:pPr>
        <w:rPr>
          <w:rFonts w:ascii="Arial Narrow" w:hAnsi="Arial Narrow"/>
          <w:b/>
          <w:sz w:val="22"/>
          <w:szCs w:val="22"/>
          <w:lang w:val="en-GB"/>
        </w:rPr>
      </w:pPr>
      <w:bookmarkStart w:id="158" w:name="_Toc187483234"/>
      <w:bookmarkStart w:id="159" w:name="_Toc187483953"/>
      <w:bookmarkStart w:id="160" w:name="_Toc216835065"/>
    </w:p>
    <w:p w14:paraId="25D6C40E" w14:textId="77777777" w:rsidR="007F67DE" w:rsidRDefault="007F67DE">
      <w:pPr>
        <w:rPr>
          <w:rFonts w:ascii="Arial Narrow" w:hAnsi="Arial Narrow"/>
          <w:b/>
          <w:sz w:val="22"/>
          <w:szCs w:val="22"/>
          <w:lang w:val="en-GB"/>
        </w:rPr>
        <w:sectPr w:rsidR="007F67DE">
          <w:headerReference w:type="default" r:id="rId29"/>
          <w:footerReference w:type="default" r:id="rId30"/>
          <w:pgSz w:w="11909" w:h="16834"/>
          <w:pgMar w:top="360" w:right="648" w:bottom="360" w:left="1296" w:header="360" w:footer="360" w:gutter="0"/>
          <w:pgNumType w:start="1" w:chapStyle="9"/>
          <w:cols w:space="720"/>
        </w:sectPr>
      </w:pPr>
    </w:p>
    <w:p w14:paraId="7F4EDA23" w14:textId="77777777" w:rsidR="007F67DE" w:rsidRDefault="00D011DF">
      <w:pPr>
        <w:pStyle w:val="Heading1"/>
        <w:numPr>
          <w:ilvl w:val="1"/>
          <w:numId w:val="9"/>
        </w:numPr>
        <w:tabs>
          <w:tab w:val="left" w:pos="540"/>
        </w:tabs>
        <w:ind w:left="540" w:hanging="90"/>
      </w:pPr>
      <w:bookmarkStart w:id="164" w:name="_Toc503434146"/>
      <w:bookmarkStart w:id="165" w:name="_Toc449860823"/>
      <w:bookmarkStart w:id="166" w:name="_Toc449860917"/>
      <w:bookmarkEnd w:id="158"/>
      <w:bookmarkEnd w:id="159"/>
      <w:bookmarkEnd w:id="160"/>
      <w:r>
        <w:lastRenderedPageBreak/>
        <w:t>SYSTEM OVERVIEW</w:t>
      </w:r>
      <w:bookmarkEnd w:id="164"/>
      <w:bookmarkEnd w:id="165"/>
      <w:bookmarkEnd w:id="166"/>
    </w:p>
    <w:p w14:paraId="7D523C29" w14:textId="77777777" w:rsidR="007F67DE" w:rsidRDefault="00D011DF">
      <w:pPr>
        <w:pStyle w:val="BodyTextIndent"/>
        <w:spacing w:before="0"/>
        <w:ind w:left="1080" w:right="-100" w:firstLine="0"/>
        <w:rPr>
          <w:rFonts w:cs="Arial"/>
          <w:sz w:val="20"/>
        </w:rPr>
      </w:pPr>
      <w:r>
        <w:rPr>
          <w:rFonts w:cs="Arial"/>
          <w:sz w:val="20"/>
        </w:rPr>
        <w:t xml:space="preserve">The existing MASGO system has decommissioned and all the Cargo data </w:t>
      </w:r>
      <w:r>
        <w:rPr>
          <w:rFonts w:cs="Arial"/>
          <w:sz w:val="20"/>
        </w:rPr>
        <w:t>available in MASGO system need to be transferred to other system before decommission.</w:t>
      </w:r>
    </w:p>
    <w:p w14:paraId="18E7D592" w14:textId="77777777" w:rsidR="007F67DE" w:rsidRDefault="007F67DE">
      <w:pPr>
        <w:pStyle w:val="BodyTextIndent"/>
        <w:spacing w:before="0"/>
        <w:ind w:left="1080" w:right="-100" w:firstLine="0"/>
        <w:rPr>
          <w:rFonts w:cs="Arial"/>
          <w:sz w:val="20"/>
        </w:rPr>
      </w:pPr>
    </w:p>
    <w:p w14:paraId="4FB1D7E9" w14:textId="77777777" w:rsidR="007F67DE" w:rsidRDefault="00D011DF">
      <w:pPr>
        <w:pStyle w:val="BodyTextIndent"/>
        <w:spacing w:before="0"/>
        <w:ind w:left="1080" w:right="-100" w:firstLine="0"/>
        <w:rPr>
          <w:rFonts w:cs="Arial"/>
          <w:sz w:val="20"/>
        </w:rPr>
      </w:pPr>
      <w:r>
        <w:rPr>
          <w:rFonts w:cs="Arial"/>
          <w:sz w:val="20"/>
        </w:rPr>
        <w:t xml:space="preserve">MASGO holds 2 years of Cargo data in system including offline and online. MASGO holds 15days old </w:t>
      </w:r>
      <w:r>
        <w:rPr>
          <w:rFonts w:cs="Arial"/>
          <w:sz w:val="20"/>
          <w:highlight w:val="yellow"/>
        </w:rPr>
        <w:t>CAR record and 150 days old AWB records. All the CAR /AWB’s older than t</w:t>
      </w:r>
      <w:r>
        <w:rPr>
          <w:rFonts w:cs="Arial"/>
          <w:sz w:val="20"/>
          <w:highlight w:val="yellow"/>
        </w:rPr>
        <w:t>he above were purged and written into CMT and AWX tapes respectively.</w:t>
      </w:r>
    </w:p>
    <w:p w14:paraId="4CC8AA0D" w14:textId="77777777" w:rsidR="007F67DE" w:rsidRDefault="007F67DE">
      <w:pPr>
        <w:pStyle w:val="BodyTextIndent"/>
        <w:spacing w:before="0"/>
        <w:ind w:left="1080" w:right="-100" w:firstLine="0"/>
        <w:rPr>
          <w:rFonts w:cs="Arial"/>
          <w:sz w:val="20"/>
        </w:rPr>
      </w:pPr>
    </w:p>
    <w:p w14:paraId="2EC7CEEB" w14:textId="77777777" w:rsidR="007F67DE" w:rsidRDefault="00D011DF">
      <w:pPr>
        <w:pStyle w:val="BodyTextIndent"/>
        <w:spacing w:before="0"/>
        <w:ind w:left="1080" w:right="-100" w:firstLine="0"/>
        <w:rPr>
          <w:rFonts w:cs="Arial"/>
          <w:sz w:val="20"/>
        </w:rPr>
      </w:pPr>
      <w:r>
        <w:rPr>
          <w:rFonts w:cs="Arial"/>
          <w:sz w:val="20"/>
        </w:rPr>
        <w:t>So the new system (MH Cargo Viewer) will be built with 2 years of historic data. User can view data as per need.</w:t>
      </w:r>
    </w:p>
    <w:p w14:paraId="0387D0D6" w14:textId="77777777" w:rsidR="007F67DE" w:rsidRDefault="007F67DE">
      <w:pPr>
        <w:pStyle w:val="BodyTextIndent"/>
        <w:spacing w:before="0"/>
        <w:ind w:left="360" w:right="-100" w:firstLine="0"/>
        <w:rPr>
          <w:rFonts w:cs="Arial"/>
          <w:sz w:val="20"/>
        </w:rPr>
      </w:pPr>
    </w:p>
    <w:p w14:paraId="37F4703C" w14:textId="77777777" w:rsidR="007F67DE" w:rsidRDefault="00D011DF">
      <w:pPr>
        <w:suppressAutoHyphens/>
        <w:overflowPunct/>
        <w:autoSpaceDE/>
        <w:autoSpaceDN/>
        <w:adjustRightInd/>
        <w:ind w:left="936" w:firstLine="144"/>
        <w:jc w:val="both"/>
        <w:textAlignment w:val="auto"/>
        <w:rPr>
          <w:rFonts w:cs="Arial"/>
          <w:szCs w:val="22"/>
          <w:lang w:eastAsia="ar-SA"/>
        </w:rPr>
      </w:pPr>
      <w:r>
        <w:rPr>
          <w:rFonts w:cs="Arial"/>
          <w:szCs w:val="22"/>
          <w:lang w:eastAsia="ar-SA"/>
        </w:rPr>
        <w:t>The objective of MH Cargo Viewer Project is</w:t>
      </w:r>
    </w:p>
    <w:p w14:paraId="565BFF5B" w14:textId="77777777" w:rsidR="007F67DE" w:rsidRDefault="007F67DE">
      <w:pPr>
        <w:suppressAutoHyphens/>
        <w:overflowPunct/>
        <w:autoSpaceDE/>
        <w:autoSpaceDN/>
        <w:adjustRightInd/>
        <w:ind w:left="936" w:firstLine="144"/>
        <w:jc w:val="both"/>
        <w:textAlignment w:val="auto"/>
        <w:rPr>
          <w:rFonts w:cs="Arial"/>
          <w:szCs w:val="22"/>
          <w:lang w:eastAsia="ar-SA"/>
        </w:rPr>
      </w:pPr>
    </w:p>
    <w:p w14:paraId="09A3F795" w14:textId="77777777" w:rsidR="007F67DE" w:rsidRDefault="00D011DF">
      <w:pPr>
        <w:numPr>
          <w:ilvl w:val="0"/>
          <w:numId w:val="10"/>
        </w:numPr>
        <w:suppressAutoHyphens/>
        <w:overflowPunct/>
        <w:autoSpaceDE/>
        <w:autoSpaceDN/>
        <w:adjustRightInd/>
        <w:spacing w:before="0"/>
        <w:ind w:right="0"/>
        <w:jc w:val="both"/>
        <w:textAlignment w:val="auto"/>
        <w:rPr>
          <w:rFonts w:cs="Arial"/>
          <w:lang w:val="en-GB" w:eastAsia="ar-SA"/>
        </w:rPr>
      </w:pPr>
      <w:r>
        <w:rPr>
          <w:rFonts w:cs="Arial"/>
          <w:lang w:eastAsia="ar-SA"/>
        </w:rPr>
        <w:t xml:space="preserve">CAR and AWB data from </w:t>
      </w:r>
      <w:r>
        <w:rPr>
          <w:rFonts w:cs="Arial"/>
          <w:lang w:eastAsia="ar-SA"/>
        </w:rPr>
        <w:t>MASGO system will be extracted and provided in flat files to MHCGO system. MHCGO system will load data from these flat files to MHCGO database.</w:t>
      </w:r>
    </w:p>
    <w:p w14:paraId="69404568" w14:textId="77777777" w:rsidR="007F67DE" w:rsidRDefault="00D011DF">
      <w:pPr>
        <w:numPr>
          <w:ilvl w:val="0"/>
          <w:numId w:val="10"/>
        </w:numPr>
        <w:suppressAutoHyphens/>
        <w:overflowPunct/>
        <w:autoSpaceDE/>
        <w:autoSpaceDN/>
        <w:adjustRightInd/>
        <w:spacing w:line="360" w:lineRule="auto"/>
        <w:textAlignment w:val="auto"/>
        <w:rPr>
          <w:rFonts w:cs="Arial"/>
          <w:lang w:eastAsia="ar-SA"/>
        </w:rPr>
      </w:pPr>
      <w:r>
        <w:rPr>
          <w:rFonts w:cs="Arial"/>
          <w:lang w:eastAsia="ar-SA"/>
        </w:rPr>
        <w:t>MHCGO</w:t>
      </w:r>
      <w:r>
        <w:rPr>
          <w:lang w:eastAsia="ar-SA"/>
        </w:rPr>
        <w:t xml:space="preserve"> will provide CAR Loader Utility to parse and load CAR flat file from MASGO system to </w:t>
      </w:r>
      <w:r>
        <w:rPr>
          <w:rFonts w:cs="Arial"/>
          <w:lang w:eastAsia="ar-SA"/>
        </w:rPr>
        <w:t xml:space="preserve">MHCGO </w:t>
      </w:r>
      <w:r>
        <w:rPr>
          <w:lang w:eastAsia="ar-SA"/>
        </w:rPr>
        <w:t>database</w:t>
      </w:r>
    </w:p>
    <w:p w14:paraId="6D62C759" w14:textId="77777777" w:rsidR="007F67DE" w:rsidRDefault="00D011DF">
      <w:pPr>
        <w:numPr>
          <w:ilvl w:val="0"/>
          <w:numId w:val="10"/>
        </w:numPr>
        <w:suppressAutoHyphens/>
        <w:overflowPunct/>
        <w:autoSpaceDE/>
        <w:autoSpaceDN/>
        <w:adjustRightInd/>
        <w:spacing w:line="360" w:lineRule="auto"/>
        <w:textAlignment w:val="auto"/>
        <w:rPr>
          <w:lang w:eastAsia="ar-SA"/>
        </w:rPr>
      </w:pPr>
      <w:r>
        <w:rPr>
          <w:rFonts w:cs="Arial"/>
          <w:lang w:eastAsia="ar-SA"/>
        </w:rPr>
        <w:t>MHCGO</w:t>
      </w:r>
      <w:r>
        <w:rPr>
          <w:lang w:eastAsia="ar-SA"/>
        </w:rPr>
        <w:t xml:space="preserve"> </w:t>
      </w:r>
      <w:r>
        <w:rPr>
          <w:lang w:eastAsia="ar-SA"/>
        </w:rPr>
        <w:t xml:space="preserve">will provide AWB Loader Utility to parse and load AWB flat file from MASGO system to </w:t>
      </w:r>
      <w:r>
        <w:rPr>
          <w:rFonts w:cs="Arial"/>
          <w:lang w:eastAsia="ar-SA"/>
        </w:rPr>
        <w:t xml:space="preserve">MHCGO </w:t>
      </w:r>
      <w:r>
        <w:rPr>
          <w:lang w:eastAsia="ar-SA"/>
        </w:rPr>
        <w:t>database</w:t>
      </w:r>
    </w:p>
    <w:p w14:paraId="7334099C" w14:textId="77777777" w:rsidR="007F67DE" w:rsidRDefault="00D011DF">
      <w:pPr>
        <w:numPr>
          <w:ilvl w:val="0"/>
          <w:numId w:val="10"/>
        </w:numPr>
        <w:suppressAutoHyphens/>
        <w:overflowPunct/>
        <w:autoSpaceDE/>
        <w:autoSpaceDN/>
        <w:adjustRightInd/>
        <w:spacing w:line="360" w:lineRule="auto"/>
        <w:textAlignment w:val="auto"/>
        <w:rPr>
          <w:lang w:eastAsia="ar-SA"/>
        </w:rPr>
      </w:pPr>
      <w:r>
        <w:rPr>
          <w:lang w:eastAsia="ar-SA"/>
        </w:rPr>
        <w:t>“View CAR” Feature to view CAR for given CAR number.</w:t>
      </w:r>
    </w:p>
    <w:p w14:paraId="1A1E6470" w14:textId="77777777" w:rsidR="007F67DE" w:rsidRDefault="00D011DF">
      <w:pPr>
        <w:numPr>
          <w:ilvl w:val="0"/>
          <w:numId w:val="10"/>
        </w:numPr>
        <w:suppressAutoHyphens/>
        <w:overflowPunct/>
        <w:autoSpaceDE/>
        <w:autoSpaceDN/>
        <w:adjustRightInd/>
        <w:spacing w:line="360" w:lineRule="auto"/>
        <w:textAlignment w:val="auto"/>
        <w:rPr>
          <w:lang w:eastAsia="ar-SA"/>
        </w:rPr>
      </w:pPr>
      <w:r>
        <w:rPr>
          <w:lang w:eastAsia="ar-SA"/>
        </w:rPr>
        <w:t>“View History” feature will also be available in the UI to view history of transactions happened for th</w:t>
      </w:r>
      <w:r>
        <w:rPr>
          <w:lang w:eastAsia="ar-SA"/>
        </w:rPr>
        <w:t>e CAR.</w:t>
      </w:r>
    </w:p>
    <w:p w14:paraId="22118B07" w14:textId="77777777" w:rsidR="007F67DE" w:rsidRDefault="00D011DF">
      <w:pPr>
        <w:numPr>
          <w:ilvl w:val="0"/>
          <w:numId w:val="10"/>
        </w:numPr>
        <w:suppressAutoHyphens/>
        <w:overflowPunct/>
        <w:autoSpaceDE/>
        <w:autoSpaceDN/>
        <w:adjustRightInd/>
        <w:spacing w:line="360" w:lineRule="auto"/>
        <w:textAlignment w:val="auto"/>
        <w:rPr>
          <w:lang w:eastAsia="ar-SA"/>
        </w:rPr>
      </w:pPr>
      <w:r>
        <w:rPr>
          <w:lang w:eastAsia="ar-SA"/>
        </w:rPr>
        <w:t>“View AWB” Feature to view AWB for given AWB number.</w:t>
      </w:r>
    </w:p>
    <w:p w14:paraId="6F37811E" w14:textId="77777777" w:rsidR="007F67DE" w:rsidRDefault="00D011DF">
      <w:pPr>
        <w:numPr>
          <w:ilvl w:val="0"/>
          <w:numId w:val="10"/>
        </w:numPr>
        <w:suppressAutoHyphens/>
        <w:overflowPunct/>
        <w:autoSpaceDE/>
        <w:autoSpaceDN/>
        <w:adjustRightInd/>
        <w:spacing w:line="360" w:lineRule="auto"/>
        <w:textAlignment w:val="auto"/>
        <w:rPr>
          <w:rFonts w:cs="Arial"/>
          <w:lang w:eastAsia="ar-SA"/>
        </w:rPr>
      </w:pPr>
      <w:r>
        <w:rPr>
          <w:lang w:eastAsia="ar-SA"/>
        </w:rPr>
        <w:t>“View History” feature will also be available in the UI to view history of transactions happened for the AWB.</w:t>
      </w:r>
    </w:p>
    <w:p w14:paraId="24AAE937" w14:textId="77777777" w:rsidR="007F67DE" w:rsidRDefault="00D011DF">
      <w:pPr>
        <w:numPr>
          <w:ilvl w:val="0"/>
          <w:numId w:val="10"/>
        </w:numPr>
        <w:suppressAutoHyphens/>
        <w:overflowPunct/>
        <w:autoSpaceDE/>
        <w:autoSpaceDN/>
        <w:adjustRightInd/>
        <w:spacing w:line="360" w:lineRule="auto"/>
        <w:jc w:val="both"/>
        <w:textAlignment w:val="auto"/>
        <w:rPr>
          <w:rFonts w:cs="Arial"/>
          <w:b/>
          <w:bCs/>
          <w:caps/>
          <w:lang w:eastAsia="ar-SA"/>
        </w:rPr>
      </w:pPr>
      <w:r>
        <w:rPr>
          <w:rFonts w:cs="Arial"/>
          <w:lang w:eastAsia="ar-SA"/>
        </w:rPr>
        <w:t>User Management Screen to manage Users of MHCGO. Also various features that can be acc</w:t>
      </w:r>
      <w:r>
        <w:rPr>
          <w:rFonts w:cs="Arial"/>
          <w:lang w:eastAsia="ar-SA"/>
        </w:rPr>
        <w:t>essed by any User will be controlled through this feature.</w:t>
      </w:r>
    </w:p>
    <w:p w14:paraId="34CDD9EB" w14:textId="77777777" w:rsidR="007F67DE" w:rsidRDefault="007F67DE">
      <w:pPr>
        <w:suppressAutoHyphens/>
        <w:overflowPunct/>
        <w:autoSpaceDE/>
        <w:autoSpaceDN/>
        <w:adjustRightInd/>
        <w:ind w:left="936" w:firstLine="144"/>
        <w:jc w:val="both"/>
        <w:textAlignment w:val="auto"/>
        <w:rPr>
          <w:rFonts w:cs="Arial"/>
          <w:szCs w:val="22"/>
          <w:lang w:eastAsia="ar-SA"/>
        </w:rPr>
      </w:pPr>
    </w:p>
    <w:p w14:paraId="498AF0D8" w14:textId="77777777" w:rsidR="007F67DE" w:rsidRDefault="007F67DE">
      <w:pPr>
        <w:pStyle w:val="BodyTextIndent"/>
        <w:spacing w:before="0"/>
        <w:ind w:left="2142" w:right="-100" w:firstLine="0"/>
        <w:rPr>
          <w:rFonts w:cs="Arial"/>
          <w:sz w:val="20"/>
        </w:rPr>
      </w:pPr>
    </w:p>
    <w:p w14:paraId="263F3B9E" w14:textId="77777777" w:rsidR="007F67DE" w:rsidRDefault="007F67DE">
      <w:pPr>
        <w:ind w:left="720"/>
        <w:jc w:val="both"/>
        <w:rPr>
          <w:rFonts w:cs="Arial"/>
        </w:rPr>
      </w:pPr>
    </w:p>
    <w:p w14:paraId="61EC4F81" w14:textId="77777777" w:rsidR="007F67DE" w:rsidRDefault="00D011DF">
      <w:pPr>
        <w:pStyle w:val="Heading1"/>
        <w:numPr>
          <w:ilvl w:val="1"/>
          <w:numId w:val="9"/>
        </w:numPr>
        <w:ind w:left="540" w:hanging="90"/>
        <w:rPr>
          <w:rFonts w:cs="Arial"/>
          <w:caps/>
        </w:rPr>
      </w:pPr>
      <w:bookmarkStart w:id="167" w:name="_Toc449860920"/>
      <w:bookmarkStart w:id="168" w:name="_Toc503434147"/>
      <w:bookmarkStart w:id="169" w:name="_Toc449860826"/>
      <w:r>
        <w:rPr>
          <w:rFonts w:cs="Arial"/>
          <w:caps/>
        </w:rPr>
        <w:t>SYSTEM CONCEPT DIAGRAM</w:t>
      </w:r>
      <w:bookmarkEnd w:id="167"/>
      <w:bookmarkEnd w:id="168"/>
      <w:bookmarkEnd w:id="169"/>
    </w:p>
    <w:p w14:paraId="18D423A6" w14:textId="77777777" w:rsidR="007F67DE" w:rsidRDefault="00D011DF">
      <w:pPr>
        <w:pStyle w:val="figure-format"/>
        <w:ind w:left="360"/>
        <w:jc w:val="left"/>
        <w:rPr>
          <w:b/>
          <w:iCs/>
          <w:sz w:val="20"/>
          <w:u w:val="single"/>
        </w:rPr>
      </w:pPr>
      <w:r>
        <w:rPr>
          <w:b/>
          <w:iCs/>
          <w:sz w:val="20"/>
        </w:rPr>
        <w:tab/>
      </w:r>
      <w:r>
        <w:rPr>
          <w:b/>
          <w:iCs/>
          <w:sz w:val="20"/>
        </w:rPr>
        <w:tab/>
      </w:r>
      <w:r>
        <w:rPr>
          <w:b/>
          <w:iCs/>
          <w:sz w:val="20"/>
          <w:u w:val="single"/>
        </w:rPr>
        <w:t>Production and Development environment isolation</w:t>
      </w:r>
    </w:p>
    <w:p w14:paraId="64CFCE15" w14:textId="77777777" w:rsidR="007F67DE" w:rsidRDefault="00D011DF">
      <w:pPr>
        <w:pStyle w:val="BodyText"/>
        <w:ind w:left="1080"/>
        <w:jc w:val="both"/>
        <w:rPr>
          <w:sz w:val="20"/>
        </w:rPr>
      </w:pPr>
      <w:r>
        <w:rPr>
          <w:iCs/>
          <w:sz w:val="20"/>
        </w:rPr>
        <w:t xml:space="preserve">This project aim is to implement the MH Cargo Viewer in MAB Data Center. Only through secure applications the data </w:t>
      </w:r>
      <w:r>
        <w:rPr>
          <w:iCs/>
          <w:sz w:val="20"/>
        </w:rPr>
        <w:t>can be accessed from MHCGO. Files will be loaded to the system to make the data available for the MHCGO.</w:t>
      </w:r>
    </w:p>
    <w:p w14:paraId="2BE4E499" w14:textId="77777777" w:rsidR="007F67DE" w:rsidRDefault="00D011DF">
      <w:pPr>
        <w:pStyle w:val="BodyText"/>
        <w:ind w:left="1080"/>
        <w:rPr>
          <w:rFonts w:cs="Arial"/>
        </w:rPr>
      </w:pPr>
      <w:r>
        <w:rPr>
          <w:sz w:val="20"/>
        </w:rPr>
        <w:lastRenderedPageBreak/>
        <w:t>For the user management, registered user is all from the MAB Active Directory, the login and password will be also retrieved from the AD using LDAP pro</w:t>
      </w:r>
      <w:r>
        <w:rPr>
          <w:sz w:val="20"/>
        </w:rPr>
        <w:t xml:space="preserve">tocol. </w:t>
      </w:r>
    </w:p>
    <w:p w14:paraId="12F54843" w14:textId="77777777" w:rsidR="007F67DE" w:rsidRDefault="00D011DF">
      <w:pPr>
        <w:ind w:left="1080"/>
        <w:jc w:val="both"/>
      </w:pPr>
      <w:r>
        <w:rPr>
          <w:rFonts w:cs="Arial"/>
        </w:rPr>
        <w:t xml:space="preserve">Database hosted in MAB DC and the applications can access data only thru MAB network. </w:t>
      </w:r>
      <w:r>
        <w:rPr>
          <w:rFonts w:cs="Arial"/>
          <w:iCs/>
        </w:rPr>
        <w:t>MHCGO</w:t>
      </w:r>
      <w:r>
        <w:t xml:space="preserve"> will read data from files loaded </w:t>
      </w:r>
      <w:r>
        <w:rPr>
          <w:color w:val="000000"/>
        </w:rPr>
        <w:t>through</w:t>
      </w:r>
      <w:r>
        <w:t xml:space="preserve"> the application. It will not update or modify source data.</w:t>
      </w:r>
    </w:p>
    <w:p w14:paraId="1E136887" w14:textId="77777777" w:rsidR="007F67DE" w:rsidRDefault="00D011DF">
      <w:pPr>
        <w:ind w:left="720" w:firstLine="360"/>
        <w:jc w:val="both"/>
      </w:pPr>
      <w:r>
        <w:t>Data Consent at Source if any will be taken into account before using the data.</w:t>
      </w:r>
    </w:p>
    <w:p w14:paraId="16E5E008" w14:textId="77777777" w:rsidR="007F67DE" w:rsidRDefault="007F67DE">
      <w:pPr>
        <w:pStyle w:val="figure-format"/>
        <w:ind w:left="360"/>
        <w:jc w:val="left"/>
        <w:rPr>
          <w:iCs/>
          <w:sz w:val="20"/>
        </w:rPr>
      </w:pPr>
    </w:p>
    <w:p w14:paraId="40D2860B" w14:textId="77777777" w:rsidR="007F67DE" w:rsidRDefault="007F67DE">
      <w:pPr>
        <w:ind w:left="1080"/>
      </w:pPr>
    </w:p>
    <w:p w14:paraId="42050CB3" w14:textId="77777777" w:rsidR="007F67DE" w:rsidRDefault="007F67DE">
      <w:pPr>
        <w:ind w:left="1080"/>
        <w:rPr>
          <w:rFonts w:cs="Arial"/>
          <w:szCs w:val="22"/>
        </w:rPr>
      </w:pPr>
    </w:p>
    <w:p w14:paraId="130CC4CD" w14:textId="77777777" w:rsidR="007F67DE" w:rsidRDefault="007F67DE">
      <w:pPr>
        <w:ind w:left="1080"/>
        <w:rPr>
          <w:rFonts w:cs="Arial"/>
          <w:szCs w:val="22"/>
        </w:rPr>
      </w:pPr>
    </w:p>
    <w:p w14:paraId="055BFDB1" w14:textId="77777777" w:rsidR="007F67DE" w:rsidRDefault="007F67DE">
      <w:pPr>
        <w:ind w:left="1080"/>
        <w:rPr>
          <w:rFonts w:cs="Arial"/>
          <w:szCs w:val="22"/>
        </w:rPr>
      </w:pPr>
    </w:p>
    <w:p w14:paraId="38E78751" w14:textId="77777777" w:rsidR="007F67DE" w:rsidRDefault="007F67DE">
      <w:pPr>
        <w:ind w:left="720"/>
        <w:jc w:val="both"/>
      </w:pPr>
    </w:p>
    <w:p w14:paraId="62A75F99" w14:textId="77777777" w:rsidR="007F67DE" w:rsidRDefault="007F67DE">
      <w:pPr>
        <w:pStyle w:val="figure-format"/>
        <w:jc w:val="left"/>
      </w:pPr>
    </w:p>
    <w:p w14:paraId="2ECAA31B" w14:textId="77777777" w:rsidR="007F67DE" w:rsidRDefault="00D011DF">
      <w:pPr>
        <w:pStyle w:val="figure-format"/>
        <w:ind w:left="0"/>
        <w:jc w:val="left"/>
      </w:pPr>
      <w:r>
        <w:rPr>
          <w:noProof/>
          <w:lang w:eastAsia="en-US"/>
        </w:rPr>
        <w:drawing>
          <wp:inline distT="0" distB="0" distL="0" distR="0" wp14:anchorId="1A510D9C" wp14:editId="07777777">
            <wp:extent cx="6327775" cy="3173095"/>
            <wp:effectExtent l="0" t="0" r="0" b="0"/>
            <wp:docPr id="15" name="Picture 15" descr="C:\Users\1231495\Desktop\MHCA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1231495\Desktop\MHCARG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327775" cy="3173221"/>
                    </a:xfrm>
                    <a:prstGeom prst="rect">
                      <a:avLst/>
                    </a:prstGeom>
                    <a:noFill/>
                    <a:ln>
                      <a:noFill/>
                    </a:ln>
                  </pic:spPr>
                </pic:pic>
              </a:graphicData>
            </a:graphic>
          </wp:inline>
        </w:drawing>
      </w:r>
    </w:p>
    <w:p w14:paraId="2FBD1CFD" w14:textId="77777777" w:rsidR="007F67DE" w:rsidRDefault="007F67DE">
      <w:pPr>
        <w:pStyle w:val="figure-format"/>
        <w:jc w:val="left"/>
      </w:pPr>
    </w:p>
    <w:p w14:paraId="7EEBB58D" w14:textId="77777777" w:rsidR="007F67DE" w:rsidRDefault="00D011DF">
      <w:pPr>
        <w:pStyle w:val="Caption"/>
        <w:jc w:val="center"/>
        <w:rPr>
          <w:lang w:val="en-GB"/>
        </w:rPr>
      </w:pPr>
      <w:r>
        <w:t xml:space="preserve">Figure </w:t>
      </w:r>
      <w:r>
        <w:fldChar w:fldCharType="begin"/>
      </w:r>
      <w:r>
        <w:instrText xml:space="preserve"> SEQ Figure \* ARABIC </w:instrText>
      </w:r>
      <w:r>
        <w:fldChar w:fldCharType="separate"/>
      </w:r>
      <w:r>
        <w:t>2</w:t>
      </w:r>
      <w:r>
        <w:fldChar w:fldCharType="end"/>
      </w:r>
    </w:p>
    <w:p w14:paraId="3FDCE676" w14:textId="77777777" w:rsidR="007F67DE" w:rsidRDefault="007F67DE">
      <w:pPr>
        <w:spacing w:before="40"/>
      </w:pPr>
    </w:p>
    <w:p w14:paraId="2FC0A1CB" w14:textId="77777777" w:rsidR="007F67DE" w:rsidRDefault="007F67DE">
      <w:pPr>
        <w:keepNext/>
        <w:spacing w:before="40"/>
        <w:ind w:left="0"/>
      </w:pPr>
    </w:p>
    <w:p w14:paraId="1FA77EF8" w14:textId="77777777" w:rsidR="007F67DE" w:rsidRDefault="00D011DF">
      <w:pPr>
        <w:pStyle w:val="Heading1"/>
        <w:numPr>
          <w:ilvl w:val="1"/>
          <w:numId w:val="9"/>
        </w:numPr>
        <w:spacing w:before="40" w:after="40" w:line="240" w:lineRule="atLeast"/>
        <w:ind w:left="540" w:hanging="90"/>
        <w:jc w:val="both"/>
      </w:pPr>
      <w:bookmarkStart w:id="170" w:name="_Toc449860923"/>
      <w:bookmarkStart w:id="171" w:name="_Toc503434148"/>
      <w:bookmarkStart w:id="172" w:name="_Toc449860829"/>
      <w:r>
        <w:t>I</w:t>
      </w:r>
      <w:r>
        <w:rPr>
          <w:rFonts w:cs="Arial"/>
          <w:caps/>
        </w:rPr>
        <w:t>NTERFACES</w:t>
      </w:r>
      <w:bookmarkEnd w:id="170"/>
      <w:bookmarkEnd w:id="171"/>
      <w:bookmarkEnd w:id="172"/>
    </w:p>
    <w:p w14:paraId="003639CD" w14:textId="77777777" w:rsidR="007F67DE" w:rsidRDefault="00D011DF">
      <w:pPr>
        <w:pStyle w:val="Heading3"/>
        <w:keepNext w:val="0"/>
        <w:tabs>
          <w:tab w:val="left" w:pos="1440"/>
        </w:tabs>
        <w:overflowPunct/>
        <w:autoSpaceDE/>
        <w:autoSpaceDN/>
        <w:adjustRightInd/>
        <w:spacing w:before="240"/>
        <w:ind w:left="0" w:right="0" w:firstLine="630"/>
        <w:jc w:val="left"/>
        <w:textAlignment w:val="auto"/>
      </w:pPr>
      <w:bookmarkStart w:id="173" w:name="_Toc449860924"/>
      <w:bookmarkStart w:id="174" w:name="_Toc503434149"/>
      <w:bookmarkStart w:id="175" w:name="_Toc449860830"/>
      <w:r>
        <w:rPr>
          <w:rFonts w:cs="Arial"/>
          <w:caps/>
          <w:sz w:val="20"/>
        </w:rPr>
        <w:t>4.3.1. User Interfaces</w:t>
      </w:r>
      <w:bookmarkEnd w:id="173"/>
      <w:bookmarkEnd w:id="174"/>
      <w:bookmarkEnd w:id="175"/>
    </w:p>
    <w:p w14:paraId="66F998F3" w14:textId="77777777" w:rsidR="007F67DE" w:rsidRDefault="00D011DF">
      <w:pPr>
        <w:ind w:left="1267" w:hanging="187"/>
      </w:pPr>
      <w:bookmarkStart w:id="176" w:name="_Toc440266515"/>
      <w:bookmarkStart w:id="177" w:name="_Toc439861975"/>
      <w:bookmarkStart w:id="178" w:name="_Toc439861906"/>
      <w:r>
        <w:t xml:space="preserve"> </w:t>
      </w:r>
      <w:r>
        <w:tab/>
        <w:t xml:space="preserve">CAR and AWB data from MASGO </w:t>
      </w:r>
      <w:r>
        <w:t>system will be extracted and provided in flat files to MH Cargo Viewer system. MH Cargo Viewer system will load data from these flat files to MH Cargo Viewer database.</w:t>
      </w:r>
      <w:bookmarkEnd w:id="176"/>
      <w:bookmarkEnd w:id="177"/>
      <w:bookmarkEnd w:id="178"/>
    </w:p>
    <w:p w14:paraId="3A2BAADD" w14:textId="77777777" w:rsidR="007F67DE" w:rsidRDefault="007F67DE">
      <w:pPr>
        <w:ind w:left="1267" w:hanging="187"/>
      </w:pPr>
    </w:p>
    <w:p w14:paraId="28EDB76B" w14:textId="77777777" w:rsidR="007F67DE" w:rsidRDefault="00D011DF">
      <w:pPr>
        <w:pStyle w:val="BodyText"/>
        <w:ind w:left="907" w:right="0" w:firstLine="360"/>
        <w:jc w:val="both"/>
        <w:rPr>
          <w:sz w:val="20"/>
        </w:rPr>
      </w:pPr>
      <w:r>
        <w:rPr>
          <w:sz w:val="20"/>
        </w:rPr>
        <w:t>The following are the User interfaces in the MH Cargo Viewer System</w:t>
      </w:r>
    </w:p>
    <w:p w14:paraId="579F4949" w14:textId="77777777" w:rsidR="007F67DE" w:rsidRDefault="00D011DF">
      <w:pPr>
        <w:pStyle w:val="BodyText"/>
        <w:ind w:left="1080" w:right="0" w:firstLine="360"/>
        <w:jc w:val="both"/>
        <w:rPr>
          <w:sz w:val="20"/>
        </w:rPr>
      </w:pPr>
      <w:r>
        <w:rPr>
          <w:sz w:val="20"/>
        </w:rPr>
        <w:t xml:space="preserve">1) User Management </w:t>
      </w:r>
    </w:p>
    <w:p w14:paraId="785ACF8D" w14:textId="77777777" w:rsidR="007F67DE" w:rsidRDefault="00D011DF">
      <w:pPr>
        <w:pStyle w:val="BodyText"/>
        <w:ind w:left="1080" w:right="0" w:firstLine="360"/>
        <w:jc w:val="both"/>
        <w:rPr>
          <w:sz w:val="20"/>
        </w:rPr>
      </w:pPr>
      <w:r>
        <w:rPr>
          <w:sz w:val="20"/>
        </w:rPr>
        <w:t xml:space="preserve">2) View AWB </w:t>
      </w:r>
    </w:p>
    <w:p w14:paraId="45A2656C" w14:textId="77777777" w:rsidR="007F67DE" w:rsidRDefault="00D011DF">
      <w:pPr>
        <w:pStyle w:val="BodyText"/>
        <w:ind w:left="1080" w:right="0" w:firstLine="360"/>
        <w:jc w:val="both"/>
        <w:rPr>
          <w:color w:val="FF6600"/>
          <w:sz w:val="20"/>
        </w:rPr>
      </w:pPr>
      <w:r>
        <w:rPr>
          <w:sz w:val="20"/>
        </w:rPr>
        <w:t xml:space="preserve">3) View CAR </w:t>
      </w:r>
    </w:p>
    <w:p w14:paraId="2E4B6A3E" w14:textId="77777777" w:rsidR="007F67DE" w:rsidRDefault="007F67DE">
      <w:pPr>
        <w:ind w:left="2304"/>
      </w:pPr>
    </w:p>
    <w:p w14:paraId="7EF37AA3" w14:textId="77777777" w:rsidR="007F67DE" w:rsidRDefault="007F67DE">
      <w:pPr>
        <w:ind w:left="2304"/>
      </w:pPr>
    </w:p>
    <w:p w14:paraId="1C8CF5C6" w14:textId="77777777" w:rsidR="007F67DE" w:rsidRDefault="00D011DF">
      <w:pPr>
        <w:pStyle w:val="Heading3"/>
        <w:keepNext w:val="0"/>
        <w:tabs>
          <w:tab w:val="left" w:pos="1440"/>
        </w:tabs>
        <w:overflowPunct/>
        <w:autoSpaceDE/>
        <w:autoSpaceDN/>
        <w:adjustRightInd/>
        <w:spacing w:before="240"/>
        <w:ind w:left="0" w:right="0" w:firstLine="630"/>
        <w:jc w:val="left"/>
        <w:textAlignment w:val="auto"/>
      </w:pPr>
      <w:bookmarkStart w:id="179" w:name="_Toc503434150"/>
      <w:bookmarkStart w:id="180" w:name="_Toc449860831"/>
      <w:bookmarkStart w:id="181" w:name="_Toc449860925"/>
      <w:r>
        <w:rPr>
          <w:rFonts w:cs="Arial"/>
          <w:caps/>
          <w:sz w:val="20"/>
        </w:rPr>
        <w:t>4.3.2. System Interfaces</w:t>
      </w:r>
      <w:bookmarkEnd w:id="179"/>
      <w:bookmarkEnd w:id="180"/>
      <w:bookmarkEnd w:id="181"/>
    </w:p>
    <w:p w14:paraId="7FECD932" w14:textId="77777777" w:rsidR="007F67DE" w:rsidRDefault="00D011DF">
      <w:pPr>
        <w:pStyle w:val="BodyTextIndent"/>
        <w:spacing w:before="0"/>
        <w:ind w:left="1080" w:right="-100"/>
        <w:rPr>
          <w:rFonts w:cs="Arial"/>
          <w:sz w:val="20"/>
        </w:rPr>
      </w:pPr>
      <w:r>
        <w:tab/>
      </w:r>
      <w:r>
        <w:rPr>
          <w:rFonts w:cs="Arial"/>
          <w:sz w:val="20"/>
        </w:rPr>
        <w:t>The application is using LDAP to authenticate user while login into application. User can login into   application using MH domain credentials and it will be validated using LDAP validator.</w:t>
      </w:r>
    </w:p>
    <w:p w14:paraId="3C7576EC" w14:textId="77777777" w:rsidR="007F67DE" w:rsidRDefault="007F67DE">
      <w:pPr>
        <w:pStyle w:val="BodyTextIndent"/>
        <w:spacing w:before="0"/>
        <w:ind w:left="1080" w:right="-100"/>
        <w:rPr>
          <w:rFonts w:cs="Arial"/>
          <w:sz w:val="20"/>
        </w:rPr>
      </w:pPr>
    </w:p>
    <w:p w14:paraId="6000547E" w14:textId="77777777" w:rsidR="007F67DE" w:rsidRDefault="007F67DE">
      <w:pPr>
        <w:pStyle w:val="BodyTextIndent"/>
        <w:spacing w:before="0"/>
        <w:ind w:left="1080" w:right="-100"/>
        <w:rPr>
          <w:rFonts w:cs="Arial"/>
          <w:sz w:val="20"/>
        </w:rPr>
      </w:pPr>
    </w:p>
    <w:p w14:paraId="71F798A8" w14:textId="77777777" w:rsidR="007F67DE" w:rsidRDefault="007F67DE">
      <w:pPr>
        <w:pStyle w:val="BodyTextIndent"/>
        <w:spacing w:before="0"/>
        <w:ind w:left="1080" w:right="-100"/>
        <w:rPr>
          <w:rFonts w:cs="Arial"/>
          <w:sz w:val="20"/>
        </w:rPr>
      </w:pPr>
    </w:p>
    <w:p w14:paraId="5BC294DE" w14:textId="77777777" w:rsidR="007F67DE" w:rsidRDefault="007F67DE">
      <w:pPr>
        <w:pStyle w:val="BodyTextIndent"/>
        <w:spacing w:before="0"/>
        <w:ind w:left="1080" w:right="-100"/>
        <w:rPr>
          <w:rFonts w:cs="Arial"/>
          <w:sz w:val="20"/>
        </w:rPr>
      </w:pPr>
    </w:p>
    <w:p w14:paraId="7D36B6E2" w14:textId="77777777" w:rsidR="007F67DE" w:rsidRDefault="007F67DE">
      <w:pPr>
        <w:pStyle w:val="BodyTextIndent"/>
        <w:spacing w:before="0"/>
        <w:ind w:left="1080" w:right="-100"/>
        <w:rPr>
          <w:rFonts w:cs="Arial"/>
          <w:sz w:val="20"/>
        </w:rPr>
      </w:pPr>
    </w:p>
    <w:p w14:paraId="43A65479" w14:textId="77777777" w:rsidR="007F67DE" w:rsidRDefault="007F67DE">
      <w:pPr>
        <w:pStyle w:val="BodyTextIndent"/>
        <w:spacing w:before="0"/>
        <w:ind w:left="1080" w:right="-100"/>
        <w:rPr>
          <w:rFonts w:cs="Arial"/>
          <w:sz w:val="20"/>
        </w:rPr>
      </w:pPr>
    </w:p>
    <w:p w14:paraId="70648378" w14:textId="77777777" w:rsidR="007F67DE" w:rsidRDefault="00D011DF">
      <w:pPr>
        <w:tabs>
          <w:tab w:val="left" w:pos="7415"/>
        </w:tabs>
        <w:spacing w:before="40" w:after="40" w:line="240" w:lineRule="atLeast"/>
        <w:jc w:val="both"/>
      </w:pPr>
      <w:r>
        <w:tab/>
      </w:r>
    </w:p>
    <w:p w14:paraId="79EAF386" w14:textId="77777777" w:rsidR="007F67DE" w:rsidRDefault="00D011DF">
      <w:pPr>
        <w:pStyle w:val="Heading1"/>
        <w:numPr>
          <w:ilvl w:val="1"/>
          <w:numId w:val="9"/>
        </w:numPr>
        <w:spacing w:before="40" w:after="40" w:line="240" w:lineRule="atLeast"/>
        <w:ind w:left="540" w:hanging="90"/>
        <w:jc w:val="both"/>
      </w:pPr>
      <w:bookmarkStart w:id="182" w:name="_Toc503434151"/>
      <w:bookmarkStart w:id="183" w:name="_Toc449860832"/>
      <w:bookmarkStart w:id="184" w:name="_Toc449860926"/>
      <w:r>
        <w:t>WARRANTY AND MAINTENANCE PERIOD</w:t>
      </w:r>
      <w:bookmarkEnd w:id="182"/>
      <w:bookmarkEnd w:id="183"/>
      <w:bookmarkEnd w:id="184"/>
    </w:p>
    <w:tbl>
      <w:tblPr>
        <w:tblW w:w="8542" w:type="dxa"/>
        <w:tblInd w:w="1188" w:type="dxa"/>
        <w:tblLayout w:type="fixed"/>
        <w:tblLook w:val="04A0" w:firstRow="1" w:lastRow="0" w:firstColumn="1" w:lastColumn="0" w:noHBand="0" w:noVBand="1"/>
      </w:tblPr>
      <w:tblGrid>
        <w:gridCol w:w="3596"/>
        <w:gridCol w:w="2127"/>
        <w:gridCol w:w="2819"/>
      </w:tblGrid>
      <w:tr w:rsidR="007F67DE" w14:paraId="2EEC6B4A" w14:textId="77777777">
        <w:tc>
          <w:tcPr>
            <w:tcW w:w="3596" w:type="dxa"/>
            <w:tcBorders>
              <w:top w:val="single" w:sz="4" w:space="0" w:color="000000"/>
              <w:left w:val="single" w:sz="4" w:space="0" w:color="000000"/>
              <w:bottom w:val="single" w:sz="4" w:space="0" w:color="000000"/>
            </w:tcBorders>
            <w:shd w:val="clear" w:color="auto" w:fill="8DB3E2" w:themeFill="text2" w:themeFillTint="66"/>
          </w:tcPr>
          <w:p w14:paraId="769726BA" w14:textId="77777777" w:rsidR="007F67DE" w:rsidRDefault="00D011DF">
            <w:pPr>
              <w:pStyle w:val="BodyText"/>
              <w:snapToGrid w:val="0"/>
              <w:spacing w:before="60" w:after="60"/>
              <w:ind w:left="810"/>
              <w:jc w:val="center"/>
              <w:rPr>
                <w:rFonts w:cs="Arial"/>
                <w:b/>
                <w:bCs/>
                <w:sz w:val="20"/>
              </w:rPr>
            </w:pPr>
            <w:r>
              <w:rPr>
                <w:rFonts w:cs="Arial"/>
                <w:b/>
                <w:bCs/>
                <w:sz w:val="20"/>
              </w:rPr>
              <w:t>Item</w:t>
            </w:r>
          </w:p>
        </w:tc>
        <w:tc>
          <w:tcPr>
            <w:tcW w:w="2127" w:type="dxa"/>
            <w:tcBorders>
              <w:top w:val="single" w:sz="4" w:space="0" w:color="000000"/>
              <w:left w:val="single" w:sz="4" w:space="0" w:color="000000"/>
              <w:bottom w:val="single" w:sz="4" w:space="0" w:color="000000"/>
            </w:tcBorders>
            <w:shd w:val="clear" w:color="auto" w:fill="8DB3E2" w:themeFill="text2" w:themeFillTint="66"/>
          </w:tcPr>
          <w:p w14:paraId="22E5273D" w14:textId="77777777" w:rsidR="007F67DE" w:rsidRDefault="00D011DF">
            <w:pPr>
              <w:pStyle w:val="BodyText"/>
              <w:spacing w:before="60" w:after="60"/>
              <w:ind w:left="0"/>
              <w:jc w:val="center"/>
              <w:rPr>
                <w:rFonts w:cs="Arial"/>
                <w:b/>
                <w:bCs/>
                <w:sz w:val="20"/>
              </w:rPr>
            </w:pPr>
            <w:r>
              <w:rPr>
                <w:rFonts w:cs="Arial"/>
                <w:b/>
                <w:bCs/>
                <w:sz w:val="20"/>
              </w:rPr>
              <w:t>Start Date</w:t>
            </w:r>
          </w:p>
        </w:tc>
        <w:tc>
          <w:tcPr>
            <w:tcW w:w="281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3DDC0914" w14:textId="77777777" w:rsidR="007F67DE" w:rsidRDefault="00D011DF">
            <w:pPr>
              <w:pStyle w:val="BodyText"/>
              <w:spacing w:before="60" w:after="60"/>
              <w:ind w:left="0"/>
              <w:jc w:val="center"/>
            </w:pPr>
            <w:r>
              <w:rPr>
                <w:rFonts w:cs="Arial"/>
                <w:b/>
                <w:bCs/>
                <w:sz w:val="20"/>
              </w:rPr>
              <w:t>End Date</w:t>
            </w:r>
          </w:p>
        </w:tc>
      </w:tr>
      <w:tr w:rsidR="007F67DE" w14:paraId="31A381AA" w14:textId="77777777">
        <w:tc>
          <w:tcPr>
            <w:tcW w:w="3596" w:type="dxa"/>
            <w:tcBorders>
              <w:top w:val="single" w:sz="4" w:space="0" w:color="000000"/>
              <w:left w:val="single" w:sz="4" w:space="0" w:color="000000"/>
              <w:bottom w:val="single" w:sz="4" w:space="0" w:color="000000"/>
            </w:tcBorders>
            <w:shd w:val="clear" w:color="auto" w:fill="FFFFFF"/>
          </w:tcPr>
          <w:p w14:paraId="18076F05" w14:textId="77777777" w:rsidR="007F67DE" w:rsidRDefault="00D011DF">
            <w:pPr>
              <w:pStyle w:val="BodyText"/>
              <w:tabs>
                <w:tab w:val="left" w:pos="4050"/>
              </w:tabs>
              <w:spacing w:before="60" w:after="60"/>
              <w:ind w:left="180"/>
              <w:rPr>
                <w:rFonts w:cs="Arial"/>
                <w:sz w:val="20"/>
              </w:rPr>
            </w:pPr>
            <w:r>
              <w:rPr>
                <w:rFonts w:cs="Arial"/>
                <w:sz w:val="20"/>
              </w:rPr>
              <w:t>Technical cutover to production</w:t>
            </w:r>
          </w:p>
        </w:tc>
        <w:tc>
          <w:tcPr>
            <w:tcW w:w="2127" w:type="dxa"/>
            <w:tcBorders>
              <w:top w:val="single" w:sz="4" w:space="0" w:color="000000"/>
              <w:left w:val="single" w:sz="4" w:space="0" w:color="000000"/>
              <w:bottom w:val="single" w:sz="4" w:space="0" w:color="000000"/>
            </w:tcBorders>
            <w:shd w:val="clear" w:color="auto" w:fill="FFFFFF"/>
          </w:tcPr>
          <w:p w14:paraId="0A6C0A9D" w14:textId="77777777" w:rsidR="007F67DE" w:rsidRDefault="00D011DF">
            <w:pPr>
              <w:pStyle w:val="BodyText"/>
              <w:snapToGrid w:val="0"/>
              <w:spacing w:before="60" w:after="60"/>
              <w:ind w:left="0"/>
              <w:rPr>
                <w:rFonts w:cs="Arial"/>
                <w:sz w:val="20"/>
              </w:rPr>
            </w:pPr>
            <w:r>
              <w:rPr>
                <w:rFonts w:cs="Arial"/>
                <w:sz w:val="20"/>
              </w:rPr>
              <w:t>31 Mar 2016</w:t>
            </w:r>
          </w:p>
        </w:tc>
        <w:tc>
          <w:tcPr>
            <w:tcW w:w="2819" w:type="dxa"/>
            <w:tcBorders>
              <w:top w:val="single" w:sz="4" w:space="0" w:color="000000"/>
              <w:left w:val="single" w:sz="4" w:space="0" w:color="000000"/>
              <w:bottom w:val="single" w:sz="4" w:space="0" w:color="000000"/>
              <w:right w:val="single" w:sz="4" w:space="0" w:color="000000"/>
            </w:tcBorders>
            <w:shd w:val="clear" w:color="auto" w:fill="FFFFFF"/>
          </w:tcPr>
          <w:p w14:paraId="045DC526" w14:textId="77777777" w:rsidR="007F67DE" w:rsidRDefault="00D011DF">
            <w:pPr>
              <w:pStyle w:val="BodyText"/>
              <w:snapToGrid w:val="0"/>
              <w:spacing w:before="60" w:after="60"/>
              <w:ind w:left="136"/>
              <w:rPr>
                <w:rFonts w:cs="Arial"/>
                <w:sz w:val="20"/>
              </w:rPr>
            </w:pPr>
            <w:r>
              <w:rPr>
                <w:rFonts w:cs="Arial"/>
                <w:sz w:val="20"/>
              </w:rPr>
              <w:t>31 Mar 2016</w:t>
            </w:r>
          </w:p>
        </w:tc>
      </w:tr>
      <w:tr w:rsidR="007F67DE" w14:paraId="32E9AAC3" w14:textId="77777777">
        <w:tc>
          <w:tcPr>
            <w:tcW w:w="3596" w:type="dxa"/>
            <w:tcBorders>
              <w:top w:val="single" w:sz="4" w:space="0" w:color="000000"/>
              <w:left w:val="single" w:sz="4" w:space="0" w:color="000000"/>
              <w:bottom w:val="single" w:sz="4" w:space="0" w:color="000000"/>
            </w:tcBorders>
            <w:shd w:val="clear" w:color="auto" w:fill="FFFFFF"/>
          </w:tcPr>
          <w:p w14:paraId="20CDF7EE" w14:textId="77777777" w:rsidR="007F67DE" w:rsidRDefault="00D011DF">
            <w:pPr>
              <w:pStyle w:val="BodyText"/>
              <w:tabs>
                <w:tab w:val="left" w:pos="4050"/>
              </w:tabs>
              <w:spacing w:before="60" w:after="60"/>
              <w:ind w:left="180"/>
              <w:rPr>
                <w:rFonts w:cs="Arial"/>
                <w:sz w:val="20"/>
              </w:rPr>
            </w:pPr>
            <w:r>
              <w:rPr>
                <w:rFonts w:cs="Arial"/>
                <w:sz w:val="20"/>
              </w:rPr>
              <w:t>AMS Support</w:t>
            </w:r>
          </w:p>
        </w:tc>
        <w:tc>
          <w:tcPr>
            <w:tcW w:w="2127" w:type="dxa"/>
            <w:tcBorders>
              <w:top w:val="single" w:sz="4" w:space="0" w:color="000000"/>
              <w:left w:val="single" w:sz="4" w:space="0" w:color="000000"/>
              <w:bottom w:val="single" w:sz="4" w:space="0" w:color="000000"/>
            </w:tcBorders>
            <w:shd w:val="clear" w:color="auto" w:fill="FFFFFF"/>
          </w:tcPr>
          <w:p w14:paraId="64A78579" w14:textId="77777777" w:rsidR="007F67DE" w:rsidRDefault="00D011DF">
            <w:pPr>
              <w:pStyle w:val="BodyText"/>
              <w:tabs>
                <w:tab w:val="left" w:pos="4050"/>
              </w:tabs>
              <w:spacing w:before="60" w:after="60"/>
              <w:ind w:left="0"/>
              <w:rPr>
                <w:rFonts w:cs="Arial"/>
                <w:sz w:val="20"/>
              </w:rPr>
            </w:pPr>
            <w:r>
              <w:rPr>
                <w:rFonts w:cs="Arial"/>
                <w:sz w:val="20"/>
              </w:rPr>
              <w:t>After 3 weeks from the operational cutover</w:t>
            </w:r>
          </w:p>
        </w:tc>
        <w:tc>
          <w:tcPr>
            <w:tcW w:w="2819" w:type="dxa"/>
            <w:tcBorders>
              <w:top w:val="single" w:sz="4" w:space="0" w:color="000000"/>
              <w:left w:val="single" w:sz="4" w:space="0" w:color="000000"/>
              <w:bottom w:val="single" w:sz="4" w:space="0" w:color="000000"/>
              <w:right w:val="single" w:sz="4" w:space="0" w:color="000000"/>
            </w:tcBorders>
            <w:shd w:val="clear" w:color="auto" w:fill="FFFFFF"/>
          </w:tcPr>
          <w:p w14:paraId="54736190" w14:textId="77777777" w:rsidR="007F67DE" w:rsidRDefault="00D011DF">
            <w:pPr>
              <w:pStyle w:val="BodyText"/>
              <w:keepNext/>
              <w:snapToGrid w:val="0"/>
              <w:spacing w:before="60" w:after="60"/>
              <w:ind w:left="136"/>
              <w:rPr>
                <w:rFonts w:cs="Arial"/>
                <w:bCs/>
                <w:sz w:val="20"/>
              </w:rPr>
            </w:pPr>
            <w:r>
              <w:rPr>
                <w:rFonts w:cs="Arial"/>
                <w:bCs/>
                <w:sz w:val="20"/>
              </w:rPr>
              <w:t>30 Sep 2018</w:t>
            </w:r>
          </w:p>
        </w:tc>
      </w:tr>
    </w:tbl>
    <w:p w14:paraId="7C8A06C1" w14:textId="77777777" w:rsidR="007F67DE" w:rsidRDefault="00D011DF">
      <w:pPr>
        <w:pStyle w:val="Caption"/>
        <w:jc w:val="center"/>
      </w:pPr>
      <w:r>
        <w:t xml:space="preserve">Table </w:t>
      </w:r>
      <w:r>
        <w:fldChar w:fldCharType="begin"/>
      </w:r>
      <w:r>
        <w:instrText xml:space="preserve"> SEQ Table \* ARABIC </w:instrText>
      </w:r>
      <w:r>
        <w:fldChar w:fldCharType="separate"/>
      </w:r>
      <w:r>
        <w:t>4</w:t>
      </w:r>
      <w:r>
        <w:fldChar w:fldCharType="end"/>
      </w:r>
    </w:p>
    <w:p w14:paraId="68BC9B0D" w14:textId="77777777" w:rsidR="007F67DE" w:rsidRDefault="00D011DF">
      <w:pPr>
        <w:pStyle w:val="Heading1"/>
        <w:numPr>
          <w:ilvl w:val="1"/>
          <w:numId w:val="9"/>
        </w:numPr>
        <w:spacing w:before="40" w:after="40" w:line="240" w:lineRule="atLeast"/>
        <w:ind w:left="540" w:hanging="90"/>
        <w:jc w:val="both"/>
        <w:rPr>
          <w:rFonts w:cs="Arial"/>
          <w:caps/>
        </w:rPr>
      </w:pPr>
      <w:bookmarkStart w:id="185" w:name="_Toc449860833"/>
      <w:bookmarkStart w:id="186" w:name="_Toc449860927"/>
      <w:bookmarkStart w:id="187" w:name="_Toc503434152"/>
      <w:r>
        <w:t xml:space="preserve">ROLES AND </w:t>
      </w:r>
      <w:r>
        <w:t>RESPONSIBILITIES</w:t>
      </w:r>
      <w:bookmarkEnd w:id="185"/>
      <w:bookmarkEnd w:id="186"/>
      <w:bookmarkEnd w:id="187"/>
    </w:p>
    <w:p w14:paraId="50040504" w14:textId="77777777" w:rsidR="007F67DE" w:rsidRDefault="007F67DE">
      <w:pPr>
        <w:spacing w:before="40" w:after="40" w:line="240" w:lineRule="atLeast"/>
        <w:jc w:val="both"/>
      </w:pPr>
    </w:p>
    <w:tbl>
      <w:tblPr>
        <w:tblW w:w="864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6120"/>
      </w:tblGrid>
      <w:tr w:rsidR="007F67DE" w14:paraId="3033CE76" w14:textId="77777777">
        <w:trPr>
          <w:tblHeader/>
        </w:trPr>
        <w:tc>
          <w:tcPr>
            <w:tcW w:w="2520" w:type="dxa"/>
            <w:shd w:val="clear" w:color="auto" w:fill="8DB3E2" w:themeFill="text2" w:themeFillTint="66"/>
          </w:tcPr>
          <w:p w14:paraId="7810568A" w14:textId="77777777" w:rsidR="007F67DE" w:rsidRDefault="00D011DF">
            <w:pPr>
              <w:spacing w:after="120"/>
              <w:ind w:left="0"/>
              <w:jc w:val="center"/>
              <w:rPr>
                <w:rFonts w:cs="Arial"/>
                <w:b/>
                <w:bCs/>
              </w:rPr>
            </w:pPr>
            <w:r>
              <w:rPr>
                <w:rFonts w:cs="Arial"/>
                <w:b/>
                <w:bCs/>
              </w:rPr>
              <w:t>Role</w:t>
            </w:r>
          </w:p>
        </w:tc>
        <w:tc>
          <w:tcPr>
            <w:tcW w:w="6120" w:type="dxa"/>
            <w:shd w:val="clear" w:color="auto" w:fill="8DB3E2" w:themeFill="text2" w:themeFillTint="66"/>
          </w:tcPr>
          <w:p w14:paraId="2AD40A83" w14:textId="77777777" w:rsidR="007F67DE" w:rsidRDefault="00D011DF">
            <w:pPr>
              <w:spacing w:after="120"/>
              <w:ind w:left="0"/>
              <w:rPr>
                <w:rFonts w:cs="Arial"/>
                <w:b/>
                <w:bCs/>
              </w:rPr>
            </w:pPr>
            <w:r>
              <w:rPr>
                <w:rFonts w:cs="Arial"/>
                <w:b/>
                <w:bCs/>
              </w:rPr>
              <w:t>Responsibilities</w:t>
            </w:r>
          </w:p>
        </w:tc>
      </w:tr>
      <w:tr w:rsidR="007F67DE" w14:paraId="688FC6A1" w14:textId="77777777">
        <w:tc>
          <w:tcPr>
            <w:tcW w:w="2520" w:type="dxa"/>
            <w:vAlign w:val="center"/>
          </w:tcPr>
          <w:p w14:paraId="26248DFD" w14:textId="77777777" w:rsidR="007F67DE" w:rsidRDefault="00D011DF">
            <w:pPr>
              <w:spacing w:after="120"/>
              <w:ind w:left="0"/>
              <w:rPr>
                <w:rFonts w:cs="Arial"/>
              </w:rPr>
            </w:pPr>
            <w:r>
              <w:rPr>
                <w:rFonts w:cs="Arial"/>
              </w:rPr>
              <w:t>Midrange Team</w:t>
            </w:r>
          </w:p>
        </w:tc>
        <w:tc>
          <w:tcPr>
            <w:tcW w:w="6120" w:type="dxa"/>
          </w:tcPr>
          <w:p w14:paraId="0103E45F"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for maintaining web server.</w:t>
            </w:r>
          </w:p>
          <w:p w14:paraId="18929929"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for troubleshooting infrastructure related problems.</w:t>
            </w:r>
          </w:p>
        </w:tc>
      </w:tr>
      <w:tr w:rsidR="007F67DE" w14:paraId="75AC445E" w14:textId="77777777">
        <w:tc>
          <w:tcPr>
            <w:tcW w:w="2520" w:type="dxa"/>
            <w:vAlign w:val="center"/>
          </w:tcPr>
          <w:p w14:paraId="671B2DB5" w14:textId="77777777" w:rsidR="007F67DE" w:rsidRDefault="00D011DF">
            <w:pPr>
              <w:spacing w:after="120"/>
              <w:ind w:left="0"/>
              <w:rPr>
                <w:rFonts w:cs="Arial"/>
              </w:rPr>
            </w:pPr>
            <w:r>
              <w:rPr>
                <w:rFonts w:cs="Arial"/>
              </w:rPr>
              <w:t>DBA Team</w:t>
            </w:r>
          </w:p>
        </w:tc>
        <w:tc>
          <w:tcPr>
            <w:tcW w:w="6120" w:type="dxa"/>
          </w:tcPr>
          <w:p w14:paraId="3FFA1ECC" w14:textId="77777777" w:rsidR="007F67DE" w:rsidRDefault="00D011DF">
            <w:pPr>
              <w:numPr>
                <w:ilvl w:val="0"/>
                <w:numId w:val="11"/>
              </w:numPr>
              <w:overflowPunct/>
              <w:autoSpaceDE/>
              <w:autoSpaceDN/>
              <w:adjustRightInd/>
              <w:spacing w:after="120"/>
              <w:ind w:right="0"/>
              <w:textAlignment w:val="auto"/>
              <w:rPr>
                <w:rFonts w:cs="Arial"/>
              </w:rPr>
            </w:pPr>
            <w:r>
              <w:rPr>
                <w:rFonts w:cs="Arial"/>
              </w:rPr>
              <w:t xml:space="preserve">Responsible for maintaining database </w:t>
            </w:r>
          </w:p>
        </w:tc>
      </w:tr>
      <w:tr w:rsidR="007F67DE" w14:paraId="4F29C15B" w14:textId="77777777">
        <w:trPr>
          <w:trHeight w:val="2618"/>
        </w:trPr>
        <w:tc>
          <w:tcPr>
            <w:tcW w:w="2520" w:type="dxa"/>
            <w:vAlign w:val="center"/>
          </w:tcPr>
          <w:p w14:paraId="0ED4B417" w14:textId="77777777" w:rsidR="007F67DE" w:rsidRDefault="00D011DF">
            <w:pPr>
              <w:spacing w:after="120"/>
              <w:ind w:left="0"/>
              <w:rPr>
                <w:rFonts w:cs="Arial"/>
              </w:rPr>
            </w:pPr>
            <w:r>
              <w:rPr>
                <w:rFonts w:cs="Arial"/>
              </w:rPr>
              <w:lastRenderedPageBreak/>
              <w:t>Application Support</w:t>
            </w:r>
          </w:p>
          <w:p w14:paraId="3FCC5C1B" w14:textId="77777777" w:rsidR="007F67DE" w:rsidRDefault="00D011DF">
            <w:pPr>
              <w:spacing w:after="120"/>
              <w:ind w:left="0"/>
              <w:rPr>
                <w:rFonts w:cs="Arial"/>
              </w:rPr>
            </w:pPr>
            <w:r>
              <w:rPr>
                <w:rFonts w:cs="Arial"/>
              </w:rPr>
              <w:t>(AMS)</w:t>
            </w:r>
          </w:p>
        </w:tc>
        <w:tc>
          <w:tcPr>
            <w:tcW w:w="6120" w:type="dxa"/>
          </w:tcPr>
          <w:p w14:paraId="0786894E"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for uploading application in web server</w:t>
            </w:r>
          </w:p>
          <w:p w14:paraId="252DD1A4"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for monitoring system performance</w:t>
            </w:r>
          </w:p>
          <w:p w14:paraId="541A020F"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for providing application support</w:t>
            </w:r>
          </w:p>
          <w:p w14:paraId="77339CBF"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for deploying application and publishing it to user.</w:t>
            </w:r>
          </w:p>
          <w:p w14:paraId="2986F363" w14:textId="77777777" w:rsidR="007F67DE" w:rsidRDefault="00D011DF">
            <w:pPr>
              <w:numPr>
                <w:ilvl w:val="0"/>
                <w:numId w:val="11"/>
              </w:numPr>
              <w:overflowPunct/>
              <w:autoSpaceDE/>
              <w:autoSpaceDN/>
              <w:adjustRightInd/>
              <w:spacing w:after="120"/>
              <w:ind w:right="0"/>
              <w:textAlignment w:val="auto"/>
              <w:rPr>
                <w:rFonts w:cs="Arial"/>
              </w:rPr>
            </w:pPr>
            <w:r>
              <w:rPr>
                <w:rFonts w:cs="Arial"/>
              </w:rPr>
              <w:t xml:space="preserve">Responsible for maintaining application second </w:t>
            </w:r>
            <w:r>
              <w:rPr>
                <w:rFonts w:cs="Arial"/>
              </w:rPr>
              <w:t>level support</w:t>
            </w:r>
          </w:p>
        </w:tc>
      </w:tr>
      <w:tr w:rsidR="007F67DE" w14:paraId="21083229" w14:textId="77777777">
        <w:tc>
          <w:tcPr>
            <w:tcW w:w="2520" w:type="dxa"/>
            <w:vAlign w:val="center"/>
          </w:tcPr>
          <w:p w14:paraId="570F7CDA" w14:textId="77777777" w:rsidR="007F67DE" w:rsidRDefault="00D011DF">
            <w:pPr>
              <w:spacing w:after="120"/>
              <w:ind w:left="0"/>
              <w:rPr>
                <w:rFonts w:cs="Arial"/>
              </w:rPr>
            </w:pPr>
            <w:r>
              <w:rPr>
                <w:rFonts w:cs="Arial"/>
              </w:rPr>
              <w:t xml:space="preserve">MAB Helpdesk </w:t>
            </w:r>
          </w:p>
        </w:tc>
        <w:tc>
          <w:tcPr>
            <w:tcW w:w="6120" w:type="dxa"/>
          </w:tcPr>
          <w:p w14:paraId="7F4EE32F" w14:textId="77777777" w:rsidR="007F67DE" w:rsidRDefault="00D011DF">
            <w:pPr>
              <w:numPr>
                <w:ilvl w:val="0"/>
                <w:numId w:val="11"/>
              </w:numPr>
              <w:overflowPunct/>
              <w:autoSpaceDE/>
              <w:autoSpaceDN/>
              <w:adjustRightInd/>
              <w:spacing w:after="120"/>
              <w:ind w:right="0"/>
              <w:textAlignment w:val="auto"/>
              <w:rPr>
                <w:rFonts w:cs="Arial"/>
              </w:rPr>
            </w:pPr>
            <w:r>
              <w:rPr>
                <w:rFonts w:cs="Arial"/>
              </w:rPr>
              <w:t>As single point of contact to coordinate when MH Cargo Viewer problems occurred.</w:t>
            </w:r>
          </w:p>
          <w:p w14:paraId="467FE714" w14:textId="77777777" w:rsidR="007F67DE" w:rsidRDefault="00D011DF">
            <w:pPr>
              <w:numPr>
                <w:ilvl w:val="0"/>
                <w:numId w:val="11"/>
              </w:numPr>
              <w:overflowPunct/>
              <w:autoSpaceDE/>
              <w:autoSpaceDN/>
              <w:adjustRightInd/>
              <w:spacing w:after="120"/>
              <w:ind w:right="0"/>
              <w:textAlignment w:val="auto"/>
              <w:rPr>
                <w:rFonts w:cs="Arial"/>
              </w:rPr>
            </w:pPr>
            <w:r>
              <w:rPr>
                <w:rFonts w:cs="Arial"/>
              </w:rPr>
              <w:t>Responsible to coordinate problem reporting to the respective supporting team.</w:t>
            </w:r>
          </w:p>
        </w:tc>
      </w:tr>
    </w:tbl>
    <w:p w14:paraId="51A08F85" w14:textId="77777777" w:rsidR="007F67DE" w:rsidRDefault="00D011DF">
      <w:pPr>
        <w:pStyle w:val="Caption"/>
        <w:jc w:val="center"/>
        <w:rPr>
          <w:rFonts w:cs="Arial"/>
        </w:rPr>
      </w:pPr>
      <w:r>
        <w:t xml:space="preserve">Table </w:t>
      </w:r>
      <w:r>
        <w:fldChar w:fldCharType="begin"/>
      </w:r>
      <w:r>
        <w:instrText xml:space="preserve"> SEQ Table \* ARABIC </w:instrText>
      </w:r>
      <w:r>
        <w:fldChar w:fldCharType="separate"/>
      </w:r>
      <w:r>
        <w:t>5</w:t>
      </w:r>
      <w:r>
        <w:fldChar w:fldCharType="end"/>
      </w:r>
    </w:p>
    <w:p w14:paraId="1F5C07CD" w14:textId="77777777" w:rsidR="007F67DE" w:rsidRDefault="00D011DF">
      <w:pPr>
        <w:pStyle w:val="Heading1"/>
        <w:numPr>
          <w:ilvl w:val="1"/>
          <w:numId w:val="9"/>
        </w:numPr>
        <w:spacing w:before="40" w:after="40" w:line="240" w:lineRule="atLeast"/>
        <w:ind w:left="540" w:hanging="270"/>
        <w:jc w:val="both"/>
      </w:pPr>
      <w:bookmarkStart w:id="188" w:name="_Toc449860928"/>
      <w:bookmarkStart w:id="189" w:name="_Toc503434153"/>
      <w:bookmarkStart w:id="190" w:name="_Toc449860834"/>
      <w:r>
        <w:t xml:space="preserve">TECHNICAL </w:t>
      </w:r>
      <w:r>
        <w:t>SPECIFICATIONS</w:t>
      </w:r>
      <w:bookmarkEnd w:id="188"/>
      <w:bookmarkEnd w:id="189"/>
      <w:bookmarkEnd w:id="190"/>
    </w:p>
    <w:p w14:paraId="78528E11" w14:textId="77777777" w:rsidR="007F67DE" w:rsidRDefault="00D011DF">
      <w:pPr>
        <w:pStyle w:val="Heading3"/>
        <w:keepNext w:val="0"/>
        <w:tabs>
          <w:tab w:val="left" w:pos="1440"/>
        </w:tabs>
        <w:overflowPunct/>
        <w:autoSpaceDE/>
        <w:autoSpaceDN/>
        <w:adjustRightInd/>
        <w:spacing w:before="240"/>
        <w:ind w:left="0" w:right="0" w:firstLine="450"/>
        <w:jc w:val="left"/>
        <w:textAlignment w:val="auto"/>
        <w:rPr>
          <w:rFonts w:cs="Arial"/>
          <w:caps/>
          <w:sz w:val="20"/>
        </w:rPr>
      </w:pPr>
      <w:bookmarkStart w:id="191" w:name="_Toc416862009"/>
      <w:bookmarkStart w:id="192" w:name="_Toc71962063"/>
      <w:bookmarkStart w:id="193" w:name="_Toc355103941"/>
      <w:bookmarkStart w:id="194" w:name="_Toc449860835"/>
      <w:bookmarkStart w:id="195" w:name="_Toc449860929"/>
      <w:bookmarkStart w:id="196" w:name="_Toc503434154"/>
      <w:bookmarkStart w:id="197" w:name="_Toc355105711"/>
      <w:r>
        <w:rPr>
          <w:rFonts w:cs="Arial"/>
          <w:caps/>
          <w:sz w:val="20"/>
        </w:rPr>
        <w:t>4.6.1. Hardware Specifications</w:t>
      </w:r>
      <w:bookmarkEnd w:id="191"/>
      <w:bookmarkEnd w:id="192"/>
      <w:bookmarkEnd w:id="193"/>
      <w:bookmarkEnd w:id="194"/>
      <w:bookmarkEnd w:id="195"/>
      <w:bookmarkEnd w:id="196"/>
      <w:bookmarkEnd w:id="197"/>
    </w:p>
    <w:tbl>
      <w:tblPr>
        <w:tblpPr w:leftFromText="180" w:rightFromText="180" w:vertAnchor="text" w:horzAnchor="margin" w:tblpY="350"/>
        <w:tblW w:w="10465" w:type="dxa"/>
        <w:tblLayout w:type="fixed"/>
        <w:tblLook w:val="04A0" w:firstRow="1" w:lastRow="0" w:firstColumn="1" w:lastColumn="0" w:noHBand="0" w:noVBand="1"/>
      </w:tblPr>
      <w:tblGrid>
        <w:gridCol w:w="2642"/>
        <w:gridCol w:w="1371"/>
        <w:gridCol w:w="1399"/>
        <w:gridCol w:w="1148"/>
        <w:gridCol w:w="734"/>
        <w:gridCol w:w="878"/>
        <w:gridCol w:w="1188"/>
        <w:gridCol w:w="1105"/>
      </w:tblGrid>
      <w:tr w:rsidR="007F67DE" w14:paraId="39DC59C9" w14:textId="77777777">
        <w:trPr>
          <w:trHeight w:val="302"/>
        </w:trPr>
        <w:tc>
          <w:tcPr>
            <w:tcW w:w="264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tcPr>
          <w:p w14:paraId="14F011E8"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Hostname</w:t>
            </w:r>
          </w:p>
        </w:tc>
        <w:tc>
          <w:tcPr>
            <w:tcW w:w="1371"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051AE4FF"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IP Address</w:t>
            </w:r>
          </w:p>
        </w:tc>
        <w:tc>
          <w:tcPr>
            <w:tcW w:w="1399"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7C7255D6"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Environment</w:t>
            </w:r>
          </w:p>
        </w:tc>
        <w:tc>
          <w:tcPr>
            <w:tcW w:w="1148"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558BEE04"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OS Version</w:t>
            </w:r>
          </w:p>
        </w:tc>
        <w:tc>
          <w:tcPr>
            <w:tcW w:w="734"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3B184921"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CPU</w:t>
            </w:r>
          </w:p>
        </w:tc>
        <w:tc>
          <w:tcPr>
            <w:tcW w:w="878"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6326CE16"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RAM</w:t>
            </w:r>
          </w:p>
        </w:tc>
        <w:tc>
          <w:tcPr>
            <w:tcW w:w="1188"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1D2B207C"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Location</w:t>
            </w:r>
          </w:p>
        </w:tc>
        <w:tc>
          <w:tcPr>
            <w:tcW w:w="1105"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504142E2"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 xml:space="preserve">Processor Speed </w:t>
            </w:r>
          </w:p>
        </w:tc>
      </w:tr>
      <w:tr w:rsidR="007F67DE" w14:paraId="3B4C4D84" w14:textId="77777777">
        <w:trPr>
          <w:trHeight w:val="906"/>
        </w:trPr>
        <w:tc>
          <w:tcPr>
            <w:tcW w:w="2642" w:type="dxa"/>
            <w:tcBorders>
              <w:top w:val="nil"/>
              <w:left w:val="single" w:sz="4" w:space="0" w:color="auto"/>
              <w:bottom w:val="single" w:sz="4" w:space="0" w:color="auto"/>
              <w:right w:val="single" w:sz="4" w:space="0" w:color="auto"/>
            </w:tcBorders>
            <w:shd w:val="clear" w:color="auto" w:fill="auto"/>
            <w:vAlign w:val="center"/>
          </w:tcPr>
          <w:p w14:paraId="6F01EC90"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MASG-1MFMIGAPP1</w:t>
            </w:r>
          </w:p>
        </w:tc>
        <w:tc>
          <w:tcPr>
            <w:tcW w:w="1371" w:type="dxa"/>
            <w:tcBorders>
              <w:top w:val="nil"/>
              <w:left w:val="nil"/>
              <w:bottom w:val="single" w:sz="4" w:space="0" w:color="auto"/>
              <w:right w:val="single" w:sz="4" w:space="0" w:color="auto"/>
            </w:tcBorders>
            <w:shd w:val="clear" w:color="auto" w:fill="auto"/>
            <w:vAlign w:val="center"/>
          </w:tcPr>
          <w:p w14:paraId="7E8A2BD0"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10.221.4.18</w:t>
            </w:r>
          </w:p>
        </w:tc>
        <w:tc>
          <w:tcPr>
            <w:tcW w:w="1399" w:type="dxa"/>
            <w:tcBorders>
              <w:top w:val="nil"/>
              <w:left w:val="nil"/>
              <w:bottom w:val="single" w:sz="4" w:space="0" w:color="auto"/>
              <w:right w:val="single" w:sz="4" w:space="0" w:color="auto"/>
            </w:tcBorders>
            <w:shd w:val="clear" w:color="auto" w:fill="auto"/>
            <w:vAlign w:val="center"/>
          </w:tcPr>
          <w:p w14:paraId="7644BB6E"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Production</w:t>
            </w:r>
          </w:p>
        </w:tc>
        <w:tc>
          <w:tcPr>
            <w:tcW w:w="1148" w:type="dxa"/>
            <w:tcBorders>
              <w:top w:val="nil"/>
              <w:left w:val="nil"/>
              <w:bottom w:val="single" w:sz="4" w:space="0" w:color="auto"/>
              <w:right w:val="single" w:sz="4" w:space="0" w:color="auto"/>
            </w:tcBorders>
            <w:shd w:val="clear" w:color="auto" w:fill="auto"/>
            <w:vAlign w:val="center"/>
          </w:tcPr>
          <w:p w14:paraId="43F247AE"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RHEL 7.2</w:t>
            </w:r>
          </w:p>
        </w:tc>
        <w:tc>
          <w:tcPr>
            <w:tcW w:w="734" w:type="dxa"/>
            <w:tcBorders>
              <w:top w:val="nil"/>
              <w:left w:val="nil"/>
              <w:bottom w:val="single" w:sz="4" w:space="0" w:color="auto"/>
              <w:right w:val="single" w:sz="4" w:space="0" w:color="auto"/>
            </w:tcBorders>
            <w:shd w:val="clear" w:color="auto" w:fill="auto"/>
            <w:vAlign w:val="center"/>
          </w:tcPr>
          <w:p w14:paraId="1D63D2B4"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2</w:t>
            </w:r>
          </w:p>
        </w:tc>
        <w:tc>
          <w:tcPr>
            <w:tcW w:w="878" w:type="dxa"/>
            <w:tcBorders>
              <w:top w:val="nil"/>
              <w:left w:val="nil"/>
              <w:bottom w:val="single" w:sz="4" w:space="0" w:color="auto"/>
              <w:right w:val="single" w:sz="4" w:space="0" w:color="auto"/>
            </w:tcBorders>
            <w:shd w:val="clear" w:color="auto" w:fill="auto"/>
            <w:vAlign w:val="center"/>
          </w:tcPr>
          <w:p w14:paraId="22C3D751" w14:textId="77777777" w:rsidR="007F67DE" w:rsidRDefault="00D011DF">
            <w:pPr>
              <w:overflowPunct/>
              <w:autoSpaceDE/>
              <w:autoSpaceDN/>
              <w:adjustRightInd/>
              <w:spacing w:before="0"/>
              <w:ind w:left="0" w:right="0"/>
              <w:jc w:val="center"/>
              <w:textAlignment w:val="auto"/>
              <w:rPr>
                <w:rFonts w:ascii="Times New Roman" w:hAnsi="Times New Roman"/>
                <w:color w:val="000000"/>
                <w:sz w:val="22"/>
                <w:szCs w:val="22"/>
              </w:rPr>
            </w:pPr>
            <w:r>
              <w:rPr>
                <w:rFonts w:ascii="Times New Roman" w:hAnsi="Times New Roman"/>
                <w:color w:val="000000"/>
                <w:sz w:val="22"/>
                <w:szCs w:val="22"/>
              </w:rPr>
              <w:t>4</w:t>
            </w:r>
          </w:p>
        </w:tc>
        <w:tc>
          <w:tcPr>
            <w:tcW w:w="1188" w:type="dxa"/>
            <w:tcBorders>
              <w:top w:val="nil"/>
              <w:left w:val="nil"/>
              <w:bottom w:val="single" w:sz="4" w:space="0" w:color="auto"/>
              <w:right w:val="single" w:sz="4" w:space="0" w:color="auto"/>
            </w:tcBorders>
            <w:shd w:val="clear" w:color="auto" w:fill="auto"/>
            <w:vAlign w:val="center"/>
          </w:tcPr>
          <w:p w14:paraId="1A3F0A41"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 xml:space="preserve">Azure </w:t>
            </w:r>
            <w:proofErr w:type="spellStart"/>
            <w:r>
              <w:rPr>
                <w:rFonts w:ascii="Times New Roman" w:hAnsi="Times New Roman"/>
                <w:color w:val="000000"/>
                <w:sz w:val="22"/>
                <w:szCs w:val="22"/>
              </w:rPr>
              <w:t>VM,Public</w:t>
            </w:r>
            <w:proofErr w:type="spellEnd"/>
            <w:r>
              <w:rPr>
                <w:rFonts w:ascii="Times New Roman" w:hAnsi="Times New Roman"/>
                <w:color w:val="000000"/>
                <w:sz w:val="22"/>
                <w:szCs w:val="22"/>
              </w:rPr>
              <w:t xml:space="preserve"> Cloud, Singapore</w:t>
            </w:r>
          </w:p>
        </w:tc>
        <w:tc>
          <w:tcPr>
            <w:tcW w:w="1105" w:type="dxa"/>
            <w:tcBorders>
              <w:top w:val="nil"/>
              <w:left w:val="nil"/>
              <w:bottom w:val="single" w:sz="4" w:space="0" w:color="auto"/>
              <w:right w:val="single" w:sz="4" w:space="0" w:color="auto"/>
            </w:tcBorders>
            <w:shd w:val="clear" w:color="auto" w:fill="auto"/>
            <w:vAlign w:val="center"/>
          </w:tcPr>
          <w:p w14:paraId="35043BBC"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E5-2673 v3 @ 2.40GHz</w:t>
            </w:r>
          </w:p>
        </w:tc>
      </w:tr>
      <w:tr w:rsidR="007F67DE" w14:paraId="3F0C4A51" w14:textId="77777777">
        <w:trPr>
          <w:trHeight w:val="906"/>
        </w:trPr>
        <w:tc>
          <w:tcPr>
            <w:tcW w:w="2642" w:type="dxa"/>
            <w:tcBorders>
              <w:top w:val="nil"/>
              <w:left w:val="single" w:sz="4" w:space="0" w:color="auto"/>
              <w:bottom w:val="single" w:sz="4" w:space="0" w:color="auto"/>
              <w:right w:val="single" w:sz="4" w:space="0" w:color="auto"/>
            </w:tcBorders>
            <w:shd w:val="clear" w:color="auto" w:fill="auto"/>
            <w:vAlign w:val="center"/>
          </w:tcPr>
          <w:p w14:paraId="055B8147"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MASG-3MFMIGAPP-LX</w:t>
            </w:r>
          </w:p>
        </w:tc>
        <w:tc>
          <w:tcPr>
            <w:tcW w:w="1371" w:type="dxa"/>
            <w:tcBorders>
              <w:top w:val="nil"/>
              <w:left w:val="nil"/>
              <w:bottom w:val="single" w:sz="4" w:space="0" w:color="auto"/>
              <w:right w:val="single" w:sz="4" w:space="0" w:color="auto"/>
            </w:tcBorders>
            <w:shd w:val="clear" w:color="auto" w:fill="auto"/>
            <w:vAlign w:val="center"/>
          </w:tcPr>
          <w:p w14:paraId="2DF91521"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10.221.12.20</w:t>
            </w:r>
          </w:p>
        </w:tc>
        <w:tc>
          <w:tcPr>
            <w:tcW w:w="1399" w:type="dxa"/>
            <w:tcBorders>
              <w:top w:val="nil"/>
              <w:left w:val="nil"/>
              <w:bottom w:val="single" w:sz="4" w:space="0" w:color="auto"/>
              <w:right w:val="single" w:sz="4" w:space="0" w:color="auto"/>
            </w:tcBorders>
            <w:shd w:val="clear" w:color="auto" w:fill="auto"/>
            <w:vAlign w:val="center"/>
          </w:tcPr>
          <w:p w14:paraId="17957BFB"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UAT</w:t>
            </w:r>
          </w:p>
        </w:tc>
        <w:tc>
          <w:tcPr>
            <w:tcW w:w="1148" w:type="dxa"/>
            <w:tcBorders>
              <w:top w:val="nil"/>
              <w:left w:val="nil"/>
              <w:bottom w:val="single" w:sz="4" w:space="0" w:color="auto"/>
              <w:right w:val="single" w:sz="4" w:space="0" w:color="auto"/>
            </w:tcBorders>
            <w:shd w:val="clear" w:color="auto" w:fill="auto"/>
            <w:vAlign w:val="center"/>
          </w:tcPr>
          <w:p w14:paraId="1051683D"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RHEL 7.2</w:t>
            </w:r>
          </w:p>
        </w:tc>
        <w:tc>
          <w:tcPr>
            <w:tcW w:w="734" w:type="dxa"/>
            <w:tcBorders>
              <w:top w:val="nil"/>
              <w:left w:val="nil"/>
              <w:bottom w:val="single" w:sz="4" w:space="0" w:color="auto"/>
              <w:right w:val="single" w:sz="4" w:space="0" w:color="auto"/>
            </w:tcBorders>
            <w:shd w:val="clear" w:color="auto" w:fill="auto"/>
            <w:vAlign w:val="center"/>
          </w:tcPr>
          <w:p w14:paraId="4FD71FBC"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2</w:t>
            </w:r>
          </w:p>
        </w:tc>
        <w:tc>
          <w:tcPr>
            <w:tcW w:w="878" w:type="dxa"/>
            <w:tcBorders>
              <w:top w:val="nil"/>
              <w:left w:val="nil"/>
              <w:bottom w:val="single" w:sz="4" w:space="0" w:color="auto"/>
              <w:right w:val="single" w:sz="4" w:space="0" w:color="auto"/>
            </w:tcBorders>
            <w:shd w:val="clear" w:color="auto" w:fill="auto"/>
            <w:vAlign w:val="center"/>
          </w:tcPr>
          <w:p w14:paraId="5055DCC4" w14:textId="77777777" w:rsidR="007F67DE" w:rsidRDefault="00D011DF">
            <w:pPr>
              <w:overflowPunct/>
              <w:autoSpaceDE/>
              <w:autoSpaceDN/>
              <w:adjustRightInd/>
              <w:spacing w:before="0"/>
              <w:ind w:left="0" w:right="0"/>
              <w:jc w:val="center"/>
              <w:textAlignment w:val="auto"/>
              <w:rPr>
                <w:rFonts w:ascii="Times New Roman" w:hAnsi="Times New Roman"/>
                <w:color w:val="000000"/>
                <w:sz w:val="22"/>
                <w:szCs w:val="22"/>
              </w:rPr>
            </w:pPr>
            <w:r>
              <w:rPr>
                <w:rFonts w:ascii="Times New Roman" w:hAnsi="Times New Roman"/>
                <w:color w:val="000000"/>
                <w:sz w:val="22"/>
                <w:szCs w:val="22"/>
              </w:rPr>
              <w:t>4</w:t>
            </w:r>
          </w:p>
        </w:tc>
        <w:tc>
          <w:tcPr>
            <w:tcW w:w="1188" w:type="dxa"/>
            <w:tcBorders>
              <w:top w:val="nil"/>
              <w:left w:val="nil"/>
              <w:bottom w:val="single" w:sz="4" w:space="0" w:color="auto"/>
              <w:right w:val="single" w:sz="4" w:space="0" w:color="auto"/>
            </w:tcBorders>
            <w:shd w:val="clear" w:color="auto" w:fill="auto"/>
            <w:vAlign w:val="center"/>
          </w:tcPr>
          <w:p w14:paraId="17377083"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 xml:space="preserve">Azure </w:t>
            </w:r>
            <w:proofErr w:type="spellStart"/>
            <w:r>
              <w:rPr>
                <w:rFonts w:ascii="Times New Roman" w:hAnsi="Times New Roman"/>
                <w:color w:val="000000"/>
                <w:sz w:val="22"/>
                <w:szCs w:val="22"/>
              </w:rPr>
              <w:t>VM,Public</w:t>
            </w:r>
            <w:proofErr w:type="spellEnd"/>
            <w:r>
              <w:rPr>
                <w:rFonts w:ascii="Times New Roman" w:hAnsi="Times New Roman"/>
                <w:color w:val="000000"/>
                <w:sz w:val="22"/>
                <w:szCs w:val="22"/>
              </w:rPr>
              <w:t xml:space="preserve"> Cloud, Singapore</w:t>
            </w:r>
          </w:p>
        </w:tc>
        <w:tc>
          <w:tcPr>
            <w:tcW w:w="1105" w:type="dxa"/>
            <w:tcBorders>
              <w:top w:val="nil"/>
              <w:left w:val="nil"/>
              <w:bottom w:val="single" w:sz="4" w:space="0" w:color="auto"/>
              <w:right w:val="single" w:sz="4" w:space="0" w:color="auto"/>
            </w:tcBorders>
            <w:shd w:val="clear" w:color="auto" w:fill="auto"/>
            <w:vAlign w:val="center"/>
          </w:tcPr>
          <w:p w14:paraId="6DD7BDD5"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E5-2660 0 @ 2.20GHz</w:t>
            </w:r>
          </w:p>
        </w:tc>
      </w:tr>
    </w:tbl>
    <w:p w14:paraId="1F28F27C" w14:textId="77777777" w:rsidR="007F67DE" w:rsidRDefault="007F67DE">
      <w:pPr>
        <w:rPr>
          <w:b/>
        </w:rPr>
      </w:pPr>
    </w:p>
    <w:p w14:paraId="4A87C363" w14:textId="77777777" w:rsidR="007F67DE" w:rsidRDefault="007F67DE">
      <w:pPr>
        <w:ind w:firstLine="144"/>
      </w:pPr>
    </w:p>
    <w:p w14:paraId="30FEF26E" w14:textId="77777777" w:rsidR="007F67DE" w:rsidRDefault="00D011DF">
      <w:pPr>
        <w:pStyle w:val="Caption"/>
        <w:jc w:val="center"/>
      </w:pPr>
      <w:r>
        <w:t xml:space="preserve">Table </w:t>
      </w:r>
      <w:r>
        <w:fldChar w:fldCharType="begin"/>
      </w:r>
      <w:r>
        <w:instrText xml:space="preserve"> SEQ Table \* ARABIC </w:instrText>
      </w:r>
      <w:r>
        <w:fldChar w:fldCharType="separate"/>
      </w:r>
      <w:r>
        <w:t>6</w:t>
      </w:r>
      <w:r>
        <w:fldChar w:fldCharType="end"/>
      </w:r>
    </w:p>
    <w:p w14:paraId="4DF9E10C" w14:textId="77777777" w:rsidR="007F67DE" w:rsidRDefault="007F67DE"/>
    <w:p w14:paraId="2A243E61" w14:textId="77777777" w:rsidR="007F67DE" w:rsidRDefault="007F67DE">
      <w:pPr>
        <w:rPr>
          <w:b/>
        </w:rPr>
      </w:pPr>
    </w:p>
    <w:p w14:paraId="34389CEC"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198" w:name="_Toc449860930"/>
      <w:bookmarkStart w:id="199" w:name="_Toc503434155"/>
      <w:bookmarkStart w:id="200" w:name="_Toc449860836"/>
      <w:r>
        <w:rPr>
          <w:rFonts w:cs="Arial"/>
          <w:caps/>
          <w:sz w:val="20"/>
        </w:rPr>
        <w:t>4.6.2. Software Specifications</w:t>
      </w:r>
      <w:bookmarkEnd w:id="198"/>
      <w:bookmarkEnd w:id="199"/>
      <w:bookmarkEnd w:id="200"/>
    </w:p>
    <w:p w14:paraId="43D98CF8" w14:textId="77777777" w:rsidR="007F67DE" w:rsidRDefault="00D011DF">
      <w:pPr>
        <w:tabs>
          <w:tab w:val="left" w:pos="2400"/>
        </w:tabs>
        <w:rPr>
          <w:lang w:val="en-GB"/>
        </w:rPr>
      </w:pPr>
      <w:r>
        <w:rPr>
          <w:lang w:val="en-GB"/>
        </w:rPr>
        <w:tab/>
      </w:r>
    </w:p>
    <w:tbl>
      <w:tblPr>
        <w:tblW w:w="10170" w:type="dxa"/>
        <w:tblInd w:w="18" w:type="dxa"/>
        <w:tblLayout w:type="fixed"/>
        <w:tblLook w:val="04A0" w:firstRow="1" w:lastRow="0" w:firstColumn="1" w:lastColumn="0" w:noHBand="0" w:noVBand="1"/>
      </w:tblPr>
      <w:tblGrid>
        <w:gridCol w:w="1710"/>
        <w:gridCol w:w="3017"/>
        <w:gridCol w:w="5443"/>
      </w:tblGrid>
      <w:tr w:rsidR="007F67DE" w14:paraId="663DD282" w14:textId="77777777">
        <w:trPr>
          <w:trHeight w:val="557"/>
        </w:trPr>
        <w:tc>
          <w:tcPr>
            <w:tcW w:w="1710" w:type="dxa"/>
            <w:tcBorders>
              <w:top w:val="single" w:sz="4" w:space="0" w:color="000000"/>
              <w:left w:val="single" w:sz="4" w:space="0" w:color="000000"/>
              <w:bottom w:val="single" w:sz="4" w:space="0" w:color="000000"/>
            </w:tcBorders>
            <w:shd w:val="clear" w:color="auto" w:fill="8DB3E2" w:themeFill="text2" w:themeFillTint="66"/>
          </w:tcPr>
          <w:p w14:paraId="533C9D00" w14:textId="77777777" w:rsidR="007F67DE" w:rsidRDefault="00D011DF">
            <w:pPr>
              <w:pStyle w:val="BodyText"/>
              <w:ind w:left="0"/>
              <w:rPr>
                <w:rFonts w:cs="Arial"/>
                <w:b/>
                <w:sz w:val="20"/>
              </w:rPr>
            </w:pPr>
            <w:proofErr w:type="spellStart"/>
            <w:r>
              <w:rPr>
                <w:rFonts w:cs="Arial"/>
                <w:b/>
                <w:sz w:val="20"/>
              </w:rPr>
              <w:t>Sl</w:t>
            </w:r>
            <w:proofErr w:type="spellEnd"/>
            <w:r>
              <w:rPr>
                <w:rFonts w:cs="Arial"/>
                <w:b/>
                <w:sz w:val="20"/>
              </w:rPr>
              <w:t xml:space="preserve"> No.</w:t>
            </w:r>
          </w:p>
        </w:tc>
        <w:tc>
          <w:tcPr>
            <w:tcW w:w="3017" w:type="dxa"/>
            <w:tcBorders>
              <w:top w:val="single" w:sz="4" w:space="0" w:color="000000"/>
              <w:left w:val="single" w:sz="4" w:space="0" w:color="000000"/>
              <w:bottom w:val="single" w:sz="4" w:space="0" w:color="000000"/>
            </w:tcBorders>
            <w:shd w:val="clear" w:color="auto" w:fill="8DB3E2" w:themeFill="text2" w:themeFillTint="66"/>
          </w:tcPr>
          <w:p w14:paraId="4C899762" w14:textId="77777777" w:rsidR="007F67DE" w:rsidRDefault="00D011DF">
            <w:pPr>
              <w:pStyle w:val="BodyText"/>
              <w:ind w:left="0"/>
              <w:rPr>
                <w:rFonts w:cs="Arial"/>
                <w:b/>
                <w:sz w:val="20"/>
              </w:rPr>
            </w:pPr>
            <w:r>
              <w:rPr>
                <w:rFonts w:cs="Arial"/>
                <w:b/>
                <w:sz w:val="20"/>
              </w:rPr>
              <w:t>Software</w:t>
            </w:r>
          </w:p>
        </w:tc>
        <w:tc>
          <w:tcPr>
            <w:tcW w:w="5443"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3FF8ECA7" w14:textId="77777777" w:rsidR="007F67DE" w:rsidRDefault="00D011DF">
            <w:pPr>
              <w:pStyle w:val="BodyText"/>
              <w:ind w:left="0"/>
              <w:rPr>
                <w:sz w:val="20"/>
              </w:rPr>
            </w:pPr>
            <w:r>
              <w:rPr>
                <w:rFonts w:cs="Arial"/>
                <w:b/>
                <w:sz w:val="20"/>
              </w:rPr>
              <w:t>Specifications</w:t>
            </w:r>
          </w:p>
        </w:tc>
      </w:tr>
      <w:tr w:rsidR="007F67DE" w14:paraId="791A0F29" w14:textId="77777777">
        <w:tc>
          <w:tcPr>
            <w:tcW w:w="1710" w:type="dxa"/>
            <w:tcBorders>
              <w:top w:val="single" w:sz="4" w:space="0" w:color="000000"/>
              <w:left w:val="single" w:sz="4" w:space="0" w:color="000000"/>
              <w:bottom w:val="single" w:sz="4" w:space="0" w:color="000000"/>
            </w:tcBorders>
            <w:shd w:val="clear" w:color="auto" w:fill="FFFFFF"/>
          </w:tcPr>
          <w:p w14:paraId="14F35070" w14:textId="77777777" w:rsidR="007F67DE" w:rsidRDefault="00D011DF">
            <w:pPr>
              <w:pStyle w:val="BodyText"/>
              <w:ind w:left="0"/>
              <w:rPr>
                <w:rFonts w:cs="Arial"/>
                <w:sz w:val="20"/>
              </w:rPr>
            </w:pPr>
            <w:r>
              <w:rPr>
                <w:rFonts w:cs="Arial"/>
                <w:sz w:val="20"/>
              </w:rPr>
              <w:t>1</w:t>
            </w:r>
          </w:p>
        </w:tc>
        <w:tc>
          <w:tcPr>
            <w:tcW w:w="3017" w:type="dxa"/>
            <w:tcBorders>
              <w:top w:val="single" w:sz="4" w:space="0" w:color="000000"/>
              <w:left w:val="single" w:sz="4" w:space="0" w:color="000000"/>
              <w:bottom w:val="single" w:sz="4" w:space="0" w:color="000000"/>
            </w:tcBorders>
            <w:shd w:val="clear" w:color="auto" w:fill="FFFFFF"/>
          </w:tcPr>
          <w:p w14:paraId="2B68F0A4" w14:textId="77777777" w:rsidR="007F67DE" w:rsidRDefault="00D011DF">
            <w:pPr>
              <w:pStyle w:val="BodyText"/>
              <w:ind w:left="0"/>
              <w:rPr>
                <w:rFonts w:cs="Arial"/>
                <w:sz w:val="20"/>
              </w:rPr>
            </w:pPr>
            <w:r>
              <w:rPr>
                <w:rFonts w:cs="Arial"/>
                <w:sz w:val="20"/>
              </w:rPr>
              <w:t>App Server</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28359634" w14:textId="77777777" w:rsidR="007F67DE" w:rsidRDefault="00D011DF">
            <w:pPr>
              <w:pStyle w:val="BodyText"/>
              <w:ind w:left="0"/>
              <w:rPr>
                <w:rFonts w:cs="Arial"/>
                <w:sz w:val="20"/>
              </w:rPr>
            </w:pPr>
            <w:r>
              <w:rPr>
                <w:rFonts w:cs="Arial"/>
                <w:sz w:val="20"/>
              </w:rPr>
              <w:t>Tomcat 9.0.0.M11 &amp; Apache- 2.4.23</w:t>
            </w:r>
          </w:p>
          <w:p w14:paraId="29D6B04F" w14:textId="77777777" w:rsidR="007F67DE" w:rsidRDefault="00D011DF">
            <w:pPr>
              <w:pStyle w:val="BodyText"/>
              <w:ind w:left="0"/>
              <w:rPr>
                <w:sz w:val="20"/>
              </w:rPr>
            </w:pPr>
            <w:r>
              <w:rPr>
                <w:rFonts w:cs="Arial"/>
                <w:sz w:val="20"/>
              </w:rPr>
              <w:lastRenderedPageBreak/>
              <w:t xml:space="preserve"> </w:t>
            </w:r>
          </w:p>
        </w:tc>
      </w:tr>
      <w:tr w:rsidR="007F67DE" w14:paraId="550EAE3E" w14:textId="77777777">
        <w:tc>
          <w:tcPr>
            <w:tcW w:w="1710" w:type="dxa"/>
            <w:tcBorders>
              <w:top w:val="single" w:sz="4" w:space="0" w:color="000000"/>
              <w:left w:val="single" w:sz="4" w:space="0" w:color="000000"/>
              <w:bottom w:val="single" w:sz="4" w:space="0" w:color="000000"/>
            </w:tcBorders>
            <w:shd w:val="clear" w:color="auto" w:fill="FFFFFF"/>
          </w:tcPr>
          <w:p w14:paraId="39A728AC" w14:textId="77777777" w:rsidR="007F67DE" w:rsidRDefault="00D011DF">
            <w:pPr>
              <w:pStyle w:val="BodyText"/>
              <w:ind w:left="0"/>
              <w:rPr>
                <w:rFonts w:cs="Arial"/>
                <w:sz w:val="20"/>
              </w:rPr>
            </w:pPr>
            <w:r>
              <w:rPr>
                <w:rFonts w:cs="Arial"/>
                <w:sz w:val="20"/>
              </w:rPr>
              <w:lastRenderedPageBreak/>
              <w:t>2</w:t>
            </w:r>
          </w:p>
        </w:tc>
        <w:tc>
          <w:tcPr>
            <w:tcW w:w="3017" w:type="dxa"/>
            <w:tcBorders>
              <w:top w:val="single" w:sz="4" w:space="0" w:color="000000"/>
              <w:left w:val="single" w:sz="4" w:space="0" w:color="000000"/>
              <w:bottom w:val="single" w:sz="4" w:space="0" w:color="000000"/>
            </w:tcBorders>
            <w:shd w:val="clear" w:color="auto" w:fill="FFFFFF"/>
          </w:tcPr>
          <w:p w14:paraId="2C19119D" w14:textId="77777777" w:rsidR="007F67DE" w:rsidRDefault="00D011DF">
            <w:pPr>
              <w:pStyle w:val="BodyText"/>
              <w:ind w:left="0"/>
              <w:rPr>
                <w:rFonts w:cs="Arial"/>
                <w:sz w:val="20"/>
              </w:rPr>
            </w:pPr>
            <w:r>
              <w:rPr>
                <w:rFonts w:cs="Arial"/>
                <w:sz w:val="20"/>
              </w:rPr>
              <w:t>Monitoring application</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4D9E2847" w14:textId="77777777" w:rsidR="007F67DE" w:rsidRDefault="00D011DF">
            <w:pPr>
              <w:pStyle w:val="BodyText"/>
              <w:ind w:left="0"/>
              <w:rPr>
                <w:sz w:val="20"/>
              </w:rPr>
            </w:pPr>
            <w:r>
              <w:rPr>
                <w:rFonts w:cs="Arial"/>
                <w:sz w:val="20"/>
              </w:rPr>
              <w:t>Tivoli</w:t>
            </w:r>
          </w:p>
        </w:tc>
      </w:tr>
      <w:tr w:rsidR="007F67DE" w14:paraId="63BF4393" w14:textId="77777777">
        <w:tc>
          <w:tcPr>
            <w:tcW w:w="1710" w:type="dxa"/>
            <w:tcBorders>
              <w:top w:val="single" w:sz="4" w:space="0" w:color="000000"/>
              <w:left w:val="single" w:sz="4" w:space="0" w:color="000000"/>
              <w:bottom w:val="single" w:sz="4" w:space="0" w:color="000000"/>
            </w:tcBorders>
            <w:shd w:val="clear" w:color="auto" w:fill="FFFFFF"/>
          </w:tcPr>
          <w:p w14:paraId="3C1ED14B" w14:textId="77777777" w:rsidR="007F67DE" w:rsidRDefault="00D011DF">
            <w:pPr>
              <w:pStyle w:val="BodyText"/>
              <w:ind w:left="0"/>
              <w:rPr>
                <w:rFonts w:cs="Arial"/>
                <w:sz w:val="20"/>
              </w:rPr>
            </w:pPr>
            <w:r>
              <w:rPr>
                <w:rFonts w:cs="Arial"/>
                <w:sz w:val="20"/>
              </w:rPr>
              <w:t>3</w:t>
            </w:r>
          </w:p>
        </w:tc>
        <w:tc>
          <w:tcPr>
            <w:tcW w:w="3017" w:type="dxa"/>
            <w:tcBorders>
              <w:top w:val="single" w:sz="4" w:space="0" w:color="000000"/>
              <w:left w:val="single" w:sz="4" w:space="0" w:color="000000"/>
              <w:bottom w:val="single" w:sz="4" w:space="0" w:color="000000"/>
            </w:tcBorders>
            <w:shd w:val="clear" w:color="auto" w:fill="FFFFFF"/>
          </w:tcPr>
          <w:p w14:paraId="3D99E279" w14:textId="77777777" w:rsidR="007F67DE" w:rsidRDefault="00D011DF">
            <w:pPr>
              <w:pStyle w:val="BodyText"/>
              <w:ind w:left="0"/>
              <w:rPr>
                <w:rFonts w:cs="Arial"/>
                <w:sz w:val="20"/>
              </w:rPr>
            </w:pPr>
            <w:r>
              <w:rPr>
                <w:rFonts w:cs="Arial"/>
                <w:sz w:val="20"/>
              </w:rPr>
              <w:t>Programming Language – UI</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7AF235DD" w14:textId="77777777" w:rsidR="007F67DE" w:rsidRDefault="00D011DF">
            <w:pPr>
              <w:pStyle w:val="BodyText"/>
              <w:ind w:left="0"/>
              <w:rPr>
                <w:sz w:val="20"/>
              </w:rPr>
            </w:pPr>
            <w:r>
              <w:rPr>
                <w:rFonts w:cs="Arial"/>
                <w:sz w:val="20"/>
              </w:rPr>
              <w:t xml:space="preserve">Java, Web services &amp; JSP, JavaScript, </w:t>
            </w:r>
            <w:proofErr w:type="spellStart"/>
            <w:r>
              <w:rPr>
                <w:rFonts w:cs="Arial"/>
                <w:sz w:val="20"/>
              </w:rPr>
              <w:t>JQuery</w:t>
            </w:r>
            <w:proofErr w:type="spellEnd"/>
          </w:p>
        </w:tc>
      </w:tr>
      <w:tr w:rsidR="007F67DE" w14:paraId="27E43745" w14:textId="77777777">
        <w:tc>
          <w:tcPr>
            <w:tcW w:w="1710" w:type="dxa"/>
            <w:tcBorders>
              <w:top w:val="single" w:sz="4" w:space="0" w:color="000000"/>
              <w:left w:val="single" w:sz="4" w:space="0" w:color="000000"/>
              <w:bottom w:val="single" w:sz="4" w:space="0" w:color="000000"/>
            </w:tcBorders>
            <w:shd w:val="clear" w:color="auto" w:fill="FFFFFF"/>
          </w:tcPr>
          <w:p w14:paraId="3BC2995D" w14:textId="77777777" w:rsidR="007F67DE" w:rsidRDefault="00D011DF">
            <w:pPr>
              <w:pStyle w:val="BodyText"/>
              <w:ind w:left="0"/>
              <w:rPr>
                <w:rFonts w:cs="Arial"/>
                <w:sz w:val="20"/>
              </w:rPr>
            </w:pPr>
            <w:r>
              <w:rPr>
                <w:rFonts w:cs="Arial"/>
                <w:sz w:val="20"/>
              </w:rPr>
              <w:t>4</w:t>
            </w:r>
          </w:p>
        </w:tc>
        <w:tc>
          <w:tcPr>
            <w:tcW w:w="3017" w:type="dxa"/>
            <w:tcBorders>
              <w:top w:val="single" w:sz="4" w:space="0" w:color="000000"/>
              <w:left w:val="single" w:sz="4" w:space="0" w:color="000000"/>
              <w:bottom w:val="single" w:sz="4" w:space="0" w:color="000000"/>
            </w:tcBorders>
            <w:shd w:val="clear" w:color="auto" w:fill="FFFFFF"/>
          </w:tcPr>
          <w:p w14:paraId="63E4A28E" w14:textId="77777777" w:rsidR="007F67DE" w:rsidRDefault="00D011DF">
            <w:pPr>
              <w:pStyle w:val="BodyText"/>
              <w:ind w:left="0"/>
              <w:rPr>
                <w:rFonts w:cs="Arial"/>
                <w:sz w:val="20"/>
              </w:rPr>
            </w:pPr>
            <w:r>
              <w:rPr>
                <w:rFonts w:cs="Arial"/>
                <w:sz w:val="20"/>
              </w:rPr>
              <w:t>Programming Language – DB</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649904EB" w14:textId="77777777" w:rsidR="007F67DE" w:rsidRDefault="00D011DF">
            <w:pPr>
              <w:pStyle w:val="BodyText"/>
              <w:ind w:left="0"/>
              <w:rPr>
                <w:sz w:val="20"/>
              </w:rPr>
            </w:pPr>
            <w:r>
              <w:rPr>
                <w:rFonts w:cs="Arial"/>
                <w:sz w:val="20"/>
              </w:rPr>
              <w:t>MySQL</w:t>
            </w:r>
          </w:p>
        </w:tc>
      </w:tr>
      <w:tr w:rsidR="007F67DE" w14:paraId="37B58032" w14:textId="77777777">
        <w:tc>
          <w:tcPr>
            <w:tcW w:w="1710" w:type="dxa"/>
            <w:tcBorders>
              <w:top w:val="single" w:sz="4" w:space="0" w:color="000000"/>
              <w:left w:val="single" w:sz="4" w:space="0" w:color="000000"/>
              <w:bottom w:val="single" w:sz="4" w:space="0" w:color="000000"/>
            </w:tcBorders>
            <w:shd w:val="clear" w:color="auto" w:fill="FFFFFF"/>
          </w:tcPr>
          <w:p w14:paraId="76DB90EB" w14:textId="77777777" w:rsidR="007F67DE" w:rsidRDefault="00D011DF">
            <w:pPr>
              <w:pStyle w:val="BodyText"/>
              <w:ind w:left="0"/>
              <w:rPr>
                <w:rFonts w:cs="Arial"/>
                <w:sz w:val="20"/>
              </w:rPr>
            </w:pPr>
            <w:r>
              <w:rPr>
                <w:rFonts w:cs="Arial"/>
                <w:sz w:val="20"/>
              </w:rPr>
              <w:t>5</w:t>
            </w:r>
          </w:p>
        </w:tc>
        <w:tc>
          <w:tcPr>
            <w:tcW w:w="3017" w:type="dxa"/>
            <w:tcBorders>
              <w:top w:val="single" w:sz="4" w:space="0" w:color="000000"/>
              <w:left w:val="single" w:sz="4" w:space="0" w:color="000000"/>
              <w:bottom w:val="single" w:sz="4" w:space="0" w:color="000000"/>
            </w:tcBorders>
            <w:shd w:val="clear" w:color="auto" w:fill="FFFFFF"/>
          </w:tcPr>
          <w:p w14:paraId="14090972" w14:textId="77777777" w:rsidR="007F67DE" w:rsidRDefault="00D011DF">
            <w:pPr>
              <w:pStyle w:val="BodyText"/>
              <w:ind w:left="0"/>
              <w:rPr>
                <w:rFonts w:cs="Arial"/>
                <w:sz w:val="20"/>
              </w:rPr>
            </w:pPr>
            <w:r>
              <w:rPr>
                <w:rFonts w:cs="Arial"/>
                <w:sz w:val="20"/>
              </w:rPr>
              <w:t xml:space="preserve">Front-end </w:t>
            </w:r>
            <w:r>
              <w:rPr>
                <w:rFonts w:cs="Arial"/>
                <w:b/>
                <w:bCs/>
                <w:sz w:val="20"/>
              </w:rPr>
              <w:t>(Browser Support)</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60A72176" w14:textId="77777777" w:rsidR="007F67DE" w:rsidRDefault="00D011DF">
            <w:pPr>
              <w:pStyle w:val="BodyText"/>
              <w:ind w:left="0"/>
              <w:rPr>
                <w:sz w:val="20"/>
              </w:rPr>
            </w:pPr>
            <w:r>
              <w:rPr>
                <w:rFonts w:cs="Arial"/>
                <w:sz w:val="20"/>
              </w:rPr>
              <w:t>Best viewed in Chrome 18+</w:t>
            </w:r>
          </w:p>
        </w:tc>
      </w:tr>
      <w:tr w:rsidR="007F67DE" w14:paraId="5B6BFF34" w14:textId="77777777">
        <w:tc>
          <w:tcPr>
            <w:tcW w:w="1710" w:type="dxa"/>
            <w:tcBorders>
              <w:top w:val="single" w:sz="4" w:space="0" w:color="000000"/>
              <w:left w:val="single" w:sz="4" w:space="0" w:color="000000"/>
              <w:bottom w:val="single" w:sz="4" w:space="0" w:color="000000"/>
            </w:tcBorders>
            <w:shd w:val="clear" w:color="auto" w:fill="FFFFFF"/>
          </w:tcPr>
          <w:p w14:paraId="1946A7AE" w14:textId="77777777" w:rsidR="007F67DE" w:rsidRDefault="00D011DF">
            <w:pPr>
              <w:pStyle w:val="BodyText"/>
              <w:ind w:left="0"/>
              <w:rPr>
                <w:rFonts w:cs="Arial"/>
                <w:sz w:val="20"/>
              </w:rPr>
            </w:pPr>
            <w:r>
              <w:rPr>
                <w:rFonts w:cs="Arial"/>
                <w:sz w:val="20"/>
              </w:rPr>
              <w:t>6</w:t>
            </w:r>
          </w:p>
        </w:tc>
        <w:tc>
          <w:tcPr>
            <w:tcW w:w="3017" w:type="dxa"/>
            <w:tcBorders>
              <w:top w:val="single" w:sz="4" w:space="0" w:color="000000"/>
              <w:left w:val="single" w:sz="4" w:space="0" w:color="000000"/>
              <w:bottom w:val="single" w:sz="4" w:space="0" w:color="000000"/>
            </w:tcBorders>
            <w:shd w:val="clear" w:color="auto" w:fill="FFFFFF"/>
          </w:tcPr>
          <w:p w14:paraId="5926A13E" w14:textId="77777777" w:rsidR="007F67DE" w:rsidRDefault="00D011DF">
            <w:pPr>
              <w:pStyle w:val="BodyText"/>
              <w:ind w:left="0"/>
              <w:rPr>
                <w:rFonts w:cs="Arial"/>
                <w:sz w:val="20"/>
              </w:rPr>
            </w:pPr>
            <w:r>
              <w:rPr>
                <w:rFonts w:cs="Arial"/>
                <w:sz w:val="20"/>
              </w:rPr>
              <w:t>Database</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4A9F35C7" w14:textId="77777777" w:rsidR="007F67DE" w:rsidRDefault="00D011DF">
            <w:pPr>
              <w:pStyle w:val="BodyText"/>
              <w:ind w:left="0"/>
              <w:rPr>
                <w:sz w:val="20"/>
              </w:rPr>
            </w:pPr>
            <w:r>
              <w:rPr>
                <w:rFonts w:cs="Arial"/>
                <w:sz w:val="20"/>
              </w:rPr>
              <w:t>MySQL</w:t>
            </w:r>
          </w:p>
        </w:tc>
      </w:tr>
      <w:tr w:rsidR="007F67DE" w14:paraId="13B16F48" w14:textId="77777777">
        <w:tc>
          <w:tcPr>
            <w:tcW w:w="1710" w:type="dxa"/>
            <w:tcBorders>
              <w:top w:val="single" w:sz="4" w:space="0" w:color="000000"/>
              <w:left w:val="single" w:sz="4" w:space="0" w:color="000000"/>
              <w:bottom w:val="single" w:sz="4" w:space="0" w:color="000000"/>
            </w:tcBorders>
            <w:shd w:val="clear" w:color="auto" w:fill="FFFFFF"/>
          </w:tcPr>
          <w:p w14:paraId="109B8484" w14:textId="77777777" w:rsidR="007F67DE" w:rsidRDefault="00D011DF">
            <w:pPr>
              <w:pStyle w:val="BodyText"/>
              <w:ind w:left="0"/>
              <w:rPr>
                <w:rFonts w:cs="Arial"/>
                <w:sz w:val="20"/>
              </w:rPr>
            </w:pPr>
            <w:r>
              <w:rPr>
                <w:rFonts w:cs="Arial"/>
                <w:sz w:val="20"/>
              </w:rPr>
              <w:t>7</w:t>
            </w:r>
          </w:p>
        </w:tc>
        <w:tc>
          <w:tcPr>
            <w:tcW w:w="3017" w:type="dxa"/>
            <w:tcBorders>
              <w:top w:val="single" w:sz="4" w:space="0" w:color="000000"/>
              <w:left w:val="single" w:sz="4" w:space="0" w:color="000000"/>
              <w:bottom w:val="single" w:sz="4" w:space="0" w:color="000000"/>
            </w:tcBorders>
            <w:shd w:val="clear" w:color="auto" w:fill="FFFFFF"/>
          </w:tcPr>
          <w:p w14:paraId="0F80CB4B" w14:textId="77777777" w:rsidR="007F67DE" w:rsidRDefault="00D011DF">
            <w:pPr>
              <w:pStyle w:val="BodyText"/>
              <w:ind w:left="0"/>
              <w:rPr>
                <w:rFonts w:cs="Arial"/>
                <w:sz w:val="20"/>
              </w:rPr>
            </w:pPr>
            <w:r>
              <w:rPr>
                <w:rFonts w:cs="Arial"/>
                <w:sz w:val="20"/>
              </w:rPr>
              <w:t>Operating System</w:t>
            </w:r>
          </w:p>
        </w:tc>
        <w:tc>
          <w:tcPr>
            <w:tcW w:w="5443" w:type="dxa"/>
            <w:tcBorders>
              <w:top w:val="single" w:sz="4" w:space="0" w:color="000000"/>
              <w:left w:val="single" w:sz="4" w:space="0" w:color="000000"/>
              <w:bottom w:val="single" w:sz="4" w:space="0" w:color="000000"/>
              <w:right w:val="single" w:sz="4" w:space="0" w:color="000000"/>
            </w:tcBorders>
            <w:shd w:val="clear" w:color="auto" w:fill="FFFFFF"/>
          </w:tcPr>
          <w:p w14:paraId="19D14230" w14:textId="77777777" w:rsidR="007F67DE" w:rsidRDefault="00D011DF">
            <w:pPr>
              <w:pStyle w:val="BodyText"/>
              <w:keepNext/>
              <w:ind w:left="0"/>
              <w:rPr>
                <w:sz w:val="20"/>
              </w:rPr>
            </w:pPr>
            <w:r>
              <w:rPr>
                <w:rFonts w:cs="Arial"/>
                <w:sz w:val="20"/>
              </w:rPr>
              <w:t>Windows/Linux</w:t>
            </w:r>
          </w:p>
        </w:tc>
      </w:tr>
    </w:tbl>
    <w:p w14:paraId="79137068" w14:textId="77777777" w:rsidR="007F67DE" w:rsidRDefault="00D011DF">
      <w:pPr>
        <w:pStyle w:val="Caption"/>
        <w:jc w:val="center"/>
      </w:pPr>
      <w:r>
        <w:t xml:space="preserve">Table </w:t>
      </w:r>
      <w:r>
        <w:fldChar w:fldCharType="begin"/>
      </w:r>
      <w:r>
        <w:instrText xml:space="preserve"> SEQ Table \* ARABIC </w:instrText>
      </w:r>
      <w:r>
        <w:fldChar w:fldCharType="separate"/>
      </w:r>
      <w:r>
        <w:t>7</w:t>
      </w:r>
      <w:r>
        <w:fldChar w:fldCharType="end"/>
      </w:r>
    </w:p>
    <w:p w14:paraId="75C32BFB" w14:textId="77777777" w:rsidR="007F67DE" w:rsidRDefault="007F67DE"/>
    <w:p w14:paraId="748D475E"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01" w:name="_Toc449860837"/>
      <w:bookmarkStart w:id="202" w:name="_Toc449860931"/>
      <w:bookmarkStart w:id="203" w:name="_Toc503434156"/>
      <w:r>
        <w:rPr>
          <w:rFonts w:cs="Arial"/>
          <w:caps/>
          <w:sz w:val="20"/>
        </w:rPr>
        <w:t>4.6.3. Communication / Network Specification</w:t>
      </w:r>
      <w:bookmarkEnd w:id="201"/>
      <w:bookmarkEnd w:id="202"/>
      <w:bookmarkEnd w:id="203"/>
    </w:p>
    <w:p w14:paraId="0662AD45" w14:textId="77777777" w:rsidR="007F67DE" w:rsidRDefault="007F67DE">
      <w:pPr>
        <w:pStyle w:val="Heading3"/>
        <w:keepNext w:val="0"/>
        <w:tabs>
          <w:tab w:val="left" w:pos="1440"/>
        </w:tabs>
        <w:overflowPunct/>
        <w:autoSpaceDE/>
        <w:autoSpaceDN/>
        <w:adjustRightInd/>
        <w:spacing w:before="240"/>
        <w:ind w:left="0" w:right="0"/>
        <w:jc w:val="left"/>
        <w:textAlignment w:val="auto"/>
        <w:rPr>
          <w:rFonts w:cs="Arial"/>
          <w:caps/>
          <w:sz w:val="20"/>
        </w:rPr>
      </w:pPr>
    </w:p>
    <w:tbl>
      <w:tblPr>
        <w:tblW w:w="8578" w:type="dxa"/>
        <w:tblInd w:w="710" w:type="dxa"/>
        <w:tblLayout w:type="fixed"/>
        <w:tblLook w:val="04A0" w:firstRow="1" w:lastRow="0" w:firstColumn="1" w:lastColumn="0" w:noHBand="0" w:noVBand="1"/>
      </w:tblPr>
      <w:tblGrid>
        <w:gridCol w:w="1030"/>
        <w:gridCol w:w="2761"/>
        <w:gridCol w:w="4787"/>
      </w:tblGrid>
      <w:tr w:rsidR="007F67DE" w14:paraId="602E482A" w14:textId="77777777">
        <w:trPr>
          <w:trHeight w:val="557"/>
        </w:trPr>
        <w:tc>
          <w:tcPr>
            <w:tcW w:w="1030" w:type="dxa"/>
            <w:tcBorders>
              <w:top w:val="single" w:sz="4" w:space="0" w:color="000000"/>
              <w:left w:val="single" w:sz="4" w:space="0" w:color="000000"/>
              <w:bottom w:val="single" w:sz="4" w:space="0" w:color="000000"/>
            </w:tcBorders>
            <w:shd w:val="clear" w:color="auto" w:fill="8DB3E2" w:themeFill="text2" w:themeFillTint="66"/>
          </w:tcPr>
          <w:p w14:paraId="2C2D4C6D" w14:textId="77777777" w:rsidR="007F67DE" w:rsidRDefault="00D011DF">
            <w:pPr>
              <w:pStyle w:val="TableText"/>
              <w:rPr>
                <w:b/>
                <w:iCs/>
                <w:sz w:val="20"/>
                <w:szCs w:val="20"/>
              </w:rPr>
            </w:pPr>
            <w:proofErr w:type="spellStart"/>
            <w:r>
              <w:rPr>
                <w:b/>
                <w:iCs/>
                <w:sz w:val="20"/>
                <w:szCs w:val="20"/>
              </w:rPr>
              <w:t>Sl</w:t>
            </w:r>
            <w:proofErr w:type="spellEnd"/>
            <w:r>
              <w:rPr>
                <w:b/>
                <w:iCs/>
                <w:sz w:val="20"/>
                <w:szCs w:val="20"/>
              </w:rPr>
              <w:t xml:space="preserve"> No</w:t>
            </w:r>
          </w:p>
        </w:tc>
        <w:tc>
          <w:tcPr>
            <w:tcW w:w="2761" w:type="dxa"/>
            <w:tcBorders>
              <w:top w:val="single" w:sz="4" w:space="0" w:color="000000"/>
              <w:left w:val="single" w:sz="4" w:space="0" w:color="000000"/>
              <w:bottom w:val="single" w:sz="4" w:space="0" w:color="000000"/>
            </w:tcBorders>
            <w:shd w:val="clear" w:color="auto" w:fill="8DB3E2" w:themeFill="text2" w:themeFillTint="66"/>
          </w:tcPr>
          <w:p w14:paraId="1E5A74F1" w14:textId="77777777" w:rsidR="007F67DE" w:rsidRDefault="00D011DF">
            <w:pPr>
              <w:pStyle w:val="TableText"/>
              <w:rPr>
                <w:b/>
                <w:iCs/>
                <w:sz w:val="20"/>
                <w:szCs w:val="20"/>
              </w:rPr>
            </w:pPr>
            <w:r>
              <w:rPr>
                <w:b/>
                <w:iCs/>
                <w:sz w:val="20"/>
                <w:szCs w:val="20"/>
              </w:rPr>
              <w:t>Category</w:t>
            </w:r>
          </w:p>
        </w:tc>
        <w:tc>
          <w:tcPr>
            <w:tcW w:w="4787"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2BEBC012" w14:textId="77777777" w:rsidR="007F67DE" w:rsidRDefault="00D011DF">
            <w:pPr>
              <w:pStyle w:val="TableText"/>
              <w:rPr>
                <w:sz w:val="20"/>
                <w:szCs w:val="20"/>
              </w:rPr>
            </w:pPr>
            <w:r>
              <w:rPr>
                <w:b/>
                <w:iCs/>
                <w:sz w:val="20"/>
                <w:szCs w:val="20"/>
              </w:rPr>
              <w:t>Configuration</w:t>
            </w:r>
          </w:p>
        </w:tc>
      </w:tr>
      <w:tr w:rsidR="007F67DE" w14:paraId="205D8C1E" w14:textId="77777777">
        <w:tc>
          <w:tcPr>
            <w:tcW w:w="1030" w:type="dxa"/>
            <w:tcBorders>
              <w:top w:val="single" w:sz="4" w:space="0" w:color="000000"/>
              <w:left w:val="single" w:sz="4" w:space="0" w:color="000000"/>
              <w:bottom w:val="single" w:sz="4" w:space="0" w:color="000000"/>
            </w:tcBorders>
            <w:shd w:val="clear" w:color="auto" w:fill="FFFFFF"/>
          </w:tcPr>
          <w:p w14:paraId="33E9BFC7" w14:textId="77777777" w:rsidR="007F67DE" w:rsidRDefault="00D011DF">
            <w:pPr>
              <w:pStyle w:val="BodyText"/>
              <w:ind w:left="0"/>
              <w:rPr>
                <w:rFonts w:cs="Arial"/>
                <w:iCs/>
                <w:sz w:val="20"/>
              </w:rPr>
            </w:pPr>
            <w:r>
              <w:rPr>
                <w:rFonts w:cs="Arial"/>
                <w:iCs/>
                <w:sz w:val="20"/>
              </w:rPr>
              <w:t>1</w:t>
            </w:r>
          </w:p>
        </w:tc>
        <w:tc>
          <w:tcPr>
            <w:tcW w:w="2761" w:type="dxa"/>
            <w:tcBorders>
              <w:top w:val="single" w:sz="4" w:space="0" w:color="000000"/>
              <w:left w:val="single" w:sz="4" w:space="0" w:color="000000"/>
              <w:bottom w:val="single" w:sz="4" w:space="0" w:color="000000"/>
            </w:tcBorders>
            <w:shd w:val="clear" w:color="auto" w:fill="FFFFFF"/>
          </w:tcPr>
          <w:p w14:paraId="4430992D" w14:textId="77777777" w:rsidR="007F67DE" w:rsidRDefault="00D011DF">
            <w:pPr>
              <w:pStyle w:val="BodyText"/>
              <w:ind w:left="0"/>
              <w:rPr>
                <w:rFonts w:cs="Arial"/>
                <w:iCs/>
                <w:sz w:val="20"/>
              </w:rPr>
            </w:pPr>
            <w:r>
              <w:rPr>
                <w:rFonts w:cs="Arial"/>
                <w:iCs/>
                <w:sz w:val="20"/>
              </w:rPr>
              <w:t>Protocol</w:t>
            </w:r>
          </w:p>
        </w:tc>
        <w:tc>
          <w:tcPr>
            <w:tcW w:w="4787" w:type="dxa"/>
            <w:tcBorders>
              <w:top w:val="single" w:sz="4" w:space="0" w:color="000000"/>
              <w:left w:val="single" w:sz="4" w:space="0" w:color="000000"/>
              <w:bottom w:val="single" w:sz="4" w:space="0" w:color="000000"/>
              <w:right w:val="single" w:sz="4" w:space="0" w:color="000000"/>
            </w:tcBorders>
            <w:shd w:val="clear" w:color="auto" w:fill="FFFFFF"/>
          </w:tcPr>
          <w:p w14:paraId="162BCEE6" w14:textId="77777777" w:rsidR="007F67DE" w:rsidRDefault="00D011DF">
            <w:pPr>
              <w:pStyle w:val="BodyText"/>
              <w:spacing w:before="60" w:after="60"/>
              <w:ind w:left="0"/>
              <w:rPr>
                <w:rFonts w:cs="Arial"/>
                <w:iCs/>
                <w:sz w:val="20"/>
              </w:rPr>
            </w:pPr>
            <w:r>
              <w:rPr>
                <w:rFonts w:cs="Arial"/>
                <w:iCs/>
                <w:sz w:val="20"/>
              </w:rPr>
              <w:t>Server: TCP/IP</w:t>
            </w:r>
          </w:p>
          <w:p w14:paraId="5659D3FC" w14:textId="77777777" w:rsidR="007F67DE" w:rsidRDefault="00D011DF">
            <w:pPr>
              <w:pStyle w:val="BodyText"/>
              <w:keepNext/>
              <w:ind w:left="0"/>
              <w:rPr>
                <w:sz w:val="20"/>
              </w:rPr>
            </w:pPr>
            <w:r>
              <w:rPr>
                <w:rFonts w:cs="Arial"/>
                <w:iCs/>
                <w:sz w:val="20"/>
              </w:rPr>
              <w:t>Client: TCP/IP</w:t>
            </w:r>
          </w:p>
        </w:tc>
      </w:tr>
    </w:tbl>
    <w:p w14:paraId="0BCDE55E" w14:textId="77777777" w:rsidR="007F67DE" w:rsidRDefault="00D011DF">
      <w:pPr>
        <w:pStyle w:val="Caption"/>
        <w:jc w:val="center"/>
        <w:rPr>
          <w:lang w:val="en-GB"/>
        </w:rPr>
      </w:pPr>
      <w:r>
        <w:t xml:space="preserve">Table </w:t>
      </w:r>
      <w:r>
        <w:fldChar w:fldCharType="begin"/>
      </w:r>
      <w:r>
        <w:instrText xml:space="preserve"> SEQ Table \* ARABIC </w:instrText>
      </w:r>
      <w:r>
        <w:fldChar w:fldCharType="separate"/>
      </w:r>
      <w:r>
        <w:t>8</w:t>
      </w:r>
      <w:r>
        <w:fldChar w:fldCharType="end"/>
      </w:r>
    </w:p>
    <w:p w14:paraId="757622BD" w14:textId="77777777" w:rsidR="007F67DE" w:rsidRDefault="007F67DE">
      <w:pPr>
        <w:rPr>
          <w:lang w:val="en-GB"/>
        </w:rPr>
      </w:pPr>
    </w:p>
    <w:p w14:paraId="6D72DC9D" w14:textId="77777777" w:rsidR="007F67DE" w:rsidRDefault="00D011DF">
      <w:pPr>
        <w:keepNext/>
      </w:pPr>
      <w:r>
        <w:rPr>
          <w:iCs/>
          <w:noProof/>
        </w:rPr>
        <w:lastRenderedPageBreak/>
        <w:drawing>
          <wp:inline distT="0" distB="0" distL="0" distR="0" wp14:anchorId="515D7696" wp14:editId="07777777">
            <wp:extent cx="6200775" cy="6715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31" cstate="print"/>
                    <a:srcRect/>
                    <a:stretch>
                      <a:fillRect/>
                    </a:stretch>
                  </pic:blipFill>
                  <pic:spPr>
                    <a:xfrm>
                      <a:off x="0" y="0"/>
                      <a:ext cx="6200775" cy="6715125"/>
                    </a:xfrm>
                    <a:prstGeom prst="rect">
                      <a:avLst/>
                    </a:prstGeom>
                    <a:noFill/>
                    <a:ln w="9525">
                      <a:noFill/>
                      <a:miter lim="800000"/>
                      <a:headEnd/>
                      <a:tailEnd/>
                    </a:ln>
                  </pic:spPr>
                </pic:pic>
              </a:graphicData>
            </a:graphic>
          </wp:inline>
        </w:drawing>
      </w:r>
    </w:p>
    <w:p w14:paraId="093E05E9" w14:textId="77777777" w:rsidR="007F67DE" w:rsidRDefault="00D011DF">
      <w:pPr>
        <w:pStyle w:val="Caption"/>
        <w:jc w:val="center"/>
        <w:rPr>
          <w:lang w:val="en-GB"/>
        </w:rPr>
      </w:pPr>
      <w:r>
        <w:t xml:space="preserve">Figure </w:t>
      </w:r>
      <w:r>
        <w:fldChar w:fldCharType="begin"/>
      </w:r>
      <w:r>
        <w:instrText xml:space="preserve"> SEQ Figure \* ARABIC </w:instrText>
      </w:r>
      <w:r>
        <w:fldChar w:fldCharType="separate"/>
      </w:r>
      <w:r>
        <w:t>3</w:t>
      </w:r>
      <w:r>
        <w:fldChar w:fldCharType="end"/>
      </w:r>
      <w:r>
        <w:t xml:space="preserve"> :Network Diagram</w:t>
      </w:r>
    </w:p>
    <w:p w14:paraId="477AB001" w14:textId="77777777" w:rsidR="007F67DE" w:rsidRDefault="007F67DE">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04" w:name="_Toc449860838"/>
      <w:bookmarkStart w:id="205" w:name="_Toc449860932"/>
    </w:p>
    <w:p w14:paraId="369B25BB" w14:textId="77777777" w:rsidR="007F67DE" w:rsidRDefault="007F67DE">
      <w:pPr>
        <w:pStyle w:val="Heading3"/>
        <w:keepNext w:val="0"/>
        <w:tabs>
          <w:tab w:val="left" w:pos="1440"/>
        </w:tabs>
        <w:overflowPunct/>
        <w:autoSpaceDE/>
        <w:autoSpaceDN/>
        <w:adjustRightInd/>
        <w:spacing w:before="240"/>
        <w:ind w:left="0" w:right="0"/>
        <w:jc w:val="left"/>
        <w:textAlignment w:val="auto"/>
        <w:rPr>
          <w:rFonts w:cs="Arial"/>
          <w:caps/>
          <w:sz w:val="20"/>
        </w:rPr>
      </w:pPr>
    </w:p>
    <w:p w14:paraId="61630F60" w14:textId="77777777" w:rsidR="007F67DE" w:rsidRDefault="00D011DF">
      <w:pPr>
        <w:pStyle w:val="Heading3"/>
        <w:keepNext w:val="0"/>
        <w:tabs>
          <w:tab w:val="left" w:pos="1440"/>
        </w:tabs>
        <w:overflowPunct/>
        <w:autoSpaceDE/>
        <w:autoSpaceDN/>
        <w:adjustRightInd/>
        <w:spacing w:before="240"/>
        <w:ind w:left="0" w:right="0" w:firstLine="450"/>
        <w:jc w:val="left"/>
        <w:textAlignment w:val="auto"/>
        <w:rPr>
          <w:rFonts w:cs="Arial"/>
          <w:caps/>
          <w:sz w:val="20"/>
        </w:rPr>
      </w:pPr>
      <w:bookmarkStart w:id="206" w:name="_Toc503434157"/>
      <w:r>
        <w:rPr>
          <w:rFonts w:cs="Arial"/>
          <w:caps/>
          <w:sz w:val="20"/>
        </w:rPr>
        <w:t>4.6.4. User And Equipment Locations</w:t>
      </w:r>
      <w:bookmarkEnd w:id="204"/>
      <w:bookmarkEnd w:id="205"/>
      <w:bookmarkEnd w:id="206"/>
    </w:p>
    <w:p w14:paraId="5FB03986" w14:textId="77777777" w:rsidR="007F67DE" w:rsidRDefault="00D011DF">
      <w:pPr>
        <w:pStyle w:val="BodyText"/>
        <w:ind w:left="1080"/>
      </w:pPr>
      <w:r>
        <w:rPr>
          <w:rFonts w:cs="Arial"/>
          <w:sz w:val="20"/>
        </w:rPr>
        <w:t xml:space="preserve">Users need an appropriate browser to access the application. Supported browsers are listed in Section 4.6.2 [Front-end </w:t>
      </w:r>
      <w:r>
        <w:rPr>
          <w:rFonts w:cs="Arial"/>
          <w:b/>
          <w:bCs/>
          <w:sz w:val="20"/>
        </w:rPr>
        <w:t>(Browser Support)</w:t>
      </w:r>
      <w:r>
        <w:rPr>
          <w:rFonts w:cs="Arial"/>
          <w:sz w:val="20"/>
        </w:rPr>
        <w:t>].</w:t>
      </w:r>
    </w:p>
    <w:p w14:paraId="3DACA320" w14:textId="77777777" w:rsidR="007F67DE" w:rsidRDefault="007F67DE">
      <w:pPr>
        <w:pStyle w:val="Heading3"/>
        <w:keepNext w:val="0"/>
        <w:tabs>
          <w:tab w:val="left" w:pos="1440"/>
        </w:tabs>
        <w:overflowPunct/>
        <w:autoSpaceDE/>
        <w:autoSpaceDN/>
        <w:adjustRightInd/>
        <w:spacing w:before="240"/>
        <w:ind w:left="0" w:right="0" w:firstLine="450"/>
        <w:jc w:val="left"/>
        <w:textAlignment w:val="auto"/>
        <w:rPr>
          <w:rFonts w:cs="Arial"/>
          <w:caps/>
          <w:sz w:val="20"/>
        </w:rPr>
      </w:pPr>
    </w:p>
    <w:p w14:paraId="53DBAC7D" w14:textId="77777777" w:rsidR="007F67DE" w:rsidRDefault="007F67DE">
      <w:pPr>
        <w:pStyle w:val="Heading3"/>
        <w:keepNext w:val="0"/>
        <w:tabs>
          <w:tab w:val="left" w:pos="1440"/>
        </w:tabs>
        <w:overflowPunct/>
        <w:autoSpaceDE/>
        <w:autoSpaceDN/>
        <w:adjustRightInd/>
        <w:spacing w:before="240"/>
        <w:ind w:left="0" w:right="0" w:firstLine="450"/>
        <w:jc w:val="left"/>
        <w:textAlignment w:val="auto"/>
        <w:rPr>
          <w:rFonts w:cs="Arial"/>
          <w:caps/>
          <w:sz w:val="20"/>
        </w:rPr>
      </w:pPr>
    </w:p>
    <w:p w14:paraId="6A1B5C7B" w14:textId="77777777" w:rsidR="007F67DE" w:rsidRDefault="007F67DE">
      <w:pPr>
        <w:pStyle w:val="Heading3"/>
        <w:keepNext w:val="0"/>
        <w:tabs>
          <w:tab w:val="left" w:pos="1440"/>
        </w:tabs>
        <w:overflowPunct/>
        <w:autoSpaceDE/>
        <w:autoSpaceDN/>
        <w:adjustRightInd/>
        <w:spacing w:before="240"/>
        <w:ind w:left="0" w:right="0"/>
        <w:jc w:val="left"/>
        <w:textAlignment w:val="auto"/>
        <w:rPr>
          <w:rFonts w:cs="Arial"/>
          <w:caps/>
          <w:sz w:val="20"/>
        </w:rPr>
      </w:pPr>
    </w:p>
    <w:p w14:paraId="4D35CF86" w14:textId="77777777" w:rsidR="007F67DE" w:rsidRDefault="00D011DF">
      <w:pPr>
        <w:pStyle w:val="BodyText"/>
        <w:tabs>
          <w:tab w:val="left" w:pos="3510"/>
        </w:tabs>
        <w:spacing w:before="60" w:after="60"/>
        <w:rPr>
          <w:rFonts w:cs="Arial"/>
          <w:sz w:val="20"/>
        </w:rPr>
      </w:pPr>
      <w:r>
        <w:rPr>
          <w:rFonts w:cs="Arial"/>
          <w:sz w:val="20"/>
        </w:rPr>
        <w:tab/>
      </w:r>
    </w:p>
    <w:p w14:paraId="0B09DA9F" w14:textId="77777777" w:rsidR="007F67DE" w:rsidRDefault="007F67DE">
      <w:pPr>
        <w:pStyle w:val="BodyText"/>
        <w:tabs>
          <w:tab w:val="left" w:pos="3510"/>
        </w:tabs>
        <w:spacing w:before="60" w:after="60"/>
        <w:rPr>
          <w:rFonts w:cs="Arial"/>
          <w:sz w:val="20"/>
        </w:rPr>
      </w:pPr>
    </w:p>
    <w:p w14:paraId="12E8823B"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iCs/>
          <w:sz w:val="20"/>
        </w:rPr>
      </w:pPr>
      <w:bookmarkStart w:id="207" w:name="_Toc503434158"/>
      <w:bookmarkStart w:id="208" w:name="_Toc449860933"/>
      <w:bookmarkStart w:id="209" w:name="_Toc449860839"/>
      <w:r>
        <w:rPr>
          <w:rFonts w:cs="Arial"/>
          <w:caps/>
          <w:sz w:val="20"/>
        </w:rPr>
        <w:t>4.6.5. File Management</w:t>
      </w:r>
      <w:bookmarkEnd w:id="207"/>
      <w:bookmarkEnd w:id="208"/>
      <w:bookmarkEnd w:id="209"/>
      <w:r>
        <w:rPr>
          <w:rFonts w:cs="Arial"/>
          <w:caps/>
          <w:sz w:val="20"/>
        </w:rPr>
        <w:t xml:space="preserve">        </w:t>
      </w:r>
      <w:r>
        <w:rPr>
          <w:rFonts w:cs="Arial"/>
          <w:iCs/>
          <w:sz w:val="20"/>
        </w:rPr>
        <w:t xml:space="preserve"> </w:t>
      </w:r>
    </w:p>
    <w:p w14:paraId="18CEC12B" w14:textId="77777777" w:rsidR="007F67DE" w:rsidRDefault="007F67DE">
      <w:pPr>
        <w:pStyle w:val="BodyText"/>
        <w:numPr>
          <w:ilvl w:val="12"/>
          <w:numId w:val="0"/>
        </w:numPr>
        <w:ind w:left="576"/>
        <w:rPr>
          <w:rFonts w:cs="Arial"/>
          <w:iCs/>
          <w:sz w:val="20"/>
        </w:rPr>
      </w:pPr>
    </w:p>
    <w:p w14:paraId="4E600820" w14:textId="77777777" w:rsidR="007F67DE" w:rsidRDefault="00D011DF">
      <w:pPr>
        <w:pStyle w:val="Heading5"/>
        <w:ind w:left="0" w:firstLine="180"/>
        <w:rPr>
          <w:rFonts w:cs="Arial"/>
          <w:caps/>
          <w:sz w:val="20"/>
        </w:rPr>
      </w:pPr>
      <w:bookmarkStart w:id="210" w:name="_Toc503434159"/>
      <w:bookmarkStart w:id="211" w:name="_Toc355103946"/>
      <w:bookmarkStart w:id="212" w:name="_Toc416862014"/>
      <w:bookmarkStart w:id="213" w:name="_Toc355105716"/>
      <w:bookmarkStart w:id="214" w:name="_Toc71962068"/>
      <w:r>
        <w:rPr>
          <w:rFonts w:cs="Arial"/>
          <w:caps/>
          <w:sz w:val="20"/>
        </w:rPr>
        <w:t>4.6.5.1. Libraries And Files</w:t>
      </w:r>
      <w:bookmarkEnd w:id="210"/>
    </w:p>
    <w:p w14:paraId="0ADD416C" w14:textId="77777777" w:rsidR="007F67DE" w:rsidRDefault="007F67DE">
      <w:pPr>
        <w:pStyle w:val="Heading5"/>
        <w:ind w:left="0"/>
        <w:rPr>
          <w:rFonts w:cs="Arial"/>
          <w:iCs/>
          <w:sz w:val="20"/>
        </w:rPr>
      </w:pPr>
    </w:p>
    <w:tbl>
      <w:tblPr>
        <w:tblW w:w="6340" w:type="dxa"/>
        <w:tblInd w:w="1356" w:type="dxa"/>
        <w:tblLayout w:type="fixed"/>
        <w:tblLook w:val="04A0" w:firstRow="1" w:lastRow="0" w:firstColumn="1" w:lastColumn="0" w:noHBand="0" w:noVBand="1"/>
      </w:tblPr>
      <w:tblGrid>
        <w:gridCol w:w="3060"/>
        <w:gridCol w:w="3280"/>
      </w:tblGrid>
      <w:tr w:rsidR="007F67DE" w14:paraId="09732605" w14:textId="77777777">
        <w:trPr>
          <w:trHeight w:val="413"/>
        </w:trPr>
        <w:tc>
          <w:tcPr>
            <w:tcW w:w="306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tcPr>
          <w:p w14:paraId="7C1BB821"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Libraries and Files</w:t>
            </w:r>
          </w:p>
        </w:tc>
        <w:tc>
          <w:tcPr>
            <w:tcW w:w="3280"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6E24B92E" w14:textId="77777777" w:rsidR="007F67DE" w:rsidRDefault="00D011DF">
            <w:pPr>
              <w:overflowPunct/>
              <w:autoSpaceDE/>
              <w:autoSpaceDN/>
              <w:adjustRightInd/>
              <w:spacing w:before="0"/>
              <w:ind w:left="0" w:right="0"/>
              <w:textAlignment w:val="auto"/>
              <w:rPr>
                <w:rFonts w:ascii="Calibri" w:hAnsi="Calibri"/>
                <w:b/>
                <w:bCs/>
                <w:color w:val="000000"/>
                <w:sz w:val="22"/>
                <w:szCs w:val="22"/>
              </w:rPr>
            </w:pPr>
            <w:r>
              <w:rPr>
                <w:rFonts w:ascii="Calibri" w:hAnsi="Calibri"/>
                <w:b/>
                <w:bCs/>
                <w:color w:val="000000"/>
                <w:sz w:val="22"/>
                <w:szCs w:val="22"/>
              </w:rPr>
              <w:t>Location (Mount point)</w:t>
            </w:r>
          </w:p>
        </w:tc>
      </w:tr>
      <w:tr w:rsidR="007F67DE" w14:paraId="0C796F9C"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6E7BEAA2"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w:t>
            </w:r>
          </w:p>
        </w:tc>
        <w:tc>
          <w:tcPr>
            <w:tcW w:w="3280" w:type="dxa"/>
            <w:tcBorders>
              <w:top w:val="nil"/>
              <w:left w:val="nil"/>
              <w:bottom w:val="single" w:sz="4" w:space="0" w:color="auto"/>
              <w:right w:val="single" w:sz="4" w:space="0" w:color="auto"/>
            </w:tcBorders>
            <w:shd w:val="clear" w:color="auto" w:fill="auto"/>
            <w:noWrap/>
            <w:vAlign w:val="bottom"/>
          </w:tcPr>
          <w:p w14:paraId="58A464E5"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w:t>
            </w:r>
            <w:proofErr w:type="spellStart"/>
            <w:r>
              <w:rPr>
                <w:rFonts w:ascii="Calibri" w:hAnsi="Calibri"/>
                <w:color w:val="000000"/>
                <w:sz w:val="22"/>
                <w:szCs w:val="22"/>
              </w:rPr>
              <w:t>TPF_Repository</w:t>
            </w:r>
            <w:proofErr w:type="spellEnd"/>
          </w:p>
        </w:tc>
      </w:tr>
      <w:tr w:rsidR="007F67DE" w14:paraId="420BE217"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2E2736EE"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w:t>
            </w:r>
            <w:proofErr w:type="spellStart"/>
            <w:r>
              <w:rPr>
                <w:rFonts w:ascii="Calibri" w:hAnsi="Calibri"/>
                <w:color w:val="000000"/>
                <w:sz w:val="22"/>
                <w:szCs w:val="22"/>
              </w:rPr>
              <w:t>Tomcatadmin</w:t>
            </w:r>
            <w:proofErr w:type="spellEnd"/>
            <w:r>
              <w:rPr>
                <w:rFonts w:ascii="Calibri" w:hAnsi="Calibri"/>
                <w:color w:val="000000"/>
                <w:sz w:val="22"/>
                <w:szCs w:val="22"/>
              </w:rPr>
              <w:t xml:space="preserve"> Home Directory</w:t>
            </w:r>
          </w:p>
        </w:tc>
        <w:tc>
          <w:tcPr>
            <w:tcW w:w="3280" w:type="dxa"/>
            <w:tcBorders>
              <w:top w:val="nil"/>
              <w:left w:val="nil"/>
              <w:bottom w:val="single" w:sz="4" w:space="0" w:color="auto"/>
              <w:right w:val="single" w:sz="4" w:space="0" w:color="auto"/>
            </w:tcBorders>
            <w:shd w:val="clear" w:color="auto" w:fill="auto"/>
            <w:noWrap/>
            <w:vAlign w:val="bottom"/>
          </w:tcPr>
          <w:p w14:paraId="0B98143E"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/home/</w:t>
            </w:r>
            <w:proofErr w:type="spellStart"/>
            <w:r>
              <w:rPr>
                <w:rFonts w:ascii="Calibri" w:hAnsi="Calibri"/>
                <w:color w:val="000000"/>
                <w:sz w:val="22"/>
                <w:szCs w:val="22"/>
              </w:rPr>
              <w:t>tomcatadmin</w:t>
            </w:r>
            <w:proofErr w:type="spellEnd"/>
          </w:p>
        </w:tc>
      </w:tr>
      <w:tr w:rsidR="007F67DE" w14:paraId="180A2ECA"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63E4A9CD"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w:t>
            </w:r>
          </w:p>
        </w:tc>
        <w:tc>
          <w:tcPr>
            <w:tcW w:w="3280" w:type="dxa"/>
            <w:tcBorders>
              <w:top w:val="nil"/>
              <w:left w:val="nil"/>
              <w:bottom w:val="single" w:sz="4" w:space="0" w:color="auto"/>
              <w:right w:val="single" w:sz="4" w:space="0" w:color="auto"/>
            </w:tcBorders>
            <w:shd w:val="clear" w:color="auto" w:fill="auto"/>
            <w:noWrap/>
            <w:vAlign w:val="bottom"/>
          </w:tcPr>
          <w:p w14:paraId="5039B30F"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w:t>
            </w:r>
            <w:proofErr w:type="spellStart"/>
            <w:r>
              <w:rPr>
                <w:rFonts w:ascii="Calibri" w:hAnsi="Calibri"/>
                <w:color w:val="000000"/>
                <w:sz w:val="22"/>
                <w:szCs w:val="22"/>
              </w:rPr>
              <w:t>appstorage</w:t>
            </w:r>
            <w:proofErr w:type="spellEnd"/>
          </w:p>
        </w:tc>
      </w:tr>
      <w:tr w:rsidR="007F67DE" w14:paraId="099FE7A6"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4F6584BE"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w:t>
            </w:r>
          </w:p>
        </w:tc>
        <w:tc>
          <w:tcPr>
            <w:tcW w:w="3280" w:type="dxa"/>
            <w:tcBorders>
              <w:top w:val="nil"/>
              <w:left w:val="nil"/>
              <w:bottom w:val="single" w:sz="4" w:space="0" w:color="auto"/>
              <w:right w:val="single" w:sz="4" w:space="0" w:color="auto"/>
            </w:tcBorders>
            <w:shd w:val="clear" w:color="auto" w:fill="auto"/>
            <w:noWrap/>
            <w:vAlign w:val="bottom"/>
          </w:tcPr>
          <w:p w14:paraId="53C895FC"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/archive</w:t>
            </w:r>
          </w:p>
        </w:tc>
      </w:tr>
      <w:tr w:rsidR="007F67DE" w14:paraId="33EB2208"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5500E97E"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Apache</w:t>
            </w:r>
          </w:p>
        </w:tc>
        <w:tc>
          <w:tcPr>
            <w:tcW w:w="3280" w:type="dxa"/>
            <w:tcBorders>
              <w:top w:val="nil"/>
              <w:left w:val="nil"/>
              <w:bottom w:val="single" w:sz="4" w:space="0" w:color="auto"/>
              <w:right w:val="single" w:sz="4" w:space="0" w:color="auto"/>
            </w:tcBorders>
            <w:shd w:val="clear" w:color="auto" w:fill="auto"/>
            <w:noWrap/>
            <w:vAlign w:val="bottom"/>
          </w:tcPr>
          <w:p w14:paraId="3FAF00B5"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w:t>
            </w:r>
            <w:proofErr w:type="spellStart"/>
            <w:r>
              <w:rPr>
                <w:rFonts w:ascii="Calibri" w:hAnsi="Calibri"/>
                <w:color w:val="000000"/>
                <w:sz w:val="22"/>
                <w:szCs w:val="22"/>
              </w:rPr>
              <w:t>usr</w:t>
            </w:r>
            <w:proofErr w:type="spellEnd"/>
            <w:r>
              <w:rPr>
                <w:rFonts w:ascii="Calibri" w:hAnsi="Calibri"/>
                <w:color w:val="000000"/>
                <w:sz w:val="22"/>
                <w:szCs w:val="22"/>
              </w:rPr>
              <w:t>/local/apache</w:t>
            </w:r>
          </w:p>
        </w:tc>
      </w:tr>
      <w:tr w:rsidR="007F67DE" w14:paraId="2B33FAC0"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306DA1F4"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w:t>
            </w:r>
            <w:proofErr w:type="spellStart"/>
            <w:r>
              <w:rPr>
                <w:rFonts w:ascii="Calibri" w:hAnsi="Calibri"/>
                <w:color w:val="000000"/>
                <w:sz w:val="22"/>
                <w:szCs w:val="22"/>
              </w:rPr>
              <w:t>Appadmin</w:t>
            </w:r>
            <w:proofErr w:type="spellEnd"/>
            <w:r>
              <w:rPr>
                <w:rFonts w:ascii="Calibri" w:hAnsi="Calibri"/>
                <w:color w:val="000000"/>
                <w:sz w:val="22"/>
                <w:szCs w:val="22"/>
              </w:rPr>
              <w:t xml:space="preserve"> Home Directory</w:t>
            </w:r>
          </w:p>
        </w:tc>
        <w:tc>
          <w:tcPr>
            <w:tcW w:w="3280" w:type="dxa"/>
            <w:tcBorders>
              <w:top w:val="nil"/>
              <w:left w:val="nil"/>
              <w:bottom w:val="single" w:sz="4" w:space="0" w:color="auto"/>
              <w:right w:val="single" w:sz="4" w:space="0" w:color="auto"/>
            </w:tcBorders>
            <w:shd w:val="clear" w:color="auto" w:fill="auto"/>
            <w:noWrap/>
            <w:vAlign w:val="bottom"/>
          </w:tcPr>
          <w:p w14:paraId="00DC31D0"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/home/</w:t>
            </w:r>
            <w:proofErr w:type="spellStart"/>
            <w:r>
              <w:rPr>
                <w:rFonts w:ascii="Calibri" w:hAnsi="Calibri"/>
                <w:color w:val="000000"/>
                <w:sz w:val="22"/>
                <w:szCs w:val="22"/>
              </w:rPr>
              <w:t>appadmin</w:t>
            </w:r>
            <w:proofErr w:type="spellEnd"/>
          </w:p>
        </w:tc>
      </w:tr>
      <w:tr w:rsidR="007F67DE" w14:paraId="5AAB2E05" w14:textId="77777777">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7E6C7D48"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xml:space="preserve"> Tomcat </w:t>
            </w:r>
          </w:p>
        </w:tc>
        <w:tc>
          <w:tcPr>
            <w:tcW w:w="3280" w:type="dxa"/>
            <w:tcBorders>
              <w:top w:val="nil"/>
              <w:left w:val="nil"/>
              <w:bottom w:val="single" w:sz="4" w:space="0" w:color="auto"/>
              <w:right w:val="single" w:sz="4" w:space="0" w:color="auto"/>
            </w:tcBorders>
            <w:shd w:val="clear" w:color="auto" w:fill="auto"/>
            <w:noWrap/>
            <w:vAlign w:val="bottom"/>
          </w:tcPr>
          <w:p w14:paraId="44852D10"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/tomcat</w:t>
            </w:r>
          </w:p>
        </w:tc>
      </w:tr>
    </w:tbl>
    <w:p w14:paraId="27283389" w14:textId="77777777" w:rsidR="007F67DE" w:rsidRDefault="00D011DF">
      <w:pPr>
        <w:pStyle w:val="Caption"/>
        <w:jc w:val="center"/>
        <w:rPr>
          <w:rFonts w:cs="Arial"/>
          <w:iCs w:val="0"/>
          <w:sz w:val="20"/>
        </w:rPr>
      </w:pPr>
      <w:r>
        <w:t xml:space="preserve">Table </w:t>
      </w:r>
      <w:r>
        <w:fldChar w:fldCharType="begin"/>
      </w:r>
      <w:r>
        <w:instrText xml:space="preserve"> SEQ Table \* ARABIC </w:instrText>
      </w:r>
      <w:r>
        <w:fldChar w:fldCharType="separate"/>
      </w:r>
      <w:r>
        <w:t>9</w:t>
      </w:r>
      <w:r>
        <w:fldChar w:fldCharType="end"/>
      </w:r>
    </w:p>
    <w:p w14:paraId="78C0D4CB" w14:textId="77777777" w:rsidR="007F67DE" w:rsidRDefault="007F67DE">
      <w:pPr>
        <w:pStyle w:val="BodyText"/>
        <w:numPr>
          <w:ilvl w:val="12"/>
          <w:numId w:val="0"/>
        </w:numPr>
        <w:ind w:left="576"/>
        <w:rPr>
          <w:rFonts w:cs="Arial"/>
          <w:iCs/>
          <w:sz w:val="20"/>
        </w:rPr>
      </w:pPr>
    </w:p>
    <w:p w14:paraId="664D4B5E" w14:textId="77777777" w:rsidR="007F67DE" w:rsidRDefault="00D011DF">
      <w:pPr>
        <w:pStyle w:val="Heading5"/>
        <w:ind w:left="0" w:firstLine="810"/>
        <w:rPr>
          <w:rFonts w:cs="Arial"/>
          <w:caps/>
          <w:sz w:val="20"/>
        </w:rPr>
      </w:pPr>
      <w:bookmarkStart w:id="215" w:name="_Toc503434160"/>
      <w:r>
        <w:rPr>
          <w:rFonts w:cs="Arial"/>
          <w:caps/>
          <w:sz w:val="20"/>
        </w:rPr>
        <w:t>4.6.5.2. DBMS setup</w:t>
      </w:r>
      <w:bookmarkEnd w:id="215"/>
    </w:p>
    <w:p w14:paraId="75CD223D" w14:textId="77777777" w:rsidR="007F67DE" w:rsidRDefault="00D011DF">
      <w:pPr>
        <w:ind w:left="1080"/>
        <w:rPr>
          <w:rFonts w:cs="Arial"/>
          <w:iCs/>
        </w:rPr>
      </w:pPr>
      <w:r>
        <w:rPr>
          <w:rFonts w:cs="Arial"/>
          <w:caps/>
        </w:rPr>
        <w:t xml:space="preserve">  NA</w:t>
      </w:r>
    </w:p>
    <w:bookmarkEnd w:id="211"/>
    <w:bookmarkEnd w:id="212"/>
    <w:bookmarkEnd w:id="213"/>
    <w:bookmarkEnd w:id="214"/>
    <w:p w14:paraId="55482F3C" w14:textId="77777777" w:rsidR="007F67DE" w:rsidRDefault="007F67DE">
      <w:pPr>
        <w:pStyle w:val="Caption"/>
        <w:jc w:val="center"/>
        <w:rPr>
          <w:lang w:val="en-GB"/>
        </w:rPr>
      </w:pPr>
    </w:p>
    <w:p w14:paraId="2906E8D4" w14:textId="77777777" w:rsidR="007F67DE" w:rsidRDefault="00D011DF">
      <w:pPr>
        <w:pStyle w:val="Heading1"/>
        <w:numPr>
          <w:ilvl w:val="1"/>
          <w:numId w:val="9"/>
        </w:numPr>
        <w:tabs>
          <w:tab w:val="left" w:pos="540"/>
        </w:tabs>
        <w:ind w:left="540" w:hanging="270"/>
      </w:pPr>
      <w:bookmarkStart w:id="216" w:name="_Toc449860934"/>
      <w:bookmarkStart w:id="217" w:name="_Toc503434161"/>
      <w:bookmarkStart w:id="218" w:name="_Toc449860840"/>
      <w:r>
        <w:t xml:space="preserve">TECHNICAL </w:t>
      </w:r>
      <w:r>
        <w:t>OPERATIONS GUIDE</w:t>
      </w:r>
      <w:bookmarkEnd w:id="216"/>
      <w:bookmarkEnd w:id="217"/>
      <w:bookmarkEnd w:id="218"/>
    </w:p>
    <w:p w14:paraId="075937F9" w14:textId="77777777" w:rsidR="007F67DE" w:rsidRDefault="007F67DE">
      <w:pPr>
        <w:ind w:left="720"/>
        <w:rPr>
          <w:rFonts w:cs="Arial"/>
          <w:lang w:eastAsia="ar-SA"/>
        </w:rPr>
      </w:pPr>
      <w:bookmarkStart w:id="219" w:name="_MON_1514007781"/>
      <w:bookmarkEnd w:id="219"/>
    </w:p>
    <w:p w14:paraId="32645E04" w14:textId="77777777" w:rsidR="007F67DE" w:rsidRDefault="00D011DF">
      <w:pPr>
        <w:widowControl w:val="0"/>
        <w:numPr>
          <w:ilvl w:val="0"/>
          <w:numId w:val="12"/>
        </w:numPr>
        <w:tabs>
          <w:tab w:val="left" w:pos="720"/>
        </w:tabs>
        <w:suppressAutoHyphens/>
        <w:overflowPunct/>
        <w:autoSpaceDE/>
        <w:autoSpaceDN/>
        <w:adjustRightInd/>
        <w:spacing w:before="0"/>
        <w:ind w:right="0"/>
        <w:textAlignment w:val="auto"/>
        <w:rPr>
          <w:rFonts w:eastAsia="Consolas" w:cs="Arial"/>
          <w:color w:val="000000"/>
          <w:lang w:eastAsia="ar-SA"/>
        </w:rPr>
      </w:pPr>
      <w:r>
        <w:rPr>
          <w:rFonts w:cs="Arial"/>
          <w:color w:val="000000"/>
          <w:lang w:eastAsia="ar-SA"/>
        </w:rPr>
        <w:t xml:space="preserve">  Prepare the following files as for data loading. All AWB files should in one folder For example </w:t>
      </w:r>
    </w:p>
    <w:p w14:paraId="30FAE3EA" w14:textId="77777777" w:rsidR="007F67DE" w:rsidRDefault="007F67DE">
      <w:pPr>
        <w:widowControl w:val="0"/>
        <w:suppressAutoHyphens/>
        <w:overflowPunct/>
        <w:autoSpaceDE/>
        <w:autoSpaceDN/>
        <w:adjustRightInd/>
        <w:spacing w:before="0"/>
        <w:ind w:right="0"/>
        <w:textAlignment w:val="auto"/>
        <w:rPr>
          <w:rFonts w:eastAsia="Consolas" w:cs="Arial"/>
          <w:color w:val="000000"/>
          <w:lang w:eastAsia="ar-SA"/>
        </w:rPr>
      </w:pPr>
    </w:p>
    <w:p w14:paraId="2EA22AF1" w14:textId="77777777" w:rsidR="007F67DE" w:rsidRDefault="00D011DF">
      <w:pPr>
        <w:pStyle w:val="ListParagraph"/>
        <w:rPr>
          <w:rFonts w:eastAsia="Consolas"/>
          <w:lang w:eastAsia="ar-SA"/>
        </w:rPr>
      </w:pPr>
      <w:r>
        <w:rPr>
          <w:rFonts w:eastAsia="Consolas"/>
          <w:lang w:eastAsia="ar-SA"/>
        </w:rPr>
        <w:t>AWB.txt. &gt;&gt; store this under /home/</w:t>
      </w:r>
      <w:proofErr w:type="spellStart"/>
      <w:r>
        <w:rPr>
          <w:rFonts w:eastAsia="Consolas"/>
          <w:lang w:eastAsia="ar-SA"/>
        </w:rPr>
        <w:t>appadmin</w:t>
      </w:r>
      <w:proofErr w:type="spellEnd"/>
      <w:r>
        <w:rPr>
          <w:rFonts w:eastAsia="Consolas"/>
          <w:lang w:eastAsia="ar-SA"/>
        </w:rPr>
        <w:t>/</w:t>
      </w:r>
      <w:proofErr w:type="spellStart"/>
      <w:r>
        <w:rPr>
          <w:rFonts w:eastAsia="Consolas"/>
          <w:lang w:eastAsia="ar-SA"/>
        </w:rPr>
        <w:t>MKASampleFiles</w:t>
      </w:r>
      <w:proofErr w:type="spellEnd"/>
      <w:r>
        <w:rPr>
          <w:rFonts w:eastAsia="Consolas"/>
          <w:lang w:eastAsia="ar-SA"/>
        </w:rPr>
        <w:t>/AWB/</w:t>
      </w:r>
    </w:p>
    <w:p w14:paraId="31282F13" w14:textId="77777777" w:rsidR="007F67DE" w:rsidRDefault="007F67DE">
      <w:pPr>
        <w:widowControl w:val="0"/>
        <w:suppressAutoHyphens/>
        <w:overflowPunct/>
        <w:autoSpaceDE/>
        <w:autoSpaceDN/>
        <w:adjustRightInd/>
        <w:spacing w:before="0"/>
        <w:ind w:right="0"/>
        <w:textAlignment w:val="auto"/>
        <w:rPr>
          <w:rFonts w:eastAsia="Consolas" w:cs="Arial"/>
          <w:color w:val="000000"/>
          <w:lang w:eastAsia="ar-SA"/>
        </w:rPr>
      </w:pPr>
    </w:p>
    <w:p w14:paraId="4719F6E1" w14:textId="77777777" w:rsidR="007F67DE" w:rsidRDefault="00D011DF">
      <w:pPr>
        <w:pStyle w:val="ListParagraph"/>
        <w:rPr>
          <w:rFonts w:eastAsia="Consolas"/>
          <w:lang w:eastAsia="ar-SA"/>
        </w:rPr>
      </w:pPr>
      <w:r>
        <w:rPr>
          <w:rFonts w:eastAsia="Consolas"/>
          <w:lang w:eastAsia="ar-SA"/>
        </w:rPr>
        <w:t xml:space="preserve">AWB_History.txt &gt;&gt; store under </w:t>
      </w:r>
      <w:r>
        <w:rPr>
          <w:rFonts w:eastAsia="Consolas"/>
          <w:lang w:eastAsia="ar-SA"/>
        </w:rPr>
        <w:t>/home/</w:t>
      </w:r>
      <w:proofErr w:type="spellStart"/>
      <w:r>
        <w:rPr>
          <w:rFonts w:eastAsia="Consolas"/>
          <w:lang w:eastAsia="ar-SA"/>
        </w:rPr>
        <w:t>appadmin</w:t>
      </w:r>
      <w:proofErr w:type="spellEnd"/>
      <w:r>
        <w:rPr>
          <w:rFonts w:eastAsia="Consolas"/>
          <w:lang w:eastAsia="ar-SA"/>
        </w:rPr>
        <w:t>/</w:t>
      </w:r>
      <w:proofErr w:type="spellStart"/>
      <w:r>
        <w:rPr>
          <w:rFonts w:eastAsia="Consolas"/>
          <w:lang w:eastAsia="ar-SA"/>
        </w:rPr>
        <w:t>MKASampleFiles</w:t>
      </w:r>
      <w:proofErr w:type="spellEnd"/>
      <w:r>
        <w:rPr>
          <w:rFonts w:eastAsia="Consolas"/>
          <w:lang w:eastAsia="ar-SA"/>
        </w:rPr>
        <w:t>/</w:t>
      </w:r>
      <w:proofErr w:type="spellStart"/>
      <w:r>
        <w:rPr>
          <w:rFonts w:eastAsia="Consolas"/>
          <w:lang w:eastAsia="ar-SA"/>
        </w:rPr>
        <w:t>AWB_History</w:t>
      </w:r>
      <w:proofErr w:type="spellEnd"/>
      <w:r>
        <w:rPr>
          <w:rFonts w:eastAsia="Consolas"/>
          <w:lang w:eastAsia="ar-SA"/>
        </w:rPr>
        <w:t>/</w:t>
      </w:r>
    </w:p>
    <w:p w14:paraId="77AF947F" w14:textId="77777777" w:rsidR="007F67DE" w:rsidRDefault="007F67DE">
      <w:pPr>
        <w:rPr>
          <w:color w:val="000000"/>
          <w:lang w:eastAsia="ar-SA"/>
        </w:rPr>
      </w:pPr>
    </w:p>
    <w:p w14:paraId="3311E0BF" w14:textId="77777777" w:rsidR="007F67DE" w:rsidRDefault="00D011DF">
      <w:pPr>
        <w:rPr>
          <w:color w:val="000000"/>
          <w:lang w:eastAsia="ar-SA"/>
        </w:rPr>
      </w:pPr>
      <w:r>
        <w:rPr>
          <w:color w:val="000000"/>
          <w:lang w:eastAsia="ar-SA"/>
        </w:rPr>
        <w:t xml:space="preserve"> Specify the path name in DB where the above files are stored for processing</w:t>
      </w:r>
    </w:p>
    <w:p w14:paraId="39C690C3" w14:textId="77777777" w:rsidR="007F67DE" w:rsidRDefault="00D011DF">
      <w:pPr>
        <w:rPr>
          <w:rFonts w:eastAsia="Consolas"/>
          <w:lang w:eastAsia="ar-SA"/>
        </w:rPr>
      </w:pPr>
      <w:r>
        <w:lastRenderedPageBreak/>
        <w:pict w14:anchorId="3DA787E1">
          <v:shapetype id="_x0000_t202" coordsize="21600,21600" o:spt="202" path="m,l,21600r21600,l21600,xe">
            <v:stroke joinstyle="miter"/>
            <v:path gradientshapeok="t" o:connecttype="rect"/>
          </v:shapetype>
          <v:shape id="_x0000_s1033" type="#_x0000_t202" style="position:absolute;left:0;text-align:left;margin-left:33pt;margin-top:122.1pt;width:439.9pt;height:.05pt;z-index:251661312;mso-wrap-distance-top:0;mso-wrap-distance-bottom:0;mso-width-relative:page;mso-height-relative:page" stroked="f">
            <v:textbox style="mso-fit-shape-to-text:t" inset="0,0,0,0">
              <w:txbxContent>
                <w:p w14:paraId="3EDF500C" w14:textId="77777777" w:rsidR="007F67DE" w:rsidRDefault="00D011DF">
                  <w:pPr>
                    <w:pStyle w:val="Caption"/>
                    <w:jc w:val="center"/>
                    <w:rPr>
                      <w:rFonts w:eastAsia="Consolas"/>
                      <w:sz w:val="20"/>
                      <w:szCs w:val="20"/>
                    </w:rPr>
                  </w:pPr>
                  <w:r>
                    <w:t xml:space="preserve">Figure </w:t>
                  </w:r>
                  <w:r>
                    <w:fldChar w:fldCharType="begin"/>
                  </w:r>
                  <w:r>
                    <w:instrText xml:space="preserve"> SEQ Figure \* ARABIC </w:instrText>
                  </w:r>
                  <w:r>
                    <w:fldChar w:fldCharType="separate"/>
                  </w:r>
                  <w:r>
                    <w:t>4</w:t>
                  </w:r>
                  <w:r>
                    <w:fldChar w:fldCharType="end"/>
                  </w:r>
                </w:p>
              </w:txbxContent>
            </v:textbox>
            <w10:wrap type="topAndBottom"/>
          </v:shape>
        </w:pict>
      </w:r>
      <w:r>
        <w:rPr>
          <w:rFonts w:eastAsia="Consolas"/>
          <w:noProof/>
        </w:rPr>
        <w:drawing>
          <wp:anchor distT="0" distB="0" distL="0" distR="0" simplePos="0" relativeHeight="251671552" behindDoc="0" locked="0" layoutInCell="1" allowOverlap="1" wp14:anchorId="193CE9E1" wp14:editId="07777777">
            <wp:simplePos x="0" y="0"/>
            <wp:positionH relativeFrom="column">
              <wp:posOffset>419100</wp:posOffset>
            </wp:positionH>
            <wp:positionV relativeFrom="paragraph">
              <wp:posOffset>269240</wp:posOffset>
            </wp:positionV>
            <wp:extent cx="5586730" cy="12242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586730" cy="1224280"/>
                    </a:xfrm>
                    <a:prstGeom prst="rect">
                      <a:avLst/>
                    </a:prstGeom>
                    <a:solidFill>
                      <a:srgbClr val="FFFFFF"/>
                    </a:solidFill>
                    <a:ln>
                      <a:noFill/>
                    </a:ln>
                  </pic:spPr>
                </pic:pic>
              </a:graphicData>
            </a:graphic>
          </wp:anchor>
        </w:drawing>
      </w:r>
    </w:p>
    <w:p w14:paraId="38ECD459" w14:textId="77777777" w:rsidR="007F67DE" w:rsidRDefault="007F67DE">
      <w:pPr>
        <w:ind w:left="1800"/>
        <w:rPr>
          <w:rFonts w:eastAsia="Consolas"/>
          <w:lang w:eastAsia="ar-SA"/>
        </w:rPr>
      </w:pPr>
    </w:p>
    <w:p w14:paraId="4C1767D2" w14:textId="77777777" w:rsidR="007F67DE" w:rsidRDefault="00D011DF">
      <w:pPr>
        <w:widowControl w:val="0"/>
        <w:numPr>
          <w:ilvl w:val="0"/>
          <w:numId w:val="12"/>
        </w:numPr>
        <w:tabs>
          <w:tab w:val="clear" w:pos="576"/>
          <w:tab w:val="left" w:pos="0"/>
          <w:tab w:val="left" w:pos="720"/>
        </w:tabs>
        <w:suppressAutoHyphens/>
        <w:overflowPunct/>
        <w:autoSpaceDE/>
        <w:autoSpaceDN/>
        <w:adjustRightInd/>
        <w:spacing w:before="0"/>
        <w:ind w:left="576" w:right="0"/>
        <w:textAlignment w:val="auto"/>
        <w:rPr>
          <w:lang w:eastAsia="ar-SA"/>
        </w:rPr>
      </w:pPr>
      <w:r>
        <w:rPr>
          <w:noProof/>
        </w:rPr>
        <w:drawing>
          <wp:anchor distT="0" distB="0" distL="0" distR="0" simplePos="0" relativeHeight="251680768" behindDoc="0" locked="0" layoutInCell="1" allowOverlap="1" wp14:anchorId="7BD2CEDA" wp14:editId="07777777">
            <wp:simplePos x="0" y="0"/>
            <wp:positionH relativeFrom="column">
              <wp:posOffset>361950</wp:posOffset>
            </wp:positionH>
            <wp:positionV relativeFrom="paragraph">
              <wp:posOffset>311785</wp:posOffset>
            </wp:positionV>
            <wp:extent cx="5567680" cy="9855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567680" cy="985520"/>
                    </a:xfrm>
                    <a:prstGeom prst="rect">
                      <a:avLst/>
                    </a:prstGeom>
                    <a:solidFill>
                      <a:srgbClr val="FFFFFF"/>
                    </a:solidFill>
                    <a:ln>
                      <a:noFill/>
                    </a:ln>
                  </pic:spPr>
                </pic:pic>
              </a:graphicData>
            </a:graphic>
          </wp:anchor>
        </w:drawing>
      </w:r>
      <w:r>
        <w:pict w14:anchorId="7B7CA890">
          <v:shape id="_x0000_s1035" type="#_x0000_t202" style="position:absolute;left:0;text-align:left;margin-left:33pt;margin-top:102.15pt;width:438.4pt;height:.05pt;z-index:251662336;mso-wrap-distance-top:0;mso-wrap-distance-bottom:0;mso-position-horizontal-relative:text;mso-position-vertical-relative:text;mso-width-relative:page;mso-height-relative:page" stroked="f">
            <v:textbox style="mso-fit-shape-to-text:t" inset="0,0,0,0">
              <w:txbxContent>
                <w:p w14:paraId="2685C965" w14:textId="77777777" w:rsidR="007F67DE" w:rsidRDefault="00D011DF">
                  <w:pPr>
                    <w:pStyle w:val="Caption"/>
                    <w:jc w:val="center"/>
                    <w:rPr>
                      <w:sz w:val="20"/>
                      <w:szCs w:val="20"/>
                    </w:rPr>
                  </w:pPr>
                  <w:r>
                    <w:t xml:space="preserve">Figure </w:t>
                  </w:r>
                  <w:r>
                    <w:fldChar w:fldCharType="begin"/>
                  </w:r>
                  <w:r>
                    <w:instrText xml:space="preserve"> SEQ Figure \* ARABIC </w:instrText>
                  </w:r>
                  <w:r>
                    <w:fldChar w:fldCharType="separate"/>
                  </w:r>
                  <w:r>
                    <w:t>5</w:t>
                  </w:r>
                  <w:r>
                    <w:fldChar w:fldCharType="end"/>
                  </w:r>
                </w:p>
              </w:txbxContent>
            </v:textbox>
            <w10:wrap type="topAndBottom"/>
          </v:shape>
        </w:pict>
      </w:r>
      <w:r>
        <w:rPr>
          <w:color w:val="000000"/>
          <w:lang w:eastAsia="ar-SA"/>
        </w:rPr>
        <w:t xml:space="preserve">          Also need to specify the path where the files to move after processing</w:t>
      </w:r>
    </w:p>
    <w:p w14:paraId="6EC59BF1" w14:textId="77777777" w:rsidR="007F67DE" w:rsidRDefault="007F67DE">
      <w:pPr>
        <w:ind w:left="720"/>
        <w:rPr>
          <w:lang w:val="en-GB"/>
        </w:rPr>
      </w:pPr>
    </w:p>
    <w:p w14:paraId="0BBB28D6" w14:textId="77777777" w:rsidR="007F67DE" w:rsidRDefault="00D011DF">
      <w:pPr>
        <w:suppressAutoHyphens/>
        <w:overflowPunct/>
        <w:autoSpaceDE/>
        <w:autoSpaceDN/>
        <w:adjustRightInd/>
        <w:ind w:left="936"/>
        <w:jc w:val="both"/>
        <w:textAlignment w:val="auto"/>
        <w:rPr>
          <w:rFonts w:cs="Arial"/>
          <w:color w:val="000000"/>
          <w:lang w:eastAsia="ar-SA"/>
        </w:rPr>
      </w:pPr>
      <w:r>
        <w:rPr>
          <w:rFonts w:cs="Arial"/>
          <w:color w:val="000000"/>
          <w:lang w:eastAsia="ar-SA"/>
        </w:rPr>
        <w:t>Note: if the tomcat version in deployment server is 8 then the war should be generated using tomcat 8 from local.</w:t>
      </w:r>
    </w:p>
    <w:p w14:paraId="453A8D64" w14:textId="77777777" w:rsidR="007F67DE" w:rsidRDefault="00D011DF">
      <w:pPr>
        <w:ind w:left="936"/>
        <w:jc w:val="both"/>
        <w:rPr>
          <w:lang w:val="en-GB"/>
        </w:rPr>
      </w:pPr>
      <w:r>
        <w:rPr>
          <w:rFonts w:cs="Arial"/>
          <w:color w:val="000000"/>
          <w:lang w:eastAsia="ar-SA"/>
        </w:rPr>
        <w:t xml:space="preserve">Deploy the war under </w:t>
      </w:r>
      <w:r>
        <w:rPr>
          <w:rFonts w:cs="Arial"/>
          <w:color w:val="000000"/>
          <w:lang w:eastAsia="ar-SA"/>
        </w:rPr>
        <w:t>/tomcat/apache-tomcat-9.0.0.M11/</w:t>
      </w:r>
      <w:proofErr w:type="spellStart"/>
      <w:r>
        <w:rPr>
          <w:rFonts w:cs="Arial"/>
          <w:color w:val="000000"/>
          <w:lang w:eastAsia="ar-SA"/>
        </w:rPr>
        <w:t>webapps</w:t>
      </w:r>
      <w:proofErr w:type="spellEnd"/>
      <w:r>
        <w:rPr>
          <w:rFonts w:cs="Arial"/>
          <w:color w:val="000000"/>
          <w:lang w:eastAsia="ar-SA"/>
        </w:rPr>
        <w:t>. Once the deployment is completed then it will start the application automatically and it will load data from the above files to</w:t>
      </w:r>
    </w:p>
    <w:p w14:paraId="66962885" w14:textId="77777777" w:rsidR="007F67DE" w:rsidRDefault="00D011DF">
      <w:pPr>
        <w:widowControl w:val="0"/>
        <w:suppressAutoHyphens/>
        <w:overflowPunct/>
        <w:autoSpaceDE/>
        <w:autoSpaceDN/>
        <w:adjustRightInd/>
        <w:spacing w:before="0"/>
        <w:ind w:left="0" w:right="0"/>
        <w:textAlignment w:val="auto"/>
        <w:rPr>
          <w:lang w:val="en-GB"/>
        </w:rPr>
      </w:pPr>
      <w:r>
        <w:rPr>
          <w:lang w:val="en-GB"/>
        </w:rPr>
        <w:tab/>
      </w:r>
      <w:r>
        <w:rPr>
          <w:lang w:val="en-GB"/>
        </w:rPr>
        <w:tab/>
      </w:r>
      <w:r>
        <w:rPr>
          <w:lang w:val="en-GB"/>
        </w:rPr>
        <w:tab/>
      </w:r>
    </w:p>
    <w:p w14:paraId="7C9D362A" w14:textId="77777777" w:rsidR="007F67DE" w:rsidRDefault="00D011DF">
      <w:pPr>
        <w:pStyle w:val="ListParagraph"/>
        <w:rPr>
          <w:rFonts w:eastAsia="Consolas"/>
          <w:lang w:eastAsia="ar-SA"/>
        </w:rPr>
      </w:pPr>
      <w:r>
        <w:rPr>
          <w:lang w:eastAsia="ar-SA"/>
        </w:rPr>
        <w:t>DB.</w:t>
      </w:r>
      <w:r>
        <w:rPr>
          <w:rFonts w:eastAsia="Consolas"/>
          <w:lang w:eastAsia="ar-SA"/>
        </w:rPr>
        <w:t>AWB.txt. &gt;&gt; Data are saved into AWB_STORE and AWB_DATA</w:t>
      </w:r>
    </w:p>
    <w:p w14:paraId="6BD410AC" w14:textId="77777777" w:rsidR="007F67DE" w:rsidRDefault="00D011DF">
      <w:pPr>
        <w:pStyle w:val="ListParagraph"/>
        <w:rPr>
          <w:rFonts w:eastAsia="Consolas"/>
          <w:lang w:eastAsia="ar-SA"/>
        </w:rPr>
      </w:pPr>
      <w:r>
        <w:rPr>
          <w:rFonts w:eastAsia="Consolas"/>
          <w:lang w:eastAsia="ar-SA"/>
        </w:rPr>
        <w:t>AWB_History.txt &gt;&gt; data a</w:t>
      </w:r>
      <w:r>
        <w:rPr>
          <w:rFonts w:eastAsia="Consolas"/>
          <w:lang w:eastAsia="ar-SA"/>
        </w:rPr>
        <w:t>re saved into AWB_STORE and AWB_HISTORY_DATA</w:t>
      </w:r>
    </w:p>
    <w:p w14:paraId="514043B2" w14:textId="77777777" w:rsidR="007F67DE" w:rsidRDefault="00D011DF">
      <w:pPr>
        <w:pStyle w:val="ListParagraph"/>
        <w:rPr>
          <w:lang w:eastAsia="ar-SA"/>
        </w:rPr>
      </w:pPr>
      <w:r>
        <w:rPr>
          <w:lang w:eastAsia="ar-SA"/>
        </w:rPr>
        <w:t>CAR_HAWB.txt &gt;&gt; data are saved into CAR_STORE/ HAWB_STORE and CAR/HAWB_DATA</w:t>
      </w:r>
    </w:p>
    <w:p w14:paraId="5CC2991A" w14:textId="77777777" w:rsidR="007F67DE" w:rsidRDefault="00D011DF">
      <w:pPr>
        <w:pStyle w:val="ListParagraph"/>
        <w:rPr>
          <w:lang w:eastAsia="ar-SA"/>
        </w:rPr>
      </w:pPr>
      <w:r>
        <w:rPr>
          <w:rFonts w:eastAsia="Consolas"/>
          <w:lang w:eastAsia="ar-SA"/>
        </w:rPr>
        <w:t>CAR_HAWB_History.txt &gt;&gt; data are saved into CAR_HISTORY_DATA/ HAWB_HISTORY_DATA</w:t>
      </w:r>
    </w:p>
    <w:p w14:paraId="569D64D9" w14:textId="77777777" w:rsidR="007F67DE" w:rsidRDefault="00D011DF">
      <w:pPr>
        <w:rPr>
          <w:lang w:eastAsia="ar-SA"/>
        </w:rPr>
      </w:pPr>
      <w:r>
        <w:rPr>
          <w:color w:val="000000"/>
        </w:rPr>
        <w:tab/>
      </w:r>
    </w:p>
    <w:p w14:paraId="39E0584D" w14:textId="77777777" w:rsidR="007F67DE" w:rsidRDefault="007F67DE">
      <w:pPr>
        <w:pStyle w:val="ListParagraph"/>
        <w:numPr>
          <w:ilvl w:val="0"/>
          <w:numId w:val="0"/>
        </w:numPr>
        <w:ind w:left="1800"/>
        <w:rPr>
          <w:rFonts w:eastAsia="Consolas"/>
          <w:lang w:eastAsia="ar-SA"/>
        </w:rPr>
      </w:pPr>
    </w:p>
    <w:p w14:paraId="2B5B9F97" w14:textId="77777777" w:rsidR="007F67DE" w:rsidRDefault="00D011DF">
      <w:pPr>
        <w:pStyle w:val="Heading3"/>
        <w:keepNext w:val="0"/>
        <w:tabs>
          <w:tab w:val="left" w:pos="1440"/>
        </w:tabs>
        <w:overflowPunct/>
        <w:autoSpaceDE/>
        <w:autoSpaceDN/>
        <w:adjustRightInd/>
        <w:spacing w:before="240"/>
        <w:ind w:right="0"/>
        <w:jc w:val="left"/>
        <w:textAlignment w:val="auto"/>
        <w:rPr>
          <w:rFonts w:cs="Arial"/>
          <w:caps/>
          <w:sz w:val="20"/>
        </w:rPr>
      </w:pPr>
      <w:bookmarkStart w:id="220" w:name="_Toc449860841"/>
      <w:bookmarkStart w:id="221" w:name="_Toc449860935"/>
      <w:bookmarkStart w:id="222" w:name="_Toc503434162"/>
      <w:r>
        <w:rPr>
          <w:rFonts w:cs="Arial"/>
          <w:caps/>
          <w:sz w:val="20"/>
        </w:rPr>
        <w:t>4.7.1. Installation Procedures</w:t>
      </w:r>
      <w:bookmarkEnd w:id="220"/>
      <w:bookmarkEnd w:id="221"/>
      <w:bookmarkEnd w:id="222"/>
    </w:p>
    <w:p w14:paraId="0BB1A27E" w14:textId="77777777" w:rsidR="007F67DE" w:rsidRDefault="007F67DE">
      <w:pPr>
        <w:ind w:left="720"/>
        <w:jc w:val="both"/>
        <w:rPr>
          <w:rFonts w:cs="Arial"/>
        </w:rPr>
      </w:pPr>
    </w:p>
    <w:p w14:paraId="520BDB36" w14:textId="77777777" w:rsidR="007F67DE" w:rsidRDefault="00D011DF">
      <w:pPr>
        <w:pStyle w:val="BodyText"/>
        <w:numPr>
          <w:ilvl w:val="0"/>
          <w:numId w:val="13"/>
        </w:numPr>
        <w:rPr>
          <w:sz w:val="20"/>
        </w:rPr>
      </w:pPr>
      <w:r>
        <w:rPr>
          <w:sz w:val="20"/>
        </w:rPr>
        <w:t>Application will be deployed in Tomcat Server in war file format by AMS Team. The below is the Tomcat Server URL.</w:t>
      </w:r>
    </w:p>
    <w:p w14:paraId="75440068" w14:textId="77777777" w:rsidR="007F67DE" w:rsidRDefault="00D011DF">
      <w:pPr>
        <w:pStyle w:val="BodyText"/>
        <w:ind w:left="1296"/>
        <w:rPr>
          <w:b/>
          <w:color w:val="17365D" w:themeColor="text2" w:themeShade="BF"/>
          <w:sz w:val="20"/>
        </w:rPr>
      </w:pPr>
      <w:r>
        <w:rPr>
          <w:b/>
          <w:color w:val="17365D" w:themeColor="text2" w:themeShade="BF"/>
          <w:sz w:val="20"/>
        </w:rPr>
        <w:t>http://1mfmigapp1.mas.net:8080</w:t>
      </w:r>
    </w:p>
    <w:p w14:paraId="2FE73EB2" w14:textId="77777777" w:rsidR="007F67DE" w:rsidRDefault="00D011DF">
      <w:pPr>
        <w:pStyle w:val="Heading3"/>
        <w:keepNext w:val="0"/>
        <w:tabs>
          <w:tab w:val="left" w:pos="1440"/>
        </w:tabs>
        <w:overflowPunct/>
        <w:autoSpaceDE/>
        <w:autoSpaceDN/>
        <w:adjustRightInd/>
        <w:spacing w:before="240"/>
        <w:ind w:left="0" w:right="0" w:firstLine="630"/>
        <w:jc w:val="left"/>
        <w:textAlignment w:val="auto"/>
        <w:rPr>
          <w:rFonts w:cs="Arial"/>
        </w:rPr>
      </w:pPr>
      <w:bookmarkStart w:id="223" w:name="_Toc449860842"/>
      <w:bookmarkStart w:id="224" w:name="_Toc503434163"/>
      <w:bookmarkStart w:id="225" w:name="_Toc449860936"/>
      <w:r>
        <w:rPr>
          <w:rFonts w:cs="Arial"/>
          <w:caps/>
          <w:sz w:val="20"/>
        </w:rPr>
        <w:t>4.7.2. Backup And Recovery</w:t>
      </w:r>
      <w:bookmarkEnd w:id="223"/>
      <w:bookmarkEnd w:id="224"/>
      <w:bookmarkEnd w:id="225"/>
    </w:p>
    <w:p w14:paraId="7890F430" w14:textId="77777777" w:rsidR="007F67DE" w:rsidRDefault="00D011DF">
      <w:pPr>
        <w:jc w:val="both"/>
      </w:pPr>
      <w:r>
        <w:rPr>
          <w:rFonts w:cs="Arial"/>
        </w:rPr>
        <w:t xml:space="preserve">           A</w:t>
      </w:r>
      <w:r>
        <w:t xml:space="preserve">pplication are being backed using DR server. Database will be backed up </w:t>
      </w:r>
      <w:r>
        <w:t>on daily basis.</w:t>
      </w:r>
    </w:p>
    <w:p w14:paraId="0F8B125C" w14:textId="77777777" w:rsidR="007F67DE" w:rsidRDefault="007F67DE">
      <w:pPr>
        <w:shd w:val="clear" w:color="auto" w:fill="FFFFFF"/>
        <w:overflowPunct/>
        <w:autoSpaceDE/>
        <w:autoSpaceDN/>
        <w:adjustRightInd/>
        <w:spacing w:before="0"/>
        <w:ind w:left="0" w:right="0"/>
        <w:textAlignment w:val="auto"/>
        <w:rPr>
          <w:rFonts w:cs="Arial"/>
          <w:color w:val="000000" w:themeColor="text1"/>
        </w:rPr>
      </w:pPr>
    </w:p>
    <w:p w14:paraId="0A4EB66E" w14:textId="77777777" w:rsidR="007F67DE" w:rsidRDefault="00D011DF">
      <w:pPr>
        <w:shd w:val="clear" w:color="auto" w:fill="FFFFFF"/>
        <w:overflowPunct/>
        <w:autoSpaceDE/>
        <w:autoSpaceDN/>
        <w:adjustRightInd/>
        <w:spacing w:before="0"/>
        <w:ind w:left="1080" w:right="0"/>
        <w:textAlignment w:val="auto"/>
        <w:rPr>
          <w:rFonts w:cs="Arial"/>
          <w:b/>
          <w:color w:val="000000" w:themeColor="text1"/>
        </w:rPr>
      </w:pPr>
      <w:r>
        <w:rPr>
          <w:rFonts w:cs="Arial"/>
          <w:b/>
          <w:color w:val="000000" w:themeColor="text1"/>
        </w:rPr>
        <w:t xml:space="preserve"> Azure VM Backup</w:t>
      </w:r>
    </w:p>
    <w:p w14:paraId="41C60458" w14:textId="77777777" w:rsidR="007F67DE" w:rsidRDefault="007F67DE">
      <w:pPr>
        <w:shd w:val="clear" w:color="auto" w:fill="FFFFFF"/>
        <w:overflowPunct/>
        <w:autoSpaceDE/>
        <w:autoSpaceDN/>
        <w:adjustRightInd/>
        <w:spacing w:before="0"/>
        <w:ind w:left="216" w:right="0" w:firstLine="360"/>
        <w:textAlignment w:val="auto"/>
        <w:rPr>
          <w:rFonts w:cs="Arial"/>
          <w:b/>
          <w:color w:val="000000" w:themeColor="text1"/>
        </w:rPr>
      </w:pPr>
    </w:p>
    <w:p w14:paraId="646584B2" w14:textId="77777777" w:rsidR="007F67DE" w:rsidRDefault="00D011DF">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 xml:space="preserve">Azure recovery Services vault is an entity that stores all the backups and recovery points that have been created over time. The vault also contains the backup policies that will be applied to the virtual machines </w:t>
      </w:r>
      <w:r>
        <w:rPr>
          <w:rFonts w:cs="Arial"/>
          <w:color w:val="000000" w:themeColor="text1"/>
        </w:rPr>
        <w:t>being backed up</w:t>
      </w:r>
    </w:p>
    <w:p w14:paraId="6D3F5F78" w14:textId="77777777" w:rsidR="007F67DE" w:rsidRDefault="00D011DF">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 xml:space="preserve">When the Recovery services initiates a backup job at the scheduled time, it triggers the backup extension to take a point-in-time snapshot. The Azure Recovery service uses the </w:t>
      </w:r>
      <w:proofErr w:type="spellStart"/>
      <w:r>
        <w:rPr>
          <w:rFonts w:cs="Arial"/>
          <w:color w:val="000000" w:themeColor="text1"/>
        </w:rPr>
        <w:t>VMSnapshot</w:t>
      </w:r>
      <w:proofErr w:type="spellEnd"/>
      <w:r>
        <w:rPr>
          <w:rFonts w:cs="Arial"/>
          <w:color w:val="000000" w:themeColor="text1"/>
        </w:rPr>
        <w:t xml:space="preserve"> extension in Windows, and the </w:t>
      </w:r>
      <w:proofErr w:type="spellStart"/>
      <w:r>
        <w:rPr>
          <w:rFonts w:cs="Arial"/>
          <w:color w:val="000000" w:themeColor="text1"/>
        </w:rPr>
        <w:t>VMSnapshotLinux</w:t>
      </w:r>
      <w:proofErr w:type="spellEnd"/>
      <w:r>
        <w:rPr>
          <w:rFonts w:cs="Arial"/>
          <w:color w:val="000000" w:themeColor="text1"/>
        </w:rPr>
        <w:t xml:space="preserve"> extension in Linux. The extension is installed during the first VM backup.</w:t>
      </w:r>
    </w:p>
    <w:p w14:paraId="4267F419" w14:textId="77777777" w:rsidR="007F67DE" w:rsidRDefault="007F67DE">
      <w:pPr>
        <w:shd w:val="clear" w:color="auto" w:fill="FFFFFF"/>
        <w:overflowPunct/>
        <w:autoSpaceDE/>
        <w:autoSpaceDN/>
        <w:adjustRightInd/>
        <w:spacing w:before="0"/>
        <w:ind w:left="1080" w:right="0"/>
        <w:jc w:val="both"/>
        <w:textAlignment w:val="auto"/>
        <w:rPr>
          <w:rFonts w:cs="Arial"/>
          <w:color w:val="000000" w:themeColor="text1"/>
        </w:rPr>
      </w:pPr>
    </w:p>
    <w:p w14:paraId="1687F606" w14:textId="77777777" w:rsidR="007F67DE" w:rsidRDefault="00D011DF">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Once the Azure Backup service takes the snapshot, the data is transferred to the vault. To maximize efficiency, the service identifies and transfers only the blocks</w:t>
      </w:r>
      <w:r>
        <w:rPr>
          <w:rFonts w:cs="Arial"/>
          <w:color w:val="000000" w:themeColor="text1"/>
        </w:rPr>
        <w:t xml:space="preserve"> of data that have changed since the previous backup.</w:t>
      </w:r>
    </w:p>
    <w:p w14:paraId="5CD0D4CB" w14:textId="77777777" w:rsidR="007F67DE" w:rsidRDefault="00D011DF">
      <w:pPr>
        <w:shd w:val="clear" w:color="auto" w:fill="FFFFFF"/>
        <w:overflowPunct/>
        <w:autoSpaceDE/>
        <w:autoSpaceDN/>
        <w:adjustRightInd/>
        <w:spacing w:before="0"/>
        <w:ind w:left="1080" w:right="0"/>
        <w:jc w:val="both"/>
        <w:textAlignment w:val="auto"/>
        <w:rPr>
          <w:rFonts w:cs="Arial"/>
          <w:color w:val="000000" w:themeColor="text1"/>
        </w:rPr>
      </w:pPr>
      <w:r>
        <w:rPr>
          <w:rFonts w:cs="Arial"/>
          <w:color w:val="000000" w:themeColor="text1"/>
        </w:rPr>
        <w:t>When the data transfer is complete, the snapshot is removed and a recovery point is created</w:t>
      </w:r>
    </w:p>
    <w:p w14:paraId="2307325F" w14:textId="77777777" w:rsidR="007F67DE" w:rsidRDefault="007F67DE">
      <w:pPr>
        <w:shd w:val="clear" w:color="auto" w:fill="FFFFFF"/>
        <w:overflowPunct/>
        <w:autoSpaceDE/>
        <w:autoSpaceDN/>
        <w:adjustRightInd/>
        <w:spacing w:before="0"/>
        <w:ind w:left="1080" w:right="0"/>
        <w:jc w:val="both"/>
        <w:textAlignment w:val="auto"/>
        <w:rPr>
          <w:rFonts w:cs="Arial"/>
          <w:color w:val="000000" w:themeColor="text1"/>
        </w:rPr>
      </w:pPr>
    </w:p>
    <w:p w14:paraId="3B3B3219" w14:textId="77777777" w:rsidR="007F67DE" w:rsidRDefault="00D011DF">
      <w:pPr>
        <w:shd w:val="clear" w:color="auto" w:fill="FFFFFF"/>
        <w:overflowPunct/>
        <w:autoSpaceDE/>
        <w:autoSpaceDN/>
        <w:adjustRightInd/>
        <w:spacing w:before="0"/>
        <w:ind w:left="216" w:right="0" w:firstLine="360"/>
        <w:textAlignment w:val="auto"/>
        <w:rPr>
          <w:rFonts w:cs="Arial"/>
          <w:b/>
          <w:color w:val="000000" w:themeColor="text1"/>
        </w:rPr>
      </w:pPr>
      <w:r>
        <w:rPr>
          <w:rFonts w:cs="Arial"/>
          <w:color w:val="000000" w:themeColor="text1"/>
        </w:rPr>
        <w:t xml:space="preserve">       </w:t>
      </w:r>
      <w:r>
        <w:rPr>
          <w:rFonts w:cs="Arial"/>
          <w:b/>
          <w:color w:val="000000" w:themeColor="text1"/>
        </w:rPr>
        <w:t>OS Backup:</w:t>
      </w:r>
    </w:p>
    <w:tbl>
      <w:tblPr>
        <w:tblW w:w="9391" w:type="dxa"/>
        <w:tblInd w:w="1080" w:type="dxa"/>
        <w:tblLayout w:type="fixed"/>
        <w:tblLook w:val="04A0" w:firstRow="1" w:lastRow="0" w:firstColumn="1" w:lastColumn="0" w:noHBand="0" w:noVBand="1"/>
      </w:tblPr>
      <w:tblGrid>
        <w:gridCol w:w="1760"/>
        <w:gridCol w:w="1461"/>
        <w:gridCol w:w="1733"/>
        <w:gridCol w:w="1298"/>
        <w:gridCol w:w="3139"/>
      </w:tblGrid>
      <w:tr w:rsidR="007F67DE" w14:paraId="00EE0EAE" w14:textId="77777777">
        <w:trPr>
          <w:trHeight w:val="450"/>
        </w:trPr>
        <w:tc>
          <w:tcPr>
            <w:tcW w:w="1760"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4282FA3" w14:textId="77777777" w:rsidR="007F67DE" w:rsidRDefault="00D011DF">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Hostname</w:t>
            </w:r>
          </w:p>
        </w:tc>
        <w:tc>
          <w:tcPr>
            <w:tcW w:w="1461"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6A45A07" w14:textId="77777777" w:rsidR="007F67DE" w:rsidRDefault="00D011DF">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 of Versions</w:t>
            </w:r>
          </w:p>
        </w:tc>
        <w:tc>
          <w:tcPr>
            <w:tcW w:w="1733"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F35DBC6" w14:textId="77777777" w:rsidR="007F67DE" w:rsidRDefault="00D011DF">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Frequency</w:t>
            </w:r>
          </w:p>
        </w:tc>
        <w:tc>
          <w:tcPr>
            <w:tcW w:w="1298"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7EA3EE1" w14:textId="77777777" w:rsidR="007F67DE" w:rsidRDefault="00D011DF">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Schedule</w:t>
            </w:r>
          </w:p>
        </w:tc>
        <w:tc>
          <w:tcPr>
            <w:tcW w:w="3139"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C94FBC7" w14:textId="77777777" w:rsidR="007F67DE" w:rsidRDefault="00D011DF">
            <w:pPr>
              <w:overflowPunct/>
              <w:autoSpaceDE/>
              <w:autoSpaceDN/>
              <w:adjustRightInd/>
              <w:spacing w:before="0"/>
              <w:ind w:left="0" w:right="0"/>
              <w:jc w:val="center"/>
              <w:textAlignment w:val="auto"/>
              <w:rPr>
                <w:rFonts w:ascii="Calibri" w:hAnsi="Calibri"/>
                <w:b/>
                <w:bCs/>
                <w:color w:val="000000"/>
                <w:sz w:val="22"/>
                <w:szCs w:val="22"/>
              </w:rPr>
            </w:pPr>
            <w:r>
              <w:rPr>
                <w:rFonts w:ascii="Calibri" w:hAnsi="Calibri"/>
                <w:b/>
                <w:bCs/>
                <w:color w:val="000000"/>
                <w:sz w:val="22"/>
                <w:szCs w:val="22"/>
              </w:rPr>
              <w:t>Remarks</w:t>
            </w:r>
          </w:p>
        </w:tc>
      </w:tr>
      <w:tr w:rsidR="007F67DE" w14:paraId="313AE7F5" w14:textId="77777777">
        <w:trPr>
          <w:trHeight w:val="584"/>
        </w:trPr>
        <w:tc>
          <w:tcPr>
            <w:tcW w:w="1760" w:type="dxa"/>
            <w:vMerge/>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68F65D8" w14:textId="77777777" w:rsidR="007F67DE" w:rsidRDefault="007F67DE">
            <w:pPr>
              <w:overflowPunct/>
              <w:autoSpaceDE/>
              <w:autoSpaceDN/>
              <w:adjustRightInd/>
              <w:spacing w:before="0"/>
              <w:ind w:left="0" w:right="0"/>
              <w:textAlignment w:val="auto"/>
              <w:rPr>
                <w:rFonts w:ascii="Calibri" w:hAnsi="Calibri"/>
                <w:b/>
                <w:bCs/>
                <w:color w:val="000000"/>
                <w:sz w:val="22"/>
                <w:szCs w:val="22"/>
              </w:rPr>
            </w:pPr>
          </w:p>
        </w:tc>
        <w:tc>
          <w:tcPr>
            <w:tcW w:w="1461" w:type="dxa"/>
            <w:vMerge/>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60FA7C8" w14:textId="77777777" w:rsidR="007F67DE" w:rsidRDefault="007F67DE">
            <w:pPr>
              <w:overflowPunct/>
              <w:autoSpaceDE/>
              <w:autoSpaceDN/>
              <w:adjustRightInd/>
              <w:spacing w:before="0"/>
              <w:ind w:left="0" w:right="0"/>
              <w:textAlignment w:val="auto"/>
              <w:rPr>
                <w:rFonts w:ascii="Calibri" w:hAnsi="Calibri"/>
                <w:b/>
                <w:bCs/>
                <w:color w:val="000000"/>
                <w:sz w:val="22"/>
                <w:szCs w:val="22"/>
              </w:rPr>
            </w:pPr>
          </w:p>
        </w:tc>
        <w:tc>
          <w:tcPr>
            <w:tcW w:w="1733" w:type="dxa"/>
            <w:vMerge/>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6A5953D" w14:textId="77777777" w:rsidR="007F67DE" w:rsidRDefault="007F67DE">
            <w:pPr>
              <w:overflowPunct/>
              <w:autoSpaceDE/>
              <w:autoSpaceDN/>
              <w:adjustRightInd/>
              <w:spacing w:before="0"/>
              <w:ind w:left="0" w:right="0"/>
              <w:textAlignment w:val="auto"/>
              <w:rPr>
                <w:rFonts w:ascii="Calibri" w:hAnsi="Calibri"/>
                <w:b/>
                <w:bCs/>
                <w:color w:val="000000"/>
                <w:sz w:val="22"/>
                <w:szCs w:val="22"/>
              </w:rPr>
            </w:pPr>
          </w:p>
        </w:tc>
        <w:tc>
          <w:tcPr>
            <w:tcW w:w="1298" w:type="dxa"/>
            <w:vMerge/>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C07BD89" w14:textId="77777777" w:rsidR="007F67DE" w:rsidRDefault="007F67DE">
            <w:pPr>
              <w:overflowPunct/>
              <w:autoSpaceDE/>
              <w:autoSpaceDN/>
              <w:adjustRightInd/>
              <w:spacing w:before="0"/>
              <w:ind w:left="0" w:right="0"/>
              <w:textAlignment w:val="auto"/>
              <w:rPr>
                <w:rFonts w:ascii="Calibri" w:hAnsi="Calibri"/>
                <w:b/>
                <w:bCs/>
                <w:color w:val="000000"/>
                <w:sz w:val="22"/>
                <w:szCs w:val="22"/>
              </w:rPr>
            </w:pPr>
          </w:p>
        </w:tc>
        <w:tc>
          <w:tcPr>
            <w:tcW w:w="3139" w:type="dxa"/>
            <w:vMerge/>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3FE3489" w14:textId="77777777" w:rsidR="007F67DE" w:rsidRDefault="007F67DE">
            <w:pPr>
              <w:overflowPunct/>
              <w:autoSpaceDE/>
              <w:autoSpaceDN/>
              <w:adjustRightInd/>
              <w:spacing w:before="0"/>
              <w:ind w:left="0" w:right="0"/>
              <w:textAlignment w:val="auto"/>
              <w:rPr>
                <w:rFonts w:ascii="Calibri" w:hAnsi="Calibri"/>
                <w:b/>
                <w:bCs/>
                <w:color w:val="000000"/>
                <w:sz w:val="22"/>
                <w:szCs w:val="22"/>
              </w:rPr>
            </w:pPr>
          </w:p>
        </w:tc>
      </w:tr>
      <w:tr w:rsidR="007F67DE" w14:paraId="7E5010F2" w14:textId="77777777">
        <w:trPr>
          <w:trHeight w:val="876"/>
        </w:trPr>
        <w:tc>
          <w:tcPr>
            <w:tcW w:w="1760" w:type="dxa"/>
            <w:tcBorders>
              <w:top w:val="nil"/>
              <w:left w:val="single" w:sz="4" w:space="0" w:color="auto"/>
              <w:bottom w:val="single" w:sz="4" w:space="0" w:color="auto"/>
              <w:right w:val="single" w:sz="4" w:space="0" w:color="auto"/>
            </w:tcBorders>
            <w:shd w:val="clear" w:color="auto" w:fill="auto"/>
            <w:vAlign w:val="center"/>
          </w:tcPr>
          <w:p w14:paraId="0664F42C"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MASG-1MFMIGAPP1</w:t>
            </w:r>
          </w:p>
        </w:tc>
        <w:tc>
          <w:tcPr>
            <w:tcW w:w="1461" w:type="dxa"/>
            <w:tcBorders>
              <w:top w:val="nil"/>
              <w:left w:val="nil"/>
              <w:bottom w:val="single" w:sz="4" w:space="0" w:color="auto"/>
              <w:right w:val="single" w:sz="4" w:space="0" w:color="auto"/>
            </w:tcBorders>
            <w:shd w:val="clear" w:color="auto" w:fill="auto"/>
            <w:vAlign w:val="bottom"/>
          </w:tcPr>
          <w:p w14:paraId="6DDB914C"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6</w:t>
            </w:r>
          </w:p>
        </w:tc>
        <w:tc>
          <w:tcPr>
            <w:tcW w:w="1733" w:type="dxa"/>
            <w:tcBorders>
              <w:top w:val="nil"/>
              <w:left w:val="nil"/>
              <w:bottom w:val="single" w:sz="4" w:space="0" w:color="auto"/>
              <w:right w:val="single" w:sz="4" w:space="0" w:color="auto"/>
            </w:tcBorders>
            <w:shd w:val="clear" w:color="auto" w:fill="auto"/>
            <w:vAlign w:val="bottom"/>
          </w:tcPr>
          <w:p w14:paraId="677C86A2"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xml:space="preserve">Every </w:t>
            </w:r>
            <w:r>
              <w:rPr>
                <w:rFonts w:ascii="Calibri" w:hAnsi="Calibri"/>
                <w:color w:val="000000"/>
                <w:sz w:val="22"/>
                <w:szCs w:val="22"/>
              </w:rPr>
              <w:t>Saturday</w:t>
            </w:r>
          </w:p>
        </w:tc>
        <w:tc>
          <w:tcPr>
            <w:tcW w:w="1298" w:type="dxa"/>
            <w:tcBorders>
              <w:top w:val="nil"/>
              <w:left w:val="nil"/>
              <w:bottom w:val="single" w:sz="4" w:space="0" w:color="auto"/>
              <w:right w:val="single" w:sz="4" w:space="0" w:color="auto"/>
            </w:tcBorders>
            <w:shd w:val="clear" w:color="auto" w:fill="auto"/>
            <w:vAlign w:val="bottom"/>
          </w:tcPr>
          <w:p w14:paraId="6DBEB97B"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sz="4" w:space="0" w:color="auto"/>
              <w:right w:val="single" w:sz="4" w:space="0" w:color="auto"/>
            </w:tcBorders>
            <w:shd w:val="clear" w:color="auto" w:fill="auto"/>
            <w:vAlign w:val="bottom"/>
          </w:tcPr>
          <w:p w14:paraId="65E525AC"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3 months</w:t>
            </w:r>
          </w:p>
        </w:tc>
      </w:tr>
      <w:tr w:rsidR="007F67DE" w14:paraId="28B2D2D1" w14:textId="77777777">
        <w:trPr>
          <w:trHeight w:val="876"/>
        </w:trPr>
        <w:tc>
          <w:tcPr>
            <w:tcW w:w="1760" w:type="dxa"/>
            <w:tcBorders>
              <w:top w:val="nil"/>
              <w:left w:val="single" w:sz="4" w:space="0" w:color="auto"/>
              <w:bottom w:val="single" w:sz="4" w:space="0" w:color="auto"/>
              <w:right w:val="single" w:sz="4" w:space="0" w:color="auto"/>
            </w:tcBorders>
            <w:shd w:val="clear" w:color="auto" w:fill="auto"/>
            <w:vAlign w:val="center"/>
          </w:tcPr>
          <w:p w14:paraId="5039C586"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MASG-1MFMIGDB1</w:t>
            </w:r>
          </w:p>
        </w:tc>
        <w:tc>
          <w:tcPr>
            <w:tcW w:w="1461" w:type="dxa"/>
            <w:tcBorders>
              <w:top w:val="nil"/>
              <w:left w:val="nil"/>
              <w:bottom w:val="single" w:sz="4" w:space="0" w:color="auto"/>
              <w:right w:val="single" w:sz="4" w:space="0" w:color="auto"/>
            </w:tcBorders>
            <w:shd w:val="clear" w:color="auto" w:fill="auto"/>
            <w:vAlign w:val="bottom"/>
          </w:tcPr>
          <w:p w14:paraId="5D9A48CF"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6</w:t>
            </w:r>
          </w:p>
        </w:tc>
        <w:tc>
          <w:tcPr>
            <w:tcW w:w="1733" w:type="dxa"/>
            <w:tcBorders>
              <w:top w:val="nil"/>
              <w:left w:val="nil"/>
              <w:bottom w:val="single" w:sz="4" w:space="0" w:color="auto"/>
              <w:right w:val="single" w:sz="4" w:space="0" w:color="auto"/>
            </w:tcBorders>
            <w:shd w:val="clear" w:color="auto" w:fill="auto"/>
            <w:vAlign w:val="bottom"/>
          </w:tcPr>
          <w:p w14:paraId="11D30A36"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sz="4" w:space="0" w:color="auto"/>
              <w:right w:val="single" w:sz="4" w:space="0" w:color="auto"/>
            </w:tcBorders>
            <w:shd w:val="clear" w:color="auto" w:fill="auto"/>
            <w:vAlign w:val="bottom"/>
          </w:tcPr>
          <w:p w14:paraId="053223D3"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sz="4" w:space="0" w:color="auto"/>
              <w:right w:val="single" w:sz="4" w:space="0" w:color="auto"/>
            </w:tcBorders>
            <w:shd w:val="clear" w:color="auto" w:fill="auto"/>
            <w:vAlign w:val="bottom"/>
          </w:tcPr>
          <w:p w14:paraId="260633A6"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3 months</w:t>
            </w:r>
          </w:p>
        </w:tc>
      </w:tr>
      <w:tr w:rsidR="007F67DE" w14:paraId="3A63B9C0" w14:textId="77777777">
        <w:trPr>
          <w:trHeight w:val="891"/>
        </w:trPr>
        <w:tc>
          <w:tcPr>
            <w:tcW w:w="1760" w:type="dxa"/>
            <w:tcBorders>
              <w:top w:val="nil"/>
              <w:left w:val="single" w:sz="4" w:space="0" w:color="auto"/>
              <w:bottom w:val="single" w:sz="4" w:space="0" w:color="auto"/>
              <w:right w:val="single" w:sz="4" w:space="0" w:color="auto"/>
            </w:tcBorders>
            <w:shd w:val="clear" w:color="auto" w:fill="auto"/>
            <w:vAlign w:val="center"/>
          </w:tcPr>
          <w:p w14:paraId="584E210F"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MASG-3MFMIGAPP-LX</w:t>
            </w:r>
          </w:p>
        </w:tc>
        <w:tc>
          <w:tcPr>
            <w:tcW w:w="1461" w:type="dxa"/>
            <w:tcBorders>
              <w:top w:val="nil"/>
              <w:left w:val="nil"/>
              <w:bottom w:val="single" w:sz="4" w:space="0" w:color="auto"/>
              <w:right w:val="single" w:sz="4" w:space="0" w:color="auto"/>
            </w:tcBorders>
            <w:shd w:val="clear" w:color="auto" w:fill="auto"/>
            <w:vAlign w:val="bottom"/>
          </w:tcPr>
          <w:p w14:paraId="7CD048C6"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4</w:t>
            </w:r>
          </w:p>
        </w:tc>
        <w:tc>
          <w:tcPr>
            <w:tcW w:w="1733" w:type="dxa"/>
            <w:tcBorders>
              <w:top w:val="nil"/>
              <w:left w:val="nil"/>
              <w:bottom w:val="single" w:sz="4" w:space="0" w:color="auto"/>
              <w:right w:val="single" w:sz="4" w:space="0" w:color="auto"/>
            </w:tcBorders>
            <w:shd w:val="clear" w:color="auto" w:fill="auto"/>
            <w:vAlign w:val="bottom"/>
          </w:tcPr>
          <w:p w14:paraId="161A70F2"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sz="4" w:space="0" w:color="auto"/>
              <w:right w:val="single" w:sz="4" w:space="0" w:color="auto"/>
            </w:tcBorders>
            <w:shd w:val="clear" w:color="auto" w:fill="auto"/>
            <w:vAlign w:val="bottom"/>
          </w:tcPr>
          <w:p w14:paraId="6F9E3ED1"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sz="4" w:space="0" w:color="auto"/>
              <w:right w:val="single" w:sz="4" w:space="0" w:color="auto"/>
            </w:tcBorders>
            <w:shd w:val="clear" w:color="auto" w:fill="auto"/>
            <w:vAlign w:val="bottom"/>
          </w:tcPr>
          <w:p w14:paraId="0ED72FB4"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 xml:space="preserve">Monthly first Saturday backup </w:t>
            </w:r>
            <w:r>
              <w:rPr>
                <w:rFonts w:ascii="Calibri" w:hAnsi="Calibri"/>
                <w:color w:val="000000"/>
                <w:sz w:val="22"/>
                <w:szCs w:val="22"/>
              </w:rPr>
              <w:t>retention is 2months</w:t>
            </w:r>
          </w:p>
        </w:tc>
      </w:tr>
      <w:tr w:rsidR="007F67DE" w14:paraId="0A636038" w14:textId="77777777">
        <w:trPr>
          <w:trHeight w:val="876"/>
        </w:trPr>
        <w:tc>
          <w:tcPr>
            <w:tcW w:w="1760" w:type="dxa"/>
            <w:tcBorders>
              <w:top w:val="nil"/>
              <w:left w:val="single" w:sz="4" w:space="0" w:color="auto"/>
              <w:bottom w:val="single" w:sz="4" w:space="0" w:color="auto"/>
              <w:right w:val="single" w:sz="4" w:space="0" w:color="auto"/>
            </w:tcBorders>
            <w:shd w:val="clear" w:color="auto" w:fill="auto"/>
            <w:vAlign w:val="center"/>
          </w:tcPr>
          <w:p w14:paraId="630887E9"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MASG-3MFMIGDB-LX</w:t>
            </w:r>
          </w:p>
        </w:tc>
        <w:tc>
          <w:tcPr>
            <w:tcW w:w="1461" w:type="dxa"/>
            <w:tcBorders>
              <w:top w:val="nil"/>
              <w:left w:val="nil"/>
              <w:bottom w:val="single" w:sz="4" w:space="0" w:color="auto"/>
              <w:right w:val="single" w:sz="4" w:space="0" w:color="auto"/>
            </w:tcBorders>
            <w:shd w:val="clear" w:color="auto" w:fill="auto"/>
            <w:vAlign w:val="bottom"/>
          </w:tcPr>
          <w:p w14:paraId="2A108F41" w14:textId="77777777" w:rsidR="007F67DE" w:rsidRDefault="00D011DF">
            <w:pPr>
              <w:overflowPunct/>
              <w:autoSpaceDE/>
              <w:autoSpaceDN/>
              <w:adjustRightInd/>
              <w:spacing w:before="0"/>
              <w:ind w:left="0" w:right="0"/>
              <w:textAlignment w:val="auto"/>
              <w:rPr>
                <w:rFonts w:ascii="Times New Roman" w:hAnsi="Times New Roman"/>
                <w:color w:val="000000"/>
                <w:sz w:val="22"/>
                <w:szCs w:val="22"/>
              </w:rPr>
            </w:pPr>
            <w:r>
              <w:rPr>
                <w:rFonts w:ascii="Times New Roman" w:hAnsi="Times New Roman"/>
                <w:color w:val="000000"/>
                <w:sz w:val="22"/>
                <w:szCs w:val="22"/>
              </w:rPr>
              <w:t>4</w:t>
            </w:r>
          </w:p>
        </w:tc>
        <w:tc>
          <w:tcPr>
            <w:tcW w:w="1733" w:type="dxa"/>
            <w:tcBorders>
              <w:top w:val="nil"/>
              <w:left w:val="nil"/>
              <w:bottom w:val="single" w:sz="4" w:space="0" w:color="auto"/>
              <w:right w:val="single" w:sz="4" w:space="0" w:color="auto"/>
            </w:tcBorders>
            <w:shd w:val="clear" w:color="auto" w:fill="auto"/>
            <w:vAlign w:val="bottom"/>
          </w:tcPr>
          <w:p w14:paraId="641DC294"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Every Saturday</w:t>
            </w:r>
          </w:p>
        </w:tc>
        <w:tc>
          <w:tcPr>
            <w:tcW w:w="1298" w:type="dxa"/>
            <w:tcBorders>
              <w:top w:val="nil"/>
              <w:left w:val="nil"/>
              <w:bottom w:val="single" w:sz="4" w:space="0" w:color="auto"/>
              <w:right w:val="single" w:sz="4" w:space="0" w:color="auto"/>
            </w:tcBorders>
            <w:shd w:val="clear" w:color="auto" w:fill="auto"/>
            <w:vAlign w:val="bottom"/>
          </w:tcPr>
          <w:p w14:paraId="16AD04ED" w14:textId="77777777" w:rsidR="007F67DE" w:rsidRDefault="00D011DF">
            <w:pPr>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5.30 PM MYT</w:t>
            </w:r>
          </w:p>
        </w:tc>
        <w:tc>
          <w:tcPr>
            <w:tcW w:w="3139" w:type="dxa"/>
            <w:tcBorders>
              <w:top w:val="nil"/>
              <w:left w:val="nil"/>
              <w:bottom w:val="single" w:sz="4" w:space="0" w:color="auto"/>
              <w:right w:val="single" w:sz="4" w:space="0" w:color="auto"/>
            </w:tcBorders>
            <w:shd w:val="clear" w:color="auto" w:fill="auto"/>
            <w:vAlign w:val="bottom"/>
          </w:tcPr>
          <w:p w14:paraId="44037D34" w14:textId="77777777" w:rsidR="007F67DE" w:rsidRDefault="00D011DF">
            <w:pPr>
              <w:keepNext/>
              <w:overflowPunct/>
              <w:autoSpaceDE/>
              <w:autoSpaceDN/>
              <w:adjustRightInd/>
              <w:spacing w:before="0"/>
              <w:ind w:left="0" w:right="0"/>
              <w:textAlignment w:val="auto"/>
              <w:rPr>
                <w:rFonts w:ascii="Calibri" w:hAnsi="Calibri"/>
                <w:color w:val="000000"/>
                <w:sz w:val="22"/>
                <w:szCs w:val="22"/>
              </w:rPr>
            </w:pPr>
            <w:r>
              <w:rPr>
                <w:rFonts w:ascii="Calibri" w:hAnsi="Calibri"/>
                <w:color w:val="000000"/>
                <w:sz w:val="22"/>
                <w:szCs w:val="22"/>
              </w:rPr>
              <w:t>Monthly first Saturday backup retention is 2months</w:t>
            </w:r>
          </w:p>
        </w:tc>
      </w:tr>
    </w:tbl>
    <w:p w14:paraId="52B8818E" w14:textId="77777777" w:rsidR="007F67DE" w:rsidRDefault="007F67DE">
      <w:pPr>
        <w:pStyle w:val="Caption"/>
        <w:jc w:val="center"/>
      </w:pPr>
    </w:p>
    <w:p w14:paraId="2A3FBCD1" w14:textId="77777777" w:rsidR="007F67DE" w:rsidRDefault="007F67DE">
      <w:pPr>
        <w:pStyle w:val="Caption"/>
        <w:jc w:val="center"/>
      </w:pPr>
    </w:p>
    <w:p w14:paraId="02A8F066" w14:textId="77777777" w:rsidR="007F67DE" w:rsidRDefault="00D011DF">
      <w:pPr>
        <w:pStyle w:val="Caption"/>
        <w:jc w:val="center"/>
        <w:rPr>
          <w:b/>
          <w:sz w:val="20"/>
        </w:rPr>
      </w:pPr>
      <w:r>
        <w:t xml:space="preserve">Table </w:t>
      </w:r>
      <w:r>
        <w:fldChar w:fldCharType="begin"/>
      </w:r>
      <w:r>
        <w:instrText xml:space="preserve"> SEQ Table \* ARABIC </w:instrText>
      </w:r>
      <w:r>
        <w:fldChar w:fldCharType="separate"/>
      </w:r>
      <w:r>
        <w:t>10</w:t>
      </w:r>
      <w:r>
        <w:fldChar w:fldCharType="end"/>
      </w:r>
    </w:p>
    <w:p w14:paraId="3B5BCC3D" w14:textId="77777777" w:rsidR="007F67DE" w:rsidRDefault="00D011DF">
      <w:pPr>
        <w:pStyle w:val="BodyText"/>
        <w:ind w:left="0"/>
        <w:rPr>
          <w:b/>
          <w:sz w:val="20"/>
        </w:rPr>
      </w:pPr>
      <w:r>
        <w:rPr>
          <w:b/>
          <w:sz w:val="20"/>
        </w:rPr>
        <w:t xml:space="preserve">   Database Backup:</w:t>
      </w:r>
    </w:p>
    <w:tbl>
      <w:tblPr>
        <w:tblStyle w:val="TableGrid"/>
        <w:tblW w:w="9360" w:type="dxa"/>
        <w:tblInd w:w="360" w:type="dxa"/>
        <w:tblLayout w:type="fixed"/>
        <w:tblLook w:val="04A0" w:firstRow="1" w:lastRow="0" w:firstColumn="1" w:lastColumn="0" w:noHBand="0" w:noVBand="1"/>
      </w:tblPr>
      <w:tblGrid>
        <w:gridCol w:w="1895"/>
        <w:gridCol w:w="1475"/>
        <w:gridCol w:w="1475"/>
        <w:gridCol w:w="2260"/>
        <w:gridCol w:w="2255"/>
      </w:tblGrid>
      <w:tr w:rsidR="007F67DE" w14:paraId="7B4C6268" w14:textId="77777777">
        <w:trPr>
          <w:trHeight w:val="440"/>
        </w:trPr>
        <w:tc>
          <w:tcPr>
            <w:tcW w:w="1895" w:type="dxa"/>
            <w:shd w:val="clear" w:color="auto" w:fill="8DB3E2" w:themeFill="text2" w:themeFillTint="66"/>
          </w:tcPr>
          <w:p w14:paraId="3EA679D3" w14:textId="77777777" w:rsidR="007F67DE" w:rsidRDefault="00D011DF">
            <w:pPr>
              <w:pStyle w:val="BodyText"/>
              <w:ind w:left="0" w:right="98"/>
              <w:jc w:val="both"/>
              <w:rPr>
                <w:b/>
                <w:sz w:val="20"/>
              </w:rPr>
            </w:pPr>
            <w:r>
              <w:rPr>
                <w:b/>
                <w:sz w:val="20"/>
              </w:rPr>
              <w:t>Hostname</w:t>
            </w:r>
          </w:p>
        </w:tc>
        <w:tc>
          <w:tcPr>
            <w:tcW w:w="1475" w:type="dxa"/>
            <w:shd w:val="clear" w:color="auto" w:fill="8DB3E2" w:themeFill="text2" w:themeFillTint="66"/>
          </w:tcPr>
          <w:p w14:paraId="4A3D906F" w14:textId="77777777" w:rsidR="007F67DE" w:rsidRDefault="00D011DF">
            <w:pPr>
              <w:pStyle w:val="BodyText"/>
              <w:ind w:left="0" w:right="98"/>
              <w:jc w:val="center"/>
              <w:rPr>
                <w:b/>
                <w:sz w:val="20"/>
              </w:rPr>
            </w:pPr>
            <w:r>
              <w:rPr>
                <w:b/>
                <w:sz w:val="20"/>
              </w:rPr>
              <w:t>VERSION</w:t>
            </w:r>
          </w:p>
        </w:tc>
        <w:tc>
          <w:tcPr>
            <w:tcW w:w="1475" w:type="dxa"/>
            <w:shd w:val="clear" w:color="auto" w:fill="8DB3E2" w:themeFill="text2" w:themeFillTint="66"/>
          </w:tcPr>
          <w:p w14:paraId="1AE7FD48" w14:textId="77777777" w:rsidR="007F67DE" w:rsidRDefault="00D011DF">
            <w:pPr>
              <w:pStyle w:val="BodyText"/>
              <w:ind w:left="0" w:right="98"/>
              <w:jc w:val="both"/>
              <w:rPr>
                <w:b/>
                <w:sz w:val="20"/>
              </w:rPr>
            </w:pPr>
            <w:r>
              <w:rPr>
                <w:b/>
                <w:sz w:val="20"/>
              </w:rPr>
              <w:t>Frequency</w:t>
            </w:r>
          </w:p>
        </w:tc>
        <w:tc>
          <w:tcPr>
            <w:tcW w:w="2260" w:type="dxa"/>
            <w:shd w:val="clear" w:color="auto" w:fill="8DB3E2" w:themeFill="text2" w:themeFillTint="66"/>
          </w:tcPr>
          <w:p w14:paraId="20D9EEC7" w14:textId="77777777" w:rsidR="007F67DE" w:rsidRDefault="00D011DF">
            <w:pPr>
              <w:pStyle w:val="BodyText"/>
              <w:ind w:left="0" w:right="98"/>
              <w:jc w:val="both"/>
              <w:rPr>
                <w:b/>
                <w:sz w:val="20"/>
              </w:rPr>
            </w:pPr>
            <w:r>
              <w:rPr>
                <w:b/>
                <w:sz w:val="20"/>
              </w:rPr>
              <w:t>Schedule</w:t>
            </w:r>
          </w:p>
        </w:tc>
        <w:tc>
          <w:tcPr>
            <w:tcW w:w="2255" w:type="dxa"/>
            <w:shd w:val="clear" w:color="auto" w:fill="8DB3E2" w:themeFill="text2" w:themeFillTint="66"/>
          </w:tcPr>
          <w:p w14:paraId="66E6B5DB" w14:textId="77777777" w:rsidR="007F67DE" w:rsidRDefault="00D011DF">
            <w:pPr>
              <w:pStyle w:val="BodyText"/>
              <w:ind w:left="0" w:right="98"/>
              <w:jc w:val="both"/>
              <w:rPr>
                <w:b/>
                <w:sz w:val="20"/>
              </w:rPr>
            </w:pPr>
            <w:r>
              <w:rPr>
                <w:b/>
                <w:sz w:val="20"/>
              </w:rPr>
              <w:t>Remarks</w:t>
            </w:r>
          </w:p>
        </w:tc>
      </w:tr>
      <w:tr w:rsidR="007F67DE" w14:paraId="698D3014" w14:textId="77777777">
        <w:tc>
          <w:tcPr>
            <w:tcW w:w="1895" w:type="dxa"/>
          </w:tcPr>
          <w:p w14:paraId="53C4D209" w14:textId="77777777" w:rsidR="007F67DE" w:rsidRDefault="00D011DF">
            <w:pPr>
              <w:pStyle w:val="BodyText"/>
              <w:ind w:left="0" w:right="98"/>
              <w:jc w:val="both"/>
              <w:rPr>
                <w:sz w:val="20"/>
              </w:rPr>
            </w:pPr>
            <w:r>
              <w:rPr>
                <w:rFonts w:cs="Arial"/>
                <w:sz w:val="20"/>
              </w:rPr>
              <w:t>MASG-1MFMIGDB1</w:t>
            </w:r>
          </w:p>
        </w:tc>
        <w:tc>
          <w:tcPr>
            <w:tcW w:w="1475" w:type="dxa"/>
          </w:tcPr>
          <w:p w14:paraId="1A3917EF" w14:textId="77777777" w:rsidR="007F67DE" w:rsidRDefault="00D011DF">
            <w:pPr>
              <w:pStyle w:val="BodyText"/>
              <w:ind w:left="0" w:right="98"/>
              <w:jc w:val="both"/>
              <w:rPr>
                <w:sz w:val="20"/>
              </w:rPr>
            </w:pPr>
            <w:r>
              <w:rPr>
                <w:sz w:val="20"/>
              </w:rPr>
              <w:t>5.7</w:t>
            </w:r>
          </w:p>
        </w:tc>
        <w:tc>
          <w:tcPr>
            <w:tcW w:w="1475" w:type="dxa"/>
          </w:tcPr>
          <w:p w14:paraId="66174693" w14:textId="77777777" w:rsidR="007F67DE" w:rsidRDefault="00D011DF">
            <w:pPr>
              <w:pStyle w:val="BodyText"/>
              <w:ind w:left="0" w:right="98"/>
              <w:jc w:val="both"/>
              <w:rPr>
                <w:sz w:val="20"/>
              </w:rPr>
            </w:pPr>
            <w:r>
              <w:rPr>
                <w:sz w:val="20"/>
              </w:rPr>
              <w:t>Daily</w:t>
            </w:r>
          </w:p>
        </w:tc>
        <w:tc>
          <w:tcPr>
            <w:tcW w:w="2260" w:type="dxa"/>
          </w:tcPr>
          <w:p w14:paraId="18FDFAC9" w14:textId="77777777" w:rsidR="007F67DE" w:rsidRDefault="00D011DF">
            <w:pPr>
              <w:pStyle w:val="BodyText"/>
              <w:ind w:left="0" w:right="98"/>
              <w:jc w:val="both"/>
              <w:rPr>
                <w:sz w:val="20"/>
              </w:rPr>
            </w:pPr>
            <w:r>
              <w:rPr>
                <w:sz w:val="20"/>
              </w:rPr>
              <w:t xml:space="preserve">11:00 PM  </w:t>
            </w:r>
            <w:r>
              <w:rPr>
                <w:sz w:val="20"/>
              </w:rPr>
              <w:t>MYT</w:t>
            </w:r>
          </w:p>
        </w:tc>
        <w:tc>
          <w:tcPr>
            <w:tcW w:w="2255" w:type="dxa"/>
          </w:tcPr>
          <w:p w14:paraId="5C47BF60" w14:textId="77777777" w:rsidR="007F67DE" w:rsidRDefault="00D011DF">
            <w:pPr>
              <w:pStyle w:val="BodyText"/>
              <w:ind w:left="0" w:right="98"/>
              <w:jc w:val="both"/>
              <w:rPr>
                <w:sz w:val="20"/>
              </w:rPr>
            </w:pPr>
            <w:proofErr w:type="spellStart"/>
            <w:r>
              <w:rPr>
                <w:sz w:val="20"/>
              </w:rPr>
              <w:t>FileSystem</w:t>
            </w:r>
            <w:proofErr w:type="spellEnd"/>
            <w:r>
              <w:rPr>
                <w:sz w:val="20"/>
              </w:rPr>
              <w:t>: /</w:t>
            </w:r>
            <w:proofErr w:type="spellStart"/>
            <w:r>
              <w:rPr>
                <w:sz w:val="20"/>
              </w:rPr>
              <w:t>mysqlbackup</w:t>
            </w:r>
            <w:proofErr w:type="spellEnd"/>
          </w:p>
          <w:p w14:paraId="4A49AF55" w14:textId="77777777" w:rsidR="007F67DE" w:rsidRDefault="00D011DF">
            <w:pPr>
              <w:pStyle w:val="BodyText"/>
              <w:ind w:left="0" w:right="98"/>
              <w:jc w:val="both"/>
              <w:rPr>
                <w:sz w:val="20"/>
              </w:rPr>
            </w:pPr>
            <w:r>
              <w:rPr>
                <w:sz w:val="20"/>
              </w:rPr>
              <w:lastRenderedPageBreak/>
              <w:t>Backup retention is 15 days</w:t>
            </w:r>
          </w:p>
        </w:tc>
      </w:tr>
      <w:tr w:rsidR="007F67DE" w14:paraId="28D937CC" w14:textId="77777777">
        <w:tc>
          <w:tcPr>
            <w:tcW w:w="1895" w:type="dxa"/>
          </w:tcPr>
          <w:p w14:paraId="7F83179C" w14:textId="77777777" w:rsidR="007F67DE" w:rsidRDefault="00D011DF">
            <w:pPr>
              <w:pStyle w:val="BodyText"/>
              <w:ind w:left="0" w:right="98"/>
              <w:jc w:val="both"/>
              <w:rPr>
                <w:rFonts w:cs="Arial"/>
                <w:sz w:val="20"/>
              </w:rPr>
            </w:pPr>
            <w:r>
              <w:rPr>
                <w:rFonts w:cs="Arial"/>
                <w:sz w:val="20"/>
              </w:rPr>
              <w:lastRenderedPageBreak/>
              <w:t>MASG-3MFMIGDB</w:t>
            </w:r>
          </w:p>
        </w:tc>
        <w:tc>
          <w:tcPr>
            <w:tcW w:w="1475" w:type="dxa"/>
          </w:tcPr>
          <w:p w14:paraId="0544E6EF" w14:textId="77777777" w:rsidR="007F67DE" w:rsidRDefault="00D011DF">
            <w:pPr>
              <w:pStyle w:val="BodyText"/>
              <w:ind w:left="0" w:right="98"/>
              <w:jc w:val="both"/>
              <w:rPr>
                <w:sz w:val="20"/>
              </w:rPr>
            </w:pPr>
            <w:r>
              <w:rPr>
                <w:sz w:val="20"/>
              </w:rPr>
              <w:t>5.7</w:t>
            </w:r>
          </w:p>
        </w:tc>
        <w:tc>
          <w:tcPr>
            <w:tcW w:w="1475" w:type="dxa"/>
          </w:tcPr>
          <w:p w14:paraId="1B4BE900" w14:textId="77777777" w:rsidR="007F67DE" w:rsidRDefault="00D011DF">
            <w:pPr>
              <w:pStyle w:val="BodyText"/>
              <w:ind w:left="0" w:right="98"/>
              <w:jc w:val="both"/>
              <w:rPr>
                <w:sz w:val="20"/>
              </w:rPr>
            </w:pPr>
            <w:r>
              <w:rPr>
                <w:sz w:val="20"/>
              </w:rPr>
              <w:t xml:space="preserve">Daily </w:t>
            </w:r>
          </w:p>
        </w:tc>
        <w:tc>
          <w:tcPr>
            <w:tcW w:w="2260" w:type="dxa"/>
          </w:tcPr>
          <w:p w14:paraId="472EDFB4" w14:textId="77777777" w:rsidR="007F67DE" w:rsidRDefault="00D011DF">
            <w:pPr>
              <w:pStyle w:val="BodyText"/>
              <w:ind w:left="0" w:right="98"/>
              <w:jc w:val="both"/>
              <w:rPr>
                <w:sz w:val="20"/>
              </w:rPr>
            </w:pPr>
            <w:r>
              <w:rPr>
                <w:sz w:val="20"/>
              </w:rPr>
              <w:t>12:00 PM  MYT</w:t>
            </w:r>
          </w:p>
        </w:tc>
        <w:tc>
          <w:tcPr>
            <w:tcW w:w="2255" w:type="dxa"/>
          </w:tcPr>
          <w:p w14:paraId="4EDD7DAB" w14:textId="77777777" w:rsidR="007F67DE" w:rsidRDefault="00D011DF">
            <w:pPr>
              <w:pStyle w:val="BodyText"/>
              <w:ind w:left="0" w:right="98"/>
              <w:jc w:val="both"/>
              <w:rPr>
                <w:sz w:val="20"/>
              </w:rPr>
            </w:pPr>
            <w:proofErr w:type="spellStart"/>
            <w:r>
              <w:rPr>
                <w:sz w:val="20"/>
              </w:rPr>
              <w:t>FileSystem</w:t>
            </w:r>
            <w:proofErr w:type="spellEnd"/>
            <w:r>
              <w:rPr>
                <w:sz w:val="20"/>
              </w:rPr>
              <w:t>: /</w:t>
            </w:r>
            <w:proofErr w:type="spellStart"/>
            <w:r>
              <w:rPr>
                <w:sz w:val="20"/>
              </w:rPr>
              <w:t>mysqlbackup</w:t>
            </w:r>
            <w:proofErr w:type="spellEnd"/>
            <w:r>
              <w:rPr>
                <w:sz w:val="20"/>
              </w:rPr>
              <w:t xml:space="preserve">  </w:t>
            </w:r>
          </w:p>
          <w:p w14:paraId="3676B448" w14:textId="77777777" w:rsidR="007F67DE" w:rsidRDefault="00D011DF">
            <w:pPr>
              <w:pStyle w:val="BodyText"/>
              <w:keepNext/>
              <w:ind w:left="0" w:right="98"/>
              <w:jc w:val="both"/>
              <w:rPr>
                <w:sz w:val="20"/>
              </w:rPr>
            </w:pPr>
            <w:r>
              <w:rPr>
                <w:sz w:val="20"/>
              </w:rPr>
              <w:t>Backup retention is 15 days</w:t>
            </w:r>
          </w:p>
        </w:tc>
      </w:tr>
    </w:tbl>
    <w:p w14:paraId="11FA519B" w14:textId="77777777" w:rsidR="007F67DE" w:rsidRDefault="00D011DF">
      <w:pPr>
        <w:pStyle w:val="Caption"/>
        <w:jc w:val="center"/>
      </w:pPr>
      <w:r>
        <w:t xml:space="preserve">Table </w:t>
      </w:r>
      <w:r>
        <w:fldChar w:fldCharType="begin"/>
      </w:r>
      <w:r>
        <w:instrText xml:space="preserve"> SEQ Table \* ARABIC </w:instrText>
      </w:r>
      <w:r>
        <w:fldChar w:fldCharType="separate"/>
      </w:r>
      <w:r>
        <w:t>11</w:t>
      </w:r>
      <w:r>
        <w:fldChar w:fldCharType="end"/>
      </w:r>
    </w:p>
    <w:p w14:paraId="7EB1873D" w14:textId="77777777" w:rsidR="007F67DE" w:rsidRDefault="007F67DE"/>
    <w:p w14:paraId="5779C62D"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26" w:name="_Toc355103952"/>
      <w:bookmarkStart w:id="227" w:name="_Toc71962074"/>
      <w:bookmarkStart w:id="228" w:name="_Toc419094398"/>
      <w:bookmarkStart w:id="229" w:name="_Toc355105722"/>
      <w:bookmarkStart w:id="230" w:name="_Toc449860937"/>
      <w:bookmarkStart w:id="231" w:name="_Toc503434164"/>
      <w:bookmarkStart w:id="232" w:name="_Toc449860843"/>
      <w:r>
        <w:rPr>
          <w:rFonts w:cs="Arial"/>
          <w:caps/>
          <w:sz w:val="20"/>
        </w:rPr>
        <w:t xml:space="preserve">4.7.3. </w:t>
      </w:r>
      <w:bookmarkEnd w:id="226"/>
      <w:bookmarkEnd w:id="227"/>
      <w:bookmarkEnd w:id="228"/>
      <w:bookmarkEnd w:id="229"/>
      <w:r>
        <w:rPr>
          <w:rFonts w:cs="Arial"/>
          <w:caps/>
          <w:sz w:val="20"/>
        </w:rPr>
        <w:t>System Startup and restart</w:t>
      </w:r>
      <w:bookmarkEnd w:id="230"/>
      <w:bookmarkEnd w:id="231"/>
      <w:bookmarkEnd w:id="232"/>
    </w:p>
    <w:p w14:paraId="4A4A9837" w14:textId="77777777" w:rsidR="007F67DE" w:rsidRDefault="007F67DE">
      <w:pPr>
        <w:rPr>
          <w:b/>
        </w:rPr>
      </w:pPr>
    </w:p>
    <w:tbl>
      <w:tblPr>
        <w:tblW w:w="82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8"/>
        <w:gridCol w:w="2318"/>
        <w:gridCol w:w="3532"/>
      </w:tblGrid>
      <w:tr w:rsidR="007F67DE" w14:paraId="54DA3447" w14:textId="77777777">
        <w:trPr>
          <w:trHeight w:val="422"/>
        </w:trPr>
        <w:tc>
          <w:tcPr>
            <w:tcW w:w="2368" w:type="dxa"/>
            <w:shd w:val="clear" w:color="auto" w:fill="8DB3E2" w:themeFill="text2" w:themeFillTint="66"/>
            <w:vAlign w:val="center"/>
          </w:tcPr>
          <w:p w14:paraId="0D154ACE" w14:textId="77777777" w:rsidR="007F67DE" w:rsidRDefault="00D011DF">
            <w:pPr>
              <w:overflowPunct/>
              <w:autoSpaceDE/>
              <w:autoSpaceDN/>
              <w:adjustRightInd/>
              <w:spacing w:before="0"/>
              <w:ind w:left="0" w:right="0"/>
              <w:jc w:val="center"/>
              <w:textAlignment w:val="auto"/>
              <w:rPr>
                <w:rFonts w:cs="Arial"/>
                <w:b/>
                <w:bCs/>
              </w:rPr>
            </w:pPr>
            <w:r>
              <w:rPr>
                <w:rFonts w:cs="Arial"/>
                <w:b/>
                <w:bCs/>
              </w:rPr>
              <w:t>Hostname</w:t>
            </w:r>
          </w:p>
        </w:tc>
        <w:tc>
          <w:tcPr>
            <w:tcW w:w="2318" w:type="dxa"/>
            <w:shd w:val="clear" w:color="auto" w:fill="8DB3E2" w:themeFill="text2" w:themeFillTint="66"/>
            <w:vAlign w:val="center"/>
          </w:tcPr>
          <w:p w14:paraId="1CA9C085" w14:textId="77777777" w:rsidR="007F67DE" w:rsidRDefault="00D011DF">
            <w:pPr>
              <w:overflowPunct/>
              <w:autoSpaceDE/>
              <w:autoSpaceDN/>
              <w:adjustRightInd/>
              <w:spacing w:before="0"/>
              <w:ind w:left="0" w:right="0"/>
              <w:jc w:val="center"/>
              <w:textAlignment w:val="auto"/>
              <w:rPr>
                <w:rFonts w:cs="Arial"/>
                <w:b/>
                <w:bCs/>
              </w:rPr>
            </w:pPr>
            <w:r>
              <w:rPr>
                <w:rFonts w:cs="Arial"/>
                <w:b/>
                <w:bCs/>
              </w:rPr>
              <w:t>Server Function</w:t>
            </w:r>
          </w:p>
        </w:tc>
        <w:tc>
          <w:tcPr>
            <w:tcW w:w="3532" w:type="dxa"/>
            <w:shd w:val="clear" w:color="auto" w:fill="8DB3E2" w:themeFill="text2" w:themeFillTint="66"/>
            <w:vAlign w:val="center"/>
          </w:tcPr>
          <w:p w14:paraId="443A022E" w14:textId="77777777" w:rsidR="007F67DE" w:rsidRDefault="00D011DF">
            <w:pPr>
              <w:overflowPunct/>
              <w:autoSpaceDE/>
              <w:autoSpaceDN/>
              <w:adjustRightInd/>
              <w:spacing w:before="0"/>
              <w:ind w:left="0" w:right="0"/>
              <w:jc w:val="center"/>
              <w:textAlignment w:val="auto"/>
              <w:rPr>
                <w:rFonts w:cs="Arial"/>
                <w:b/>
                <w:bCs/>
              </w:rPr>
            </w:pPr>
            <w:r>
              <w:rPr>
                <w:rFonts w:cs="Arial"/>
                <w:b/>
                <w:bCs/>
              </w:rPr>
              <w:t>Application Startup Procedure</w:t>
            </w:r>
          </w:p>
        </w:tc>
      </w:tr>
      <w:tr w:rsidR="007F67DE" w14:paraId="7F6924D8" w14:textId="77777777">
        <w:trPr>
          <w:trHeight w:val="422"/>
        </w:trPr>
        <w:tc>
          <w:tcPr>
            <w:tcW w:w="2368" w:type="dxa"/>
            <w:shd w:val="clear" w:color="auto" w:fill="auto"/>
            <w:vAlign w:val="center"/>
          </w:tcPr>
          <w:p w14:paraId="167A5217"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MASG-1MFMIGAPP1</w:t>
            </w:r>
          </w:p>
        </w:tc>
        <w:tc>
          <w:tcPr>
            <w:tcW w:w="2318" w:type="dxa"/>
            <w:shd w:val="clear" w:color="auto" w:fill="auto"/>
            <w:vAlign w:val="center"/>
          </w:tcPr>
          <w:p w14:paraId="48E27A71"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Production Application</w:t>
            </w:r>
          </w:p>
        </w:tc>
        <w:tc>
          <w:tcPr>
            <w:tcW w:w="3532" w:type="dxa"/>
            <w:vAlign w:val="center"/>
          </w:tcPr>
          <w:p w14:paraId="4EE38A95" w14:textId="77777777" w:rsidR="007F67DE" w:rsidRDefault="00D011DF">
            <w:pPr>
              <w:overflowPunct/>
              <w:autoSpaceDE/>
              <w:autoSpaceDN/>
              <w:adjustRightInd/>
              <w:spacing w:before="0"/>
              <w:ind w:left="0" w:right="0"/>
              <w:textAlignment w:val="auto"/>
              <w:rPr>
                <w:rFonts w:cs="Arial"/>
                <w:bCs/>
              </w:rPr>
            </w:pPr>
            <w:r>
              <w:rPr>
                <w:rFonts w:cs="Arial"/>
                <w:bCs/>
              </w:rPr>
              <w:t>/tomcat/apache-tomcat-9.0.0.M11/bin/startup.sh</w:t>
            </w:r>
          </w:p>
        </w:tc>
      </w:tr>
      <w:tr w:rsidR="007F67DE" w14:paraId="65EDCB55" w14:textId="77777777">
        <w:trPr>
          <w:trHeight w:val="422"/>
        </w:trPr>
        <w:tc>
          <w:tcPr>
            <w:tcW w:w="2368" w:type="dxa"/>
            <w:shd w:val="clear" w:color="auto" w:fill="auto"/>
            <w:vAlign w:val="center"/>
          </w:tcPr>
          <w:p w14:paraId="7DA916AE"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MASG-1MFMIGAPP1</w:t>
            </w:r>
          </w:p>
        </w:tc>
        <w:tc>
          <w:tcPr>
            <w:tcW w:w="2318" w:type="dxa"/>
            <w:shd w:val="clear" w:color="auto" w:fill="auto"/>
            <w:vAlign w:val="center"/>
          </w:tcPr>
          <w:p w14:paraId="06867908"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Production Application</w:t>
            </w:r>
          </w:p>
        </w:tc>
        <w:tc>
          <w:tcPr>
            <w:tcW w:w="3532" w:type="dxa"/>
            <w:vAlign w:val="center"/>
          </w:tcPr>
          <w:p w14:paraId="57579150" w14:textId="77777777" w:rsidR="007F67DE" w:rsidRDefault="00D011DF">
            <w:pPr>
              <w:overflowPunct/>
              <w:autoSpaceDE/>
              <w:autoSpaceDN/>
              <w:adjustRightInd/>
              <w:spacing w:before="0"/>
              <w:ind w:left="0" w:right="0"/>
              <w:textAlignment w:val="auto"/>
              <w:rPr>
                <w:rFonts w:cs="Arial"/>
                <w:bCs/>
              </w:rPr>
            </w:pPr>
            <w:r>
              <w:rPr>
                <w:rFonts w:cs="Arial"/>
                <w:bCs/>
              </w:rPr>
              <w:t>/</w:t>
            </w:r>
            <w:proofErr w:type="spellStart"/>
            <w:r>
              <w:rPr>
                <w:rFonts w:cs="Arial"/>
                <w:bCs/>
              </w:rPr>
              <w:t>usr</w:t>
            </w:r>
            <w:proofErr w:type="spellEnd"/>
            <w:r>
              <w:rPr>
                <w:rFonts w:cs="Arial"/>
                <w:bCs/>
              </w:rPr>
              <w:t>/local/apache/bin/</w:t>
            </w:r>
            <w:proofErr w:type="spellStart"/>
            <w:r>
              <w:rPr>
                <w:rFonts w:cs="Arial"/>
                <w:bCs/>
              </w:rPr>
              <w:t>apachectl</w:t>
            </w:r>
            <w:proofErr w:type="spellEnd"/>
            <w:r>
              <w:rPr>
                <w:rFonts w:cs="Arial"/>
                <w:bCs/>
              </w:rPr>
              <w:t xml:space="preserve"> start</w:t>
            </w:r>
          </w:p>
        </w:tc>
      </w:tr>
    </w:tbl>
    <w:p w14:paraId="38A4D083" w14:textId="77777777" w:rsidR="007F67DE" w:rsidRDefault="00D011DF">
      <w:pPr>
        <w:pStyle w:val="Caption"/>
        <w:jc w:val="center"/>
      </w:pPr>
      <w:r>
        <w:t xml:space="preserve">Table </w:t>
      </w:r>
      <w:r>
        <w:fldChar w:fldCharType="begin"/>
      </w:r>
      <w:r>
        <w:instrText xml:space="preserve"> SEQ Table \* ARABIC </w:instrText>
      </w:r>
      <w:r>
        <w:fldChar w:fldCharType="separate"/>
      </w:r>
      <w:r>
        <w:t>12</w:t>
      </w:r>
      <w:r>
        <w:fldChar w:fldCharType="end"/>
      </w:r>
    </w:p>
    <w:p w14:paraId="5624F43B" w14:textId="77777777" w:rsidR="007F67DE" w:rsidRDefault="007F67DE"/>
    <w:p w14:paraId="1571FA1E"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33" w:name="_Toc449860844"/>
      <w:bookmarkStart w:id="234" w:name="_Toc503434165"/>
      <w:bookmarkStart w:id="235" w:name="_Toc449860938"/>
      <w:r>
        <w:rPr>
          <w:rFonts w:cs="Arial"/>
          <w:caps/>
          <w:sz w:val="20"/>
        </w:rPr>
        <w:t xml:space="preserve">4.7.4. System </w:t>
      </w:r>
      <w:r>
        <w:rPr>
          <w:rFonts w:cs="Arial"/>
          <w:caps/>
          <w:sz w:val="20"/>
        </w:rPr>
        <w:t>Shutdown</w:t>
      </w:r>
      <w:bookmarkEnd w:id="233"/>
      <w:bookmarkEnd w:id="234"/>
      <w:bookmarkEnd w:id="235"/>
    </w:p>
    <w:p w14:paraId="2A9F3CD3" w14:textId="77777777" w:rsidR="007F67DE" w:rsidRDefault="007F67DE">
      <w:pPr>
        <w:pStyle w:val="Heading3"/>
        <w:keepNext w:val="0"/>
        <w:tabs>
          <w:tab w:val="left" w:pos="1440"/>
        </w:tabs>
        <w:overflowPunct/>
        <w:autoSpaceDE/>
        <w:autoSpaceDN/>
        <w:adjustRightInd/>
        <w:spacing w:before="240"/>
        <w:ind w:left="0" w:right="0"/>
        <w:jc w:val="left"/>
        <w:textAlignment w:val="auto"/>
        <w:rPr>
          <w:rFonts w:cs="Arial"/>
          <w:caps/>
          <w:sz w:val="20"/>
        </w:rPr>
      </w:pPr>
    </w:p>
    <w:tbl>
      <w:tblPr>
        <w:tblW w:w="82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2318"/>
        <w:gridCol w:w="3628"/>
      </w:tblGrid>
      <w:tr w:rsidR="007F67DE" w14:paraId="354BD8E8" w14:textId="77777777">
        <w:trPr>
          <w:trHeight w:val="413"/>
        </w:trPr>
        <w:tc>
          <w:tcPr>
            <w:tcW w:w="2272" w:type="dxa"/>
            <w:shd w:val="clear" w:color="auto" w:fill="8DB3E2" w:themeFill="text2" w:themeFillTint="66"/>
            <w:vAlign w:val="center"/>
          </w:tcPr>
          <w:p w14:paraId="4F1B91E1" w14:textId="77777777" w:rsidR="007F67DE" w:rsidRDefault="00D011DF">
            <w:pPr>
              <w:overflowPunct/>
              <w:autoSpaceDE/>
              <w:autoSpaceDN/>
              <w:adjustRightInd/>
              <w:spacing w:before="0"/>
              <w:ind w:left="0" w:right="0"/>
              <w:jc w:val="center"/>
              <w:textAlignment w:val="auto"/>
              <w:rPr>
                <w:rFonts w:cs="Arial"/>
                <w:b/>
                <w:bCs/>
              </w:rPr>
            </w:pPr>
            <w:r>
              <w:rPr>
                <w:rFonts w:cs="Arial"/>
                <w:b/>
                <w:bCs/>
              </w:rPr>
              <w:t>Hostname</w:t>
            </w:r>
          </w:p>
        </w:tc>
        <w:tc>
          <w:tcPr>
            <w:tcW w:w="2318" w:type="dxa"/>
            <w:shd w:val="clear" w:color="auto" w:fill="8DB3E2" w:themeFill="text2" w:themeFillTint="66"/>
            <w:vAlign w:val="center"/>
          </w:tcPr>
          <w:p w14:paraId="32548CE7" w14:textId="77777777" w:rsidR="007F67DE" w:rsidRDefault="00D011DF">
            <w:pPr>
              <w:overflowPunct/>
              <w:autoSpaceDE/>
              <w:autoSpaceDN/>
              <w:adjustRightInd/>
              <w:spacing w:before="0"/>
              <w:ind w:left="0" w:right="0"/>
              <w:jc w:val="center"/>
              <w:textAlignment w:val="auto"/>
              <w:rPr>
                <w:rFonts w:cs="Arial"/>
                <w:b/>
                <w:bCs/>
              </w:rPr>
            </w:pPr>
            <w:r>
              <w:rPr>
                <w:rFonts w:cs="Arial"/>
                <w:b/>
                <w:bCs/>
              </w:rPr>
              <w:t>Server Function</w:t>
            </w:r>
          </w:p>
        </w:tc>
        <w:tc>
          <w:tcPr>
            <w:tcW w:w="3628" w:type="dxa"/>
            <w:shd w:val="clear" w:color="auto" w:fill="8DB3E2" w:themeFill="text2" w:themeFillTint="66"/>
            <w:vAlign w:val="center"/>
          </w:tcPr>
          <w:p w14:paraId="7C114946" w14:textId="77777777" w:rsidR="007F67DE" w:rsidRDefault="00D011DF">
            <w:pPr>
              <w:overflowPunct/>
              <w:autoSpaceDE/>
              <w:autoSpaceDN/>
              <w:adjustRightInd/>
              <w:spacing w:before="0"/>
              <w:ind w:left="0" w:right="0"/>
              <w:jc w:val="center"/>
              <w:textAlignment w:val="auto"/>
              <w:rPr>
                <w:rFonts w:cs="Arial"/>
                <w:b/>
                <w:bCs/>
              </w:rPr>
            </w:pPr>
            <w:r>
              <w:rPr>
                <w:rFonts w:cs="Arial"/>
                <w:b/>
                <w:bCs/>
              </w:rPr>
              <w:t>Application Shutdown Procedure</w:t>
            </w:r>
          </w:p>
        </w:tc>
      </w:tr>
      <w:tr w:rsidR="007F67DE" w14:paraId="16F486D5" w14:textId="77777777">
        <w:trPr>
          <w:trHeight w:val="422"/>
        </w:trPr>
        <w:tc>
          <w:tcPr>
            <w:tcW w:w="2272" w:type="dxa"/>
            <w:shd w:val="clear" w:color="auto" w:fill="auto"/>
            <w:vAlign w:val="center"/>
          </w:tcPr>
          <w:p w14:paraId="77BDE810"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MASG-1MFMIGAPP1</w:t>
            </w:r>
          </w:p>
        </w:tc>
        <w:tc>
          <w:tcPr>
            <w:tcW w:w="2318" w:type="dxa"/>
            <w:shd w:val="clear" w:color="auto" w:fill="auto"/>
            <w:vAlign w:val="center"/>
          </w:tcPr>
          <w:p w14:paraId="42BF85DA"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Production Application</w:t>
            </w:r>
          </w:p>
        </w:tc>
        <w:tc>
          <w:tcPr>
            <w:tcW w:w="3628" w:type="dxa"/>
            <w:vAlign w:val="center"/>
          </w:tcPr>
          <w:p w14:paraId="7BD410FB" w14:textId="77777777" w:rsidR="007F67DE" w:rsidRDefault="00D011DF">
            <w:pPr>
              <w:overflowPunct/>
              <w:autoSpaceDE/>
              <w:autoSpaceDN/>
              <w:adjustRightInd/>
              <w:spacing w:before="0"/>
              <w:ind w:left="0" w:right="0"/>
              <w:textAlignment w:val="auto"/>
              <w:rPr>
                <w:rFonts w:cs="Arial"/>
                <w:bCs/>
              </w:rPr>
            </w:pPr>
            <w:r>
              <w:rPr>
                <w:rFonts w:cs="Arial"/>
                <w:bCs/>
              </w:rPr>
              <w:t>/tomcat/apache-tomcat-9.0.0.M11/bin/shutdown.sh</w:t>
            </w:r>
          </w:p>
        </w:tc>
      </w:tr>
      <w:tr w:rsidR="007F67DE" w14:paraId="1F08F905" w14:textId="77777777">
        <w:trPr>
          <w:trHeight w:val="422"/>
        </w:trPr>
        <w:tc>
          <w:tcPr>
            <w:tcW w:w="2272" w:type="dxa"/>
            <w:shd w:val="clear" w:color="auto" w:fill="auto"/>
            <w:vAlign w:val="center"/>
          </w:tcPr>
          <w:p w14:paraId="1C6E9660"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MASG-1MFMIGAPP1</w:t>
            </w:r>
          </w:p>
        </w:tc>
        <w:tc>
          <w:tcPr>
            <w:tcW w:w="2318" w:type="dxa"/>
            <w:shd w:val="clear" w:color="auto" w:fill="auto"/>
            <w:vAlign w:val="center"/>
          </w:tcPr>
          <w:p w14:paraId="75FEAE20"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Production Application</w:t>
            </w:r>
          </w:p>
        </w:tc>
        <w:tc>
          <w:tcPr>
            <w:tcW w:w="3628" w:type="dxa"/>
            <w:vAlign w:val="center"/>
          </w:tcPr>
          <w:p w14:paraId="2A0A2C7F" w14:textId="77777777" w:rsidR="007F67DE" w:rsidRDefault="00D011DF">
            <w:pPr>
              <w:keepNext/>
              <w:overflowPunct/>
              <w:autoSpaceDE/>
              <w:autoSpaceDN/>
              <w:adjustRightInd/>
              <w:spacing w:before="0"/>
              <w:ind w:left="0" w:right="0"/>
              <w:textAlignment w:val="auto"/>
              <w:rPr>
                <w:rFonts w:cs="Arial"/>
                <w:bCs/>
              </w:rPr>
            </w:pPr>
            <w:r>
              <w:rPr>
                <w:rFonts w:cs="Arial"/>
                <w:bCs/>
              </w:rPr>
              <w:t>/</w:t>
            </w:r>
            <w:proofErr w:type="spellStart"/>
            <w:r>
              <w:rPr>
                <w:rFonts w:cs="Arial"/>
                <w:bCs/>
              </w:rPr>
              <w:t>usr</w:t>
            </w:r>
            <w:proofErr w:type="spellEnd"/>
            <w:r>
              <w:rPr>
                <w:rFonts w:cs="Arial"/>
                <w:bCs/>
              </w:rPr>
              <w:t>/local/apache/bin/</w:t>
            </w:r>
            <w:proofErr w:type="spellStart"/>
            <w:r>
              <w:rPr>
                <w:rFonts w:cs="Arial"/>
                <w:bCs/>
              </w:rPr>
              <w:t>apachectl</w:t>
            </w:r>
            <w:proofErr w:type="spellEnd"/>
            <w:r>
              <w:rPr>
                <w:rFonts w:cs="Arial"/>
                <w:bCs/>
              </w:rPr>
              <w:t xml:space="preserve"> stop</w:t>
            </w:r>
          </w:p>
        </w:tc>
      </w:tr>
    </w:tbl>
    <w:p w14:paraId="03BE2FFC" w14:textId="77777777" w:rsidR="007F67DE" w:rsidRDefault="00D011DF">
      <w:pPr>
        <w:pStyle w:val="Caption"/>
        <w:jc w:val="center"/>
        <w:rPr>
          <w:sz w:val="20"/>
        </w:rPr>
      </w:pPr>
      <w:r>
        <w:t xml:space="preserve">Table </w:t>
      </w:r>
      <w:r>
        <w:fldChar w:fldCharType="begin"/>
      </w:r>
      <w:r>
        <w:instrText xml:space="preserve"> SEQ Table \* ARABIC </w:instrText>
      </w:r>
      <w:r>
        <w:fldChar w:fldCharType="separate"/>
      </w:r>
      <w:r>
        <w:t>13</w:t>
      </w:r>
      <w:r>
        <w:fldChar w:fldCharType="end"/>
      </w:r>
    </w:p>
    <w:p w14:paraId="6B809068"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36" w:name="_Toc71962076"/>
      <w:bookmarkStart w:id="237" w:name="_Toc355103954"/>
      <w:bookmarkStart w:id="238" w:name="_Toc355105724"/>
      <w:bookmarkStart w:id="239" w:name="_Toc419094400"/>
      <w:bookmarkStart w:id="240" w:name="_Toc449860845"/>
      <w:bookmarkStart w:id="241" w:name="_Toc449860939"/>
      <w:bookmarkStart w:id="242" w:name="_Toc503434166"/>
      <w:r>
        <w:rPr>
          <w:rFonts w:cs="Arial"/>
          <w:caps/>
          <w:sz w:val="20"/>
        </w:rPr>
        <w:t>4.7.5</w:t>
      </w:r>
      <w:bookmarkEnd w:id="236"/>
      <w:bookmarkEnd w:id="237"/>
      <w:bookmarkEnd w:id="238"/>
      <w:bookmarkEnd w:id="239"/>
      <w:r>
        <w:rPr>
          <w:rFonts w:cs="Arial"/>
          <w:caps/>
          <w:sz w:val="20"/>
        </w:rPr>
        <w:t>. MONITORING Tools</w:t>
      </w:r>
      <w:bookmarkEnd w:id="240"/>
      <w:bookmarkEnd w:id="241"/>
      <w:bookmarkEnd w:id="242"/>
    </w:p>
    <w:p w14:paraId="202FB5EA" w14:textId="77777777" w:rsidR="007F67DE" w:rsidRDefault="00D011DF">
      <w:pPr>
        <w:pStyle w:val="BodyText"/>
        <w:ind w:left="720" w:right="98"/>
        <w:jc w:val="both"/>
        <w:rPr>
          <w:sz w:val="20"/>
        </w:rPr>
      </w:pPr>
      <w:bookmarkStart w:id="243" w:name="_Toc355105725"/>
      <w:bookmarkStart w:id="244" w:name="_Toc71962077"/>
      <w:bookmarkStart w:id="245" w:name="_Toc355103955"/>
      <w:bookmarkStart w:id="246" w:name="_Toc419094401"/>
      <w:r>
        <w:rPr>
          <w:sz w:val="20"/>
        </w:rPr>
        <w:t>MH Cargo Viewer servers’ availability, Apache, Tomcat and MySQL processes will be monitored by IBM Tivoli Monitoring.</w:t>
      </w:r>
    </w:p>
    <w:p w14:paraId="566ECC28" w14:textId="77777777" w:rsidR="007F67DE" w:rsidRDefault="00D011DF">
      <w:pPr>
        <w:suppressAutoHyphens/>
        <w:overflowPunct/>
        <w:autoSpaceDE/>
        <w:autoSpaceDN/>
        <w:adjustRightInd/>
        <w:ind w:left="720"/>
        <w:textAlignment w:val="auto"/>
        <w:rPr>
          <w:rFonts w:cs="Arial"/>
          <w:lang w:eastAsia="ar-SA"/>
        </w:rPr>
      </w:pPr>
      <w:bookmarkStart w:id="247" w:name="_Toc453055397"/>
      <w:r>
        <w:t>Refer to TEC Events Escalation Procedure.</w:t>
      </w:r>
      <w:bookmarkEnd w:id="247"/>
    </w:p>
    <w:p w14:paraId="6C71870F" w14:textId="77777777" w:rsidR="007F67DE" w:rsidRDefault="007F67DE">
      <w:pPr>
        <w:pStyle w:val="BodyText"/>
        <w:ind w:left="936"/>
        <w:rPr>
          <w:rFonts w:cs="Arial"/>
          <w:caps/>
          <w:sz w:val="20"/>
        </w:rPr>
      </w:pPr>
    </w:p>
    <w:p w14:paraId="09D55042"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48" w:name="_Toc449860846"/>
      <w:bookmarkStart w:id="249" w:name="_Toc449860940"/>
      <w:bookmarkStart w:id="250" w:name="_Toc503434167"/>
      <w:r>
        <w:rPr>
          <w:rFonts w:cs="Arial"/>
          <w:caps/>
          <w:sz w:val="20"/>
        </w:rPr>
        <w:t xml:space="preserve">4.7.6. </w:t>
      </w:r>
      <w:bookmarkEnd w:id="243"/>
      <w:bookmarkEnd w:id="244"/>
      <w:bookmarkEnd w:id="245"/>
      <w:bookmarkEnd w:id="246"/>
      <w:r>
        <w:rPr>
          <w:rFonts w:cs="Arial"/>
          <w:caps/>
          <w:sz w:val="20"/>
        </w:rPr>
        <w:t>Source Code Version Control</w:t>
      </w:r>
      <w:bookmarkEnd w:id="248"/>
      <w:bookmarkEnd w:id="249"/>
      <w:bookmarkEnd w:id="250"/>
    </w:p>
    <w:p w14:paraId="7C11E962" w14:textId="77777777" w:rsidR="007F67DE" w:rsidRDefault="007F67DE">
      <w:pPr>
        <w:pStyle w:val="BodyText"/>
        <w:tabs>
          <w:tab w:val="left" w:pos="3510"/>
        </w:tabs>
        <w:spacing w:before="60" w:after="60"/>
        <w:rPr>
          <w:rFonts w:cs="Arial"/>
          <w:sz w:val="20"/>
        </w:rPr>
      </w:pPr>
    </w:p>
    <w:p w14:paraId="146E8121" w14:textId="77777777" w:rsidR="007F67DE" w:rsidRDefault="00D011DF">
      <w:pPr>
        <w:pStyle w:val="BodyText"/>
        <w:tabs>
          <w:tab w:val="left" w:pos="3510"/>
        </w:tabs>
        <w:spacing w:before="60" w:after="60"/>
        <w:rPr>
          <w:rFonts w:cs="Arial"/>
          <w:sz w:val="20"/>
        </w:rPr>
      </w:pPr>
      <w:r>
        <w:rPr>
          <w:rFonts w:cs="Arial"/>
          <w:sz w:val="20"/>
        </w:rPr>
        <w:t>NA</w:t>
      </w:r>
    </w:p>
    <w:p w14:paraId="575AB783" w14:textId="77777777" w:rsidR="007F67DE" w:rsidRDefault="007F67DE">
      <w:pPr>
        <w:pStyle w:val="BodyText"/>
        <w:tabs>
          <w:tab w:val="left" w:pos="3510"/>
        </w:tabs>
        <w:spacing w:before="60" w:after="60"/>
        <w:rPr>
          <w:rFonts w:cs="Arial"/>
          <w:sz w:val="20"/>
        </w:rPr>
      </w:pPr>
    </w:p>
    <w:p w14:paraId="30AB61FA" w14:textId="77777777" w:rsidR="007F67DE" w:rsidRDefault="00D011DF">
      <w:pPr>
        <w:pStyle w:val="Heading3"/>
        <w:keepNext w:val="0"/>
        <w:tabs>
          <w:tab w:val="left" w:pos="1440"/>
        </w:tabs>
        <w:overflowPunct/>
        <w:autoSpaceDE/>
        <w:autoSpaceDN/>
        <w:adjustRightInd/>
        <w:spacing w:before="240"/>
        <w:ind w:left="0" w:right="0"/>
        <w:jc w:val="left"/>
        <w:textAlignment w:val="auto"/>
        <w:rPr>
          <w:rFonts w:cs="Arial"/>
          <w:caps/>
          <w:sz w:val="20"/>
        </w:rPr>
      </w:pPr>
      <w:bookmarkStart w:id="251" w:name="_Toc419094402"/>
      <w:bookmarkStart w:id="252" w:name="_Toc449860941"/>
      <w:bookmarkStart w:id="253" w:name="_Toc355103956"/>
      <w:bookmarkStart w:id="254" w:name="_Toc71962078"/>
      <w:bookmarkStart w:id="255" w:name="_Toc503434168"/>
      <w:bookmarkStart w:id="256" w:name="_Toc449860847"/>
      <w:bookmarkStart w:id="257" w:name="_Toc355105726"/>
      <w:r>
        <w:rPr>
          <w:rFonts w:cs="Arial"/>
          <w:caps/>
          <w:sz w:val="20"/>
        </w:rPr>
        <w:t>4.7.7. Preparation Of Production Environment</w:t>
      </w:r>
      <w:bookmarkEnd w:id="251"/>
      <w:bookmarkEnd w:id="252"/>
      <w:bookmarkEnd w:id="253"/>
      <w:bookmarkEnd w:id="254"/>
      <w:bookmarkEnd w:id="255"/>
      <w:bookmarkEnd w:id="256"/>
      <w:bookmarkEnd w:id="257"/>
    </w:p>
    <w:p w14:paraId="246C2908" w14:textId="77777777" w:rsidR="007F67DE" w:rsidRDefault="007F67DE">
      <w:pPr>
        <w:pStyle w:val="BodyText"/>
        <w:numPr>
          <w:ilvl w:val="12"/>
          <w:numId w:val="0"/>
        </w:numPr>
        <w:ind w:left="576"/>
        <w:rPr>
          <w:rFonts w:cs="Arial"/>
          <w:iCs/>
          <w:sz w:val="20"/>
        </w:rPr>
      </w:pPr>
      <w:bookmarkStart w:id="258" w:name="_Toc419094403"/>
      <w:bookmarkStart w:id="259" w:name="_Toc71962080"/>
      <w:bookmarkStart w:id="260" w:name="_Toc355103958"/>
      <w:bookmarkStart w:id="261" w:name="_Toc355105728"/>
    </w:p>
    <w:p w14:paraId="6C1EA632" w14:textId="77777777" w:rsidR="007F67DE" w:rsidRDefault="00D011DF">
      <w:pPr>
        <w:pStyle w:val="Heading5"/>
        <w:ind w:left="0" w:firstLine="270"/>
        <w:rPr>
          <w:rFonts w:cs="Arial"/>
          <w:caps/>
          <w:sz w:val="20"/>
        </w:rPr>
      </w:pPr>
      <w:bookmarkStart w:id="262" w:name="_Toc503434169"/>
      <w:r>
        <w:rPr>
          <w:rFonts w:cs="Arial"/>
          <w:caps/>
          <w:sz w:val="20"/>
        </w:rPr>
        <w:lastRenderedPageBreak/>
        <w:t>4.7.7.1. Network Definitions</w:t>
      </w:r>
      <w:bookmarkEnd w:id="258"/>
      <w:bookmarkEnd w:id="259"/>
      <w:bookmarkEnd w:id="260"/>
      <w:bookmarkEnd w:id="261"/>
      <w:bookmarkEnd w:id="262"/>
    </w:p>
    <w:p w14:paraId="1AA19132" w14:textId="77777777" w:rsidR="007F67DE" w:rsidRDefault="00D011DF">
      <w:pPr>
        <w:pStyle w:val="BodyText"/>
        <w:tabs>
          <w:tab w:val="left" w:pos="3510"/>
        </w:tabs>
        <w:spacing w:before="60" w:after="60"/>
        <w:rPr>
          <w:rFonts w:cs="Arial"/>
          <w:sz w:val="20"/>
        </w:rPr>
      </w:pPr>
      <w:bookmarkStart w:id="263" w:name="_Toc355103959"/>
      <w:bookmarkStart w:id="264" w:name="_Toc71962081"/>
      <w:bookmarkStart w:id="265" w:name="_Toc355105729"/>
      <w:r>
        <w:rPr>
          <w:rFonts w:cs="Arial"/>
          <w:sz w:val="20"/>
        </w:rPr>
        <w:tab/>
      </w:r>
    </w:p>
    <w:p w14:paraId="22E705DE" w14:textId="77777777" w:rsidR="007F67DE" w:rsidRDefault="00D011DF">
      <w:pPr>
        <w:pStyle w:val="BodyText"/>
        <w:tabs>
          <w:tab w:val="left" w:pos="3510"/>
        </w:tabs>
        <w:spacing w:before="60" w:after="60"/>
        <w:ind w:left="1080"/>
        <w:rPr>
          <w:rFonts w:cs="Arial"/>
          <w:sz w:val="20"/>
        </w:rPr>
      </w:pPr>
      <w:r>
        <w:rPr>
          <w:rFonts w:cs="Arial"/>
          <w:sz w:val="20"/>
        </w:rPr>
        <w:t>All user PCs are connected to the Local LAN to be able to access the MH Cargo Viewer Application.</w:t>
      </w:r>
    </w:p>
    <w:p w14:paraId="5BC88503" w14:textId="77777777" w:rsidR="007F67DE" w:rsidRDefault="007F67DE">
      <w:pPr>
        <w:pStyle w:val="BodyText"/>
        <w:ind w:left="1440"/>
        <w:rPr>
          <w:sz w:val="20"/>
        </w:rPr>
      </w:pPr>
    </w:p>
    <w:p w14:paraId="684B2C74" w14:textId="77777777" w:rsidR="007F67DE" w:rsidRDefault="00D011DF">
      <w:pPr>
        <w:pStyle w:val="Heading5"/>
        <w:ind w:left="0" w:firstLine="900"/>
        <w:rPr>
          <w:iCs/>
          <w:sz w:val="20"/>
        </w:rPr>
      </w:pPr>
      <w:bookmarkStart w:id="266" w:name="_Toc419094404"/>
      <w:bookmarkStart w:id="267" w:name="_Toc503434170"/>
      <w:r>
        <w:rPr>
          <w:rFonts w:cs="Arial"/>
          <w:caps/>
          <w:sz w:val="20"/>
        </w:rPr>
        <w:t>4.7.7.2. Desktop Configuration</w:t>
      </w:r>
      <w:bookmarkEnd w:id="263"/>
      <w:bookmarkEnd w:id="264"/>
      <w:bookmarkEnd w:id="265"/>
      <w:bookmarkEnd w:id="266"/>
      <w:bookmarkEnd w:id="267"/>
    </w:p>
    <w:p w14:paraId="0134447D" w14:textId="77777777" w:rsidR="007F67DE" w:rsidRDefault="00D011DF">
      <w:pPr>
        <w:pStyle w:val="BodyText"/>
        <w:ind w:left="1296"/>
        <w:rPr>
          <w:iCs/>
          <w:sz w:val="20"/>
        </w:rPr>
      </w:pPr>
      <w:r>
        <w:rPr>
          <w:iCs/>
          <w:sz w:val="20"/>
        </w:rPr>
        <w:t xml:space="preserve">      NA</w:t>
      </w:r>
    </w:p>
    <w:p w14:paraId="4E94ACD7" w14:textId="77777777" w:rsidR="007F67DE" w:rsidRDefault="00D011DF">
      <w:pPr>
        <w:pStyle w:val="Heading3"/>
        <w:keepNext w:val="0"/>
        <w:tabs>
          <w:tab w:val="left" w:pos="1440"/>
        </w:tabs>
        <w:overflowPunct/>
        <w:autoSpaceDE/>
        <w:autoSpaceDN/>
        <w:adjustRightInd/>
        <w:spacing w:before="240"/>
        <w:ind w:left="0" w:right="0" w:firstLine="720"/>
        <w:jc w:val="left"/>
        <w:textAlignment w:val="auto"/>
        <w:rPr>
          <w:rFonts w:cs="Arial"/>
          <w:caps/>
          <w:sz w:val="20"/>
        </w:rPr>
      </w:pPr>
      <w:bookmarkStart w:id="268" w:name="_Toc416862029"/>
      <w:bookmarkStart w:id="269" w:name="_Toc355105732"/>
      <w:bookmarkStart w:id="270" w:name="_Toc71962084"/>
      <w:bookmarkStart w:id="271" w:name="_Toc355103962"/>
      <w:bookmarkStart w:id="272" w:name="_Toc449860848"/>
      <w:bookmarkStart w:id="273" w:name="_Toc449860942"/>
      <w:bookmarkStart w:id="274" w:name="_Toc503434171"/>
      <w:r>
        <w:rPr>
          <w:rFonts w:cs="Arial"/>
          <w:caps/>
          <w:sz w:val="20"/>
        </w:rPr>
        <w:t>4.7.8.</w:t>
      </w:r>
      <w:bookmarkEnd w:id="268"/>
      <w:bookmarkEnd w:id="269"/>
      <w:bookmarkEnd w:id="270"/>
      <w:bookmarkEnd w:id="271"/>
      <w:r>
        <w:rPr>
          <w:rFonts w:cs="Arial"/>
          <w:caps/>
          <w:sz w:val="20"/>
        </w:rPr>
        <w:t xml:space="preserve"> Baseline Performance Information</w:t>
      </w:r>
      <w:bookmarkEnd w:id="272"/>
      <w:bookmarkEnd w:id="273"/>
      <w:bookmarkEnd w:id="274"/>
    </w:p>
    <w:p w14:paraId="5775F54F" w14:textId="77777777" w:rsidR="007F67DE" w:rsidRDefault="007F67DE">
      <w:pPr>
        <w:pStyle w:val="BodyText"/>
        <w:rPr>
          <w:rFonts w:cs="Arial"/>
          <w:sz w:val="20"/>
        </w:rPr>
      </w:pPr>
    </w:p>
    <w:tbl>
      <w:tblPr>
        <w:tblW w:w="8566" w:type="dxa"/>
        <w:tblInd w:w="1440" w:type="dxa"/>
        <w:tblLayout w:type="fixed"/>
        <w:tblLook w:val="04A0" w:firstRow="1" w:lastRow="0" w:firstColumn="1" w:lastColumn="0" w:noHBand="0" w:noVBand="1"/>
      </w:tblPr>
      <w:tblGrid>
        <w:gridCol w:w="776"/>
        <w:gridCol w:w="4296"/>
        <w:gridCol w:w="3494"/>
      </w:tblGrid>
      <w:tr w:rsidR="007F67DE" w14:paraId="3D587702" w14:textId="77777777">
        <w:tc>
          <w:tcPr>
            <w:tcW w:w="776" w:type="dxa"/>
            <w:tcBorders>
              <w:top w:val="single" w:sz="4" w:space="0" w:color="000000"/>
              <w:left w:val="single" w:sz="4" w:space="0" w:color="000000"/>
              <w:bottom w:val="single" w:sz="4" w:space="0" w:color="000000"/>
            </w:tcBorders>
            <w:shd w:val="clear" w:color="auto" w:fill="8DB3E2" w:themeFill="text2" w:themeFillTint="66"/>
          </w:tcPr>
          <w:p w14:paraId="28A9E497" w14:textId="77777777" w:rsidR="007F67DE" w:rsidRDefault="00D011DF">
            <w:pPr>
              <w:tabs>
                <w:tab w:val="left" w:pos="720"/>
              </w:tabs>
              <w:spacing w:before="60" w:after="60"/>
              <w:ind w:left="0" w:right="0"/>
              <w:jc w:val="both"/>
              <w:rPr>
                <w:b/>
                <w:bCs/>
                <w:iCs/>
              </w:rPr>
            </w:pPr>
            <w:proofErr w:type="spellStart"/>
            <w:r>
              <w:rPr>
                <w:b/>
                <w:bCs/>
                <w:iCs/>
              </w:rPr>
              <w:t>S.No</w:t>
            </w:r>
            <w:proofErr w:type="spellEnd"/>
            <w:r>
              <w:rPr>
                <w:b/>
                <w:bCs/>
                <w:iCs/>
              </w:rPr>
              <w:t>.</w:t>
            </w:r>
          </w:p>
        </w:tc>
        <w:tc>
          <w:tcPr>
            <w:tcW w:w="4296" w:type="dxa"/>
            <w:tcBorders>
              <w:top w:val="single" w:sz="4" w:space="0" w:color="000000"/>
              <w:left w:val="single" w:sz="4" w:space="0" w:color="000000"/>
              <w:bottom w:val="single" w:sz="4" w:space="0" w:color="000000"/>
            </w:tcBorders>
            <w:shd w:val="clear" w:color="auto" w:fill="8DB3E2" w:themeFill="text2" w:themeFillTint="66"/>
          </w:tcPr>
          <w:p w14:paraId="18283460" w14:textId="77777777" w:rsidR="007F67DE" w:rsidRDefault="00D011DF">
            <w:pPr>
              <w:tabs>
                <w:tab w:val="left" w:pos="720"/>
              </w:tabs>
              <w:spacing w:before="60" w:after="60"/>
              <w:ind w:left="0" w:right="0"/>
              <w:jc w:val="both"/>
              <w:rPr>
                <w:b/>
                <w:bCs/>
                <w:iCs/>
              </w:rPr>
            </w:pPr>
            <w:r>
              <w:rPr>
                <w:b/>
                <w:bCs/>
                <w:iCs/>
              </w:rPr>
              <w:t>Activity</w:t>
            </w:r>
          </w:p>
        </w:tc>
        <w:tc>
          <w:tcPr>
            <w:tcW w:w="34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3362E857" w14:textId="77777777" w:rsidR="007F67DE" w:rsidRDefault="00D011DF">
            <w:pPr>
              <w:tabs>
                <w:tab w:val="left" w:pos="720"/>
              </w:tabs>
              <w:spacing w:before="60" w:after="60"/>
              <w:ind w:left="0" w:right="0"/>
            </w:pPr>
            <w:r>
              <w:rPr>
                <w:b/>
                <w:bCs/>
                <w:iCs/>
              </w:rPr>
              <w:t>Expected Response Time</w:t>
            </w:r>
          </w:p>
        </w:tc>
      </w:tr>
      <w:tr w:rsidR="007F67DE" w14:paraId="09C7AAE1" w14:textId="77777777">
        <w:tc>
          <w:tcPr>
            <w:tcW w:w="776" w:type="dxa"/>
            <w:tcBorders>
              <w:top w:val="single" w:sz="4" w:space="0" w:color="000000"/>
              <w:left w:val="single" w:sz="4" w:space="0" w:color="000000"/>
              <w:bottom w:val="single" w:sz="4" w:space="0" w:color="000000"/>
            </w:tcBorders>
            <w:shd w:val="clear" w:color="auto" w:fill="FFFFFF"/>
          </w:tcPr>
          <w:p w14:paraId="0135CBF0" w14:textId="77777777" w:rsidR="007F67DE" w:rsidRDefault="00D011DF">
            <w:pPr>
              <w:tabs>
                <w:tab w:val="left" w:pos="720"/>
              </w:tabs>
              <w:spacing w:before="60" w:after="60"/>
              <w:ind w:left="0" w:right="0"/>
              <w:jc w:val="both"/>
            </w:pPr>
            <w:r>
              <w:t>1.</w:t>
            </w:r>
          </w:p>
        </w:tc>
        <w:tc>
          <w:tcPr>
            <w:tcW w:w="4296" w:type="dxa"/>
            <w:tcBorders>
              <w:top w:val="single" w:sz="4" w:space="0" w:color="000000"/>
              <w:left w:val="single" w:sz="4" w:space="0" w:color="000000"/>
              <w:bottom w:val="single" w:sz="4" w:space="0" w:color="000000"/>
            </w:tcBorders>
            <w:shd w:val="clear" w:color="auto" w:fill="FFFFFF"/>
          </w:tcPr>
          <w:p w14:paraId="173A939A" w14:textId="77777777" w:rsidR="007F67DE" w:rsidRDefault="00D011DF">
            <w:pPr>
              <w:tabs>
                <w:tab w:val="left" w:pos="720"/>
              </w:tabs>
              <w:spacing w:before="60" w:after="60"/>
              <w:ind w:left="0" w:right="0"/>
              <w:jc w:val="both"/>
            </w:pPr>
            <w:r>
              <w:t>Average time to insert data during file loading</w:t>
            </w:r>
          </w:p>
        </w:tc>
        <w:tc>
          <w:tcPr>
            <w:tcW w:w="3494" w:type="dxa"/>
            <w:tcBorders>
              <w:top w:val="single" w:sz="4" w:space="0" w:color="000000"/>
              <w:left w:val="single" w:sz="4" w:space="0" w:color="000000"/>
              <w:bottom w:val="single" w:sz="4" w:space="0" w:color="000000"/>
              <w:right w:val="single" w:sz="4" w:space="0" w:color="000000"/>
            </w:tcBorders>
            <w:shd w:val="clear" w:color="auto" w:fill="FFFFFF"/>
          </w:tcPr>
          <w:p w14:paraId="35D27F1B" w14:textId="77777777" w:rsidR="007F67DE" w:rsidRDefault="00D011DF">
            <w:pPr>
              <w:tabs>
                <w:tab w:val="left" w:pos="720"/>
              </w:tabs>
              <w:spacing w:before="60" w:after="60"/>
              <w:ind w:left="0" w:right="0"/>
              <w:jc w:val="both"/>
            </w:pPr>
            <w:r>
              <w:t>Depends on the file size</w:t>
            </w:r>
          </w:p>
        </w:tc>
      </w:tr>
      <w:tr w:rsidR="007F67DE" w14:paraId="01CDC2F2" w14:textId="77777777">
        <w:tc>
          <w:tcPr>
            <w:tcW w:w="776" w:type="dxa"/>
            <w:tcBorders>
              <w:top w:val="single" w:sz="4" w:space="0" w:color="000000"/>
              <w:left w:val="single" w:sz="4" w:space="0" w:color="000000"/>
              <w:bottom w:val="single" w:sz="4" w:space="0" w:color="000000"/>
            </w:tcBorders>
            <w:shd w:val="clear" w:color="auto" w:fill="FFFFFF"/>
          </w:tcPr>
          <w:p w14:paraId="47886996" w14:textId="77777777" w:rsidR="007F67DE" w:rsidRDefault="00D011DF">
            <w:pPr>
              <w:tabs>
                <w:tab w:val="left" w:pos="720"/>
              </w:tabs>
              <w:spacing w:before="60" w:after="60"/>
              <w:ind w:left="0" w:right="0"/>
              <w:jc w:val="both"/>
            </w:pPr>
            <w:r>
              <w:t>2.</w:t>
            </w:r>
          </w:p>
        </w:tc>
        <w:tc>
          <w:tcPr>
            <w:tcW w:w="4296" w:type="dxa"/>
            <w:tcBorders>
              <w:top w:val="single" w:sz="4" w:space="0" w:color="000000"/>
              <w:left w:val="single" w:sz="4" w:space="0" w:color="000000"/>
              <w:bottom w:val="single" w:sz="4" w:space="0" w:color="000000"/>
            </w:tcBorders>
            <w:shd w:val="clear" w:color="auto" w:fill="FFFFFF"/>
          </w:tcPr>
          <w:p w14:paraId="007F43EE" w14:textId="77777777" w:rsidR="007F67DE" w:rsidRDefault="00D011DF">
            <w:pPr>
              <w:tabs>
                <w:tab w:val="left" w:pos="720"/>
              </w:tabs>
              <w:spacing w:before="60" w:after="60"/>
              <w:ind w:left="0" w:right="0"/>
              <w:jc w:val="both"/>
            </w:pPr>
            <w:r>
              <w:t>Average time taken to load each page</w:t>
            </w:r>
          </w:p>
        </w:tc>
        <w:tc>
          <w:tcPr>
            <w:tcW w:w="3494" w:type="dxa"/>
            <w:tcBorders>
              <w:top w:val="single" w:sz="4" w:space="0" w:color="000000"/>
              <w:left w:val="single" w:sz="4" w:space="0" w:color="000000"/>
              <w:bottom w:val="single" w:sz="4" w:space="0" w:color="000000"/>
              <w:right w:val="single" w:sz="4" w:space="0" w:color="000000"/>
            </w:tcBorders>
            <w:shd w:val="clear" w:color="auto" w:fill="FFFFFF"/>
          </w:tcPr>
          <w:p w14:paraId="62E3BCD0" w14:textId="77777777" w:rsidR="007F67DE" w:rsidRDefault="00D011DF">
            <w:pPr>
              <w:tabs>
                <w:tab w:val="left" w:pos="720"/>
              </w:tabs>
              <w:spacing w:before="60" w:after="60"/>
              <w:ind w:left="0" w:right="0"/>
              <w:jc w:val="both"/>
            </w:pPr>
            <w:r>
              <w:t>&lt; 5 seconds</w:t>
            </w:r>
          </w:p>
        </w:tc>
      </w:tr>
    </w:tbl>
    <w:p w14:paraId="0ACD93D3" w14:textId="77777777" w:rsidR="007F67DE" w:rsidRDefault="00D011DF">
      <w:pPr>
        <w:pStyle w:val="Caption"/>
        <w:jc w:val="center"/>
      </w:pPr>
      <w:r>
        <w:t xml:space="preserve">Table </w:t>
      </w:r>
      <w:r>
        <w:fldChar w:fldCharType="begin"/>
      </w:r>
      <w:r>
        <w:instrText xml:space="preserve"> SEQ Table \* ARABIC </w:instrText>
      </w:r>
      <w:r>
        <w:fldChar w:fldCharType="separate"/>
      </w:r>
      <w:r>
        <w:t>14</w:t>
      </w:r>
      <w:r>
        <w:fldChar w:fldCharType="end"/>
      </w:r>
    </w:p>
    <w:p w14:paraId="2E6FB6E1" w14:textId="77777777" w:rsidR="007F67DE" w:rsidRDefault="00D011DF">
      <w:pPr>
        <w:pStyle w:val="BodyText"/>
        <w:tabs>
          <w:tab w:val="left" w:pos="720"/>
        </w:tabs>
        <w:overflowPunct/>
        <w:autoSpaceDE/>
        <w:adjustRightInd/>
        <w:spacing w:before="240"/>
        <w:ind w:right="0"/>
        <w:jc w:val="both"/>
        <w:rPr>
          <w:sz w:val="20"/>
        </w:rPr>
      </w:pPr>
      <w:r>
        <w:rPr>
          <w:sz w:val="20"/>
        </w:rPr>
        <w:t xml:space="preserve">          Acceptable downtime during operation hours is based on BCD 4 plan minutes.</w:t>
      </w:r>
    </w:p>
    <w:p w14:paraId="6F6C9D5F" w14:textId="77777777" w:rsidR="007F67DE" w:rsidRDefault="007F67DE">
      <w:pPr>
        <w:pStyle w:val="BodyText"/>
        <w:tabs>
          <w:tab w:val="left" w:pos="720"/>
        </w:tabs>
        <w:overflowPunct/>
        <w:autoSpaceDE/>
        <w:adjustRightInd/>
        <w:spacing w:before="240"/>
        <w:ind w:right="0"/>
        <w:jc w:val="both"/>
        <w:rPr>
          <w:rFonts w:ascii="Arial Narrow" w:hAnsi="Arial Narrow"/>
          <w:sz w:val="22"/>
          <w:szCs w:val="22"/>
          <w:lang w:val="en-GB"/>
        </w:rPr>
      </w:pPr>
    </w:p>
    <w:p w14:paraId="1A20549B" w14:textId="77777777" w:rsidR="007F67DE" w:rsidRDefault="00D011DF">
      <w:pPr>
        <w:pStyle w:val="Heading1"/>
        <w:numPr>
          <w:ilvl w:val="1"/>
          <w:numId w:val="9"/>
        </w:numPr>
        <w:tabs>
          <w:tab w:val="left" w:pos="540"/>
        </w:tabs>
        <w:ind w:left="540" w:hanging="90"/>
      </w:pPr>
      <w:bookmarkStart w:id="275" w:name="_Toc449860943"/>
      <w:bookmarkStart w:id="276" w:name="_Toc449860849"/>
      <w:bookmarkStart w:id="277" w:name="_Toc503434172"/>
      <w:r>
        <w:t>MAINTENANCE AND SUPPORT</w:t>
      </w:r>
      <w:bookmarkEnd w:id="275"/>
      <w:bookmarkEnd w:id="276"/>
      <w:bookmarkEnd w:id="277"/>
    </w:p>
    <w:p w14:paraId="6DF029A9" w14:textId="77777777" w:rsidR="007F67DE" w:rsidRDefault="00D011DF">
      <w:pPr>
        <w:pStyle w:val="Heading3"/>
        <w:keepNext w:val="0"/>
        <w:tabs>
          <w:tab w:val="left" w:pos="1440"/>
        </w:tabs>
        <w:overflowPunct/>
        <w:autoSpaceDE/>
        <w:autoSpaceDN/>
        <w:adjustRightInd/>
        <w:spacing w:before="240"/>
        <w:ind w:left="0" w:right="0" w:firstLine="540"/>
        <w:jc w:val="left"/>
        <w:textAlignment w:val="auto"/>
        <w:rPr>
          <w:rFonts w:cs="Arial"/>
          <w:caps/>
          <w:sz w:val="20"/>
        </w:rPr>
      </w:pPr>
      <w:bookmarkStart w:id="278" w:name="_Toc503434173"/>
      <w:bookmarkStart w:id="279" w:name="_Toc449860850"/>
      <w:bookmarkStart w:id="280" w:name="_Toc449860944"/>
      <w:r>
        <w:rPr>
          <w:rFonts w:cs="Arial"/>
          <w:caps/>
          <w:sz w:val="20"/>
        </w:rPr>
        <w:t>4.8.1. Problem Solving</w:t>
      </w:r>
      <w:bookmarkEnd w:id="278"/>
      <w:bookmarkEnd w:id="279"/>
      <w:bookmarkEnd w:id="280"/>
    </w:p>
    <w:p w14:paraId="3A3644DA" w14:textId="77777777" w:rsidR="007F67DE" w:rsidRDefault="007F67DE">
      <w:pPr>
        <w:pStyle w:val="BodyText"/>
        <w:tabs>
          <w:tab w:val="left" w:pos="3510"/>
        </w:tabs>
        <w:spacing w:before="60" w:after="60"/>
        <w:rPr>
          <w:rFonts w:cs="Arial"/>
          <w:sz w:val="20"/>
        </w:rPr>
      </w:pPr>
    </w:p>
    <w:p w14:paraId="2C85CBC9" w14:textId="77777777" w:rsidR="007F67DE" w:rsidRDefault="00D011DF">
      <w:pPr>
        <w:pStyle w:val="BodyText"/>
        <w:ind w:left="720" w:right="98"/>
        <w:rPr>
          <w:sz w:val="20"/>
        </w:rPr>
      </w:pPr>
      <w:r>
        <w:rPr>
          <w:sz w:val="20"/>
        </w:rPr>
        <w:t>The Help Desk personnel should ask the users:</w:t>
      </w:r>
    </w:p>
    <w:p w14:paraId="6A2B3C5B" w14:textId="77777777" w:rsidR="007F67DE" w:rsidRDefault="00D011DF">
      <w:pPr>
        <w:pStyle w:val="BodyText"/>
        <w:numPr>
          <w:ilvl w:val="0"/>
          <w:numId w:val="14"/>
        </w:numPr>
        <w:ind w:right="98"/>
        <w:rPr>
          <w:sz w:val="20"/>
        </w:rPr>
      </w:pPr>
      <w:r>
        <w:rPr>
          <w:sz w:val="20"/>
        </w:rPr>
        <w:t>For a screenshot of the error/issue that they are facing</w:t>
      </w:r>
    </w:p>
    <w:p w14:paraId="03B39B26" w14:textId="77777777" w:rsidR="007F67DE" w:rsidRDefault="00D011DF">
      <w:pPr>
        <w:pStyle w:val="BodyText"/>
        <w:numPr>
          <w:ilvl w:val="0"/>
          <w:numId w:val="14"/>
        </w:numPr>
        <w:ind w:right="98"/>
        <w:rPr>
          <w:sz w:val="20"/>
        </w:rPr>
      </w:pPr>
      <w:r>
        <w:rPr>
          <w:sz w:val="20"/>
        </w:rPr>
        <w:t xml:space="preserve">For the steps </w:t>
      </w:r>
      <w:r>
        <w:rPr>
          <w:sz w:val="20"/>
        </w:rPr>
        <w:t>that need to be performed to recreate the error/issue</w:t>
      </w:r>
    </w:p>
    <w:p w14:paraId="3F1FD153" w14:textId="77777777" w:rsidR="007F67DE" w:rsidRDefault="00D011DF">
      <w:pPr>
        <w:pStyle w:val="BodyText"/>
        <w:numPr>
          <w:ilvl w:val="0"/>
          <w:numId w:val="14"/>
        </w:numPr>
        <w:ind w:right="98"/>
        <w:rPr>
          <w:sz w:val="20"/>
        </w:rPr>
      </w:pPr>
      <w:r>
        <w:rPr>
          <w:sz w:val="20"/>
        </w:rPr>
        <w:t>To check the same steps to recreate the error/issue on another machine</w:t>
      </w:r>
    </w:p>
    <w:p w14:paraId="1681D1E5" w14:textId="77777777" w:rsidR="007F67DE" w:rsidRDefault="00D011DF">
      <w:pPr>
        <w:pStyle w:val="BodyText"/>
        <w:numPr>
          <w:ilvl w:val="0"/>
          <w:numId w:val="14"/>
        </w:numPr>
        <w:ind w:right="98"/>
        <w:rPr>
          <w:sz w:val="20"/>
        </w:rPr>
      </w:pPr>
      <w:r>
        <w:rPr>
          <w:sz w:val="20"/>
        </w:rPr>
        <w:t>To check if others are also facing the same error/issue</w:t>
      </w:r>
    </w:p>
    <w:p w14:paraId="02614873" w14:textId="77777777" w:rsidR="007F67DE" w:rsidRDefault="00D011DF">
      <w:pPr>
        <w:pStyle w:val="BodyText"/>
        <w:tabs>
          <w:tab w:val="left" w:pos="3510"/>
        </w:tabs>
        <w:spacing w:before="60" w:after="60"/>
        <w:rPr>
          <w:rFonts w:cs="Arial"/>
          <w:sz w:val="20"/>
        </w:rPr>
      </w:pPr>
      <w:r>
        <w:rPr>
          <w:rFonts w:cs="Arial"/>
          <w:sz w:val="20"/>
        </w:rPr>
        <w:t>.</w:t>
      </w:r>
    </w:p>
    <w:p w14:paraId="18077C9E" w14:textId="77777777" w:rsidR="007F67DE" w:rsidRDefault="00D011DF">
      <w:pPr>
        <w:pStyle w:val="Heading5"/>
        <w:ind w:left="0" w:firstLine="720"/>
        <w:rPr>
          <w:rFonts w:cs="Arial"/>
          <w:caps/>
          <w:sz w:val="20"/>
        </w:rPr>
      </w:pPr>
      <w:bookmarkStart w:id="281" w:name="_Toc503434174"/>
      <w:r>
        <w:rPr>
          <w:rFonts w:cs="Arial"/>
          <w:caps/>
          <w:sz w:val="20"/>
        </w:rPr>
        <w:t>4.8.1.1 Frequent Issues and Resolutions</w:t>
      </w:r>
      <w:bookmarkEnd w:id="281"/>
    </w:p>
    <w:p w14:paraId="3B4902DB" w14:textId="77777777" w:rsidR="007F67DE" w:rsidRDefault="007F67DE">
      <w:pPr>
        <w:pStyle w:val="BodyText"/>
        <w:tabs>
          <w:tab w:val="left" w:pos="3510"/>
        </w:tabs>
        <w:spacing w:before="60" w:after="60"/>
        <w:rPr>
          <w:rFonts w:cs="Arial"/>
          <w:sz w:val="20"/>
        </w:rPr>
      </w:pPr>
    </w:p>
    <w:tbl>
      <w:tblPr>
        <w:tblW w:w="9387" w:type="dxa"/>
        <w:tblInd w:w="1080" w:type="dxa"/>
        <w:tblLayout w:type="fixed"/>
        <w:tblLook w:val="04A0" w:firstRow="1" w:lastRow="0" w:firstColumn="1" w:lastColumn="0" w:noHBand="0" w:noVBand="1"/>
      </w:tblPr>
      <w:tblGrid>
        <w:gridCol w:w="2547"/>
        <w:gridCol w:w="6840"/>
      </w:tblGrid>
      <w:tr w:rsidR="007F67DE" w14:paraId="400D6DC3" w14:textId="77777777">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tcPr>
          <w:p w14:paraId="77CF76ED" w14:textId="77777777" w:rsidR="007F67DE" w:rsidRDefault="00D011DF">
            <w:pPr>
              <w:overflowPunct/>
              <w:autoSpaceDE/>
              <w:adjustRightInd/>
              <w:spacing w:before="0"/>
              <w:ind w:left="0" w:right="0"/>
              <w:rPr>
                <w:rFonts w:cs="Arial"/>
                <w:b/>
                <w:bCs/>
                <w:color w:val="000000"/>
                <w:lang w:val="en-MY" w:eastAsia="en-MY"/>
              </w:rPr>
            </w:pPr>
            <w:r>
              <w:rPr>
                <w:rFonts w:cs="Arial"/>
                <w:b/>
                <w:bCs/>
                <w:color w:val="000000"/>
                <w:lang w:eastAsia="en-MY"/>
              </w:rPr>
              <w:t>Issue</w:t>
            </w:r>
          </w:p>
        </w:tc>
        <w:tc>
          <w:tcPr>
            <w:tcW w:w="6840"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658137B7" w14:textId="77777777" w:rsidR="007F67DE" w:rsidRDefault="00D011DF">
            <w:pPr>
              <w:overflowPunct/>
              <w:autoSpaceDE/>
              <w:adjustRightInd/>
              <w:spacing w:before="0"/>
              <w:ind w:left="0" w:right="0" w:firstLineChars="400" w:firstLine="803"/>
              <w:rPr>
                <w:rFonts w:cs="Arial"/>
                <w:b/>
                <w:bCs/>
                <w:color w:val="000000"/>
                <w:lang w:val="en-MY" w:eastAsia="en-MY"/>
              </w:rPr>
            </w:pPr>
            <w:r>
              <w:rPr>
                <w:rFonts w:cs="Arial"/>
                <w:b/>
                <w:bCs/>
                <w:color w:val="000000"/>
                <w:lang w:eastAsia="en-MY"/>
              </w:rPr>
              <w:t>Resolution</w:t>
            </w:r>
          </w:p>
        </w:tc>
      </w:tr>
      <w:tr w:rsidR="007F67DE" w14:paraId="38738FF2" w14:textId="77777777">
        <w:trPr>
          <w:trHeight w:val="300"/>
        </w:trPr>
        <w:tc>
          <w:tcPr>
            <w:tcW w:w="2547" w:type="dxa"/>
            <w:tcBorders>
              <w:top w:val="nil"/>
              <w:left w:val="single" w:sz="4" w:space="0" w:color="auto"/>
              <w:bottom w:val="single" w:sz="4" w:space="0" w:color="auto"/>
              <w:right w:val="single" w:sz="4" w:space="0" w:color="auto"/>
            </w:tcBorders>
            <w:noWrap/>
            <w:vAlign w:val="bottom"/>
          </w:tcPr>
          <w:p w14:paraId="1B6A54CD"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 xml:space="preserve">Cannot load the Login Page </w:t>
            </w:r>
          </w:p>
        </w:tc>
        <w:tc>
          <w:tcPr>
            <w:tcW w:w="6840" w:type="dxa"/>
            <w:tcBorders>
              <w:top w:val="nil"/>
              <w:left w:val="nil"/>
              <w:bottom w:val="single" w:sz="4" w:space="0" w:color="auto"/>
              <w:right w:val="single" w:sz="4" w:space="0" w:color="auto"/>
            </w:tcBorders>
            <w:noWrap/>
            <w:vAlign w:val="bottom"/>
          </w:tcPr>
          <w:p w14:paraId="26F0FF14"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Check your internet connection and ensure you are connected to MAB VPN</w:t>
            </w:r>
          </w:p>
        </w:tc>
      </w:tr>
    </w:tbl>
    <w:p w14:paraId="7645AA3E" w14:textId="77777777" w:rsidR="007F67DE" w:rsidRDefault="00D011DF">
      <w:pPr>
        <w:pStyle w:val="Caption"/>
        <w:jc w:val="center"/>
        <w:rPr>
          <w:rFonts w:cs="Arial"/>
          <w:i w:val="0"/>
          <w:color w:val="0000FF"/>
          <w:sz w:val="20"/>
        </w:rPr>
      </w:pPr>
      <w:r>
        <w:t xml:space="preserve">Table </w:t>
      </w:r>
      <w:r>
        <w:fldChar w:fldCharType="begin"/>
      </w:r>
      <w:r>
        <w:instrText xml:space="preserve"> SEQ Table \* ARABIC </w:instrText>
      </w:r>
      <w:r>
        <w:fldChar w:fldCharType="separate"/>
      </w:r>
      <w:r>
        <w:t>15</w:t>
      </w:r>
      <w:r>
        <w:fldChar w:fldCharType="end"/>
      </w:r>
    </w:p>
    <w:p w14:paraId="6453859F" w14:textId="77777777" w:rsidR="007F67DE" w:rsidRDefault="00D011DF">
      <w:pPr>
        <w:pStyle w:val="Heading5"/>
        <w:ind w:left="0" w:firstLine="720"/>
        <w:rPr>
          <w:rFonts w:cs="Arial"/>
          <w:caps/>
          <w:sz w:val="20"/>
        </w:rPr>
      </w:pPr>
      <w:bookmarkStart w:id="282" w:name="_Toc503434175"/>
      <w:r>
        <w:rPr>
          <w:rFonts w:cs="Arial"/>
          <w:caps/>
          <w:sz w:val="20"/>
        </w:rPr>
        <w:t>4.8.1.2 Finding Logs and Tracking issues</w:t>
      </w:r>
      <w:bookmarkEnd w:id="282"/>
    </w:p>
    <w:p w14:paraId="32842F1D" w14:textId="77777777" w:rsidR="007F67DE" w:rsidRDefault="007F67DE">
      <w:pPr>
        <w:pStyle w:val="BodyText"/>
        <w:tabs>
          <w:tab w:val="left" w:pos="3510"/>
        </w:tabs>
        <w:spacing w:before="60" w:after="60"/>
        <w:rPr>
          <w:rFonts w:cs="Arial"/>
          <w:sz w:val="20"/>
        </w:rPr>
      </w:pPr>
    </w:p>
    <w:p w14:paraId="0FA04205" w14:textId="77777777" w:rsidR="007F67DE" w:rsidRDefault="00D011DF">
      <w:pPr>
        <w:pStyle w:val="BodyText"/>
        <w:numPr>
          <w:ilvl w:val="0"/>
          <w:numId w:val="15"/>
        </w:numPr>
        <w:tabs>
          <w:tab w:val="left" w:pos="3510"/>
        </w:tabs>
        <w:spacing w:before="60" w:after="60"/>
        <w:rPr>
          <w:rFonts w:cs="Arial"/>
          <w:sz w:val="20"/>
        </w:rPr>
      </w:pPr>
      <w:r>
        <w:rPr>
          <w:rFonts w:cs="Arial"/>
          <w:sz w:val="20"/>
        </w:rPr>
        <w:t xml:space="preserve">Get the MH Cargo Viewer log file from the path </w:t>
      </w:r>
      <w:r>
        <w:rPr>
          <w:rFonts w:cs="Arial"/>
          <w:sz w:val="20"/>
        </w:rPr>
        <w:t>/Apache-Tomcat/apache-tomcat-8.0.24/logs.</w:t>
      </w:r>
    </w:p>
    <w:p w14:paraId="4094334F" w14:textId="77777777" w:rsidR="007F67DE" w:rsidRDefault="00D011DF">
      <w:pPr>
        <w:pStyle w:val="BodyText"/>
        <w:numPr>
          <w:ilvl w:val="0"/>
          <w:numId w:val="15"/>
        </w:numPr>
        <w:tabs>
          <w:tab w:val="left" w:pos="3510"/>
        </w:tabs>
        <w:spacing w:before="60" w:after="60"/>
        <w:rPr>
          <w:rFonts w:cs="Arial"/>
          <w:sz w:val="20"/>
        </w:rPr>
      </w:pPr>
      <w:r>
        <w:rPr>
          <w:rFonts w:cs="Arial"/>
          <w:sz w:val="20"/>
        </w:rPr>
        <w:t>Track the error log in the log file based on reference number.</w:t>
      </w:r>
    </w:p>
    <w:p w14:paraId="693787C2" w14:textId="77777777" w:rsidR="007F67DE" w:rsidRDefault="00D011DF">
      <w:pPr>
        <w:pStyle w:val="Heading3"/>
        <w:keepNext w:val="0"/>
        <w:tabs>
          <w:tab w:val="left" w:pos="1440"/>
        </w:tabs>
        <w:overflowPunct/>
        <w:autoSpaceDE/>
        <w:autoSpaceDN/>
        <w:adjustRightInd/>
        <w:spacing w:before="240"/>
        <w:ind w:left="0" w:right="0" w:firstLine="450"/>
        <w:jc w:val="left"/>
        <w:textAlignment w:val="auto"/>
        <w:rPr>
          <w:rFonts w:eastAsia="Arial Unicode MS" w:cs="Arial"/>
          <w:sz w:val="20"/>
        </w:rPr>
      </w:pPr>
      <w:bookmarkStart w:id="283" w:name="_Toc449860945"/>
      <w:bookmarkStart w:id="284" w:name="_Toc449860851"/>
      <w:bookmarkStart w:id="285" w:name="_Toc503434176"/>
      <w:r>
        <w:rPr>
          <w:rFonts w:cs="Arial"/>
          <w:caps/>
          <w:sz w:val="20"/>
        </w:rPr>
        <w:lastRenderedPageBreak/>
        <w:t>4.8.2. Problem Categorization and Escalation</w:t>
      </w:r>
      <w:bookmarkEnd w:id="283"/>
      <w:bookmarkEnd w:id="284"/>
      <w:bookmarkEnd w:id="285"/>
    </w:p>
    <w:p w14:paraId="5CE51C76" w14:textId="77777777" w:rsidR="007F67DE" w:rsidRDefault="00D011DF">
      <w:pPr>
        <w:pStyle w:val="BodyText"/>
        <w:ind w:left="720"/>
        <w:jc w:val="both"/>
        <w:rPr>
          <w:rFonts w:eastAsia="Arial Unicode MS" w:cs="Arial"/>
          <w:sz w:val="20"/>
        </w:rPr>
      </w:pPr>
      <w:r>
        <w:rPr>
          <w:rFonts w:cs="Arial"/>
          <w:sz w:val="20"/>
        </w:rPr>
        <w:t>Helpdesk will analyze the problem and assign a ticket number and a severity level which is mutually agreed</w:t>
      </w:r>
      <w:r>
        <w:rPr>
          <w:rFonts w:cs="Arial"/>
          <w:sz w:val="20"/>
        </w:rPr>
        <w:t xml:space="preserve"> by the user. However, the severity will be revised downward based on business assessment</w:t>
      </w:r>
      <w:r>
        <w:rPr>
          <w:rFonts w:eastAsia="Arial Unicode MS" w:cs="Arial"/>
          <w:sz w:val="20"/>
        </w:rPr>
        <w:t xml:space="preserve"> and impact as shown below</w:t>
      </w:r>
    </w:p>
    <w:p w14:paraId="711CDE5E" w14:textId="77777777" w:rsidR="007F67DE" w:rsidRDefault="007F67DE">
      <w:pPr>
        <w:pStyle w:val="BodyText"/>
        <w:rPr>
          <w:rFonts w:eastAsia="Arial Unicode MS" w:cs="Arial"/>
          <w:sz w:val="20"/>
        </w:rPr>
      </w:pPr>
    </w:p>
    <w:tbl>
      <w:tblPr>
        <w:tblW w:w="9387" w:type="dxa"/>
        <w:jc w:val="right"/>
        <w:tblLayout w:type="fixed"/>
        <w:tblLook w:val="04A0" w:firstRow="1" w:lastRow="0" w:firstColumn="1" w:lastColumn="0" w:noHBand="0" w:noVBand="1"/>
      </w:tblPr>
      <w:tblGrid>
        <w:gridCol w:w="1925"/>
        <w:gridCol w:w="992"/>
        <w:gridCol w:w="6470"/>
      </w:tblGrid>
      <w:tr w:rsidR="007F67DE" w14:paraId="46A49529" w14:textId="77777777">
        <w:trPr>
          <w:trHeight w:val="300"/>
          <w:jc w:val="right"/>
        </w:trPr>
        <w:tc>
          <w:tcPr>
            <w:tcW w:w="1925"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tcPr>
          <w:p w14:paraId="1E75B446" w14:textId="77777777" w:rsidR="007F67DE" w:rsidRDefault="00D011DF">
            <w:pPr>
              <w:overflowPunct/>
              <w:autoSpaceDE/>
              <w:adjustRightInd/>
              <w:spacing w:before="0"/>
              <w:ind w:left="0" w:right="0"/>
              <w:rPr>
                <w:rFonts w:cs="Arial"/>
                <w:b/>
                <w:bCs/>
                <w:color w:val="000000"/>
                <w:lang w:val="en-MY" w:eastAsia="en-MY"/>
              </w:rPr>
            </w:pPr>
            <w:r>
              <w:rPr>
                <w:rFonts w:cs="Arial"/>
                <w:b/>
                <w:bCs/>
                <w:color w:val="000000"/>
                <w:lang w:eastAsia="en-MY"/>
              </w:rPr>
              <w:t>Severity</w:t>
            </w:r>
          </w:p>
        </w:tc>
        <w:tc>
          <w:tcPr>
            <w:tcW w:w="992"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2DAB5A84" w14:textId="77777777" w:rsidR="007F67DE" w:rsidRDefault="00D011DF">
            <w:pPr>
              <w:overflowPunct/>
              <w:autoSpaceDE/>
              <w:adjustRightInd/>
              <w:spacing w:before="0"/>
              <w:ind w:left="0" w:right="0"/>
              <w:rPr>
                <w:rFonts w:cs="Arial"/>
                <w:b/>
                <w:bCs/>
                <w:color w:val="000000"/>
                <w:lang w:val="en-MY" w:eastAsia="en-MY"/>
              </w:rPr>
            </w:pPr>
            <w:r>
              <w:rPr>
                <w:rFonts w:cs="Arial"/>
                <w:b/>
                <w:bCs/>
                <w:color w:val="000000"/>
                <w:lang w:eastAsia="en-MY"/>
              </w:rPr>
              <w:t>Code</w:t>
            </w:r>
          </w:p>
        </w:tc>
        <w:tc>
          <w:tcPr>
            <w:tcW w:w="6470" w:type="dxa"/>
            <w:tcBorders>
              <w:top w:val="single" w:sz="4" w:space="0" w:color="auto"/>
              <w:left w:val="nil"/>
              <w:bottom w:val="single" w:sz="4" w:space="0" w:color="auto"/>
              <w:right w:val="single" w:sz="4" w:space="0" w:color="auto"/>
            </w:tcBorders>
            <w:shd w:val="clear" w:color="auto" w:fill="8DB3E2" w:themeFill="text2" w:themeFillTint="66"/>
            <w:noWrap/>
            <w:vAlign w:val="bottom"/>
          </w:tcPr>
          <w:p w14:paraId="75A44288" w14:textId="77777777" w:rsidR="007F67DE" w:rsidRDefault="00D011DF">
            <w:pPr>
              <w:overflowPunct/>
              <w:autoSpaceDE/>
              <w:adjustRightInd/>
              <w:spacing w:before="0"/>
              <w:ind w:left="0" w:right="0" w:firstLineChars="400" w:firstLine="803"/>
              <w:rPr>
                <w:rFonts w:cs="Arial"/>
                <w:b/>
                <w:bCs/>
                <w:color w:val="000000"/>
                <w:lang w:val="en-MY" w:eastAsia="en-MY"/>
              </w:rPr>
            </w:pPr>
            <w:r>
              <w:rPr>
                <w:rFonts w:cs="Arial"/>
                <w:b/>
                <w:bCs/>
                <w:color w:val="000000"/>
                <w:lang w:eastAsia="en-MY"/>
              </w:rPr>
              <w:t>Definition of Severity Level</w:t>
            </w:r>
          </w:p>
        </w:tc>
      </w:tr>
      <w:tr w:rsidR="007F67DE" w14:paraId="6E85752B" w14:textId="77777777">
        <w:trPr>
          <w:trHeight w:val="300"/>
          <w:jc w:val="right"/>
        </w:trPr>
        <w:tc>
          <w:tcPr>
            <w:tcW w:w="1925" w:type="dxa"/>
            <w:tcBorders>
              <w:top w:val="nil"/>
              <w:left w:val="single" w:sz="4" w:space="0" w:color="auto"/>
              <w:bottom w:val="single" w:sz="4" w:space="0" w:color="auto"/>
              <w:right w:val="single" w:sz="4" w:space="0" w:color="auto"/>
            </w:tcBorders>
            <w:noWrap/>
            <w:vAlign w:val="bottom"/>
          </w:tcPr>
          <w:p w14:paraId="1CE43649"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Critical</w:t>
            </w:r>
          </w:p>
        </w:tc>
        <w:tc>
          <w:tcPr>
            <w:tcW w:w="992" w:type="dxa"/>
            <w:tcBorders>
              <w:top w:val="nil"/>
              <w:left w:val="nil"/>
              <w:bottom w:val="single" w:sz="4" w:space="0" w:color="auto"/>
              <w:right w:val="single" w:sz="4" w:space="0" w:color="auto"/>
            </w:tcBorders>
            <w:noWrap/>
            <w:vAlign w:val="bottom"/>
          </w:tcPr>
          <w:p w14:paraId="28DDA07A"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val="en-MY" w:eastAsia="en-MY"/>
              </w:rPr>
              <w:t>S1</w:t>
            </w:r>
          </w:p>
        </w:tc>
        <w:tc>
          <w:tcPr>
            <w:tcW w:w="6470" w:type="dxa"/>
            <w:tcBorders>
              <w:top w:val="nil"/>
              <w:left w:val="nil"/>
              <w:bottom w:val="single" w:sz="4" w:space="0" w:color="auto"/>
              <w:right w:val="single" w:sz="4" w:space="0" w:color="auto"/>
            </w:tcBorders>
            <w:noWrap/>
            <w:vAlign w:val="bottom"/>
          </w:tcPr>
          <w:p w14:paraId="7299B08F"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Total Biz Operation Disruption</w:t>
            </w:r>
          </w:p>
        </w:tc>
      </w:tr>
      <w:tr w:rsidR="007F67DE" w14:paraId="33B7F453" w14:textId="77777777">
        <w:trPr>
          <w:trHeight w:val="300"/>
          <w:jc w:val="right"/>
        </w:trPr>
        <w:tc>
          <w:tcPr>
            <w:tcW w:w="1925" w:type="dxa"/>
            <w:tcBorders>
              <w:top w:val="nil"/>
              <w:left w:val="single" w:sz="4" w:space="0" w:color="auto"/>
              <w:bottom w:val="single" w:sz="4" w:space="0" w:color="auto"/>
              <w:right w:val="single" w:sz="4" w:space="0" w:color="auto"/>
            </w:tcBorders>
            <w:noWrap/>
            <w:vAlign w:val="bottom"/>
          </w:tcPr>
          <w:p w14:paraId="5FE48CE2"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 xml:space="preserve"> High (Urgent)</w:t>
            </w:r>
          </w:p>
        </w:tc>
        <w:tc>
          <w:tcPr>
            <w:tcW w:w="992" w:type="dxa"/>
            <w:tcBorders>
              <w:top w:val="nil"/>
              <w:left w:val="nil"/>
              <w:bottom w:val="single" w:sz="4" w:space="0" w:color="auto"/>
              <w:right w:val="single" w:sz="4" w:space="0" w:color="auto"/>
            </w:tcBorders>
            <w:noWrap/>
            <w:vAlign w:val="bottom"/>
          </w:tcPr>
          <w:p w14:paraId="0943CA27"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val="en-MY" w:eastAsia="en-MY"/>
              </w:rPr>
              <w:t>S2</w:t>
            </w:r>
          </w:p>
        </w:tc>
        <w:tc>
          <w:tcPr>
            <w:tcW w:w="6470" w:type="dxa"/>
            <w:tcBorders>
              <w:top w:val="nil"/>
              <w:left w:val="nil"/>
              <w:bottom w:val="single" w:sz="4" w:space="0" w:color="auto"/>
              <w:right w:val="single" w:sz="4" w:space="0" w:color="auto"/>
            </w:tcBorders>
            <w:noWrap/>
            <w:vAlign w:val="bottom"/>
          </w:tcPr>
          <w:p w14:paraId="497DE540"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 xml:space="preserve">Partial Biz Operation </w:t>
            </w:r>
            <w:r>
              <w:rPr>
                <w:rFonts w:cs="Arial"/>
                <w:color w:val="000000"/>
                <w:lang w:eastAsia="en-MY"/>
              </w:rPr>
              <w:t>Disruption</w:t>
            </w:r>
          </w:p>
        </w:tc>
      </w:tr>
      <w:tr w:rsidR="007F67DE" w14:paraId="01DEE9EF" w14:textId="77777777">
        <w:trPr>
          <w:trHeight w:val="300"/>
          <w:jc w:val="right"/>
        </w:trPr>
        <w:tc>
          <w:tcPr>
            <w:tcW w:w="1925" w:type="dxa"/>
            <w:tcBorders>
              <w:top w:val="nil"/>
              <w:left w:val="single" w:sz="4" w:space="0" w:color="auto"/>
              <w:bottom w:val="single" w:sz="4" w:space="0" w:color="auto"/>
              <w:right w:val="single" w:sz="4" w:space="0" w:color="auto"/>
            </w:tcBorders>
            <w:noWrap/>
            <w:vAlign w:val="bottom"/>
          </w:tcPr>
          <w:p w14:paraId="2BC18236"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Moderate (Minor)</w:t>
            </w:r>
          </w:p>
        </w:tc>
        <w:tc>
          <w:tcPr>
            <w:tcW w:w="992" w:type="dxa"/>
            <w:tcBorders>
              <w:top w:val="nil"/>
              <w:left w:val="nil"/>
              <w:bottom w:val="single" w:sz="4" w:space="0" w:color="auto"/>
              <w:right w:val="single" w:sz="4" w:space="0" w:color="auto"/>
            </w:tcBorders>
            <w:noWrap/>
            <w:vAlign w:val="bottom"/>
          </w:tcPr>
          <w:p w14:paraId="5E7173A3"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val="en-MY" w:eastAsia="en-MY"/>
              </w:rPr>
              <w:t>S3</w:t>
            </w:r>
          </w:p>
        </w:tc>
        <w:tc>
          <w:tcPr>
            <w:tcW w:w="6470" w:type="dxa"/>
            <w:tcBorders>
              <w:top w:val="nil"/>
              <w:left w:val="nil"/>
              <w:bottom w:val="single" w:sz="4" w:space="0" w:color="auto"/>
              <w:right w:val="single" w:sz="4" w:space="0" w:color="auto"/>
            </w:tcBorders>
            <w:noWrap/>
            <w:vAlign w:val="bottom"/>
          </w:tcPr>
          <w:p w14:paraId="66768164"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No critical impact to Biz operations, Workaround is available</w:t>
            </w:r>
          </w:p>
        </w:tc>
      </w:tr>
      <w:tr w:rsidR="007F67DE" w14:paraId="493D3538" w14:textId="77777777">
        <w:trPr>
          <w:trHeight w:val="300"/>
          <w:jc w:val="right"/>
        </w:trPr>
        <w:tc>
          <w:tcPr>
            <w:tcW w:w="1925" w:type="dxa"/>
            <w:tcBorders>
              <w:top w:val="nil"/>
              <w:left w:val="single" w:sz="4" w:space="0" w:color="auto"/>
              <w:bottom w:val="single" w:sz="4" w:space="0" w:color="auto"/>
              <w:right w:val="single" w:sz="4" w:space="0" w:color="auto"/>
            </w:tcBorders>
            <w:noWrap/>
            <w:vAlign w:val="bottom"/>
          </w:tcPr>
          <w:p w14:paraId="2F47AE22"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eastAsia="en-MY"/>
              </w:rPr>
              <w:t>Low (Minor)</w:t>
            </w:r>
          </w:p>
        </w:tc>
        <w:tc>
          <w:tcPr>
            <w:tcW w:w="992" w:type="dxa"/>
            <w:tcBorders>
              <w:top w:val="nil"/>
              <w:left w:val="nil"/>
              <w:bottom w:val="single" w:sz="4" w:space="0" w:color="auto"/>
              <w:right w:val="single" w:sz="4" w:space="0" w:color="auto"/>
            </w:tcBorders>
            <w:noWrap/>
            <w:vAlign w:val="bottom"/>
          </w:tcPr>
          <w:p w14:paraId="064BD101" w14:textId="77777777" w:rsidR="007F67DE" w:rsidRDefault="00D011DF">
            <w:pPr>
              <w:overflowPunct/>
              <w:autoSpaceDE/>
              <w:adjustRightInd/>
              <w:spacing w:before="0"/>
              <w:ind w:left="0" w:right="0"/>
              <w:jc w:val="both"/>
              <w:rPr>
                <w:rFonts w:cs="Arial"/>
                <w:color w:val="000000"/>
                <w:lang w:val="en-MY" w:eastAsia="en-MY"/>
              </w:rPr>
            </w:pPr>
            <w:r>
              <w:rPr>
                <w:rFonts w:cs="Arial"/>
                <w:color w:val="000000"/>
                <w:lang w:val="en-MY" w:eastAsia="en-MY"/>
              </w:rPr>
              <w:t>S4</w:t>
            </w:r>
          </w:p>
        </w:tc>
        <w:tc>
          <w:tcPr>
            <w:tcW w:w="6470" w:type="dxa"/>
            <w:tcBorders>
              <w:top w:val="nil"/>
              <w:left w:val="nil"/>
              <w:bottom w:val="single" w:sz="4" w:space="0" w:color="auto"/>
              <w:right w:val="single" w:sz="4" w:space="0" w:color="auto"/>
            </w:tcBorders>
            <w:noWrap/>
            <w:vAlign w:val="bottom"/>
          </w:tcPr>
          <w:p w14:paraId="3D0EDC8A" w14:textId="77777777" w:rsidR="007F67DE" w:rsidRDefault="00D011DF">
            <w:pPr>
              <w:keepNext/>
              <w:overflowPunct/>
              <w:autoSpaceDE/>
              <w:adjustRightInd/>
              <w:spacing w:before="0"/>
              <w:ind w:left="0" w:right="0"/>
              <w:jc w:val="both"/>
              <w:rPr>
                <w:rFonts w:cs="Arial"/>
                <w:color w:val="000000"/>
                <w:lang w:val="en-MY" w:eastAsia="en-MY"/>
              </w:rPr>
            </w:pPr>
            <w:r>
              <w:rPr>
                <w:rFonts w:cs="Arial"/>
                <w:color w:val="000000"/>
                <w:lang w:eastAsia="en-MY"/>
              </w:rPr>
              <w:t>Problem that cause inconvenience</w:t>
            </w:r>
          </w:p>
        </w:tc>
      </w:tr>
    </w:tbl>
    <w:p w14:paraId="5DFAFE5F" w14:textId="77777777" w:rsidR="007F67DE" w:rsidRDefault="00D011DF">
      <w:pPr>
        <w:pStyle w:val="Caption"/>
        <w:jc w:val="center"/>
      </w:pPr>
      <w:r>
        <w:t xml:space="preserve">Table </w:t>
      </w:r>
      <w:r>
        <w:fldChar w:fldCharType="begin"/>
      </w:r>
      <w:r>
        <w:instrText xml:space="preserve"> SEQ Table \* ARABIC </w:instrText>
      </w:r>
      <w:r>
        <w:fldChar w:fldCharType="separate"/>
      </w:r>
      <w:r>
        <w:t>16</w:t>
      </w:r>
      <w:r>
        <w:fldChar w:fldCharType="end"/>
      </w:r>
    </w:p>
    <w:p w14:paraId="3E1AFD2B" w14:textId="77777777" w:rsidR="007F67DE" w:rsidRDefault="00D011DF">
      <w:pPr>
        <w:pStyle w:val="BodyText"/>
        <w:tabs>
          <w:tab w:val="left" w:pos="3510"/>
        </w:tabs>
        <w:spacing w:before="60" w:after="60"/>
        <w:rPr>
          <w:rFonts w:cs="Arial"/>
          <w:sz w:val="20"/>
        </w:rPr>
      </w:pPr>
      <w:r>
        <w:rPr>
          <w:rFonts w:cs="Arial"/>
          <w:sz w:val="20"/>
        </w:rPr>
        <w:t xml:space="preserve">  Any issues with MH Cargo Viewer, users will escalate to MAB IT HELPDESK.</w:t>
      </w:r>
    </w:p>
    <w:p w14:paraId="51B40C3F" w14:textId="77777777" w:rsidR="007F67DE" w:rsidRDefault="00D011DF">
      <w:pPr>
        <w:pStyle w:val="BodyText"/>
        <w:tabs>
          <w:tab w:val="left" w:pos="3510"/>
        </w:tabs>
        <w:spacing w:before="60" w:after="60"/>
        <w:ind w:left="720"/>
        <w:rPr>
          <w:rFonts w:cs="Arial"/>
          <w:sz w:val="20"/>
        </w:rPr>
      </w:pPr>
      <w:r>
        <w:rPr>
          <w:rFonts w:cs="Arial"/>
          <w:sz w:val="20"/>
        </w:rPr>
        <w:t>Problem ticket will be created by the Level 1 MAB Helpdesk and route to the MAB second level   support.</w:t>
      </w:r>
    </w:p>
    <w:p w14:paraId="4388F3CB" w14:textId="77777777" w:rsidR="007F67DE" w:rsidRDefault="00D011DF">
      <w:pPr>
        <w:pStyle w:val="BodyText"/>
        <w:tabs>
          <w:tab w:val="left" w:pos="3510"/>
        </w:tabs>
        <w:spacing w:before="60" w:after="60"/>
        <w:rPr>
          <w:rFonts w:cs="Arial"/>
          <w:iCs/>
          <w:sz w:val="20"/>
        </w:rPr>
      </w:pPr>
      <w:r>
        <w:rPr>
          <w:rFonts w:cs="Arial"/>
          <w:sz w:val="20"/>
        </w:rPr>
        <w:t xml:space="preserve">For application related problem will be assigned to AMS team, system related </w:t>
      </w:r>
      <w:r>
        <w:rPr>
          <w:rFonts w:cs="Arial"/>
          <w:sz w:val="20"/>
        </w:rPr>
        <w:t>problem to Wintel team</w:t>
      </w:r>
      <w:r>
        <w:rPr>
          <w:rFonts w:cs="Arial"/>
          <w:iCs/>
          <w:sz w:val="20"/>
        </w:rPr>
        <w:t xml:space="preserve"> and database related problem to DBA team.</w:t>
      </w:r>
    </w:p>
    <w:p w14:paraId="6A2BC585" w14:textId="77777777" w:rsidR="007F67DE" w:rsidRDefault="007F67DE">
      <w:pPr>
        <w:pStyle w:val="BodyText"/>
        <w:jc w:val="both"/>
        <w:rPr>
          <w:rFonts w:cs="Arial"/>
          <w:iCs/>
          <w:sz w:val="20"/>
        </w:rPr>
      </w:pPr>
    </w:p>
    <w:tbl>
      <w:tblPr>
        <w:tblW w:w="8903" w:type="dxa"/>
        <w:tblInd w:w="655" w:type="dxa"/>
        <w:tblLayout w:type="fixed"/>
        <w:tblLook w:val="04A0" w:firstRow="1" w:lastRow="0" w:firstColumn="1" w:lastColumn="0" w:noHBand="0" w:noVBand="1"/>
      </w:tblPr>
      <w:tblGrid>
        <w:gridCol w:w="3189"/>
        <w:gridCol w:w="1238"/>
        <w:gridCol w:w="2127"/>
        <w:gridCol w:w="2349"/>
      </w:tblGrid>
      <w:tr w:rsidR="007F67DE" w14:paraId="74C455EB" w14:textId="77777777">
        <w:tc>
          <w:tcPr>
            <w:tcW w:w="3189" w:type="dxa"/>
            <w:tcBorders>
              <w:top w:val="single" w:sz="4" w:space="0" w:color="000000"/>
              <w:left w:val="single" w:sz="4" w:space="0" w:color="000000"/>
              <w:bottom w:val="single" w:sz="4" w:space="0" w:color="000000"/>
            </w:tcBorders>
            <w:shd w:val="clear" w:color="auto" w:fill="8DB3E2" w:themeFill="text2" w:themeFillTint="66"/>
            <w:vAlign w:val="center"/>
          </w:tcPr>
          <w:p w14:paraId="3D3C0BB6" w14:textId="77777777" w:rsidR="007F67DE" w:rsidRDefault="00D011DF">
            <w:pPr>
              <w:spacing w:after="120"/>
              <w:ind w:left="0" w:right="0"/>
              <w:rPr>
                <w:b/>
              </w:rPr>
            </w:pPr>
            <w:bookmarkStart w:id="286" w:name="_Toc449860852"/>
            <w:bookmarkStart w:id="287" w:name="_Toc449860946"/>
            <w:r>
              <w:rPr>
                <w:b/>
              </w:rPr>
              <w:t>Problem Category</w:t>
            </w:r>
          </w:p>
        </w:tc>
        <w:tc>
          <w:tcPr>
            <w:tcW w:w="1238" w:type="dxa"/>
            <w:tcBorders>
              <w:top w:val="single" w:sz="4" w:space="0" w:color="000000"/>
              <w:left w:val="single" w:sz="4" w:space="0" w:color="000000"/>
              <w:bottom w:val="single" w:sz="4" w:space="0" w:color="000000"/>
            </w:tcBorders>
            <w:shd w:val="clear" w:color="auto" w:fill="8DB3E2" w:themeFill="text2" w:themeFillTint="66"/>
            <w:vAlign w:val="center"/>
          </w:tcPr>
          <w:p w14:paraId="6200E626" w14:textId="77777777" w:rsidR="007F67DE" w:rsidRDefault="00D011DF">
            <w:pPr>
              <w:spacing w:after="120"/>
              <w:ind w:left="0" w:right="0"/>
              <w:rPr>
                <w:b/>
              </w:rPr>
            </w:pPr>
            <w:r>
              <w:rPr>
                <w:b/>
              </w:rPr>
              <w:t>Severity Level</w:t>
            </w:r>
          </w:p>
        </w:tc>
        <w:tc>
          <w:tcPr>
            <w:tcW w:w="2127" w:type="dxa"/>
            <w:tcBorders>
              <w:top w:val="single" w:sz="4" w:space="0" w:color="000000"/>
              <w:left w:val="single" w:sz="4" w:space="0" w:color="000000"/>
              <w:bottom w:val="single" w:sz="4" w:space="0" w:color="000000"/>
            </w:tcBorders>
            <w:shd w:val="clear" w:color="auto" w:fill="8DB3E2" w:themeFill="text2" w:themeFillTint="66"/>
            <w:vAlign w:val="center"/>
          </w:tcPr>
          <w:p w14:paraId="2887F139" w14:textId="77777777" w:rsidR="007F67DE" w:rsidRDefault="00D011DF">
            <w:pPr>
              <w:spacing w:after="120"/>
              <w:ind w:left="0" w:right="0"/>
              <w:rPr>
                <w:b/>
              </w:rPr>
            </w:pPr>
            <w:r>
              <w:rPr>
                <w:b/>
              </w:rPr>
              <w:t>Problem Description</w:t>
            </w:r>
          </w:p>
        </w:tc>
        <w:tc>
          <w:tcPr>
            <w:tcW w:w="2349" w:type="dxa"/>
            <w:tcBorders>
              <w:top w:val="single" w:sz="4" w:space="0" w:color="000000"/>
              <w:left w:val="single" w:sz="4" w:space="0" w:color="000000"/>
              <w:bottom w:val="single" w:sz="4" w:space="0" w:color="000000"/>
              <w:right w:val="single" w:sz="4" w:space="0" w:color="000000"/>
            </w:tcBorders>
            <w:shd w:val="clear" w:color="auto" w:fill="8DB3E2" w:themeFill="text2" w:themeFillTint="66"/>
            <w:vAlign w:val="center"/>
          </w:tcPr>
          <w:p w14:paraId="753B4263" w14:textId="77777777" w:rsidR="007F67DE" w:rsidRDefault="00D011DF">
            <w:pPr>
              <w:spacing w:after="120"/>
              <w:ind w:left="0" w:right="0"/>
            </w:pPr>
            <w:r>
              <w:rPr>
                <w:b/>
              </w:rPr>
              <w:t>Escalation</w:t>
            </w:r>
          </w:p>
        </w:tc>
      </w:tr>
      <w:tr w:rsidR="007F67DE" w14:paraId="1AF4551B" w14:textId="77777777">
        <w:tc>
          <w:tcPr>
            <w:tcW w:w="3189" w:type="dxa"/>
            <w:tcBorders>
              <w:top w:val="single" w:sz="4" w:space="0" w:color="000000"/>
              <w:left w:val="single" w:sz="4" w:space="0" w:color="000000"/>
              <w:bottom w:val="single" w:sz="4" w:space="0" w:color="000000"/>
            </w:tcBorders>
            <w:shd w:val="clear" w:color="auto" w:fill="FFFFFF"/>
          </w:tcPr>
          <w:p w14:paraId="2B402730" w14:textId="77777777" w:rsidR="007F67DE" w:rsidRDefault="00D011DF">
            <w:pPr>
              <w:spacing w:before="240"/>
              <w:ind w:left="0" w:right="0"/>
            </w:pPr>
            <w:r>
              <w:t>System Completely Unusable</w:t>
            </w:r>
          </w:p>
        </w:tc>
        <w:tc>
          <w:tcPr>
            <w:tcW w:w="1238" w:type="dxa"/>
            <w:tcBorders>
              <w:top w:val="single" w:sz="4" w:space="0" w:color="000000"/>
              <w:left w:val="single" w:sz="4" w:space="0" w:color="000000"/>
              <w:bottom w:val="single" w:sz="4" w:space="0" w:color="000000"/>
            </w:tcBorders>
            <w:shd w:val="clear" w:color="auto" w:fill="FFFFFF"/>
          </w:tcPr>
          <w:p w14:paraId="1093BB7E" w14:textId="77777777" w:rsidR="007F67DE" w:rsidRDefault="00D011DF">
            <w:pPr>
              <w:spacing w:before="240"/>
              <w:ind w:left="0" w:right="0"/>
            </w:pPr>
            <w:r>
              <w:t>1</w:t>
            </w:r>
          </w:p>
        </w:tc>
        <w:tc>
          <w:tcPr>
            <w:tcW w:w="2127" w:type="dxa"/>
            <w:tcBorders>
              <w:top w:val="single" w:sz="4" w:space="0" w:color="000000"/>
              <w:left w:val="single" w:sz="4" w:space="0" w:color="000000"/>
              <w:bottom w:val="single" w:sz="4" w:space="0" w:color="000000"/>
            </w:tcBorders>
            <w:shd w:val="clear" w:color="auto" w:fill="FFFFFF"/>
          </w:tcPr>
          <w:p w14:paraId="16B0BB62" w14:textId="77777777" w:rsidR="007F67DE" w:rsidRDefault="00D011DF">
            <w:pPr>
              <w:spacing w:before="240"/>
              <w:ind w:left="0" w:right="0"/>
              <w:rPr>
                <w:rFonts w:cs="Arial"/>
              </w:rPr>
            </w:pPr>
            <w:r>
              <w:t>Page not loading</w:t>
            </w:r>
          </w:p>
        </w:tc>
        <w:tc>
          <w:tcPr>
            <w:tcW w:w="2349" w:type="dxa"/>
            <w:tcBorders>
              <w:top w:val="single" w:sz="4" w:space="0" w:color="000000"/>
              <w:left w:val="single" w:sz="4" w:space="0" w:color="000000"/>
              <w:bottom w:val="single" w:sz="4" w:space="0" w:color="000000"/>
              <w:right w:val="single" w:sz="4" w:space="0" w:color="000000"/>
            </w:tcBorders>
            <w:shd w:val="clear" w:color="auto" w:fill="FFFFFF"/>
          </w:tcPr>
          <w:p w14:paraId="54D44042" w14:textId="77777777" w:rsidR="007F67DE" w:rsidRDefault="00D011DF">
            <w:pPr>
              <w:spacing w:before="240"/>
              <w:ind w:left="0" w:right="0"/>
            </w:pPr>
            <w:r>
              <w:rPr>
                <w:rFonts w:cs="Arial"/>
              </w:rPr>
              <w:t>MH Cargo Viewer Support Team</w:t>
            </w:r>
          </w:p>
        </w:tc>
      </w:tr>
      <w:tr w:rsidR="007F67DE" w14:paraId="36CB79F2" w14:textId="77777777">
        <w:tc>
          <w:tcPr>
            <w:tcW w:w="3189" w:type="dxa"/>
            <w:tcBorders>
              <w:top w:val="single" w:sz="4" w:space="0" w:color="000000"/>
              <w:left w:val="single" w:sz="4" w:space="0" w:color="000000"/>
              <w:bottom w:val="single" w:sz="4" w:space="0" w:color="000000"/>
            </w:tcBorders>
            <w:shd w:val="clear" w:color="auto" w:fill="FFFFFF"/>
          </w:tcPr>
          <w:p w14:paraId="167E40FC" w14:textId="77777777" w:rsidR="007F67DE" w:rsidRDefault="00D011DF">
            <w:pPr>
              <w:spacing w:before="240"/>
              <w:ind w:left="0" w:right="0"/>
            </w:pPr>
            <w:r>
              <w:t>Functionality Completely Unusable</w:t>
            </w:r>
          </w:p>
        </w:tc>
        <w:tc>
          <w:tcPr>
            <w:tcW w:w="1238" w:type="dxa"/>
            <w:tcBorders>
              <w:top w:val="single" w:sz="4" w:space="0" w:color="000000"/>
              <w:left w:val="single" w:sz="4" w:space="0" w:color="000000"/>
              <w:bottom w:val="single" w:sz="4" w:space="0" w:color="000000"/>
            </w:tcBorders>
            <w:shd w:val="clear" w:color="auto" w:fill="FFFFFF"/>
          </w:tcPr>
          <w:p w14:paraId="18B4C29E" w14:textId="77777777" w:rsidR="007F67DE" w:rsidRDefault="00D011DF">
            <w:pPr>
              <w:spacing w:before="240"/>
              <w:ind w:left="0" w:right="0"/>
            </w:pPr>
            <w:r>
              <w:t>2</w:t>
            </w:r>
          </w:p>
        </w:tc>
        <w:tc>
          <w:tcPr>
            <w:tcW w:w="2127" w:type="dxa"/>
            <w:tcBorders>
              <w:top w:val="single" w:sz="4" w:space="0" w:color="000000"/>
              <w:left w:val="single" w:sz="4" w:space="0" w:color="000000"/>
              <w:bottom w:val="single" w:sz="4" w:space="0" w:color="000000"/>
            </w:tcBorders>
            <w:shd w:val="clear" w:color="auto" w:fill="FFFFFF"/>
          </w:tcPr>
          <w:p w14:paraId="786B405F" w14:textId="77777777" w:rsidR="007F67DE" w:rsidRDefault="00D011DF">
            <w:pPr>
              <w:spacing w:before="240"/>
              <w:ind w:left="0" w:right="0"/>
              <w:rPr>
                <w:rFonts w:cs="Arial"/>
              </w:rPr>
            </w:pPr>
            <w:r>
              <w:t xml:space="preserve">Part of the </w:t>
            </w:r>
            <w:r>
              <w:t>applications functionality</w:t>
            </w:r>
          </w:p>
        </w:tc>
        <w:tc>
          <w:tcPr>
            <w:tcW w:w="2349" w:type="dxa"/>
            <w:tcBorders>
              <w:top w:val="single" w:sz="4" w:space="0" w:color="000000"/>
              <w:left w:val="single" w:sz="4" w:space="0" w:color="000000"/>
              <w:bottom w:val="single" w:sz="4" w:space="0" w:color="000000"/>
              <w:right w:val="single" w:sz="4" w:space="0" w:color="000000"/>
            </w:tcBorders>
            <w:shd w:val="clear" w:color="auto" w:fill="FFFFFF"/>
          </w:tcPr>
          <w:p w14:paraId="5B786C05" w14:textId="77777777" w:rsidR="007F67DE" w:rsidRDefault="00D011DF">
            <w:pPr>
              <w:spacing w:before="240"/>
              <w:ind w:left="0" w:right="0"/>
            </w:pPr>
            <w:r>
              <w:rPr>
                <w:rFonts w:cs="Arial"/>
              </w:rPr>
              <w:t>MH Cargo Viewer Support Team</w:t>
            </w:r>
          </w:p>
        </w:tc>
      </w:tr>
      <w:tr w:rsidR="007F67DE" w14:paraId="2F0E0AD5" w14:textId="77777777">
        <w:tc>
          <w:tcPr>
            <w:tcW w:w="3189" w:type="dxa"/>
            <w:tcBorders>
              <w:top w:val="single" w:sz="4" w:space="0" w:color="000000"/>
              <w:left w:val="single" w:sz="4" w:space="0" w:color="000000"/>
              <w:bottom w:val="single" w:sz="4" w:space="0" w:color="000000"/>
            </w:tcBorders>
            <w:shd w:val="clear" w:color="auto" w:fill="FFFFFF"/>
          </w:tcPr>
          <w:p w14:paraId="7E7ADC07" w14:textId="77777777" w:rsidR="007F67DE" w:rsidRDefault="00D011DF">
            <w:pPr>
              <w:spacing w:before="240"/>
              <w:ind w:left="0" w:right="0"/>
            </w:pPr>
            <w:r>
              <w:t>Minor Functionality Error</w:t>
            </w:r>
          </w:p>
        </w:tc>
        <w:tc>
          <w:tcPr>
            <w:tcW w:w="1238" w:type="dxa"/>
            <w:tcBorders>
              <w:top w:val="single" w:sz="4" w:space="0" w:color="000000"/>
              <w:left w:val="single" w:sz="4" w:space="0" w:color="000000"/>
              <w:bottom w:val="single" w:sz="4" w:space="0" w:color="000000"/>
            </w:tcBorders>
            <w:shd w:val="clear" w:color="auto" w:fill="FFFFFF"/>
          </w:tcPr>
          <w:p w14:paraId="54A90BE3" w14:textId="77777777" w:rsidR="007F67DE" w:rsidRDefault="00D011DF">
            <w:pPr>
              <w:spacing w:before="240"/>
              <w:ind w:left="0" w:right="0"/>
            </w:pPr>
            <w:r>
              <w:t>3</w:t>
            </w:r>
          </w:p>
        </w:tc>
        <w:tc>
          <w:tcPr>
            <w:tcW w:w="2127" w:type="dxa"/>
            <w:tcBorders>
              <w:top w:val="single" w:sz="4" w:space="0" w:color="000000"/>
              <w:left w:val="single" w:sz="4" w:space="0" w:color="000000"/>
              <w:bottom w:val="single" w:sz="4" w:space="0" w:color="000000"/>
            </w:tcBorders>
            <w:shd w:val="clear" w:color="auto" w:fill="FFFFFF"/>
          </w:tcPr>
          <w:p w14:paraId="007CF059" w14:textId="77777777" w:rsidR="007F67DE" w:rsidRDefault="00D011DF">
            <w:pPr>
              <w:spacing w:before="240"/>
              <w:ind w:left="0" w:right="0"/>
              <w:rPr>
                <w:rFonts w:cs="Arial"/>
              </w:rPr>
            </w:pPr>
            <w:r>
              <w:t>The application as a whole is working but some small functionality is not working</w:t>
            </w:r>
          </w:p>
        </w:tc>
        <w:tc>
          <w:tcPr>
            <w:tcW w:w="2349" w:type="dxa"/>
            <w:tcBorders>
              <w:top w:val="single" w:sz="4" w:space="0" w:color="000000"/>
              <w:left w:val="single" w:sz="4" w:space="0" w:color="000000"/>
              <w:bottom w:val="single" w:sz="4" w:space="0" w:color="000000"/>
              <w:right w:val="single" w:sz="4" w:space="0" w:color="000000"/>
            </w:tcBorders>
            <w:shd w:val="clear" w:color="auto" w:fill="FFFFFF"/>
          </w:tcPr>
          <w:p w14:paraId="02AC809D" w14:textId="77777777" w:rsidR="007F67DE" w:rsidRDefault="00D011DF">
            <w:pPr>
              <w:spacing w:before="240"/>
              <w:ind w:left="0" w:right="0"/>
            </w:pPr>
            <w:r>
              <w:rPr>
                <w:rFonts w:cs="Arial"/>
              </w:rPr>
              <w:t>MH Cargo Viewer Support Team</w:t>
            </w:r>
          </w:p>
        </w:tc>
      </w:tr>
      <w:tr w:rsidR="007F67DE" w14:paraId="6C625407" w14:textId="77777777">
        <w:tc>
          <w:tcPr>
            <w:tcW w:w="3189" w:type="dxa"/>
            <w:tcBorders>
              <w:top w:val="single" w:sz="4" w:space="0" w:color="000000"/>
              <w:left w:val="single" w:sz="4" w:space="0" w:color="000000"/>
              <w:bottom w:val="single" w:sz="4" w:space="0" w:color="000000"/>
            </w:tcBorders>
            <w:shd w:val="clear" w:color="auto" w:fill="FFFFFF"/>
          </w:tcPr>
          <w:p w14:paraId="196F3A38" w14:textId="77777777" w:rsidR="007F67DE" w:rsidRDefault="00D011DF">
            <w:pPr>
              <w:spacing w:before="240"/>
              <w:ind w:left="0" w:right="0"/>
            </w:pPr>
            <w:r>
              <w:t>Cosmetic UI Error</w:t>
            </w:r>
          </w:p>
        </w:tc>
        <w:tc>
          <w:tcPr>
            <w:tcW w:w="1238" w:type="dxa"/>
            <w:tcBorders>
              <w:top w:val="single" w:sz="4" w:space="0" w:color="000000"/>
              <w:left w:val="single" w:sz="4" w:space="0" w:color="000000"/>
              <w:bottom w:val="single" w:sz="4" w:space="0" w:color="000000"/>
            </w:tcBorders>
            <w:shd w:val="clear" w:color="auto" w:fill="FFFFFF"/>
          </w:tcPr>
          <w:p w14:paraId="4FB28CDF" w14:textId="77777777" w:rsidR="007F67DE" w:rsidRDefault="00D011DF">
            <w:pPr>
              <w:spacing w:before="240"/>
              <w:ind w:left="0" w:right="0"/>
            </w:pPr>
            <w:r>
              <w:t>4</w:t>
            </w:r>
          </w:p>
        </w:tc>
        <w:tc>
          <w:tcPr>
            <w:tcW w:w="2127" w:type="dxa"/>
            <w:tcBorders>
              <w:top w:val="single" w:sz="4" w:space="0" w:color="000000"/>
              <w:left w:val="single" w:sz="4" w:space="0" w:color="000000"/>
              <w:bottom w:val="single" w:sz="4" w:space="0" w:color="000000"/>
            </w:tcBorders>
            <w:shd w:val="clear" w:color="auto" w:fill="FFFFFF"/>
          </w:tcPr>
          <w:p w14:paraId="33736153" w14:textId="77777777" w:rsidR="007F67DE" w:rsidRDefault="00D011DF">
            <w:pPr>
              <w:spacing w:before="240"/>
              <w:ind w:left="0" w:right="0"/>
              <w:rPr>
                <w:rFonts w:cs="Arial"/>
              </w:rPr>
            </w:pPr>
            <w:r>
              <w:t xml:space="preserve">The application and the </w:t>
            </w:r>
            <w:r>
              <w:t>concerned functionality is working but the UX is erroneous/misleading</w:t>
            </w:r>
          </w:p>
        </w:tc>
        <w:tc>
          <w:tcPr>
            <w:tcW w:w="2349" w:type="dxa"/>
            <w:tcBorders>
              <w:top w:val="single" w:sz="4" w:space="0" w:color="000000"/>
              <w:left w:val="single" w:sz="4" w:space="0" w:color="000000"/>
              <w:bottom w:val="single" w:sz="4" w:space="0" w:color="000000"/>
              <w:right w:val="single" w:sz="4" w:space="0" w:color="000000"/>
            </w:tcBorders>
            <w:shd w:val="clear" w:color="auto" w:fill="FFFFFF"/>
          </w:tcPr>
          <w:p w14:paraId="4C3EAD5B" w14:textId="77777777" w:rsidR="007F67DE" w:rsidRDefault="00D011DF">
            <w:pPr>
              <w:spacing w:before="240"/>
              <w:ind w:left="0" w:right="0"/>
            </w:pPr>
            <w:r>
              <w:rPr>
                <w:rFonts w:cs="Arial"/>
              </w:rPr>
              <w:t>MH Cargo Viewer Support Team</w:t>
            </w:r>
          </w:p>
        </w:tc>
      </w:tr>
      <w:tr w:rsidR="007F67DE" w14:paraId="1406CFC1" w14:textId="77777777">
        <w:tc>
          <w:tcPr>
            <w:tcW w:w="3189" w:type="dxa"/>
            <w:tcBorders>
              <w:top w:val="single" w:sz="4" w:space="0" w:color="000000"/>
              <w:left w:val="single" w:sz="4" w:space="0" w:color="000000"/>
              <w:bottom w:val="single" w:sz="4" w:space="0" w:color="000000"/>
            </w:tcBorders>
            <w:shd w:val="clear" w:color="auto" w:fill="FFFFFF"/>
          </w:tcPr>
          <w:p w14:paraId="0D47D7A7" w14:textId="77777777" w:rsidR="007F67DE" w:rsidRDefault="00D011DF">
            <w:pPr>
              <w:spacing w:before="240"/>
              <w:ind w:left="0" w:right="0"/>
            </w:pPr>
            <w:r>
              <w:t>Issue Related to MH Cargo Viewer – data loading</w:t>
            </w:r>
          </w:p>
        </w:tc>
        <w:tc>
          <w:tcPr>
            <w:tcW w:w="1238" w:type="dxa"/>
            <w:tcBorders>
              <w:top w:val="single" w:sz="4" w:space="0" w:color="000000"/>
              <w:left w:val="single" w:sz="4" w:space="0" w:color="000000"/>
              <w:bottom w:val="single" w:sz="4" w:space="0" w:color="000000"/>
            </w:tcBorders>
            <w:shd w:val="clear" w:color="auto" w:fill="FFFFFF"/>
          </w:tcPr>
          <w:p w14:paraId="64B0763D" w14:textId="77777777" w:rsidR="007F67DE" w:rsidRDefault="00D011DF">
            <w:pPr>
              <w:spacing w:before="240"/>
              <w:ind w:left="0" w:right="0"/>
            </w:pPr>
            <w:r>
              <w:t>1</w:t>
            </w:r>
          </w:p>
        </w:tc>
        <w:tc>
          <w:tcPr>
            <w:tcW w:w="2127" w:type="dxa"/>
            <w:tcBorders>
              <w:top w:val="single" w:sz="4" w:space="0" w:color="000000"/>
              <w:left w:val="single" w:sz="4" w:space="0" w:color="000000"/>
              <w:bottom w:val="single" w:sz="4" w:space="0" w:color="000000"/>
            </w:tcBorders>
            <w:shd w:val="clear" w:color="auto" w:fill="FFFFFF"/>
          </w:tcPr>
          <w:p w14:paraId="4EF6F906" w14:textId="77777777" w:rsidR="007F67DE" w:rsidRDefault="00D011DF">
            <w:pPr>
              <w:spacing w:before="240"/>
              <w:ind w:left="0" w:right="0"/>
              <w:rPr>
                <w:rFonts w:cs="Arial"/>
              </w:rPr>
            </w:pPr>
            <w:r>
              <w:t xml:space="preserve">Application is malfunctioning due to issue with data </w:t>
            </w:r>
            <w:r>
              <w:lastRenderedPageBreak/>
              <w:t>loading.</w:t>
            </w:r>
          </w:p>
        </w:tc>
        <w:tc>
          <w:tcPr>
            <w:tcW w:w="2349" w:type="dxa"/>
            <w:tcBorders>
              <w:top w:val="single" w:sz="4" w:space="0" w:color="000000"/>
              <w:left w:val="single" w:sz="4" w:space="0" w:color="000000"/>
              <w:bottom w:val="single" w:sz="4" w:space="0" w:color="000000"/>
              <w:right w:val="single" w:sz="4" w:space="0" w:color="000000"/>
            </w:tcBorders>
            <w:shd w:val="clear" w:color="auto" w:fill="FFFFFF"/>
          </w:tcPr>
          <w:p w14:paraId="33B56739" w14:textId="77777777" w:rsidR="007F67DE" w:rsidRDefault="00D011DF">
            <w:pPr>
              <w:keepNext/>
              <w:spacing w:before="240"/>
              <w:ind w:left="0" w:right="0"/>
            </w:pPr>
            <w:r>
              <w:rPr>
                <w:rFonts w:cs="Arial"/>
              </w:rPr>
              <w:lastRenderedPageBreak/>
              <w:t>MH Cargo Viewer Support Team</w:t>
            </w:r>
          </w:p>
        </w:tc>
      </w:tr>
    </w:tbl>
    <w:p w14:paraId="1F3555DB" w14:textId="77777777" w:rsidR="007F67DE" w:rsidRDefault="00D011DF">
      <w:pPr>
        <w:pStyle w:val="Caption"/>
        <w:jc w:val="center"/>
      </w:pPr>
      <w:r>
        <w:t xml:space="preserve">Table </w:t>
      </w:r>
      <w:r>
        <w:fldChar w:fldCharType="begin"/>
      </w:r>
      <w:r>
        <w:instrText xml:space="preserve"> SEQ Table \* ARABIC </w:instrText>
      </w:r>
      <w:r>
        <w:fldChar w:fldCharType="separate"/>
      </w:r>
      <w:r>
        <w:t>17</w:t>
      </w:r>
      <w:r>
        <w:fldChar w:fldCharType="end"/>
      </w:r>
    </w:p>
    <w:p w14:paraId="3471A1D1" w14:textId="77777777" w:rsidR="007F67DE" w:rsidRDefault="00D011DF">
      <w:pPr>
        <w:pStyle w:val="Heading3"/>
        <w:keepNext w:val="0"/>
        <w:tabs>
          <w:tab w:val="left" w:pos="1440"/>
        </w:tabs>
        <w:overflowPunct/>
        <w:autoSpaceDE/>
        <w:autoSpaceDN/>
        <w:adjustRightInd/>
        <w:spacing w:before="240"/>
        <w:ind w:left="0" w:right="0" w:firstLine="450"/>
        <w:jc w:val="left"/>
        <w:textAlignment w:val="auto"/>
        <w:rPr>
          <w:rFonts w:cs="Arial"/>
          <w:caps/>
          <w:sz w:val="20"/>
        </w:rPr>
      </w:pPr>
      <w:bookmarkStart w:id="288" w:name="_Toc503434177"/>
      <w:r>
        <w:rPr>
          <w:rFonts w:cs="Arial"/>
          <w:caps/>
          <w:sz w:val="20"/>
        </w:rPr>
        <w:t>4.8.2. Application / Technical Support</w:t>
      </w:r>
      <w:bookmarkEnd w:id="286"/>
      <w:bookmarkEnd w:id="287"/>
      <w:bookmarkEnd w:id="288"/>
    </w:p>
    <w:p w14:paraId="49A616B1" w14:textId="77777777" w:rsidR="007F67DE" w:rsidRDefault="00D011DF">
      <w:pPr>
        <w:pStyle w:val="BodyText"/>
        <w:tabs>
          <w:tab w:val="left" w:pos="3510"/>
        </w:tabs>
        <w:spacing w:before="60" w:after="60"/>
        <w:rPr>
          <w:rFonts w:cs="Arial"/>
          <w:sz w:val="20"/>
        </w:rPr>
      </w:pPr>
      <w:r>
        <w:rPr>
          <w:rFonts w:cs="Arial"/>
          <w:sz w:val="20"/>
        </w:rPr>
        <w:tab/>
      </w:r>
    </w:p>
    <w:p w14:paraId="3D2A7E19" w14:textId="77777777" w:rsidR="007F67DE" w:rsidRDefault="00D011DF">
      <w:pPr>
        <w:pStyle w:val="BodyText"/>
        <w:rPr>
          <w:rFonts w:cs="Arial"/>
          <w:iCs/>
          <w:sz w:val="20"/>
        </w:rPr>
      </w:pPr>
      <w:r>
        <w:rPr>
          <w:rFonts w:eastAsia="Arial Unicode MS" w:cs="Arial"/>
          <w:sz w:val="20"/>
        </w:rPr>
        <w:t>T</w:t>
      </w:r>
      <w:r>
        <w:rPr>
          <w:rFonts w:cs="Arial"/>
          <w:iCs/>
          <w:sz w:val="20"/>
        </w:rPr>
        <w:t>he following is the Problem Resolution Structure:</w:t>
      </w:r>
    </w:p>
    <w:p w14:paraId="3B4B52B0" w14:textId="77777777" w:rsidR="007F67DE" w:rsidRDefault="007F67DE">
      <w:pPr>
        <w:pStyle w:val="BodyText"/>
        <w:rPr>
          <w:rFonts w:cs="Arial"/>
          <w:iCs/>
          <w:sz w:val="20"/>
        </w:rPr>
      </w:pPr>
    </w:p>
    <w:p w14:paraId="6A8F822E" w14:textId="77777777" w:rsidR="007F67DE" w:rsidRDefault="007F67DE">
      <w:pPr>
        <w:pStyle w:val="BodyText3"/>
        <w:numPr>
          <w:ilvl w:val="12"/>
          <w:numId w:val="0"/>
        </w:numPr>
        <w:tabs>
          <w:tab w:val="left" w:pos="576"/>
          <w:tab w:val="left" w:pos="1440"/>
          <w:tab w:val="left" w:pos="1800"/>
          <w:tab w:val="left" w:pos="2160"/>
          <w:tab w:val="left" w:pos="2520"/>
          <w:tab w:val="left" w:pos="2880"/>
          <w:tab w:val="left" w:pos="3240"/>
          <w:tab w:val="left" w:pos="3600"/>
          <w:tab w:val="left" w:pos="3960"/>
          <w:tab w:val="left" w:pos="4320"/>
        </w:tabs>
        <w:rPr>
          <w:rFonts w:cs="Arial"/>
          <w:iCs/>
          <w:sz w:val="20"/>
        </w:rPr>
      </w:pP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9" w:author="Suman Guduru" w:date="2019-11-02T02:20:00Z">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86"/>
        <w:gridCol w:w="2257"/>
        <w:gridCol w:w="4707"/>
        <w:tblGridChange w:id="290">
          <w:tblGrid>
            <w:gridCol w:w="360"/>
            <w:gridCol w:w="360"/>
            <w:gridCol w:w="360"/>
          </w:tblGrid>
        </w:tblGridChange>
      </w:tblGrid>
      <w:tr w:rsidR="007F67DE" w14:paraId="7790F7AD" w14:textId="77777777" w:rsidTr="671AF037">
        <w:trPr>
          <w:trHeight w:val="567"/>
        </w:trPr>
        <w:tc>
          <w:tcPr>
            <w:tcW w:w="248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Change w:id="291" w:author="Suman Guduru" w:date="2019-11-02T02:20:00Z">
              <w:tcPr>
                <w:tcW w:w="2486" w:type="dxa"/>
                <w:tcBorders>
                  <w:top w:val="single" w:sz="4" w:space="0" w:color="auto"/>
                  <w:left w:val="single" w:sz="4" w:space="0" w:color="auto"/>
                  <w:bottom w:val="single" w:sz="4" w:space="0" w:color="auto"/>
                  <w:right w:val="single" w:sz="4" w:space="0" w:color="auto"/>
                </w:tcBorders>
                <w:shd w:val="clear" w:color="auto" w:fill="8DB3E2" w:themeFill="text2" w:themeFillTint="66"/>
              </w:tcPr>
            </w:tcPrChange>
          </w:tcPr>
          <w:p w14:paraId="251CFDCE" w14:textId="77777777" w:rsidR="007F67DE" w:rsidRDefault="00D011DF">
            <w:pPr>
              <w:pStyle w:val="BodyText"/>
              <w:spacing w:before="60" w:after="60"/>
              <w:ind w:left="0" w:right="-122"/>
              <w:rPr>
                <w:rFonts w:cs="Arial"/>
                <w:b/>
                <w:bCs/>
                <w:sz w:val="20"/>
              </w:rPr>
            </w:pPr>
            <w:r>
              <w:rPr>
                <w:rFonts w:cs="Arial"/>
                <w:b/>
                <w:bCs/>
                <w:sz w:val="20"/>
              </w:rPr>
              <w:t>2</w:t>
            </w:r>
            <w:r>
              <w:rPr>
                <w:rFonts w:cs="Arial"/>
                <w:b/>
                <w:bCs/>
                <w:sz w:val="20"/>
                <w:vertAlign w:val="superscript"/>
              </w:rPr>
              <w:t>nd</w:t>
            </w:r>
            <w:r>
              <w:rPr>
                <w:rFonts w:cs="Arial"/>
                <w:b/>
                <w:bCs/>
                <w:sz w:val="20"/>
              </w:rPr>
              <w:t xml:space="preserve"> Level Support</w:t>
            </w:r>
          </w:p>
        </w:tc>
        <w:tc>
          <w:tcPr>
            <w:tcW w:w="22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Change w:id="292" w:author="Suman Guduru" w:date="2019-11-02T02:20:00Z">
              <w:tcPr>
                <w:tcW w:w="2257" w:type="dxa"/>
                <w:tcBorders>
                  <w:top w:val="single" w:sz="4" w:space="0" w:color="auto"/>
                  <w:left w:val="single" w:sz="4" w:space="0" w:color="auto"/>
                  <w:bottom w:val="single" w:sz="4" w:space="0" w:color="auto"/>
                  <w:right w:val="single" w:sz="4" w:space="0" w:color="auto"/>
                </w:tcBorders>
                <w:shd w:val="clear" w:color="auto" w:fill="8DB3E2" w:themeFill="text2" w:themeFillTint="66"/>
              </w:tcPr>
            </w:tcPrChange>
          </w:tcPr>
          <w:p w14:paraId="0D909AED" w14:textId="77777777" w:rsidR="007F67DE" w:rsidRDefault="00D011DF">
            <w:pPr>
              <w:jc w:val="center"/>
              <w:rPr>
                <w:rFonts w:cs="Arial"/>
                <w:b/>
                <w:bCs/>
              </w:rPr>
            </w:pPr>
            <w:r>
              <w:rPr>
                <w:rFonts w:cs="Arial"/>
                <w:b/>
                <w:bCs/>
              </w:rPr>
              <w:t>Name</w:t>
            </w:r>
          </w:p>
        </w:tc>
        <w:tc>
          <w:tcPr>
            <w:tcW w:w="470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Change w:id="293" w:author="Suman Guduru" w:date="2019-11-02T02:20:00Z">
              <w:tcPr>
                <w:tcW w:w="4707" w:type="dxa"/>
                <w:tcBorders>
                  <w:top w:val="single" w:sz="4" w:space="0" w:color="auto"/>
                  <w:left w:val="single" w:sz="4" w:space="0" w:color="auto"/>
                  <w:bottom w:val="single" w:sz="4" w:space="0" w:color="auto"/>
                  <w:right w:val="single" w:sz="4" w:space="0" w:color="auto"/>
                </w:tcBorders>
                <w:shd w:val="clear" w:color="auto" w:fill="8DB3E2" w:themeFill="text2" w:themeFillTint="66"/>
              </w:tcPr>
            </w:tcPrChange>
          </w:tcPr>
          <w:p w14:paraId="5AACD1B8" w14:textId="77777777" w:rsidR="007F67DE" w:rsidRDefault="00D011DF">
            <w:pPr>
              <w:pStyle w:val="TOCHeading1"/>
              <w:spacing w:before="0"/>
              <w:rPr>
                <w:rFonts w:ascii="Arial" w:hAnsi="Arial" w:cs="Arial"/>
                <w:color w:val="auto"/>
                <w:sz w:val="20"/>
                <w:szCs w:val="20"/>
              </w:rPr>
            </w:pPr>
            <w:r>
              <w:rPr>
                <w:rFonts w:ascii="Arial" w:hAnsi="Arial" w:cs="Arial"/>
                <w:color w:val="auto"/>
                <w:sz w:val="20"/>
                <w:szCs w:val="20"/>
              </w:rPr>
              <w:t>Contact No/Memo</w:t>
            </w:r>
          </w:p>
        </w:tc>
      </w:tr>
      <w:tr w:rsidR="007F67DE" w14:paraId="6EB73F11" w14:textId="77777777" w:rsidTr="671AF037">
        <w:tc>
          <w:tcPr>
            <w:tcW w:w="2486" w:type="dxa"/>
            <w:tcBorders>
              <w:top w:val="single" w:sz="4" w:space="0" w:color="auto"/>
              <w:left w:val="single" w:sz="4" w:space="0" w:color="auto"/>
              <w:bottom w:val="single" w:sz="4" w:space="0" w:color="auto"/>
              <w:right w:val="single" w:sz="4" w:space="0" w:color="auto"/>
            </w:tcBorders>
            <w:tcPrChange w:id="294" w:author="Suman Guduru" w:date="2019-11-02T02:20:00Z">
              <w:tcPr>
                <w:tcW w:w="2486" w:type="dxa"/>
                <w:tcBorders>
                  <w:top w:val="single" w:sz="4" w:space="0" w:color="auto"/>
                  <w:left w:val="single" w:sz="4" w:space="0" w:color="auto"/>
                  <w:bottom w:val="single" w:sz="4" w:space="0" w:color="auto"/>
                  <w:right w:val="single" w:sz="4" w:space="0" w:color="auto"/>
                </w:tcBorders>
              </w:tcPr>
            </w:tcPrChange>
          </w:tcPr>
          <w:p w14:paraId="1FA6C240" w14:textId="77777777" w:rsidR="007F67DE" w:rsidRDefault="00D011DF">
            <w:pPr>
              <w:tabs>
                <w:tab w:val="left" w:pos="1285"/>
              </w:tabs>
              <w:spacing w:after="120"/>
              <w:ind w:left="0" w:right="0"/>
              <w:rPr>
                <w:rFonts w:cs="Arial"/>
              </w:rPr>
            </w:pPr>
            <w:r>
              <w:rPr>
                <w:rFonts w:cs="Arial"/>
              </w:rPr>
              <w:t>Application Support</w:t>
            </w:r>
          </w:p>
        </w:tc>
        <w:tc>
          <w:tcPr>
            <w:tcW w:w="2257" w:type="dxa"/>
            <w:tcBorders>
              <w:top w:val="single" w:sz="4" w:space="0" w:color="auto"/>
              <w:left w:val="single" w:sz="4" w:space="0" w:color="auto"/>
              <w:bottom w:val="single" w:sz="4" w:space="0" w:color="auto"/>
              <w:right w:val="single" w:sz="4" w:space="0" w:color="auto"/>
            </w:tcBorders>
            <w:tcPrChange w:id="295" w:author="Suman Guduru" w:date="2019-11-02T02:20:00Z">
              <w:tcPr>
                <w:tcW w:w="2257" w:type="dxa"/>
                <w:tcBorders>
                  <w:top w:val="single" w:sz="4" w:space="0" w:color="auto"/>
                  <w:left w:val="single" w:sz="4" w:space="0" w:color="auto"/>
                  <w:bottom w:val="single" w:sz="4" w:space="0" w:color="auto"/>
                  <w:right w:val="single" w:sz="4" w:space="0" w:color="auto"/>
                </w:tcBorders>
              </w:tcPr>
            </w:tcPrChange>
          </w:tcPr>
          <w:p w14:paraId="5A455333" w14:textId="7958D44B" w:rsidR="007F67DE" w:rsidRDefault="00D011DF">
            <w:pPr>
              <w:spacing w:after="120"/>
              <w:ind w:left="0" w:right="-131"/>
              <w:rPr>
                <w:rFonts w:cs="Arial"/>
              </w:rPr>
            </w:pPr>
            <w:del w:id="296" w:author="Suman Guduru" w:date="2019-11-02T02:20:00Z">
              <w:r w:rsidDel="671AF037">
                <w:rPr>
                  <w:rFonts w:cs="Arial"/>
                </w:rPr>
                <w:delText>SITO</w:delText>
              </w:r>
            </w:del>
            <w:ins w:id="297" w:author="Suman Guduru" w:date="2019-11-02T02:20:00Z">
              <w:r w:rsidR="671AF037">
                <w:rPr>
                  <w:rFonts w:cs="Arial"/>
                </w:rPr>
                <w:t>AMS -</w:t>
              </w:r>
            </w:ins>
            <w:del w:id="298" w:author="Suman Guduru" w:date="2019-11-02T02:20:00Z">
              <w:r w:rsidDel="671AF037">
                <w:rPr>
                  <w:rFonts w:cs="Arial"/>
                </w:rPr>
                <w:delText>-</w:delText>
              </w:r>
            </w:del>
            <w:r>
              <w:rPr>
                <w:rFonts w:cs="Arial"/>
              </w:rPr>
              <w:t>SRAS</w:t>
            </w:r>
          </w:p>
          <w:p w14:paraId="2EA75E83" w14:textId="77777777" w:rsidR="007F67DE" w:rsidRDefault="007F67DE">
            <w:pPr>
              <w:spacing w:after="120"/>
              <w:ind w:left="0" w:right="-131"/>
              <w:rPr>
                <w:rFonts w:cs="Arial"/>
              </w:rPr>
            </w:pPr>
          </w:p>
        </w:tc>
        <w:tc>
          <w:tcPr>
            <w:tcW w:w="4707" w:type="dxa"/>
            <w:tcBorders>
              <w:top w:val="single" w:sz="4" w:space="0" w:color="auto"/>
              <w:left w:val="single" w:sz="4" w:space="0" w:color="auto"/>
              <w:bottom w:val="single" w:sz="4" w:space="0" w:color="auto"/>
              <w:right w:val="single" w:sz="4" w:space="0" w:color="auto"/>
            </w:tcBorders>
            <w:tcPrChange w:id="299" w:author="Suman Guduru" w:date="2019-11-02T02:20:00Z">
              <w:tcPr>
                <w:tcW w:w="4707" w:type="dxa"/>
                <w:tcBorders>
                  <w:top w:val="single" w:sz="4" w:space="0" w:color="auto"/>
                  <w:left w:val="single" w:sz="4" w:space="0" w:color="auto"/>
                  <w:bottom w:val="single" w:sz="4" w:space="0" w:color="auto"/>
                  <w:right w:val="single" w:sz="4" w:space="0" w:color="auto"/>
                </w:tcBorders>
              </w:tcPr>
            </w:tcPrChange>
          </w:tcPr>
          <w:p w14:paraId="050C690F" w14:textId="77777777" w:rsidR="007F67DE" w:rsidRDefault="00D011DF">
            <w:pPr>
              <w:spacing w:after="120"/>
              <w:ind w:left="-85" w:right="-58"/>
              <w:rPr>
                <w:rFonts w:cs="Arial"/>
              </w:rPr>
            </w:pPr>
            <w:r>
              <w:rPr>
                <w:rFonts w:cs="Arial"/>
              </w:rPr>
              <w:t xml:space="preserve">Group email : </w:t>
            </w:r>
            <w:r>
              <w:rPr>
                <w:rFonts w:cs="Arial"/>
              </w:rPr>
              <w:t>GD_AMS_SRAS@malaysiaairlines.com</w:t>
            </w:r>
          </w:p>
          <w:p w14:paraId="4AC4FE2F" w14:textId="77777777" w:rsidR="007F67DE" w:rsidRDefault="007F67DE">
            <w:pPr>
              <w:spacing w:after="120"/>
              <w:ind w:left="-85"/>
              <w:rPr>
                <w:rFonts w:cs="Arial"/>
              </w:rPr>
            </w:pPr>
          </w:p>
        </w:tc>
      </w:tr>
      <w:tr w:rsidR="007F67DE" w14:paraId="747B45F9" w14:textId="77777777" w:rsidTr="671AF037">
        <w:tc>
          <w:tcPr>
            <w:tcW w:w="2486" w:type="dxa"/>
            <w:tcBorders>
              <w:top w:val="single" w:sz="4" w:space="0" w:color="auto"/>
              <w:left w:val="single" w:sz="4" w:space="0" w:color="auto"/>
              <w:bottom w:val="single" w:sz="4" w:space="0" w:color="auto"/>
              <w:right w:val="single" w:sz="4" w:space="0" w:color="auto"/>
            </w:tcBorders>
            <w:tcPrChange w:id="300" w:author="Suman Guduru" w:date="2019-11-02T02:20:00Z">
              <w:tcPr>
                <w:tcW w:w="2486" w:type="dxa"/>
                <w:tcBorders>
                  <w:top w:val="single" w:sz="4" w:space="0" w:color="auto"/>
                  <w:left w:val="single" w:sz="4" w:space="0" w:color="auto"/>
                  <w:bottom w:val="single" w:sz="4" w:space="0" w:color="auto"/>
                  <w:right w:val="single" w:sz="4" w:space="0" w:color="auto"/>
                </w:tcBorders>
              </w:tcPr>
            </w:tcPrChange>
          </w:tcPr>
          <w:p w14:paraId="5372216B" w14:textId="77777777" w:rsidR="007F67DE" w:rsidRDefault="00D011DF">
            <w:pPr>
              <w:spacing w:after="120"/>
              <w:ind w:left="0" w:right="-122"/>
              <w:rPr>
                <w:rFonts w:cs="Arial"/>
              </w:rPr>
            </w:pPr>
            <w:r>
              <w:rPr>
                <w:rFonts w:cs="Arial"/>
              </w:rPr>
              <w:t>System Support</w:t>
            </w:r>
          </w:p>
        </w:tc>
        <w:tc>
          <w:tcPr>
            <w:tcW w:w="2257" w:type="dxa"/>
            <w:tcBorders>
              <w:top w:val="single" w:sz="4" w:space="0" w:color="auto"/>
              <w:left w:val="single" w:sz="4" w:space="0" w:color="auto"/>
              <w:bottom w:val="single" w:sz="4" w:space="0" w:color="auto"/>
              <w:right w:val="single" w:sz="4" w:space="0" w:color="auto"/>
            </w:tcBorders>
            <w:tcPrChange w:id="301" w:author="Suman Guduru" w:date="2019-11-02T02:20:00Z">
              <w:tcPr>
                <w:tcW w:w="2257" w:type="dxa"/>
                <w:tcBorders>
                  <w:top w:val="single" w:sz="4" w:space="0" w:color="auto"/>
                  <w:left w:val="single" w:sz="4" w:space="0" w:color="auto"/>
                  <w:bottom w:val="single" w:sz="4" w:space="0" w:color="auto"/>
                  <w:right w:val="single" w:sz="4" w:space="0" w:color="auto"/>
                </w:tcBorders>
              </w:tcPr>
            </w:tcPrChange>
          </w:tcPr>
          <w:p w14:paraId="33ED566D" w14:textId="77777777" w:rsidR="007F67DE" w:rsidRDefault="00D011DF">
            <w:pPr>
              <w:tabs>
                <w:tab w:val="left" w:pos="1285"/>
              </w:tabs>
              <w:spacing w:after="120"/>
              <w:ind w:left="0" w:right="0"/>
              <w:rPr>
                <w:rFonts w:cs="Arial"/>
              </w:rPr>
            </w:pPr>
            <w:r>
              <w:rPr>
                <w:rFonts w:cs="Arial"/>
              </w:rPr>
              <w:t>TCS_MIDRANGE</w:t>
            </w:r>
          </w:p>
          <w:p w14:paraId="5B09ED56" w14:textId="77777777" w:rsidR="007F67DE" w:rsidRDefault="007F67DE">
            <w:pPr>
              <w:spacing w:after="120"/>
              <w:rPr>
                <w:rFonts w:cs="Arial"/>
                <w:lang w:val="pt-BR"/>
              </w:rPr>
            </w:pPr>
          </w:p>
          <w:p w14:paraId="5812E170" w14:textId="77777777" w:rsidR="007F67DE" w:rsidRDefault="007F67DE">
            <w:pPr>
              <w:spacing w:after="120"/>
              <w:ind w:left="0" w:right="-131"/>
              <w:rPr>
                <w:rFonts w:cs="Arial"/>
                <w:lang w:val="pt-BR"/>
              </w:rPr>
            </w:pPr>
          </w:p>
        </w:tc>
        <w:tc>
          <w:tcPr>
            <w:tcW w:w="4707" w:type="dxa"/>
            <w:tcBorders>
              <w:top w:val="single" w:sz="4" w:space="0" w:color="auto"/>
              <w:left w:val="single" w:sz="4" w:space="0" w:color="auto"/>
              <w:bottom w:val="single" w:sz="4" w:space="0" w:color="auto"/>
              <w:right w:val="single" w:sz="4" w:space="0" w:color="auto"/>
            </w:tcBorders>
            <w:tcPrChange w:id="302" w:author="Suman Guduru" w:date="2019-11-02T02:20:00Z">
              <w:tcPr>
                <w:tcW w:w="4707" w:type="dxa"/>
                <w:tcBorders>
                  <w:top w:val="single" w:sz="4" w:space="0" w:color="auto"/>
                  <w:left w:val="single" w:sz="4" w:space="0" w:color="auto"/>
                  <w:bottom w:val="single" w:sz="4" w:space="0" w:color="auto"/>
                  <w:right w:val="single" w:sz="4" w:space="0" w:color="auto"/>
                </w:tcBorders>
              </w:tcPr>
            </w:tcPrChange>
          </w:tcPr>
          <w:p w14:paraId="39DEF2EC" w14:textId="77777777" w:rsidR="007F67DE" w:rsidRDefault="00D011DF">
            <w:pPr>
              <w:spacing w:after="120"/>
              <w:ind w:left="-85"/>
              <w:rPr>
                <w:rFonts w:cs="Arial"/>
              </w:rPr>
            </w:pPr>
            <w:r>
              <w:rPr>
                <w:rFonts w:cs="Arial"/>
              </w:rPr>
              <w:t>1800817802 # 3 Option</w:t>
            </w:r>
          </w:p>
          <w:p w14:paraId="2A1243F0" w14:textId="77777777" w:rsidR="007F67DE" w:rsidRDefault="00D011DF">
            <w:pPr>
              <w:spacing w:after="120"/>
              <w:ind w:left="-85"/>
              <w:rPr>
                <w:rFonts w:cs="Arial"/>
              </w:rPr>
            </w:pPr>
            <w:r>
              <w:fldChar w:fldCharType="begin"/>
            </w:r>
            <w:r>
              <w:instrText xml:space="preserve"> HYPERLINK "mailto:GD_TCSMidrange@malaysiaairlines.com" </w:instrText>
            </w:r>
            <w:r>
              <w:fldChar w:fldCharType="separate"/>
            </w:r>
            <w:r>
              <w:t>GD_TCSMidrange@malaysiaairlines.com</w:t>
            </w:r>
            <w:r>
              <w:fldChar w:fldCharType="end"/>
            </w:r>
          </w:p>
        </w:tc>
      </w:tr>
      <w:tr w:rsidR="007F67DE" w14:paraId="471DCBD7" w14:textId="77777777" w:rsidTr="671AF037">
        <w:tc>
          <w:tcPr>
            <w:tcW w:w="2486" w:type="dxa"/>
            <w:tcBorders>
              <w:top w:val="single" w:sz="4" w:space="0" w:color="auto"/>
              <w:left w:val="single" w:sz="4" w:space="0" w:color="auto"/>
              <w:bottom w:val="single" w:sz="4" w:space="0" w:color="auto"/>
              <w:right w:val="single" w:sz="4" w:space="0" w:color="auto"/>
            </w:tcBorders>
            <w:tcPrChange w:id="303" w:author="Suman Guduru" w:date="2019-11-02T02:20:00Z">
              <w:tcPr>
                <w:tcW w:w="2486" w:type="dxa"/>
                <w:tcBorders>
                  <w:top w:val="single" w:sz="4" w:space="0" w:color="auto"/>
                  <w:left w:val="single" w:sz="4" w:space="0" w:color="auto"/>
                  <w:bottom w:val="single" w:sz="4" w:space="0" w:color="auto"/>
                  <w:right w:val="single" w:sz="4" w:space="0" w:color="auto"/>
                </w:tcBorders>
              </w:tcPr>
            </w:tcPrChange>
          </w:tcPr>
          <w:p w14:paraId="53FCE025" w14:textId="77777777" w:rsidR="007F67DE" w:rsidRDefault="00D011DF">
            <w:pPr>
              <w:spacing w:after="120"/>
              <w:ind w:left="0" w:right="-122"/>
              <w:rPr>
                <w:rFonts w:cs="Arial"/>
              </w:rPr>
            </w:pPr>
            <w:r>
              <w:rPr>
                <w:rFonts w:cs="Arial"/>
              </w:rPr>
              <w:t>Database Support</w:t>
            </w:r>
          </w:p>
        </w:tc>
        <w:tc>
          <w:tcPr>
            <w:tcW w:w="2257" w:type="dxa"/>
            <w:tcBorders>
              <w:top w:val="single" w:sz="4" w:space="0" w:color="auto"/>
              <w:left w:val="single" w:sz="4" w:space="0" w:color="auto"/>
              <w:bottom w:val="single" w:sz="4" w:space="0" w:color="auto"/>
              <w:right w:val="single" w:sz="4" w:space="0" w:color="auto"/>
            </w:tcBorders>
            <w:tcPrChange w:id="304" w:author="Suman Guduru" w:date="2019-11-02T02:20:00Z">
              <w:tcPr>
                <w:tcW w:w="2257" w:type="dxa"/>
                <w:tcBorders>
                  <w:top w:val="single" w:sz="4" w:space="0" w:color="auto"/>
                  <w:left w:val="single" w:sz="4" w:space="0" w:color="auto"/>
                  <w:bottom w:val="single" w:sz="4" w:space="0" w:color="auto"/>
                  <w:right w:val="single" w:sz="4" w:space="0" w:color="auto"/>
                </w:tcBorders>
              </w:tcPr>
            </w:tcPrChange>
          </w:tcPr>
          <w:p w14:paraId="405E7E90" w14:textId="77777777" w:rsidR="007F67DE" w:rsidRDefault="00D011DF">
            <w:pPr>
              <w:tabs>
                <w:tab w:val="left" w:pos="2043"/>
              </w:tabs>
              <w:spacing w:after="120"/>
              <w:ind w:left="0" w:right="-131"/>
              <w:rPr>
                <w:rFonts w:cs="Arial"/>
              </w:rPr>
            </w:pPr>
            <w:r>
              <w:rPr>
                <w:rFonts w:cs="Arial"/>
              </w:rPr>
              <w:t>TCS_DATABASE</w:t>
            </w:r>
          </w:p>
          <w:p w14:paraId="278AFD40" w14:textId="77777777" w:rsidR="007F67DE" w:rsidRDefault="007F67DE">
            <w:pPr>
              <w:spacing w:after="120"/>
              <w:rPr>
                <w:rFonts w:cs="Arial"/>
              </w:rPr>
            </w:pPr>
          </w:p>
          <w:p w14:paraId="29DB5971" w14:textId="77777777" w:rsidR="007F67DE" w:rsidRDefault="007F67DE">
            <w:pPr>
              <w:spacing w:after="120"/>
              <w:ind w:left="0"/>
              <w:rPr>
                <w:rFonts w:cs="Arial"/>
              </w:rPr>
            </w:pPr>
          </w:p>
        </w:tc>
        <w:tc>
          <w:tcPr>
            <w:tcW w:w="4707" w:type="dxa"/>
            <w:tcBorders>
              <w:top w:val="single" w:sz="4" w:space="0" w:color="auto"/>
              <w:left w:val="single" w:sz="4" w:space="0" w:color="auto"/>
              <w:bottom w:val="single" w:sz="4" w:space="0" w:color="auto"/>
              <w:right w:val="single" w:sz="4" w:space="0" w:color="auto"/>
            </w:tcBorders>
            <w:tcPrChange w:id="305" w:author="Suman Guduru" w:date="2019-11-02T02:20:00Z">
              <w:tcPr>
                <w:tcW w:w="4707" w:type="dxa"/>
                <w:tcBorders>
                  <w:top w:val="single" w:sz="4" w:space="0" w:color="auto"/>
                  <w:left w:val="single" w:sz="4" w:space="0" w:color="auto"/>
                  <w:bottom w:val="single" w:sz="4" w:space="0" w:color="auto"/>
                  <w:right w:val="single" w:sz="4" w:space="0" w:color="auto"/>
                </w:tcBorders>
              </w:tcPr>
            </w:tcPrChange>
          </w:tcPr>
          <w:p w14:paraId="2150534C" w14:textId="77777777" w:rsidR="007F67DE" w:rsidRDefault="00D011DF">
            <w:pPr>
              <w:spacing w:after="120"/>
              <w:ind w:left="-85"/>
              <w:rPr>
                <w:rFonts w:cs="Arial"/>
              </w:rPr>
            </w:pPr>
            <w:r>
              <w:rPr>
                <w:rFonts w:cs="Arial"/>
              </w:rPr>
              <w:t>1800817802 # 4 Option</w:t>
            </w:r>
          </w:p>
          <w:p w14:paraId="06A566E5" w14:textId="77777777" w:rsidR="007F67DE" w:rsidRDefault="00D011DF">
            <w:pPr>
              <w:spacing w:after="120"/>
              <w:ind w:left="-85"/>
              <w:rPr>
                <w:rFonts w:cs="Arial"/>
              </w:rPr>
            </w:pPr>
            <w:r>
              <w:fldChar w:fldCharType="begin"/>
            </w:r>
            <w:r>
              <w:instrText xml:space="preserve"> HYPERLINK "mailto:GD_TCSDatabase@malaysiaairlines.com" </w:instrText>
            </w:r>
            <w:r>
              <w:fldChar w:fldCharType="separate"/>
            </w:r>
            <w:r>
              <w:t>GD_TCSDatabase@malaysiaairlines.com</w:t>
            </w:r>
            <w:r>
              <w:fldChar w:fldCharType="end"/>
            </w:r>
          </w:p>
          <w:p w14:paraId="70F35735" w14:textId="77777777" w:rsidR="007F67DE" w:rsidRDefault="007F67DE">
            <w:pPr>
              <w:spacing w:after="120"/>
              <w:ind w:left="-85"/>
              <w:rPr>
                <w:rFonts w:cs="Arial"/>
              </w:rPr>
            </w:pPr>
          </w:p>
        </w:tc>
      </w:tr>
      <w:tr w:rsidR="007F67DE" w14:paraId="4A0C7B15" w14:textId="77777777" w:rsidTr="671AF037">
        <w:tc>
          <w:tcPr>
            <w:tcW w:w="2486" w:type="dxa"/>
            <w:tcBorders>
              <w:top w:val="single" w:sz="4" w:space="0" w:color="auto"/>
              <w:left w:val="single" w:sz="4" w:space="0" w:color="auto"/>
              <w:bottom w:val="single" w:sz="4" w:space="0" w:color="auto"/>
              <w:right w:val="single" w:sz="4" w:space="0" w:color="auto"/>
            </w:tcBorders>
            <w:tcPrChange w:id="306" w:author="Suman Guduru" w:date="2019-11-02T02:20:00Z">
              <w:tcPr>
                <w:tcW w:w="2486" w:type="dxa"/>
                <w:tcBorders>
                  <w:top w:val="single" w:sz="4" w:space="0" w:color="auto"/>
                  <w:left w:val="single" w:sz="4" w:space="0" w:color="auto"/>
                  <w:bottom w:val="single" w:sz="4" w:space="0" w:color="auto"/>
                  <w:right w:val="single" w:sz="4" w:space="0" w:color="auto"/>
                </w:tcBorders>
              </w:tcPr>
            </w:tcPrChange>
          </w:tcPr>
          <w:p w14:paraId="023C2E69" w14:textId="77777777" w:rsidR="007F67DE" w:rsidRDefault="00D011DF">
            <w:pPr>
              <w:spacing w:after="120"/>
              <w:ind w:left="0" w:right="-122"/>
              <w:rPr>
                <w:rFonts w:cs="Arial"/>
              </w:rPr>
            </w:pPr>
            <w:r>
              <w:rPr>
                <w:rFonts w:cs="Arial"/>
              </w:rPr>
              <w:t>Network Support</w:t>
            </w:r>
          </w:p>
        </w:tc>
        <w:tc>
          <w:tcPr>
            <w:tcW w:w="2257" w:type="dxa"/>
            <w:tcBorders>
              <w:top w:val="single" w:sz="4" w:space="0" w:color="auto"/>
              <w:left w:val="single" w:sz="4" w:space="0" w:color="auto"/>
              <w:bottom w:val="single" w:sz="4" w:space="0" w:color="auto"/>
              <w:right w:val="single" w:sz="4" w:space="0" w:color="auto"/>
            </w:tcBorders>
            <w:tcPrChange w:id="307" w:author="Suman Guduru" w:date="2019-11-02T02:20:00Z">
              <w:tcPr>
                <w:tcW w:w="2257" w:type="dxa"/>
                <w:tcBorders>
                  <w:top w:val="single" w:sz="4" w:space="0" w:color="auto"/>
                  <w:left w:val="single" w:sz="4" w:space="0" w:color="auto"/>
                  <w:bottom w:val="single" w:sz="4" w:space="0" w:color="auto"/>
                  <w:right w:val="single" w:sz="4" w:space="0" w:color="auto"/>
                </w:tcBorders>
              </w:tcPr>
            </w:tcPrChange>
          </w:tcPr>
          <w:p w14:paraId="0D979264" w14:textId="77777777" w:rsidR="007F67DE" w:rsidRDefault="00D011DF">
            <w:pPr>
              <w:spacing w:after="120"/>
              <w:ind w:left="0" w:right="11"/>
              <w:rPr>
                <w:rFonts w:cs="Arial"/>
              </w:rPr>
            </w:pPr>
            <w:proofErr w:type="spellStart"/>
            <w:r>
              <w:rPr>
                <w:rFonts w:cs="Arial"/>
              </w:rPr>
              <w:t>TCS_Network</w:t>
            </w:r>
            <w:proofErr w:type="spellEnd"/>
          </w:p>
        </w:tc>
        <w:tc>
          <w:tcPr>
            <w:tcW w:w="4707" w:type="dxa"/>
            <w:tcBorders>
              <w:top w:val="single" w:sz="4" w:space="0" w:color="auto"/>
              <w:left w:val="single" w:sz="4" w:space="0" w:color="auto"/>
              <w:bottom w:val="single" w:sz="4" w:space="0" w:color="auto"/>
              <w:right w:val="single" w:sz="4" w:space="0" w:color="auto"/>
            </w:tcBorders>
            <w:tcPrChange w:id="308" w:author="Suman Guduru" w:date="2019-11-02T02:20:00Z">
              <w:tcPr>
                <w:tcW w:w="4707" w:type="dxa"/>
                <w:tcBorders>
                  <w:top w:val="single" w:sz="4" w:space="0" w:color="auto"/>
                  <w:left w:val="single" w:sz="4" w:space="0" w:color="auto"/>
                  <w:bottom w:val="single" w:sz="4" w:space="0" w:color="auto"/>
                  <w:right w:val="single" w:sz="4" w:space="0" w:color="auto"/>
                </w:tcBorders>
              </w:tcPr>
            </w:tcPrChange>
          </w:tcPr>
          <w:p w14:paraId="5AA85695" w14:textId="77777777" w:rsidR="007F67DE" w:rsidRDefault="00D011DF">
            <w:pPr>
              <w:spacing w:after="120"/>
              <w:ind w:left="0"/>
              <w:rPr>
                <w:rFonts w:cs="Arial"/>
              </w:rPr>
            </w:pPr>
            <w:r>
              <w:rPr>
                <w:rFonts w:cs="Arial"/>
              </w:rPr>
              <w:t xml:space="preserve">60378637155 </w:t>
            </w:r>
          </w:p>
          <w:p w14:paraId="01316527" w14:textId="77777777" w:rsidR="007F67DE" w:rsidRDefault="00D011DF">
            <w:pPr>
              <w:spacing w:after="120"/>
              <w:ind w:left="0"/>
              <w:rPr>
                <w:rFonts w:cs="Arial"/>
              </w:rPr>
            </w:pPr>
            <w:r>
              <w:rPr>
                <w:rFonts w:cs="Arial"/>
              </w:rPr>
              <w:t>60378637581/82</w:t>
            </w:r>
          </w:p>
          <w:p w14:paraId="1A86BB4D" w14:textId="77777777" w:rsidR="007F67DE" w:rsidRDefault="00D011DF">
            <w:pPr>
              <w:keepNext/>
              <w:spacing w:after="120"/>
              <w:ind w:left="0"/>
              <w:rPr>
                <w:rFonts w:cs="Arial"/>
              </w:rPr>
            </w:pPr>
            <w:r>
              <w:rPr>
                <w:rFonts w:cs="Arial"/>
              </w:rPr>
              <w:t>GD_TCSNetwork@malaysiaairlines.com</w:t>
            </w:r>
          </w:p>
        </w:tc>
      </w:tr>
    </w:tbl>
    <w:p w14:paraId="74DE6B98" w14:textId="77777777" w:rsidR="007F67DE" w:rsidRDefault="00D011DF">
      <w:pPr>
        <w:pStyle w:val="Caption"/>
        <w:jc w:val="center"/>
      </w:pPr>
      <w:bookmarkStart w:id="309" w:name="_Toc449860947"/>
      <w:bookmarkStart w:id="310" w:name="_Toc449860853"/>
      <w:r>
        <w:t xml:space="preserve">Table </w:t>
      </w:r>
      <w:r>
        <w:fldChar w:fldCharType="begin"/>
      </w:r>
      <w:r>
        <w:instrText xml:space="preserve"> SEQ Table \* ARABIC </w:instrText>
      </w:r>
      <w:r>
        <w:fldChar w:fldCharType="separate"/>
      </w:r>
      <w:r>
        <w:t>18</w:t>
      </w:r>
      <w:r>
        <w:fldChar w:fldCharType="end"/>
      </w:r>
    </w:p>
    <w:p w14:paraId="5D255343" w14:textId="77777777" w:rsidR="007F67DE" w:rsidRDefault="007F67DE">
      <w:pPr>
        <w:rPr>
          <w:lang w:val="en-GB"/>
        </w:rPr>
      </w:pPr>
    </w:p>
    <w:p w14:paraId="08B2285B" w14:textId="77777777" w:rsidR="007F67DE" w:rsidRDefault="00D011DF">
      <w:pPr>
        <w:pStyle w:val="Heading1"/>
        <w:numPr>
          <w:ilvl w:val="1"/>
          <w:numId w:val="9"/>
        </w:numPr>
        <w:ind w:left="540" w:hanging="90"/>
      </w:pPr>
      <w:bookmarkStart w:id="311" w:name="_Toc503434178"/>
      <w:r>
        <w:t>USER GUIDE</w:t>
      </w:r>
      <w:bookmarkEnd w:id="309"/>
      <w:bookmarkEnd w:id="310"/>
      <w:bookmarkEnd w:id="311"/>
    </w:p>
    <w:p w14:paraId="09FCC55E" w14:textId="77777777" w:rsidR="007F67DE" w:rsidRDefault="00D011DF">
      <w:pPr>
        <w:spacing w:before="40" w:after="40" w:line="240" w:lineRule="atLeast"/>
        <w:ind w:left="1080"/>
        <w:jc w:val="both"/>
      </w:pPr>
      <w:r>
        <w:rPr>
          <w:lang w:val="en-GB"/>
        </w:rPr>
        <w:t xml:space="preserve">Refer the </w:t>
      </w:r>
      <w:r>
        <w:rPr>
          <w:lang w:val="en-GB"/>
        </w:rPr>
        <w:t>appendix section.</w:t>
      </w:r>
    </w:p>
    <w:p w14:paraId="552C276D" w14:textId="77777777" w:rsidR="007F67DE" w:rsidRDefault="007F67DE">
      <w:pPr>
        <w:spacing w:before="40" w:after="40" w:line="240" w:lineRule="atLeast"/>
        <w:jc w:val="both"/>
      </w:pPr>
    </w:p>
    <w:p w14:paraId="532880A5" w14:textId="77777777" w:rsidR="007F67DE" w:rsidRDefault="00D011DF">
      <w:pPr>
        <w:pStyle w:val="Heading1"/>
        <w:numPr>
          <w:ilvl w:val="1"/>
          <w:numId w:val="9"/>
        </w:numPr>
        <w:ind w:left="540" w:hanging="180"/>
        <w:rPr>
          <w:rFonts w:cs="Arial"/>
          <w:caps/>
        </w:rPr>
      </w:pPr>
      <w:bookmarkStart w:id="312" w:name="_Toc449860856"/>
      <w:bookmarkStart w:id="313" w:name="_Toc449860950"/>
      <w:bookmarkStart w:id="314" w:name="_Toc503434179"/>
      <w:r>
        <w:t>A</w:t>
      </w:r>
      <w:r>
        <w:rPr>
          <w:rFonts w:cs="Arial"/>
          <w:caps/>
        </w:rPr>
        <w:t>CCESSING THE APPLICATION</w:t>
      </w:r>
      <w:bookmarkEnd w:id="312"/>
      <w:bookmarkEnd w:id="313"/>
      <w:bookmarkEnd w:id="314"/>
    </w:p>
    <w:p w14:paraId="2FE4508C" w14:textId="77777777" w:rsidR="007F67DE" w:rsidRDefault="00D011DF">
      <w:pPr>
        <w:pStyle w:val="BodyText"/>
        <w:ind w:left="1080" w:right="98"/>
        <w:rPr>
          <w:rFonts w:cs="Arial"/>
          <w:caps/>
          <w:sz w:val="20"/>
        </w:rPr>
      </w:pPr>
      <w:r>
        <w:rPr>
          <w:sz w:val="20"/>
        </w:rPr>
        <w:t xml:space="preserve">Users can access the application by visiting </w:t>
      </w:r>
      <w:hyperlink w:anchor="_blank" w:history="1">
        <w:r>
          <w:rPr>
            <w:rStyle w:val="Hyperlink"/>
            <w:rFonts w:cs="Arial"/>
            <w:sz w:val="20"/>
          </w:rPr>
          <w:t>http://mhcgoviewer.mas.net/mhcgoviewer</w:t>
        </w:r>
      </w:hyperlink>
      <w:r>
        <w:rPr>
          <w:rFonts w:cs="Arial"/>
          <w:sz w:val="20"/>
        </w:rPr>
        <w:t>/</w:t>
      </w:r>
      <w:r>
        <w:rPr>
          <w:sz w:val="20"/>
        </w:rPr>
        <w:t xml:space="preserve">in their browsers. The compatible browsers are given in section </w:t>
      </w:r>
      <w:r>
        <w:rPr>
          <w:rFonts w:cs="Arial"/>
          <w:caps/>
          <w:sz w:val="20"/>
        </w:rPr>
        <w:t xml:space="preserve">4.6.2 [Front-end </w:t>
      </w:r>
      <w:r>
        <w:rPr>
          <w:rFonts w:cs="Arial"/>
          <w:b/>
          <w:bCs/>
          <w:caps/>
          <w:sz w:val="20"/>
        </w:rPr>
        <w:t>(Browser Support)]</w:t>
      </w:r>
      <w:r>
        <w:rPr>
          <w:rFonts w:cs="Arial"/>
          <w:bCs/>
          <w:caps/>
          <w:sz w:val="20"/>
        </w:rPr>
        <w:t>.</w:t>
      </w:r>
    </w:p>
    <w:p w14:paraId="1F8AFB83" w14:textId="77777777" w:rsidR="007F67DE" w:rsidRDefault="007F67DE">
      <w:pPr>
        <w:ind w:left="1080"/>
        <w:rPr>
          <w:lang w:val="en-GB"/>
        </w:rPr>
      </w:pPr>
    </w:p>
    <w:p w14:paraId="5241E5E9" w14:textId="77777777" w:rsidR="007F67DE" w:rsidRDefault="00D011DF">
      <w:pPr>
        <w:pStyle w:val="Heading1"/>
        <w:numPr>
          <w:ilvl w:val="1"/>
          <w:numId w:val="9"/>
        </w:numPr>
        <w:spacing w:before="40" w:after="40" w:line="240" w:lineRule="atLeast"/>
        <w:ind w:left="540" w:hanging="180"/>
        <w:jc w:val="both"/>
      </w:pPr>
      <w:bookmarkStart w:id="315" w:name="_Toc449860857"/>
      <w:bookmarkStart w:id="316" w:name="_Toc503434180"/>
      <w:bookmarkStart w:id="317" w:name="_Toc449860951"/>
      <w:r>
        <w:t>CONTRACT MANAGEMENT</w:t>
      </w:r>
      <w:bookmarkEnd w:id="315"/>
      <w:bookmarkEnd w:id="316"/>
      <w:bookmarkEnd w:id="317"/>
    </w:p>
    <w:p w14:paraId="68342FE7" w14:textId="77777777" w:rsidR="007F67DE" w:rsidRDefault="007F67DE">
      <w:pPr>
        <w:spacing w:before="40" w:after="40" w:line="240" w:lineRule="atLeast"/>
        <w:jc w:val="both"/>
      </w:pP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816"/>
        <w:gridCol w:w="4063"/>
      </w:tblGrid>
      <w:tr w:rsidR="007F67DE" w14:paraId="4E504C3C" w14:textId="77777777">
        <w:tc>
          <w:tcPr>
            <w:tcW w:w="95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0776332" w14:textId="77777777" w:rsidR="007F67DE" w:rsidRDefault="007F67DE">
            <w:pPr>
              <w:pStyle w:val="BodyText"/>
              <w:spacing w:before="60" w:after="60"/>
              <w:ind w:left="0"/>
              <w:rPr>
                <w:rFonts w:cs="Arial"/>
                <w:iCs/>
                <w:sz w:val="20"/>
              </w:rPr>
            </w:pPr>
          </w:p>
        </w:tc>
        <w:tc>
          <w:tcPr>
            <w:tcW w:w="38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351E950" w14:textId="77777777" w:rsidR="007F67DE" w:rsidRDefault="00D011DF">
            <w:pPr>
              <w:pStyle w:val="BodyText"/>
              <w:spacing w:before="60" w:after="60"/>
              <w:ind w:left="0"/>
              <w:rPr>
                <w:rFonts w:cs="Arial"/>
                <w:b/>
                <w:bCs/>
                <w:iCs/>
                <w:sz w:val="20"/>
              </w:rPr>
            </w:pPr>
            <w:r>
              <w:rPr>
                <w:rFonts w:cs="Arial"/>
                <w:b/>
                <w:bCs/>
                <w:iCs/>
                <w:sz w:val="20"/>
              </w:rPr>
              <w:t>Contract</w:t>
            </w:r>
          </w:p>
        </w:tc>
        <w:tc>
          <w:tcPr>
            <w:tcW w:w="406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6A141A8" w14:textId="77777777" w:rsidR="007F67DE" w:rsidRDefault="00D011DF">
            <w:pPr>
              <w:pStyle w:val="BodyText"/>
              <w:spacing w:before="60" w:after="60"/>
              <w:ind w:left="0"/>
              <w:rPr>
                <w:rFonts w:cs="Arial"/>
                <w:b/>
                <w:bCs/>
                <w:iCs/>
                <w:sz w:val="20"/>
              </w:rPr>
            </w:pPr>
            <w:r>
              <w:rPr>
                <w:rFonts w:cs="Arial"/>
                <w:b/>
                <w:bCs/>
                <w:iCs/>
                <w:sz w:val="20"/>
              </w:rPr>
              <w:t>Parties</w:t>
            </w:r>
          </w:p>
        </w:tc>
      </w:tr>
      <w:tr w:rsidR="007F67DE" w14:paraId="3930742A" w14:textId="77777777">
        <w:tc>
          <w:tcPr>
            <w:tcW w:w="959" w:type="dxa"/>
            <w:tcBorders>
              <w:top w:val="single" w:sz="4" w:space="0" w:color="auto"/>
              <w:left w:val="single" w:sz="4" w:space="0" w:color="auto"/>
              <w:bottom w:val="single" w:sz="4" w:space="0" w:color="auto"/>
              <w:right w:val="single" w:sz="4" w:space="0" w:color="auto"/>
            </w:tcBorders>
          </w:tcPr>
          <w:p w14:paraId="21FA6016" w14:textId="77777777" w:rsidR="007F67DE" w:rsidRDefault="00D011DF">
            <w:pPr>
              <w:pStyle w:val="BodyText"/>
              <w:spacing w:before="60" w:after="60"/>
              <w:ind w:left="0"/>
              <w:rPr>
                <w:rFonts w:cs="Arial"/>
                <w:iCs/>
                <w:sz w:val="20"/>
              </w:rPr>
            </w:pPr>
            <w:r>
              <w:rPr>
                <w:rFonts w:cs="Arial"/>
                <w:iCs/>
                <w:sz w:val="20"/>
              </w:rPr>
              <w:t>1.</w:t>
            </w:r>
          </w:p>
        </w:tc>
        <w:tc>
          <w:tcPr>
            <w:tcW w:w="3816" w:type="dxa"/>
            <w:tcBorders>
              <w:top w:val="single" w:sz="4" w:space="0" w:color="auto"/>
              <w:left w:val="single" w:sz="4" w:space="0" w:color="auto"/>
              <w:bottom w:val="single" w:sz="4" w:space="0" w:color="auto"/>
              <w:right w:val="single" w:sz="4" w:space="0" w:color="auto"/>
            </w:tcBorders>
          </w:tcPr>
          <w:p w14:paraId="72C0AC19" w14:textId="77777777" w:rsidR="007F67DE" w:rsidRDefault="00D011DF">
            <w:pPr>
              <w:pStyle w:val="BodyText"/>
              <w:spacing w:before="60" w:after="60"/>
              <w:ind w:left="0"/>
              <w:rPr>
                <w:rFonts w:cs="Arial"/>
                <w:iCs/>
                <w:sz w:val="20"/>
              </w:rPr>
            </w:pPr>
            <w:r>
              <w:rPr>
                <w:rFonts w:cs="Arial"/>
                <w:iCs/>
                <w:sz w:val="20"/>
              </w:rPr>
              <w:t>Solution Delivery Contract And Maintenance &amp; Support Services</w:t>
            </w:r>
          </w:p>
        </w:tc>
        <w:tc>
          <w:tcPr>
            <w:tcW w:w="4063" w:type="dxa"/>
            <w:tcBorders>
              <w:top w:val="single" w:sz="4" w:space="0" w:color="auto"/>
              <w:left w:val="single" w:sz="4" w:space="0" w:color="auto"/>
              <w:bottom w:val="single" w:sz="4" w:space="0" w:color="auto"/>
              <w:right w:val="single" w:sz="4" w:space="0" w:color="auto"/>
            </w:tcBorders>
          </w:tcPr>
          <w:p w14:paraId="191BA643" w14:textId="77777777" w:rsidR="007F67DE" w:rsidRDefault="00D011DF">
            <w:pPr>
              <w:pStyle w:val="BodyText"/>
              <w:keepNext/>
              <w:spacing w:before="60" w:after="60"/>
              <w:ind w:left="0"/>
              <w:rPr>
                <w:rFonts w:cs="Arial"/>
                <w:iCs/>
                <w:sz w:val="20"/>
                <w:lang w:val="en-IN"/>
              </w:rPr>
            </w:pPr>
            <w:r>
              <w:rPr>
                <w:rFonts w:cs="Arial"/>
                <w:iCs/>
                <w:sz w:val="20"/>
              </w:rPr>
              <w:t xml:space="preserve">Signed between MAB and </w:t>
            </w:r>
            <w:del w:id="318" w:author="palash.pandit" w:date="2019-10-31T18:44:00Z">
              <w:r>
                <w:rPr>
                  <w:rFonts w:cs="Arial"/>
                  <w:iCs/>
                  <w:sz w:val="20"/>
                </w:rPr>
                <w:delText>TCS</w:delText>
              </w:r>
            </w:del>
            <w:ins w:id="319" w:author="palash.pandit" w:date="2019-10-31T18:44:00Z">
              <w:r>
                <w:rPr>
                  <w:rFonts w:cs="Arial"/>
                  <w:iCs/>
                  <w:sz w:val="20"/>
                  <w:lang w:val="en-IN"/>
                </w:rPr>
                <w:t>ATOS</w:t>
              </w:r>
            </w:ins>
          </w:p>
        </w:tc>
      </w:tr>
    </w:tbl>
    <w:p w14:paraId="1FEA29B7" w14:textId="77777777" w:rsidR="007F67DE" w:rsidRDefault="00D011DF">
      <w:pPr>
        <w:pStyle w:val="Caption"/>
        <w:jc w:val="center"/>
      </w:pPr>
      <w:r>
        <w:t xml:space="preserve">Table </w:t>
      </w:r>
      <w:r>
        <w:fldChar w:fldCharType="begin"/>
      </w:r>
      <w:r>
        <w:instrText xml:space="preserve"> SEQ Table \* ARABIC </w:instrText>
      </w:r>
      <w:r>
        <w:fldChar w:fldCharType="separate"/>
      </w:r>
      <w:r>
        <w:t>19</w:t>
      </w:r>
      <w:r>
        <w:fldChar w:fldCharType="end"/>
      </w:r>
    </w:p>
    <w:p w14:paraId="74599D02" w14:textId="77777777" w:rsidR="007F67DE" w:rsidRDefault="00D011DF">
      <w:pPr>
        <w:pStyle w:val="Heading1"/>
        <w:numPr>
          <w:ilvl w:val="1"/>
          <w:numId w:val="9"/>
        </w:numPr>
        <w:ind w:left="540" w:hanging="180"/>
      </w:pPr>
      <w:bookmarkStart w:id="320" w:name="_Toc449860858"/>
      <w:bookmarkStart w:id="321" w:name="_Toc503434181"/>
      <w:bookmarkStart w:id="322" w:name="_Toc449860952"/>
      <w:r>
        <w:lastRenderedPageBreak/>
        <w:t>HANDOVER ITEMS</w:t>
      </w:r>
      <w:bookmarkEnd w:id="320"/>
      <w:bookmarkEnd w:id="321"/>
      <w:bookmarkEnd w:id="322"/>
    </w:p>
    <w:p w14:paraId="187F5061" w14:textId="77777777" w:rsidR="007F67DE" w:rsidRDefault="00D011DF">
      <w:pPr>
        <w:pStyle w:val="BodyText"/>
        <w:spacing w:before="100" w:beforeAutospacing="1" w:after="100" w:afterAutospacing="1"/>
        <w:ind w:left="1080"/>
        <w:rPr>
          <w:rFonts w:cs="Arial"/>
          <w:iCs/>
          <w:sz w:val="20"/>
        </w:rPr>
      </w:pPr>
      <w:r>
        <w:rPr>
          <w:rFonts w:cs="Arial"/>
          <w:iCs/>
          <w:sz w:val="20"/>
        </w:rPr>
        <w:t>The following documents / items will be handed over to Operations together with this System Operation Document during the Handover session.</w:t>
      </w:r>
    </w:p>
    <w:p w14:paraId="0BD4EC2B" w14:textId="77777777" w:rsidR="007F67DE" w:rsidRDefault="00D011DF">
      <w:pPr>
        <w:pStyle w:val="BodyText"/>
        <w:spacing w:before="0"/>
        <w:ind w:left="1080" w:right="578"/>
        <w:rPr>
          <w:rFonts w:cs="Arial"/>
          <w:sz w:val="20"/>
        </w:rPr>
      </w:pPr>
      <w:bookmarkStart w:id="323" w:name="_Toc355105738"/>
      <w:bookmarkStart w:id="324" w:name="_Toc355103968"/>
      <w:bookmarkStart w:id="325" w:name="_Toc71962090"/>
      <w:bookmarkStart w:id="326" w:name="_Toc416862035"/>
      <w:bookmarkStart w:id="327" w:name="_Toc449860953"/>
      <w:bookmarkStart w:id="328" w:name="_Toc449860859"/>
      <w:bookmarkEnd w:id="323"/>
      <w:bookmarkEnd w:id="324"/>
      <w:bookmarkEnd w:id="325"/>
      <w:bookmarkEnd w:id="326"/>
      <w:r>
        <w:rPr>
          <w:rFonts w:cs="Arial"/>
          <w:sz w:val="20"/>
        </w:rPr>
        <w:t>1. User Guide</w:t>
      </w:r>
    </w:p>
    <w:p w14:paraId="6DCAD1A4" w14:textId="77777777" w:rsidR="007F67DE" w:rsidRDefault="00D011DF">
      <w:pPr>
        <w:pStyle w:val="BodyText"/>
        <w:spacing w:before="0"/>
        <w:ind w:left="1080" w:right="578"/>
        <w:rPr>
          <w:rFonts w:cs="Arial"/>
          <w:sz w:val="20"/>
        </w:rPr>
      </w:pPr>
      <w:r>
        <w:rPr>
          <w:rFonts w:cs="Arial"/>
          <w:sz w:val="20"/>
        </w:rPr>
        <w:t>2. Detail Solution/Design Review Document</w:t>
      </w:r>
    </w:p>
    <w:p w14:paraId="38B093F2" w14:textId="77777777" w:rsidR="007F67DE" w:rsidRDefault="00D011DF">
      <w:pPr>
        <w:pStyle w:val="BodyText"/>
        <w:spacing w:before="0"/>
        <w:ind w:left="1080" w:right="578"/>
        <w:rPr>
          <w:rFonts w:cs="Arial"/>
          <w:i/>
          <w:color w:val="0000FF"/>
          <w:sz w:val="20"/>
        </w:rPr>
      </w:pPr>
      <w:r>
        <w:rPr>
          <w:rFonts w:cs="Arial"/>
          <w:sz w:val="20"/>
        </w:rPr>
        <w:t>3. Test Plan</w:t>
      </w:r>
    </w:p>
    <w:p w14:paraId="107E9FD5" w14:textId="77777777" w:rsidR="007F67DE" w:rsidRDefault="007F67DE">
      <w:pPr>
        <w:pStyle w:val="BodyText"/>
        <w:spacing w:before="100" w:beforeAutospacing="1" w:after="100" w:afterAutospacing="1"/>
        <w:rPr>
          <w:rFonts w:cs="Arial"/>
          <w:iCs/>
          <w:sz w:val="20"/>
        </w:rPr>
      </w:pPr>
    </w:p>
    <w:p w14:paraId="4E8F9319" w14:textId="77777777" w:rsidR="007F67DE" w:rsidRDefault="00D011DF">
      <w:pPr>
        <w:pStyle w:val="Heading1"/>
        <w:numPr>
          <w:ilvl w:val="1"/>
          <w:numId w:val="9"/>
        </w:numPr>
        <w:ind w:left="540" w:hanging="180"/>
      </w:pPr>
      <w:bookmarkStart w:id="329" w:name="_Toc503434182"/>
      <w:r>
        <w:t>INFO</w:t>
      </w:r>
      <w:r>
        <w:t>RMATION SECURITY</w:t>
      </w:r>
      <w:bookmarkEnd w:id="327"/>
      <w:bookmarkEnd w:id="328"/>
      <w:bookmarkEnd w:id="329"/>
    </w:p>
    <w:p w14:paraId="7FB5CBBF" w14:textId="77777777" w:rsidR="007F67DE" w:rsidRDefault="00D011DF">
      <w:pPr>
        <w:rPr>
          <w:lang w:val="en-GB"/>
        </w:rPr>
      </w:pPr>
      <w:r>
        <w:t xml:space="preserve">         NA</w:t>
      </w:r>
    </w:p>
    <w:p w14:paraId="167EABD6" w14:textId="77777777" w:rsidR="007F67DE" w:rsidRDefault="00D011DF">
      <w:pPr>
        <w:pStyle w:val="Heading3"/>
        <w:keepNext w:val="0"/>
        <w:tabs>
          <w:tab w:val="left" w:pos="1440"/>
        </w:tabs>
        <w:overflowPunct/>
        <w:autoSpaceDE/>
        <w:autoSpaceDN/>
        <w:adjustRightInd/>
        <w:spacing w:before="240"/>
        <w:ind w:left="0" w:right="0" w:firstLine="540"/>
        <w:jc w:val="left"/>
        <w:textAlignment w:val="auto"/>
        <w:rPr>
          <w:rFonts w:cs="Arial"/>
          <w:caps/>
        </w:rPr>
      </w:pPr>
      <w:bookmarkStart w:id="330" w:name="_Toc449860860"/>
      <w:bookmarkStart w:id="331" w:name="_Toc503434183"/>
      <w:bookmarkStart w:id="332" w:name="_Toc449860954"/>
      <w:r>
        <w:rPr>
          <w:rFonts w:cs="Arial"/>
          <w:caps/>
          <w:sz w:val="20"/>
        </w:rPr>
        <w:t>4.13.1. Audit And Compliance Requirements</w:t>
      </w:r>
      <w:bookmarkEnd w:id="330"/>
      <w:bookmarkEnd w:id="331"/>
      <w:bookmarkEnd w:id="332"/>
    </w:p>
    <w:p w14:paraId="564A82CB" w14:textId="77777777" w:rsidR="007F67DE" w:rsidRDefault="007F67DE">
      <w:pPr>
        <w:spacing w:before="40" w:after="40" w:line="240" w:lineRule="atLeast"/>
        <w:jc w:val="both"/>
      </w:pPr>
    </w:p>
    <w:tbl>
      <w:tblPr>
        <w:tblW w:w="883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9"/>
        <w:gridCol w:w="2006"/>
        <w:gridCol w:w="2220"/>
      </w:tblGrid>
      <w:tr w:rsidR="007F67DE" w14:paraId="4332163F" w14:textId="77777777">
        <w:trPr>
          <w:tblHeader/>
        </w:trPr>
        <w:tc>
          <w:tcPr>
            <w:tcW w:w="46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29AEE40" w14:textId="77777777" w:rsidR="007F67DE" w:rsidRDefault="00D011DF">
            <w:pPr>
              <w:pStyle w:val="BodyText"/>
              <w:spacing w:before="60" w:after="60"/>
              <w:ind w:left="0"/>
              <w:rPr>
                <w:rFonts w:cs="Arial"/>
                <w:b/>
                <w:bCs/>
                <w:sz w:val="20"/>
              </w:rPr>
            </w:pPr>
            <w:r>
              <w:rPr>
                <w:rFonts w:cs="Arial"/>
                <w:b/>
                <w:bCs/>
                <w:sz w:val="20"/>
              </w:rPr>
              <w:t>Activity</w:t>
            </w:r>
          </w:p>
        </w:tc>
        <w:tc>
          <w:tcPr>
            <w:tcW w:w="200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41DF59B" w14:textId="77777777" w:rsidR="007F67DE" w:rsidRDefault="00D011DF">
            <w:pPr>
              <w:pStyle w:val="BodyText"/>
              <w:spacing w:before="60" w:after="60"/>
              <w:ind w:left="0"/>
              <w:rPr>
                <w:rFonts w:cs="Arial"/>
                <w:b/>
                <w:bCs/>
                <w:sz w:val="20"/>
              </w:rPr>
            </w:pPr>
            <w:r>
              <w:rPr>
                <w:rFonts w:cs="Arial"/>
                <w:b/>
                <w:bCs/>
                <w:sz w:val="20"/>
              </w:rPr>
              <w:t xml:space="preserve">Frequency </w:t>
            </w:r>
          </w:p>
        </w:tc>
        <w:tc>
          <w:tcPr>
            <w:tcW w:w="222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0D741D1" w14:textId="77777777" w:rsidR="007F67DE" w:rsidRDefault="00D011DF">
            <w:pPr>
              <w:pStyle w:val="BodyText"/>
              <w:spacing w:before="60" w:after="60"/>
              <w:ind w:left="0"/>
              <w:rPr>
                <w:rFonts w:cs="Arial"/>
                <w:b/>
                <w:bCs/>
                <w:sz w:val="20"/>
              </w:rPr>
            </w:pPr>
            <w:r>
              <w:rPr>
                <w:rFonts w:cs="Arial"/>
                <w:b/>
                <w:bCs/>
                <w:sz w:val="20"/>
              </w:rPr>
              <w:t>Responsible Party</w:t>
            </w:r>
          </w:p>
        </w:tc>
      </w:tr>
      <w:tr w:rsidR="007F67DE" w14:paraId="10BE319D" w14:textId="77777777">
        <w:tc>
          <w:tcPr>
            <w:tcW w:w="4609" w:type="dxa"/>
            <w:tcBorders>
              <w:top w:val="single" w:sz="4" w:space="0" w:color="auto"/>
              <w:left w:val="single" w:sz="4" w:space="0" w:color="auto"/>
              <w:bottom w:val="single" w:sz="4" w:space="0" w:color="auto"/>
              <w:right w:val="single" w:sz="4" w:space="0" w:color="auto"/>
            </w:tcBorders>
          </w:tcPr>
          <w:p w14:paraId="086EFA71" w14:textId="77777777" w:rsidR="007F67DE" w:rsidRDefault="00D011DF">
            <w:pPr>
              <w:pStyle w:val="BodyText"/>
              <w:spacing w:before="60" w:after="60"/>
              <w:ind w:left="0"/>
              <w:rPr>
                <w:rFonts w:cs="Arial"/>
                <w:sz w:val="20"/>
              </w:rPr>
            </w:pPr>
            <w:r>
              <w:rPr>
                <w:rFonts w:cs="Arial"/>
                <w:sz w:val="20"/>
              </w:rPr>
              <w:t>Perform ID review every quarter and submit result to IRS</w:t>
            </w:r>
          </w:p>
        </w:tc>
        <w:tc>
          <w:tcPr>
            <w:tcW w:w="2006" w:type="dxa"/>
            <w:tcBorders>
              <w:top w:val="single" w:sz="4" w:space="0" w:color="auto"/>
              <w:left w:val="single" w:sz="4" w:space="0" w:color="auto"/>
              <w:bottom w:val="single" w:sz="4" w:space="0" w:color="auto"/>
              <w:right w:val="single" w:sz="4" w:space="0" w:color="auto"/>
            </w:tcBorders>
          </w:tcPr>
          <w:p w14:paraId="2F7AF8B3" w14:textId="77777777" w:rsidR="007F67DE" w:rsidRDefault="00D011DF">
            <w:pPr>
              <w:pStyle w:val="BodyText"/>
              <w:spacing w:before="60" w:after="60"/>
              <w:ind w:left="0"/>
              <w:rPr>
                <w:rFonts w:cs="Arial"/>
                <w:sz w:val="20"/>
              </w:rPr>
            </w:pPr>
            <w:r>
              <w:rPr>
                <w:rFonts w:cs="Arial"/>
                <w:sz w:val="20"/>
              </w:rPr>
              <w:t>Quarterly</w:t>
            </w:r>
          </w:p>
        </w:tc>
        <w:tc>
          <w:tcPr>
            <w:tcW w:w="2220" w:type="dxa"/>
            <w:tcBorders>
              <w:top w:val="single" w:sz="4" w:space="0" w:color="auto"/>
              <w:left w:val="single" w:sz="4" w:space="0" w:color="auto"/>
              <w:bottom w:val="single" w:sz="4" w:space="0" w:color="auto"/>
              <w:right w:val="single" w:sz="4" w:space="0" w:color="auto"/>
            </w:tcBorders>
          </w:tcPr>
          <w:p w14:paraId="2221C81B" w14:textId="77777777" w:rsidR="007F67DE" w:rsidRDefault="00D011DF">
            <w:pPr>
              <w:pStyle w:val="BodyText"/>
              <w:spacing w:before="60" w:after="60"/>
              <w:ind w:left="0"/>
              <w:rPr>
                <w:rFonts w:cs="Arial"/>
                <w:sz w:val="20"/>
              </w:rPr>
            </w:pPr>
            <w:r>
              <w:rPr>
                <w:rFonts w:cs="Arial"/>
                <w:sz w:val="20"/>
              </w:rPr>
              <w:t>ID Admin</w:t>
            </w:r>
          </w:p>
        </w:tc>
      </w:tr>
      <w:tr w:rsidR="007F67DE" w14:paraId="58604855" w14:textId="77777777">
        <w:tc>
          <w:tcPr>
            <w:tcW w:w="4609" w:type="dxa"/>
            <w:tcBorders>
              <w:top w:val="single" w:sz="4" w:space="0" w:color="auto"/>
              <w:left w:val="single" w:sz="4" w:space="0" w:color="auto"/>
              <w:bottom w:val="single" w:sz="4" w:space="0" w:color="auto"/>
              <w:right w:val="single" w:sz="4" w:space="0" w:color="auto"/>
            </w:tcBorders>
          </w:tcPr>
          <w:p w14:paraId="062A0226" w14:textId="77777777" w:rsidR="007F67DE" w:rsidRDefault="00D011DF">
            <w:pPr>
              <w:pStyle w:val="BodyText"/>
              <w:spacing w:before="60" w:after="60"/>
              <w:ind w:left="0"/>
              <w:rPr>
                <w:rFonts w:cs="Arial"/>
                <w:sz w:val="20"/>
              </w:rPr>
            </w:pPr>
            <w:r>
              <w:rPr>
                <w:rFonts w:cs="Arial"/>
                <w:sz w:val="20"/>
              </w:rPr>
              <w:t>Update user access matrix  and submit to IRS</w:t>
            </w:r>
          </w:p>
        </w:tc>
        <w:tc>
          <w:tcPr>
            <w:tcW w:w="2006" w:type="dxa"/>
            <w:tcBorders>
              <w:top w:val="single" w:sz="4" w:space="0" w:color="auto"/>
              <w:left w:val="single" w:sz="4" w:space="0" w:color="auto"/>
              <w:bottom w:val="single" w:sz="4" w:space="0" w:color="auto"/>
              <w:right w:val="single" w:sz="4" w:space="0" w:color="auto"/>
            </w:tcBorders>
          </w:tcPr>
          <w:p w14:paraId="6867D454" w14:textId="77777777" w:rsidR="007F67DE" w:rsidRDefault="00D011DF">
            <w:pPr>
              <w:pStyle w:val="BodyText"/>
              <w:spacing w:before="60" w:after="60"/>
              <w:ind w:left="0"/>
              <w:rPr>
                <w:rFonts w:cs="Arial"/>
                <w:sz w:val="20"/>
              </w:rPr>
            </w:pPr>
            <w:r>
              <w:rPr>
                <w:rFonts w:cs="Arial"/>
                <w:sz w:val="20"/>
              </w:rPr>
              <w:t>Yearly</w:t>
            </w:r>
          </w:p>
        </w:tc>
        <w:tc>
          <w:tcPr>
            <w:tcW w:w="2220" w:type="dxa"/>
            <w:tcBorders>
              <w:top w:val="single" w:sz="4" w:space="0" w:color="auto"/>
              <w:left w:val="single" w:sz="4" w:space="0" w:color="auto"/>
              <w:bottom w:val="single" w:sz="4" w:space="0" w:color="auto"/>
              <w:right w:val="single" w:sz="4" w:space="0" w:color="auto"/>
            </w:tcBorders>
          </w:tcPr>
          <w:p w14:paraId="45EE24AE" w14:textId="77777777" w:rsidR="007F67DE" w:rsidRDefault="00D011DF">
            <w:pPr>
              <w:pStyle w:val="BodyText"/>
              <w:spacing w:before="60" w:after="60"/>
              <w:ind w:left="0"/>
              <w:rPr>
                <w:rFonts w:cs="Arial"/>
                <w:sz w:val="20"/>
              </w:rPr>
            </w:pPr>
            <w:r>
              <w:rPr>
                <w:rFonts w:cs="Arial"/>
                <w:sz w:val="20"/>
              </w:rPr>
              <w:t xml:space="preserve">System </w:t>
            </w:r>
            <w:r>
              <w:rPr>
                <w:rFonts w:cs="Arial"/>
                <w:sz w:val="20"/>
              </w:rPr>
              <w:t>Owner</w:t>
            </w:r>
          </w:p>
        </w:tc>
      </w:tr>
      <w:tr w:rsidR="007F67DE" w14:paraId="03D23395" w14:textId="77777777">
        <w:tc>
          <w:tcPr>
            <w:tcW w:w="4609" w:type="dxa"/>
            <w:tcBorders>
              <w:top w:val="single" w:sz="4" w:space="0" w:color="auto"/>
              <w:left w:val="single" w:sz="4" w:space="0" w:color="auto"/>
              <w:bottom w:val="single" w:sz="4" w:space="0" w:color="auto"/>
              <w:right w:val="single" w:sz="4" w:space="0" w:color="auto"/>
            </w:tcBorders>
          </w:tcPr>
          <w:p w14:paraId="24F589F7" w14:textId="77777777" w:rsidR="007F67DE" w:rsidRDefault="00D011DF">
            <w:pPr>
              <w:pStyle w:val="BodyText"/>
              <w:spacing w:before="60" w:after="60"/>
              <w:ind w:left="0"/>
              <w:rPr>
                <w:rFonts w:cs="Arial"/>
                <w:sz w:val="20"/>
              </w:rPr>
            </w:pPr>
            <w:r>
              <w:rPr>
                <w:rFonts w:cs="Arial"/>
                <w:sz w:val="20"/>
              </w:rPr>
              <w:t>Install Critical Security Patches for the application and submit report to IRS</w:t>
            </w:r>
          </w:p>
        </w:tc>
        <w:tc>
          <w:tcPr>
            <w:tcW w:w="2006" w:type="dxa"/>
            <w:tcBorders>
              <w:top w:val="single" w:sz="4" w:space="0" w:color="auto"/>
              <w:left w:val="single" w:sz="4" w:space="0" w:color="auto"/>
              <w:bottom w:val="single" w:sz="4" w:space="0" w:color="auto"/>
              <w:right w:val="single" w:sz="4" w:space="0" w:color="auto"/>
            </w:tcBorders>
          </w:tcPr>
          <w:p w14:paraId="59BCE0BF" w14:textId="77777777" w:rsidR="007F67DE" w:rsidRDefault="00D011DF">
            <w:pPr>
              <w:pStyle w:val="BodyText"/>
              <w:spacing w:before="60" w:after="60"/>
              <w:ind w:left="0"/>
              <w:rPr>
                <w:rFonts w:cs="Arial"/>
                <w:sz w:val="20"/>
              </w:rPr>
            </w:pPr>
            <w:r>
              <w:rPr>
                <w:rFonts w:cs="Arial"/>
                <w:sz w:val="20"/>
              </w:rPr>
              <w:t>Quarterly</w:t>
            </w:r>
          </w:p>
        </w:tc>
        <w:tc>
          <w:tcPr>
            <w:tcW w:w="2220" w:type="dxa"/>
            <w:tcBorders>
              <w:top w:val="single" w:sz="4" w:space="0" w:color="auto"/>
              <w:left w:val="single" w:sz="4" w:space="0" w:color="auto"/>
              <w:bottom w:val="single" w:sz="4" w:space="0" w:color="auto"/>
              <w:right w:val="single" w:sz="4" w:space="0" w:color="auto"/>
            </w:tcBorders>
          </w:tcPr>
          <w:p w14:paraId="76A2E808" w14:textId="77777777" w:rsidR="007F67DE" w:rsidRDefault="00D011DF">
            <w:pPr>
              <w:pStyle w:val="BodyText"/>
              <w:spacing w:before="60" w:after="60"/>
              <w:ind w:left="0"/>
              <w:rPr>
                <w:rFonts w:cs="Arial"/>
                <w:sz w:val="20"/>
              </w:rPr>
            </w:pPr>
            <w:r>
              <w:rPr>
                <w:rFonts w:cs="Arial"/>
                <w:sz w:val="20"/>
              </w:rPr>
              <w:t xml:space="preserve">System Owner </w:t>
            </w:r>
          </w:p>
        </w:tc>
      </w:tr>
      <w:tr w:rsidR="007F67DE" w14:paraId="219A46E5" w14:textId="77777777">
        <w:tc>
          <w:tcPr>
            <w:tcW w:w="4609" w:type="dxa"/>
            <w:tcBorders>
              <w:top w:val="single" w:sz="4" w:space="0" w:color="auto"/>
              <w:left w:val="single" w:sz="4" w:space="0" w:color="auto"/>
              <w:bottom w:val="single" w:sz="4" w:space="0" w:color="auto"/>
              <w:right w:val="single" w:sz="4" w:space="0" w:color="auto"/>
            </w:tcBorders>
          </w:tcPr>
          <w:p w14:paraId="778E8929" w14:textId="77777777" w:rsidR="007F67DE" w:rsidRDefault="00D011DF">
            <w:pPr>
              <w:pStyle w:val="BodyText"/>
              <w:spacing w:before="60" w:after="60"/>
              <w:ind w:left="0"/>
              <w:rPr>
                <w:rFonts w:cs="Arial"/>
                <w:sz w:val="20"/>
              </w:rPr>
            </w:pPr>
            <w:r>
              <w:rPr>
                <w:rFonts w:cs="Arial"/>
                <w:sz w:val="20"/>
              </w:rPr>
              <w:t>Perform Backup restoration</w:t>
            </w:r>
          </w:p>
        </w:tc>
        <w:tc>
          <w:tcPr>
            <w:tcW w:w="2006" w:type="dxa"/>
            <w:tcBorders>
              <w:top w:val="single" w:sz="4" w:space="0" w:color="auto"/>
              <w:left w:val="single" w:sz="4" w:space="0" w:color="auto"/>
              <w:bottom w:val="single" w:sz="4" w:space="0" w:color="auto"/>
              <w:right w:val="single" w:sz="4" w:space="0" w:color="auto"/>
            </w:tcBorders>
          </w:tcPr>
          <w:p w14:paraId="6E3F10E7" w14:textId="77777777" w:rsidR="007F67DE" w:rsidRDefault="00D011DF">
            <w:pPr>
              <w:pStyle w:val="BodyText"/>
              <w:spacing w:before="60" w:after="60"/>
              <w:ind w:left="0"/>
              <w:rPr>
                <w:rFonts w:cs="Arial"/>
                <w:sz w:val="20"/>
              </w:rPr>
            </w:pPr>
            <w:r>
              <w:rPr>
                <w:rFonts w:cs="Arial"/>
                <w:sz w:val="20"/>
              </w:rPr>
              <w:t>Yearly</w:t>
            </w:r>
          </w:p>
        </w:tc>
        <w:tc>
          <w:tcPr>
            <w:tcW w:w="2220" w:type="dxa"/>
            <w:tcBorders>
              <w:top w:val="single" w:sz="4" w:space="0" w:color="auto"/>
              <w:left w:val="single" w:sz="4" w:space="0" w:color="auto"/>
              <w:bottom w:val="single" w:sz="4" w:space="0" w:color="auto"/>
              <w:right w:val="single" w:sz="4" w:space="0" w:color="auto"/>
            </w:tcBorders>
          </w:tcPr>
          <w:p w14:paraId="067B54AA" w14:textId="77777777" w:rsidR="007F67DE" w:rsidRDefault="00D011DF">
            <w:pPr>
              <w:pStyle w:val="BodyText"/>
              <w:spacing w:before="60" w:after="60"/>
              <w:ind w:left="0"/>
              <w:rPr>
                <w:rFonts w:cs="Arial"/>
                <w:sz w:val="20"/>
              </w:rPr>
            </w:pPr>
            <w:r>
              <w:rPr>
                <w:rFonts w:cs="Arial"/>
                <w:sz w:val="20"/>
              </w:rPr>
              <w:t>System Owner</w:t>
            </w:r>
          </w:p>
        </w:tc>
      </w:tr>
      <w:tr w:rsidR="007F67DE" w14:paraId="2B580FF1" w14:textId="77777777">
        <w:trPr>
          <w:trHeight w:val="1430"/>
        </w:trPr>
        <w:tc>
          <w:tcPr>
            <w:tcW w:w="4609" w:type="dxa"/>
            <w:tcBorders>
              <w:top w:val="single" w:sz="4" w:space="0" w:color="auto"/>
              <w:left w:val="single" w:sz="4" w:space="0" w:color="auto"/>
              <w:bottom w:val="single" w:sz="4" w:space="0" w:color="auto"/>
              <w:right w:val="single" w:sz="4" w:space="0" w:color="auto"/>
            </w:tcBorders>
          </w:tcPr>
          <w:p w14:paraId="41620F51" w14:textId="77777777" w:rsidR="007F67DE" w:rsidRDefault="00D011DF">
            <w:pPr>
              <w:pStyle w:val="BodyText"/>
              <w:spacing w:before="60" w:after="60"/>
              <w:ind w:left="0"/>
              <w:rPr>
                <w:rFonts w:cs="Arial"/>
                <w:sz w:val="20"/>
              </w:rPr>
            </w:pPr>
            <w:r>
              <w:rPr>
                <w:rFonts w:cs="Arial"/>
                <w:sz w:val="20"/>
              </w:rPr>
              <w:t>Review &amp; update security documentation and submit to IRS:</w:t>
            </w:r>
          </w:p>
          <w:p w14:paraId="63474492" w14:textId="77777777" w:rsidR="007F67DE" w:rsidRDefault="00D011DF">
            <w:pPr>
              <w:pStyle w:val="BodyText2"/>
              <w:numPr>
                <w:ilvl w:val="0"/>
                <w:numId w:val="16"/>
              </w:numPr>
              <w:spacing w:before="0"/>
              <w:jc w:val="left"/>
              <w:textAlignment w:val="auto"/>
              <w:rPr>
                <w:rFonts w:cs="Arial"/>
                <w:sz w:val="20"/>
              </w:rPr>
            </w:pPr>
            <w:r>
              <w:rPr>
                <w:rFonts w:cs="Arial"/>
                <w:sz w:val="20"/>
              </w:rPr>
              <w:t>Super/privilege IDs and access</w:t>
            </w:r>
          </w:p>
          <w:p w14:paraId="1803854B" w14:textId="77777777" w:rsidR="007F67DE" w:rsidRDefault="00D011DF">
            <w:pPr>
              <w:pStyle w:val="BodyText2"/>
              <w:numPr>
                <w:ilvl w:val="0"/>
                <w:numId w:val="16"/>
              </w:numPr>
              <w:spacing w:before="0"/>
              <w:jc w:val="left"/>
              <w:textAlignment w:val="auto"/>
              <w:rPr>
                <w:rFonts w:cs="Arial"/>
                <w:sz w:val="20"/>
              </w:rPr>
            </w:pPr>
            <w:r>
              <w:rPr>
                <w:rFonts w:cs="Arial"/>
                <w:sz w:val="20"/>
              </w:rPr>
              <w:t xml:space="preserve">Security Controls Setting </w:t>
            </w:r>
          </w:p>
          <w:p w14:paraId="7AC40BC7" w14:textId="77777777" w:rsidR="007F67DE" w:rsidRDefault="00D011DF">
            <w:pPr>
              <w:pStyle w:val="BodyText2"/>
              <w:numPr>
                <w:ilvl w:val="0"/>
                <w:numId w:val="16"/>
              </w:numPr>
              <w:spacing w:before="0"/>
              <w:jc w:val="left"/>
              <w:textAlignment w:val="auto"/>
              <w:rPr>
                <w:rFonts w:cs="Arial"/>
                <w:sz w:val="20"/>
              </w:rPr>
            </w:pPr>
            <w:r>
              <w:rPr>
                <w:rFonts w:cs="Arial"/>
                <w:sz w:val="20"/>
              </w:rPr>
              <w:t xml:space="preserve">Audit Logs setting </w:t>
            </w:r>
          </w:p>
          <w:p w14:paraId="012CDA47" w14:textId="77777777" w:rsidR="007F67DE" w:rsidRDefault="00D011DF">
            <w:pPr>
              <w:pStyle w:val="BodyText2"/>
              <w:numPr>
                <w:ilvl w:val="0"/>
                <w:numId w:val="16"/>
              </w:numPr>
              <w:spacing w:before="0"/>
              <w:jc w:val="left"/>
              <w:textAlignment w:val="auto"/>
              <w:rPr>
                <w:rFonts w:cs="Arial"/>
                <w:sz w:val="20"/>
              </w:rPr>
            </w:pPr>
            <w:r>
              <w:rPr>
                <w:rFonts w:cs="Arial"/>
                <w:sz w:val="20"/>
              </w:rPr>
              <w:t>System bypass</w:t>
            </w:r>
          </w:p>
          <w:p w14:paraId="46D4D63A" w14:textId="77777777" w:rsidR="007F67DE" w:rsidRDefault="00D011DF">
            <w:pPr>
              <w:pStyle w:val="BodyText2"/>
              <w:numPr>
                <w:ilvl w:val="0"/>
                <w:numId w:val="16"/>
              </w:numPr>
              <w:spacing w:before="0"/>
              <w:jc w:val="left"/>
              <w:textAlignment w:val="auto"/>
              <w:rPr>
                <w:rFonts w:cs="Arial"/>
                <w:sz w:val="20"/>
              </w:rPr>
            </w:pPr>
            <w:r>
              <w:rPr>
                <w:rFonts w:cs="Arial"/>
                <w:sz w:val="20"/>
              </w:rPr>
              <w:t>List of connections and integration</w:t>
            </w:r>
          </w:p>
          <w:p w14:paraId="67D81244" w14:textId="77777777" w:rsidR="007F67DE" w:rsidRDefault="00D011DF">
            <w:pPr>
              <w:pStyle w:val="BodyText2"/>
              <w:numPr>
                <w:ilvl w:val="0"/>
                <w:numId w:val="16"/>
              </w:numPr>
              <w:spacing w:before="0"/>
              <w:jc w:val="left"/>
              <w:textAlignment w:val="auto"/>
              <w:rPr>
                <w:rFonts w:cs="Arial"/>
                <w:sz w:val="20"/>
              </w:rPr>
            </w:pPr>
            <w:r>
              <w:rPr>
                <w:rFonts w:cs="Arial"/>
                <w:sz w:val="20"/>
              </w:rPr>
              <w:t>List of used ports</w:t>
            </w:r>
          </w:p>
          <w:p w14:paraId="7416265A" w14:textId="77777777" w:rsidR="007F67DE" w:rsidRDefault="00D011DF">
            <w:pPr>
              <w:pStyle w:val="BodyText2"/>
              <w:numPr>
                <w:ilvl w:val="0"/>
                <w:numId w:val="16"/>
              </w:numPr>
              <w:spacing w:before="0"/>
              <w:jc w:val="left"/>
              <w:textAlignment w:val="auto"/>
              <w:rPr>
                <w:rFonts w:cs="Arial"/>
                <w:sz w:val="20"/>
              </w:rPr>
            </w:pPr>
            <w:r>
              <w:rPr>
                <w:rFonts w:cs="Arial"/>
                <w:sz w:val="20"/>
              </w:rPr>
              <w:t>Data encryption setting</w:t>
            </w:r>
          </w:p>
          <w:p w14:paraId="4305161D" w14:textId="77777777" w:rsidR="007F67DE" w:rsidRDefault="00D011DF">
            <w:pPr>
              <w:pStyle w:val="BodyText2"/>
              <w:numPr>
                <w:ilvl w:val="0"/>
                <w:numId w:val="16"/>
              </w:numPr>
              <w:spacing w:before="0"/>
              <w:jc w:val="left"/>
              <w:textAlignment w:val="auto"/>
              <w:rPr>
                <w:rFonts w:cs="Arial"/>
                <w:sz w:val="20"/>
              </w:rPr>
            </w:pPr>
            <w:r>
              <w:rPr>
                <w:rFonts w:cs="Arial"/>
                <w:sz w:val="20"/>
              </w:rPr>
              <w:t>Application/system schematic diagram</w:t>
            </w:r>
          </w:p>
        </w:tc>
        <w:tc>
          <w:tcPr>
            <w:tcW w:w="2006" w:type="dxa"/>
            <w:tcBorders>
              <w:top w:val="single" w:sz="4" w:space="0" w:color="auto"/>
              <w:left w:val="single" w:sz="4" w:space="0" w:color="auto"/>
              <w:bottom w:val="single" w:sz="4" w:space="0" w:color="auto"/>
              <w:right w:val="single" w:sz="4" w:space="0" w:color="auto"/>
            </w:tcBorders>
          </w:tcPr>
          <w:p w14:paraId="24083A11" w14:textId="77777777" w:rsidR="007F67DE" w:rsidRDefault="00D011DF">
            <w:pPr>
              <w:pStyle w:val="BodyText"/>
              <w:spacing w:before="60" w:after="60"/>
              <w:ind w:left="0"/>
              <w:rPr>
                <w:rFonts w:cs="Arial"/>
                <w:sz w:val="20"/>
              </w:rPr>
            </w:pPr>
            <w:r>
              <w:rPr>
                <w:rFonts w:cs="Arial"/>
                <w:sz w:val="20"/>
              </w:rPr>
              <w:t>Yearly</w:t>
            </w:r>
          </w:p>
        </w:tc>
        <w:tc>
          <w:tcPr>
            <w:tcW w:w="2220" w:type="dxa"/>
            <w:tcBorders>
              <w:top w:val="single" w:sz="4" w:space="0" w:color="auto"/>
              <w:left w:val="single" w:sz="4" w:space="0" w:color="auto"/>
              <w:bottom w:val="single" w:sz="4" w:space="0" w:color="auto"/>
              <w:right w:val="single" w:sz="4" w:space="0" w:color="auto"/>
            </w:tcBorders>
          </w:tcPr>
          <w:p w14:paraId="3A345965" w14:textId="77777777" w:rsidR="007F67DE" w:rsidRDefault="00D011DF">
            <w:pPr>
              <w:pStyle w:val="BodyText"/>
              <w:keepNext/>
              <w:spacing w:before="60" w:after="60"/>
              <w:ind w:left="0"/>
              <w:rPr>
                <w:rFonts w:cs="Arial"/>
                <w:sz w:val="20"/>
              </w:rPr>
            </w:pPr>
            <w:r>
              <w:rPr>
                <w:rFonts w:cs="Arial"/>
                <w:sz w:val="20"/>
              </w:rPr>
              <w:t>System Owner</w:t>
            </w:r>
          </w:p>
        </w:tc>
      </w:tr>
    </w:tbl>
    <w:p w14:paraId="4613A06E" w14:textId="77777777" w:rsidR="007F67DE" w:rsidRDefault="00D011DF">
      <w:pPr>
        <w:pStyle w:val="Caption"/>
        <w:jc w:val="center"/>
        <w:rPr>
          <w:lang w:val="en-GB"/>
        </w:rPr>
      </w:pPr>
      <w:r>
        <w:t xml:space="preserve">Table </w:t>
      </w:r>
      <w:r>
        <w:fldChar w:fldCharType="begin"/>
      </w:r>
      <w:r>
        <w:instrText xml:space="preserve"> SEQ Table \* ARABIC </w:instrText>
      </w:r>
      <w:r>
        <w:fldChar w:fldCharType="separate"/>
      </w:r>
      <w:r>
        <w:t>20</w:t>
      </w:r>
      <w:r>
        <w:fldChar w:fldCharType="end"/>
      </w:r>
    </w:p>
    <w:p w14:paraId="3CE28D4A" w14:textId="77777777" w:rsidR="007F67DE" w:rsidRDefault="007F67DE">
      <w:pPr>
        <w:spacing w:before="40" w:after="40" w:line="240" w:lineRule="atLeast"/>
        <w:jc w:val="both"/>
      </w:pPr>
    </w:p>
    <w:p w14:paraId="5B05D2FD" w14:textId="77777777" w:rsidR="007F67DE" w:rsidRDefault="00D011DF">
      <w:pPr>
        <w:pStyle w:val="Heading3"/>
        <w:keepNext w:val="0"/>
        <w:tabs>
          <w:tab w:val="left" w:pos="1440"/>
        </w:tabs>
        <w:overflowPunct/>
        <w:autoSpaceDE/>
        <w:autoSpaceDN/>
        <w:adjustRightInd/>
        <w:spacing w:before="240"/>
        <w:ind w:left="0" w:right="0" w:firstLine="360"/>
        <w:jc w:val="left"/>
        <w:textAlignment w:val="auto"/>
        <w:rPr>
          <w:rFonts w:cs="Arial"/>
          <w:caps/>
          <w:sz w:val="20"/>
        </w:rPr>
      </w:pPr>
      <w:bookmarkStart w:id="333" w:name="_Toc503434184"/>
      <w:bookmarkStart w:id="334" w:name="_Toc449860861"/>
      <w:bookmarkStart w:id="335" w:name="_Toc449860955"/>
      <w:r>
        <w:rPr>
          <w:rFonts w:cs="Arial"/>
          <w:caps/>
          <w:sz w:val="20"/>
        </w:rPr>
        <w:t xml:space="preserve">4.13.2. Password And </w:t>
      </w:r>
      <w:r>
        <w:rPr>
          <w:rFonts w:cs="Arial"/>
          <w:caps/>
          <w:sz w:val="20"/>
        </w:rPr>
        <w:t>Policy Compliance</w:t>
      </w:r>
      <w:bookmarkEnd w:id="333"/>
      <w:bookmarkEnd w:id="334"/>
      <w:bookmarkEnd w:id="335"/>
    </w:p>
    <w:p w14:paraId="03E60B2D" w14:textId="77777777" w:rsidR="007F67DE" w:rsidRDefault="00D011DF">
      <w:pPr>
        <w:pStyle w:val="BodyText"/>
        <w:rPr>
          <w:rFonts w:cs="Arial"/>
          <w:sz w:val="20"/>
        </w:rPr>
      </w:pPr>
      <w:r>
        <w:rPr>
          <w:rFonts w:cs="Arial"/>
          <w:sz w:val="20"/>
        </w:rPr>
        <w:lastRenderedPageBreak/>
        <w:tab/>
      </w:r>
    </w:p>
    <w:tbl>
      <w:tblPr>
        <w:tblW w:w="9450"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52"/>
        <w:gridCol w:w="1275"/>
        <w:gridCol w:w="1416"/>
        <w:gridCol w:w="2975"/>
      </w:tblGrid>
      <w:tr w:rsidR="007F67DE" w14:paraId="6AB13350" w14:textId="77777777">
        <w:trPr>
          <w:trHeight w:val="454"/>
        </w:trPr>
        <w:tc>
          <w:tcPr>
            <w:tcW w:w="4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1A1092D" w14:textId="77777777" w:rsidR="007F67DE" w:rsidRDefault="007F67DE">
            <w:pPr>
              <w:pStyle w:val="BodyText"/>
              <w:tabs>
                <w:tab w:val="left" w:pos="8550"/>
              </w:tabs>
              <w:spacing w:before="100" w:beforeAutospacing="1"/>
              <w:ind w:left="0"/>
              <w:rPr>
                <w:rFonts w:cs="Arial"/>
                <w:b/>
                <w:iCs/>
                <w:sz w:val="20"/>
              </w:rPr>
            </w:pPr>
          </w:p>
        </w:tc>
        <w:tc>
          <w:tcPr>
            <w:tcW w:w="335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BAC03E8" w14:textId="77777777" w:rsidR="007F67DE" w:rsidRDefault="00D011DF">
            <w:pPr>
              <w:pStyle w:val="BodyText"/>
              <w:tabs>
                <w:tab w:val="left" w:pos="8550"/>
              </w:tabs>
              <w:spacing w:before="100" w:beforeAutospacing="1"/>
              <w:ind w:left="0"/>
              <w:jc w:val="center"/>
              <w:rPr>
                <w:rFonts w:cs="Arial"/>
                <w:b/>
                <w:iCs/>
                <w:sz w:val="20"/>
              </w:rPr>
            </w:pPr>
            <w:r>
              <w:rPr>
                <w:rFonts w:cs="Arial"/>
                <w:b/>
                <w:iCs/>
                <w:sz w:val="20"/>
              </w:rPr>
              <w:t>Password Policy Requirements</w:t>
            </w:r>
          </w:p>
        </w:tc>
        <w:tc>
          <w:tcPr>
            <w:tcW w:w="127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B7FDD25" w14:textId="77777777" w:rsidR="007F67DE" w:rsidRDefault="00D011DF">
            <w:pPr>
              <w:pStyle w:val="BodyText"/>
              <w:tabs>
                <w:tab w:val="left" w:pos="8550"/>
              </w:tabs>
              <w:spacing w:before="100" w:beforeAutospacing="1"/>
              <w:ind w:left="0"/>
              <w:jc w:val="center"/>
              <w:rPr>
                <w:rFonts w:cs="Arial"/>
                <w:b/>
                <w:iCs/>
                <w:sz w:val="20"/>
              </w:rPr>
            </w:pPr>
            <w:r>
              <w:rPr>
                <w:rFonts w:cs="Arial"/>
                <w:b/>
                <w:iCs/>
                <w:sz w:val="20"/>
              </w:rPr>
              <w:t>Yes</w:t>
            </w:r>
          </w:p>
        </w:tc>
        <w:tc>
          <w:tcPr>
            <w:tcW w:w="141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5804BD3" w14:textId="77777777" w:rsidR="007F67DE" w:rsidRDefault="00D011DF">
            <w:pPr>
              <w:pStyle w:val="BodyText"/>
              <w:tabs>
                <w:tab w:val="left" w:pos="8550"/>
              </w:tabs>
              <w:spacing w:before="100" w:beforeAutospacing="1"/>
              <w:ind w:left="0"/>
              <w:jc w:val="center"/>
              <w:rPr>
                <w:rFonts w:cs="Arial"/>
                <w:b/>
                <w:iCs/>
                <w:sz w:val="20"/>
              </w:rPr>
            </w:pPr>
            <w:r>
              <w:rPr>
                <w:rFonts w:cs="Arial"/>
                <w:b/>
                <w:iCs/>
                <w:sz w:val="20"/>
              </w:rPr>
              <w:t>No</w:t>
            </w:r>
          </w:p>
        </w:tc>
        <w:tc>
          <w:tcPr>
            <w:tcW w:w="297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219ACF9B" w14:textId="77777777" w:rsidR="007F67DE" w:rsidRDefault="00D011DF">
            <w:pPr>
              <w:pStyle w:val="BodyText"/>
              <w:tabs>
                <w:tab w:val="left" w:pos="8550"/>
              </w:tabs>
              <w:spacing w:before="100" w:beforeAutospacing="1"/>
              <w:ind w:left="0"/>
              <w:jc w:val="center"/>
              <w:rPr>
                <w:rFonts w:cs="Arial"/>
                <w:b/>
                <w:iCs/>
                <w:sz w:val="20"/>
              </w:rPr>
            </w:pPr>
            <w:r>
              <w:rPr>
                <w:rFonts w:cs="Arial"/>
                <w:b/>
                <w:iCs/>
                <w:sz w:val="20"/>
              </w:rPr>
              <w:t>Remarks</w:t>
            </w:r>
          </w:p>
        </w:tc>
      </w:tr>
      <w:tr w:rsidR="007F67DE" w14:paraId="78F9BF74" w14:textId="77777777">
        <w:trPr>
          <w:trHeight w:val="399"/>
        </w:trPr>
        <w:tc>
          <w:tcPr>
            <w:tcW w:w="432" w:type="dxa"/>
            <w:tcBorders>
              <w:top w:val="single" w:sz="4" w:space="0" w:color="auto"/>
              <w:left w:val="single" w:sz="4" w:space="0" w:color="auto"/>
              <w:bottom w:val="single" w:sz="4" w:space="0" w:color="auto"/>
              <w:right w:val="single" w:sz="4" w:space="0" w:color="auto"/>
            </w:tcBorders>
          </w:tcPr>
          <w:p w14:paraId="03CC5A65" w14:textId="77777777" w:rsidR="007F67DE" w:rsidRDefault="007F67DE">
            <w:pPr>
              <w:pStyle w:val="BodyText"/>
              <w:numPr>
                <w:ilvl w:val="0"/>
                <w:numId w:val="17"/>
              </w:numPr>
              <w:tabs>
                <w:tab w:val="left" w:pos="720"/>
              </w:tabs>
              <w:overflowPunct/>
              <w:autoSpaceDE/>
              <w:adjustRightInd/>
              <w:spacing w:before="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5EE3EC09" w14:textId="77777777" w:rsidR="007F67DE" w:rsidRDefault="00D011DF">
            <w:pPr>
              <w:pStyle w:val="BodyText"/>
              <w:spacing w:before="60" w:after="60"/>
              <w:ind w:left="0"/>
              <w:rPr>
                <w:rFonts w:cs="Arial"/>
                <w:sz w:val="20"/>
              </w:rPr>
            </w:pPr>
            <w:r>
              <w:rPr>
                <w:rFonts w:cs="Arial"/>
                <w:sz w:val="20"/>
              </w:rPr>
              <w:t>Password length at least 8 characters (minimum)</w:t>
            </w:r>
          </w:p>
        </w:tc>
        <w:tc>
          <w:tcPr>
            <w:tcW w:w="1275" w:type="dxa"/>
            <w:tcBorders>
              <w:top w:val="single" w:sz="4" w:space="0" w:color="auto"/>
              <w:left w:val="single" w:sz="4" w:space="0" w:color="auto"/>
              <w:bottom w:val="single" w:sz="4" w:space="0" w:color="auto"/>
              <w:right w:val="single" w:sz="4" w:space="0" w:color="auto"/>
            </w:tcBorders>
          </w:tcPr>
          <w:p w14:paraId="55239733"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63ACB6A2"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33BC0028" w14:textId="77777777" w:rsidR="007F67DE" w:rsidRDefault="00D011DF">
            <w:pPr>
              <w:pStyle w:val="BodyText"/>
              <w:spacing w:before="60" w:after="60"/>
              <w:ind w:left="0" w:right="34"/>
              <w:rPr>
                <w:rFonts w:cs="Arial"/>
                <w:sz w:val="20"/>
              </w:rPr>
            </w:pPr>
            <w:r>
              <w:rPr>
                <w:rFonts w:cs="Arial"/>
                <w:sz w:val="20"/>
              </w:rPr>
              <w:t>Uses LDAP authentication for login</w:t>
            </w:r>
          </w:p>
        </w:tc>
      </w:tr>
      <w:tr w:rsidR="007F67DE" w14:paraId="127017A9" w14:textId="77777777">
        <w:trPr>
          <w:trHeight w:val="383"/>
        </w:trPr>
        <w:tc>
          <w:tcPr>
            <w:tcW w:w="432" w:type="dxa"/>
            <w:tcBorders>
              <w:top w:val="single" w:sz="4" w:space="0" w:color="auto"/>
              <w:left w:val="single" w:sz="4" w:space="0" w:color="auto"/>
              <w:bottom w:val="single" w:sz="4" w:space="0" w:color="auto"/>
              <w:right w:val="single" w:sz="4" w:space="0" w:color="auto"/>
            </w:tcBorders>
          </w:tcPr>
          <w:p w14:paraId="2C8D472F"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17A17762" w14:textId="77777777" w:rsidR="007F67DE" w:rsidRDefault="00D011DF">
            <w:pPr>
              <w:pStyle w:val="BodyText"/>
              <w:spacing w:before="60" w:after="60"/>
              <w:ind w:left="0"/>
              <w:rPr>
                <w:rFonts w:cs="Arial"/>
                <w:sz w:val="20"/>
              </w:rPr>
            </w:pPr>
            <w:r>
              <w:rPr>
                <w:rFonts w:cs="Arial"/>
                <w:sz w:val="20"/>
              </w:rPr>
              <w:t>Alphanumeric</w:t>
            </w:r>
          </w:p>
        </w:tc>
        <w:tc>
          <w:tcPr>
            <w:tcW w:w="1275" w:type="dxa"/>
            <w:tcBorders>
              <w:top w:val="single" w:sz="4" w:space="0" w:color="auto"/>
              <w:left w:val="single" w:sz="4" w:space="0" w:color="auto"/>
              <w:bottom w:val="single" w:sz="4" w:space="0" w:color="auto"/>
              <w:right w:val="single" w:sz="4" w:space="0" w:color="auto"/>
            </w:tcBorders>
          </w:tcPr>
          <w:p w14:paraId="55764F03"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4EE55097"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68AE7378" w14:textId="77777777" w:rsidR="007F67DE" w:rsidRDefault="007F67DE">
            <w:pPr>
              <w:pStyle w:val="BodyText"/>
              <w:spacing w:before="60" w:after="60"/>
              <w:ind w:left="0" w:right="34"/>
              <w:rPr>
                <w:rFonts w:cs="Arial"/>
                <w:sz w:val="20"/>
              </w:rPr>
            </w:pPr>
          </w:p>
        </w:tc>
      </w:tr>
      <w:tr w:rsidR="007F67DE" w14:paraId="05D4FB29" w14:textId="77777777">
        <w:trPr>
          <w:trHeight w:val="399"/>
        </w:trPr>
        <w:tc>
          <w:tcPr>
            <w:tcW w:w="432" w:type="dxa"/>
            <w:tcBorders>
              <w:top w:val="single" w:sz="4" w:space="0" w:color="auto"/>
              <w:left w:val="single" w:sz="4" w:space="0" w:color="auto"/>
              <w:bottom w:val="single" w:sz="4" w:space="0" w:color="auto"/>
              <w:right w:val="single" w:sz="4" w:space="0" w:color="auto"/>
            </w:tcBorders>
          </w:tcPr>
          <w:p w14:paraId="33CE2273"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610B8724" w14:textId="77777777" w:rsidR="007F67DE" w:rsidRDefault="00D011DF">
            <w:pPr>
              <w:pStyle w:val="BodyText"/>
              <w:spacing w:before="60" w:after="60"/>
              <w:ind w:left="0"/>
              <w:rPr>
                <w:rFonts w:cs="Arial"/>
                <w:sz w:val="20"/>
              </w:rPr>
            </w:pPr>
            <w:r>
              <w:rPr>
                <w:rFonts w:cs="Arial"/>
                <w:sz w:val="20"/>
              </w:rPr>
              <w:t>Change temporary password at first logon</w:t>
            </w:r>
          </w:p>
        </w:tc>
        <w:tc>
          <w:tcPr>
            <w:tcW w:w="1275" w:type="dxa"/>
            <w:tcBorders>
              <w:top w:val="single" w:sz="4" w:space="0" w:color="auto"/>
              <w:left w:val="single" w:sz="4" w:space="0" w:color="auto"/>
              <w:bottom w:val="single" w:sz="4" w:space="0" w:color="auto"/>
              <w:right w:val="single" w:sz="4" w:space="0" w:color="auto"/>
            </w:tcBorders>
          </w:tcPr>
          <w:p w14:paraId="65F0DFC2"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59CA3B16"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5CF92296" w14:textId="77777777" w:rsidR="007F67DE" w:rsidRDefault="007F67DE">
            <w:pPr>
              <w:pStyle w:val="BodyText"/>
              <w:spacing w:before="60" w:after="60"/>
              <w:ind w:left="0" w:right="34"/>
              <w:rPr>
                <w:rFonts w:cs="Arial"/>
                <w:sz w:val="20"/>
              </w:rPr>
            </w:pPr>
          </w:p>
        </w:tc>
      </w:tr>
      <w:tr w:rsidR="007F67DE" w14:paraId="58C1AF70" w14:textId="77777777">
        <w:trPr>
          <w:trHeight w:val="399"/>
        </w:trPr>
        <w:tc>
          <w:tcPr>
            <w:tcW w:w="432" w:type="dxa"/>
            <w:tcBorders>
              <w:top w:val="single" w:sz="4" w:space="0" w:color="auto"/>
              <w:left w:val="single" w:sz="4" w:space="0" w:color="auto"/>
              <w:bottom w:val="single" w:sz="4" w:space="0" w:color="auto"/>
              <w:right w:val="single" w:sz="4" w:space="0" w:color="auto"/>
            </w:tcBorders>
          </w:tcPr>
          <w:p w14:paraId="3BCBCB4C"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1EB1198D" w14:textId="77777777" w:rsidR="007F67DE" w:rsidRDefault="00D011DF">
            <w:pPr>
              <w:pStyle w:val="BodyText"/>
              <w:spacing w:before="60" w:after="60"/>
              <w:ind w:left="0"/>
              <w:rPr>
                <w:rFonts w:cs="Arial"/>
                <w:sz w:val="20"/>
              </w:rPr>
            </w:pPr>
            <w:r>
              <w:rPr>
                <w:rFonts w:cs="Arial"/>
                <w:sz w:val="20"/>
              </w:rPr>
              <w:t xml:space="preserve">Password expiry = 90 days </w:t>
            </w:r>
            <w:r>
              <w:rPr>
                <w:rFonts w:cs="Arial"/>
                <w:sz w:val="20"/>
              </w:rPr>
              <w:t>(maximum)</w:t>
            </w:r>
          </w:p>
        </w:tc>
        <w:tc>
          <w:tcPr>
            <w:tcW w:w="1275" w:type="dxa"/>
            <w:tcBorders>
              <w:top w:val="single" w:sz="4" w:space="0" w:color="auto"/>
              <w:left w:val="single" w:sz="4" w:space="0" w:color="auto"/>
              <w:bottom w:val="single" w:sz="4" w:space="0" w:color="auto"/>
              <w:right w:val="single" w:sz="4" w:space="0" w:color="auto"/>
            </w:tcBorders>
          </w:tcPr>
          <w:p w14:paraId="604D630B"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5B48A671"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675380AA" w14:textId="77777777" w:rsidR="007F67DE" w:rsidRDefault="007F67DE">
            <w:pPr>
              <w:pStyle w:val="BodyText"/>
              <w:spacing w:before="60" w:after="60"/>
              <w:ind w:left="0" w:right="34"/>
              <w:rPr>
                <w:rFonts w:cs="Arial"/>
                <w:sz w:val="20"/>
              </w:rPr>
            </w:pPr>
          </w:p>
        </w:tc>
      </w:tr>
      <w:tr w:rsidR="007F67DE" w14:paraId="0226BD54" w14:textId="77777777">
        <w:trPr>
          <w:trHeight w:val="399"/>
        </w:trPr>
        <w:tc>
          <w:tcPr>
            <w:tcW w:w="432" w:type="dxa"/>
            <w:tcBorders>
              <w:top w:val="single" w:sz="4" w:space="0" w:color="auto"/>
              <w:left w:val="single" w:sz="4" w:space="0" w:color="auto"/>
              <w:bottom w:val="single" w:sz="4" w:space="0" w:color="auto"/>
              <w:right w:val="single" w:sz="4" w:space="0" w:color="auto"/>
            </w:tcBorders>
          </w:tcPr>
          <w:p w14:paraId="2D830042"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3485CAAD" w14:textId="77777777" w:rsidR="007F67DE" w:rsidRDefault="00D011DF">
            <w:pPr>
              <w:pStyle w:val="BodyText"/>
              <w:spacing w:before="60" w:after="60"/>
              <w:ind w:left="0"/>
              <w:rPr>
                <w:rFonts w:cs="Arial"/>
                <w:sz w:val="20"/>
              </w:rPr>
            </w:pPr>
            <w:r>
              <w:rPr>
                <w:rFonts w:cs="Arial"/>
                <w:sz w:val="20"/>
              </w:rPr>
              <w:t>Password reuse generation = 5 (minimum)</w:t>
            </w:r>
          </w:p>
        </w:tc>
        <w:tc>
          <w:tcPr>
            <w:tcW w:w="1275" w:type="dxa"/>
            <w:tcBorders>
              <w:top w:val="single" w:sz="4" w:space="0" w:color="auto"/>
              <w:left w:val="single" w:sz="4" w:space="0" w:color="auto"/>
              <w:bottom w:val="single" w:sz="4" w:space="0" w:color="auto"/>
              <w:right w:val="single" w:sz="4" w:space="0" w:color="auto"/>
            </w:tcBorders>
          </w:tcPr>
          <w:p w14:paraId="3C1B5E46"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46CCE917"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70D96B49" w14:textId="77777777" w:rsidR="007F67DE" w:rsidRDefault="007F67DE">
            <w:pPr>
              <w:pStyle w:val="BodyText"/>
              <w:spacing w:before="60" w:after="60"/>
              <w:ind w:left="0"/>
              <w:rPr>
                <w:rFonts w:cs="Arial"/>
                <w:sz w:val="20"/>
              </w:rPr>
            </w:pPr>
          </w:p>
        </w:tc>
      </w:tr>
      <w:tr w:rsidR="007F67DE" w14:paraId="517FDB33" w14:textId="77777777">
        <w:trPr>
          <w:trHeight w:val="399"/>
        </w:trPr>
        <w:tc>
          <w:tcPr>
            <w:tcW w:w="432" w:type="dxa"/>
            <w:tcBorders>
              <w:top w:val="single" w:sz="4" w:space="0" w:color="auto"/>
              <w:left w:val="single" w:sz="4" w:space="0" w:color="auto"/>
              <w:bottom w:val="single" w:sz="4" w:space="0" w:color="auto"/>
              <w:right w:val="single" w:sz="4" w:space="0" w:color="auto"/>
            </w:tcBorders>
          </w:tcPr>
          <w:p w14:paraId="162343FA"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7FE4A95D" w14:textId="77777777" w:rsidR="007F67DE" w:rsidRDefault="00D011DF">
            <w:pPr>
              <w:pStyle w:val="BodyText"/>
              <w:spacing w:before="60" w:after="60"/>
              <w:ind w:left="0"/>
              <w:rPr>
                <w:rFonts w:cs="Arial"/>
                <w:sz w:val="20"/>
              </w:rPr>
            </w:pPr>
            <w:r>
              <w:rPr>
                <w:rFonts w:cs="Arial"/>
                <w:sz w:val="20"/>
              </w:rPr>
              <w:t>Account lock out after 3 failed login attempts</w:t>
            </w:r>
          </w:p>
        </w:tc>
        <w:tc>
          <w:tcPr>
            <w:tcW w:w="1275" w:type="dxa"/>
            <w:tcBorders>
              <w:top w:val="single" w:sz="4" w:space="0" w:color="auto"/>
              <w:left w:val="single" w:sz="4" w:space="0" w:color="auto"/>
              <w:bottom w:val="single" w:sz="4" w:space="0" w:color="auto"/>
              <w:right w:val="single" w:sz="4" w:space="0" w:color="auto"/>
            </w:tcBorders>
          </w:tcPr>
          <w:p w14:paraId="4482E6A6"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44CD0D84"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0E5EEF3F" w14:textId="77777777" w:rsidR="007F67DE" w:rsidRDefault="007F67DE">
            <w:pPr>
              <w:pStyle w:val="BodyText"/>
              <w:spacing w:before="60" w:after="60"/>
              <w:ind w:left="0"/>
              <w:rPr>
                <w:rFonts w:cs="Arial"/>
                <w:sz w:val="20"/>
              </w:rPr>
            </w:pPr>
          </w:p>
        </w:tc>
      </w:tr>
      <w:tr w:rsidR="007F67DE" w14:paraId="221523AB" w14:textId="77777777">
        <w:trPr>
          <w:trHeight w:val="467"/>
        </w:trPr>
        <w:tc>
          <w:tcPr>
            <w:tcW w:w="432" w:type="dxa"/>
            <w:tcBorders>
              <w:top w:val="single" w:sz="4" w:space="0" w:color="auto"/>
              <w:left w:val="single" w:sz="4" w:space="0" w:color="auto"/>
              <w:bottom w:val="single" w:sz="4" w:space="0" w:color="auto"/>
              <w:right w:val="single" w:sz="4" w:space="0" w:color="auto"/>
            </w:tcBorders>
          </w:tcPr>
          <w:p w14:paraId="017DFA3C"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3CEEF3F2" w14:textId="77777777" w:rsidR="007F67DE" w:rsidRDefault="00D011DF">
            <w:pPr>
              <w:pStyle w:val="BodyText"/>
              <w:spacing w:before="60" w:after="60"/>
              <w:ind w:left="0"/>
              <w:rPr>
                <w:rFonts w:cs="Arial"/>
                <w:sz w:val="20"/>
              </w:rPr>
            </w:pPr>
            <w:r>
              <w:rPr>
                <w:rFonts w:cs="Arial"/>
                <w:sz w:val="20"/>
              </w:rPr>
              <w:t>Application shall disconnect or suspend inactive sessions= 15 Minutes</w:t>
            </w:r>
          </w:p>
        </w:tc>
        <w:tc>
          <w:tcPr>
            <w:tcW w:w="1275" w:type="dxa"/>
            <w:tcBorders>
              <w:top w:val="single" w:sz="4" w:space="0" w:color="auto"/>
              <w:left w:val="single" w:sz="4" w:space="0" w:color="auto"/>
              <w:bottom w:val="single" w:sz="4" w:space="0" w:color="auto"/>
              <w:right w:val="single" w:sz="4" w:space="0" w:color="auto"/>
            </w:tcBorders>
          </w:tcPr>
          <w:p w14:paraId="0746FD2F"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486D2828"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6DE2FEB1" w14:textId="77777777" w:rsidR="007F67DE" w:rsidRDefault="007F67DE">
            <w:pPr>
              <w:pStyle w:val="BodyText"/>
              <w:spacing w:before="60" w:after="60"/>
              <w:ind w:left="0"/>
              <w:rPr>
                <w:rFonts w:cs="Arial"/>
                <w:sz w:val="20"/>
              </w:rPr>
            </w:pPr>
          </w:p>
        </w:tc>
      </w:tr>
      <w:tr w:rsidR="007F67DE" w14:paraId="7BE6A9D0" w14:textId="77777777">
        <w:trPr>
          <w:trHeight w:val="467"/>
        </w:trPr>
        <w:tc>
          <w:tcPr>
            <w:tcW w:w="432" w:type="dxa"/>
            <w:tcBorders>
              <w:top w:val="single" w:sz="4" w:space="0" w:color="auto"/>
              <w:left w:val="single" w:sz="4" w:space="0" w:color="auto"/>
              <w:bottom w:val="single" w:sz="4" w:space="0" w:color="auto"/>
              <w:right w:val="single" w:sz="4" w:space="0" w:color="auto"/>
            </w:tcBorders>
          </w:tcPr>
          <w:p w14:paraId="7287B6D4" w14:textId="77777777" w:rsidR="007F67DE" w:rsidRDefault="007F67DE">
            <w:pPr>
              <w:pStyle w:val="BodyText"/>
              <w:numPr>
                <w:ilvl w:val="0"/>
                <w:numId w:val="17"/>
              </w:numPr>
              <w:tabs>
                <w:tab w:val="left" w:pos="720"/>
              </w:tabs>
              <w:overflowPunct/>
              <w:autoSpaceDE/>
              <w:adjustRightInd/>
              <w:spacing w:before="60" w:after="60"/>
              <w:ind w:right="422" w:hanging="450"/>
              <w:textAlignment w:val="auto"/>
              <w:rPr>
                <w:rFonts w:cs="Arial"/>
                <w:sz w:val="20"/>
              </w:rPr>
            </w:pPr>
          </w:p>
        </w:tc>
        <w:tc>
          <w:tcPr>
            <w:tcW w:w="3352" w:type="dxa"/>
            <w:tcBorders>
              <w:top w:val="single" w:sz="4" w:space="0" w:color="auto"/>
              <w:left w:val="single" w:sz="4" w:space="0" w:color="auto"/>
              <w:bottom w:val="single" w:sz="4" w:space="0" w:color="auto"/>
              <w:right w:val="single" w:sz="4" w:space="0" w:color="auto"/>
            </w:tcBorders>
          </w:tcPr>
          <w:p w14:paraId="1C451CF9" w14:textId="77777777" w:rsidR="007F67DE" w:rsidRDefault="00D011DF">
            <w:pPr>
              <w:pStyle w:val="BodyText"/>
              <w:spacing w:before="60" w:after="60"/>
              <w:ind w:left="0"/>
              <w:rPr>
                <w:rFonts w:cs="Arial"/>
                <w:sz w:val="20"/>
              </w:rPr>
            </w:pPr>
            <w:r>
              <w:rPr>
                <w:rFonts w:cs="Arial"/>
                <w:sz w:val="20"/>
              </w:rPr>
              <w:t>Wrong password shall be recorded in an audit log</w:t>
            </w:r>
          </w:p>
        </w:tc>
        <w:tc>
          <w:tcPr>
            <w:tcW w:w="1275" w:type="dxa"/>
            <w:tcBorders>
              <w:top w:val="single" w:sz="4" w:space="0" w:color="auto"/>
              <w:left w:val="single" w:sz="4" w:space="0" w:color="auto"/>
              <w:bottom w:val="single" w:sz="4" w:space="0" w:color="auto"/>
              <w:right w:val="single" w:sz="4" w:space="0" w:color="auto"/>
            </w:tcBorders>
          </w:tcPr>
          <w:p w14:paraId="1CBDFED2" w14:textId="77777777" w:rsidR="007F67DE" w:rsidRDefault="00D011DF">
            <w:pPr>
              <w:pStyle w:val="BodyText"/>
              <w:spacing w:before="60" w:after="60"/>
              <w:ind w:left="0"/>
              <w:rPr>
                <w:rFonts w:cs="Arial"/>
                <w:sz w:val="20"/>
              </w:rPr>
            </w:pPr>
            <w:r>
              <w:rPr>
                <w:rFonts w:cs="Arial"/>
                <w:sz w:val="20"/>
              </w:rPr>
              <w:t>Yes</w:t>
            </w:r>
          </w:p>
        </w:tc>
        <w:tc>
          <w:tcPr>
            <w:tcW w:w="1416" w:type="dxa"/>
            <w:tcBorders>
              <w:top w:val="single" w:sz="4" w:space="0" w:color="auto"/>
              <w:left w:val="single" w:sz="4" w:space="0" w:color="auto"/>
              <w:bottom w:val="single" w:sz="4" w:space="0" w:color="auto"/>
              <w:right w:val="single" w:sz="4" w:space="0" w:color="auto"/>
            </w:tcBorders>
          </w:tcPr>
          <w:p w14:paraId="5022F28E" w14:textId="77777777" w:rsidR="007F67DE" w:rsidRDefault="007F67DE">
            <w:pPr>
              <w:pStyle w:val="BodyText"/>
              <w:spacing w:before="60" w:after="60"/>
              <w:ind w:left="0"/>
              <w:rPr>
                <w:rFonts w:cs="Arial"/>
                <w:sz w:val="20"/>
              </w:rPr>
            </w:pPr>
          </w:p>
        </w:tc>
        <w:tc>
          <w:tcPr>
            <w:tcW w:w="2975" w:type="dxa"/>
            <w:tcBorders>
              <w:top w:val="single" w:sz="4" w:space="0" w:color="auto"/>
              <w:left w:val="single" w:sz="4" w:space="0" w:color="auto"/>
              <w:bottom w:val="single" w:sz="4" w:space="0" w:color="auto"/>
              <w:right w:val="single" w:sz="4" w:space="0" w:color="auto"/>
            </w:tcBorders>
          </w:tcPr>
          <w:p w14:paraId="6B7FF49D" w14:textId="77777777" w:rsidR="007F67DE" w:rsidRDefault="007F67DE">
            <w:pPr>
              <w:pStyle w:val="BodyText"/>
              <w:keepNext/>
              <w:spacing w:before="60" w:after="60"/>
              <w:ind w:left="0"/>
              <w:rPr>
                <w:rFonts w:cs="Arial"/>
                <w:sz w:val="20"/>
              </w:rPr>
            </w:pPr>
          </w:p>
        </w:tc>
      </w:tr>
    </w:tbl>
    <w:p w14:paraId="50763049" w14:textId="77777777" w:rsidR="007F67DE" w:rsidRDefault="00D011DF">
      <w:pPr>
        <w:pStyle w:val="Caption"/>
        <w:jc w:val="center"/>
        <w:rPr>
          <w:rFonts w:cs="Arial"/>
          <w:sz w:val="20"/>
        </w:rPr>
      </w:pPr>
      <w:r>
        <w:t xml:space="preserve">Table </w:t>
      </w:r>
      <w:r>
        <w:fldChar w:fldCharType="begin"/>
      </w:r>
      <w:r>
        <w:instrText xml:space="preserve"> SEQ Table \* ARABIC </w:instrText>
      </w:r>
      <w:r>
        <w:fldChar w:fldCharType="separate"/>
      </w:r>
      <w:r>
        <w:t>21</w:t>
      </w:r>
      <w:r>
        <w:fldChar w:fldCharType="end"/>
      </w:r>
    </w:p>
    <w:p w14:paraId="4CC059DA" w14:textId="77777777" w:rsidR="007F67DE" w:rsidRDefault="007F67DE">
      <w:pPr>
        <w:pStyle w:val="BodyText"/>
        <w:rPr>
          <w:rFonts w:cs="Arial"/>
          <w:sz w:val="20"/>
        </w:rPr>
      </w:pPr>
    </w:p>
    <w:p w14:paraId="1C0E2474" w14:textId="77777777" w:rsidR="007F67DE" w:rsidRDefault="00D011DF">
      <w:pPr>
        <w:pStyle w:val="Heading3"/>
        <w:keepNext w:val="0"/>
        <w:tabs>
          <w:tab w:val="left" w:pos="1440"/>
        </w:tabs>
        <w:overflowPunct/>
        <w:autoSpaceDE/>
        <w:autoSpaceDN/>
        <w:adjustRightInd/>
        <w:spacing w:before="240"/>
        <w:ind w:left="0" w:right="0" w:firstLine="360"/>
        <w:jc w:val="left"/>
        <w:textAlignment w:val="auto"/>
        <w:rPr>
          <w:rFonts w:cs="Arial"/>
          <w:caps/>
          <w:sz w:val="20"/>
        </w:rPr>
      </w:pPr>
      <w:bookmarkStart w:id="336" w:name="_Toc503434185"/>
      <w:bookmarkStart w:id="337" w:name="_Toc449860956"/>
      <w:bookmarkStart w:id="338" w:name="_Toc449860862"/>
      <w:r>
        <w:rPr>
          <w:rFonts w:cs="Arial"/>
          <w:caps/>
          <w:sz w:val="20"/>
        </w:rPr>
        <w:t>4.13.3. User Access Matrix</w:t>
      </w:r>
      <w:bookmarkEnd w:id="336"/>
      <w:bookmarkEnd w:id="337"/>
      <w:bookmarkEnd w:id="338"/>
    </w:p>
    <w:p w14:paraId="41DA1215" w14:textId="77777777" w:rsidR="007F67DE" w:rsidRDefault="007F67DE">
      <w:pPr>
        <w:pStyle w:val="BodyText"/>
        <w:tabs>
          <w:tab w:val="left" w:pos="3510"/>
        </w:tabs>
        <w:spacing w:before="60" w:after="60"/>
        <w:rPr>
          <w:rFonts w:cs="Arial"/>
          <w:sz w:val="20"/>
        </w:rPr>
      </w:pPr>
    </w:p>
    <w:p w14:paraId="22EBB4CC" w14:textId="77777777" w:rsidR="007F67DE" w:rsidRDefault="00D011DF">
      <w:pPr>
        <w:pStyle w:val="BodyText"/>
        <w:tabs>
          <w:tab w:val="left" w:pos="3510"/>
        </w:tabs>
        <w:spacing w:before="60" w:after="60"/>
        <w:rPr>
          <w:rFonts w:cs="Arial"/>
          <w:sz w:val="20"/>
        </w:rPr>
      </w:pPr>
      <w:r>
        <w:rPr>
          <w:rFonts w:cs="Arial"/>
          <w:sz w:val="20"/>
        </w:rPr>
        <w:t>The following table shows the user access matrix of the application</w:t>
      </w:r>
    </w:p>
    <w:p w14:paraId="4CF13355" w14:textId="77777777" w:rsidR="007F67DE" w:rsidRDefault="007F67DE">
      <w:pPr>
        <w:pStyle w:val="BodyText"/>
        <w:spacing w:before="60" w:after="60"/>
        <w:ind w:left="0"/>
        <w:rPr>
          <w:rFonts w:cs="Arial"/>
          <w:sz w:val="20"/>
        </w:rPr>
      </w:pPr>
    </w:p>
    <w:tbl>
      <w:tblPr>
        <w:tblW w:w="8680" w:type="dxa"/>
        <w:tblInd w:w="720" w:type="dxa"/>
        <w:tblLayout w:type="fixed"/>
        <w:tblLook w:val="04A0" w:firstRow="1" w:lastRow="0" w:firstColumn="1" w:lastColumn="0" w:noHBand="0" w:noVBand="1"/>
      </w:tblPr>
      <w:tblGrid>
        <w:gridCol w:w="1660"/>
        <w:gridCol w:w="1660"/>
        <w:gridCol w:w="1697"/>
        <w:gridCol w:w="1168"/>
        <w:gridCol w:w="982"/>
        <w:gridCol w:w="1513"/>
      </w:tblGrid>
      <w:tr w:rsidR="007F67DE" w14:paraId="0FA5313F" w14:textId="77777777">
        <w:trPr>
          <w:trHeight w:val="300"/>
        </w:trPr>
        <w:tc>
          <w:tcPr>
            <w:tcW w:w="1660" w:type="dxa"/>
            <w:vMerge w:val="restart"/>
            <w:tcBorders>
              <w:top w:val="single" w:sz="4" w:space="0" w:color="auto"/>
              <w:left w:val="single" w:sz="4" w:space="0" w:color="auto"/>
              <w:bottom w:val="single" w:sz="4" w:space="0" w:color="000000" w:themeColor="text1"/>
              <w:right w:val="single" w:sz="4" w:space="0" w:color="auto"/>
            </w:tcBorders>
            <w:shd w:val="clear" w:color="auto" w:fill="8DB3E2" w:themeFill="text2" w:themeFillTint="66"/>
            <w:vAlign w:val="center"/>
          </w:tcPr>
          <w:p w14:paraId="6504BD6D" w14:textId="77777777" w:rsidR="007F67DE" w:rsidRDefault="00D011DF">
            <w:pPr>
              <w:overflowPunct/>
              <w:autoSpaceDE/>
              <w:autoSpaceDN/>
              <w:adjustRightInd/>
              <w:spacing w:before="0"/>
              <w:ind w:left="0" w:right="0"/>
              <w:textAlignment w:val="auto"/>
              <w:rPr>
                <w:rFonts w:cs="Arial"/>
                <w:b/>
                <w:bCs/>
                <w:color w:val="000000"/>
              </w:rPr>
            </w:pPr>
            <w:r>
              <w:rPr>
                <w:rFonts w:cs="Arial"/>
                <w:b/>
                <w:bCs/>
                <w:color w:val="000000"/>
              </w:rPr>
              <w:t>USER ID/</w:t>
            </w:r>
            <w:r>
              <w:rPr>
                <w:rFonts w:cs="Arial"/>
                <w:b/>
                <w:bCs/>
                <w:color w:val="000000"/>
              </w:rPr>
              <w:br/>
              <w:t>Common ID</w:t>
            </w:r>
          </w:p>
        </w:tc>
        <w:tc>
          <w:tcPr>
            <w:tcW w:w="1660" w:type="dxa"/>
            <w:vMerge w:val="restart"/>
            <w:tcBorders>
              <w:top w:val="single" w:sz="4" w:space="0" w:color="auto"/>
              <w:left w:val="single" w:sz="4" w:space="0" w:color="auto"/>
              <w:bottom w:val="single" w:sz="4" w:space="0" w:color="000000" w:themeColor="text1"/>
              <w:right w:val="single" w:sz="4" w:space="0" w:color="auto"/>
            </w:tcBorders>
            <w:shd w:val="clear" w:color="auto" w:fill="8DB3E2" w:themeFill="text2" w:themeFillTint="66"/>
            <w:noWrap/>
            <w:vAlign w:val="center"/>
          </w:tcPr>
          <w:p w14:paraId="6A6D5A19" w14:textId="77777777" w:rsidR="007F67DE" w:rsidRDefault="00D011DF">
            <w:pPr>
              <w:overflowPunct/>
              <w:autoSpaceDE/>
              <w:autoSpaceDN/>
              <w:adjustRightInd/>
              <w:spacing w:before="0"/>
              <w:ind w:left="0" w:right="0"/>
              <w:textAlignment w:val="auto"/>
              <w:rPr>
                <w:rFonts w:cs="Arial"/>
                <w:b/>
                <w:bCs/>
                <w:color w:val="000000"/>
              </w:rPr>
            </w:pPr>
            <w:r>
              <w:rPr>
                <w:rFonts w:cs="Arial"/>
                <w:b/>
                <w:bCs/>
                <w:color w:val="000000"/>
              </w:rPr>
              <w:t>USER TYPE</w:t>
            </w:r>
          </w:p>
        </w:tc>
        <w:tc>
          <w:tcPr>
            <w:tcW w:w="5360" w:type="dxa"/>
            <w:gridSpan w:val="4"/>
            <w:tcBorders>
              <w:top w:val="single" w:sz="4" w:space="0" w:color="auto"/>
              <w:left w:val="nil"/>
              <w:bottom w:val="single" w:sz="4" w:space="0" w:color="auto"/>
              <w:right w:val="single" w:sz="4" w:space="0" w:color="000000" w:themeColor="text1"/>
            </w:tcBorders>
            <w:shd w:val="clear" w:color="auto" w:fill="8DB3E2" w:themeFill="text2" w:themeFillTint="66"/>
            <w:noWrap/>
            <w:vAlign w:val="bottom"/>
          </w:tcPr>
          <w:p w14:paraId="4265A56D" w14:textId="77777777" w:rsidR="007F67DE" w:rsidRDefault="00D011DF">
            <w:pPr>
              <w:overflowPunct/>
              <w:autoSpaceDE/>
              <w:autoSpaceDN/>
              <w:adjustRightInd/>
              <w:spacing w:before="0"/>
              <w:ind w:left="0" w:right="0"/>
              <w:jc w:val="center"/>
              <w:textAlignment w:val="auto"/>
              <w:rPr>
                <w:rFonts w:cs="Arial"/>
                <w:b/>
                <w:bCs/>
                <w:color w:val="000000"/>
              </w:rPr>
            </w:pPr>
            <w:r>
              <w:rPr>
                <w:rFonts w:cs="Arial"/>
                <w:b/>
                <w:bCs/>
                <w:color w:val="000000"/>
              </w:rPr>
              <w:t>ACCESS LEVEL</w:t>
            </w:r>
          </w:p>
        </w:tc>
      </w:tr>
      <w:tr w:rsidR="007F67DE" w14:paraId="062A01FD" w14:textId="77777777">
        <w:trPr>
          <w:trHeight w:val="300"/>
        </w:trPr>
        <w:tc>
          <w:tcPr>
            <w:tcW w:w="1660" w:type="dxa"/>
            <w:vMerge/>
            <w:vAlign w:val="center"/>
          </w:tcPr>
          <w:p w14:paraId="3DA529F9" w14:textId="77777777" w:rsidR="007F67DE" w:rsidRDefault="007F67DE">
            <w:pPr>
              <w:overflowPunct/>
              <w:autoSpaceDE/>
              <w:autoSpaceDN/>
              <w:adjustRightInd/>
              <w:spacing w:before="0"/>
              <w:ind w:left="0" w:right="0"/>
              <w:textAlignment w:val="auto"/>
              <w:rPr>
                <w:rFonts w:cs="Arial"/>
                <w:b/>
                <w:bCs/>
                <w:color w:val="000000"/>
              </w:rPr>
            </w:pPr>
          </w:p>
        </w:tc>
        <w:tc>
          <w:tcPr>
            <w:tcW w:w="1660" w:type="dxa"/>
            <w:vMerge/>
            <w:vAlign w:val="center"/>
          </w:tcPr>
          <w:p w14:paraId="6CD137CE" w14:textId="77777777" w:rsidR="007F67DE" w:rsidRDefault="007F67DE">
            <w:pPr>
              <w:overflowPunct/>
              <w:autoSpaceDE/>
              <w:autoSpaceDN/>
              <w:adjustRightInd/>
              <w:spacing w:before="0"/>
              <w:ind w:left="0" w:right="0"/>
              <w:textAlignment w:val="auto"/>
              <w:rPr>
                <w:rFonts w:cs="Arial"/>
                <w:b/>
                <w:bCs/>
                <w:color w:val="000000"/>
              </w:rPr>
            </w:pPr>
          </w:p>
        </w:tc>
        <w:tc>
          <w:tcPr>
            <w:tcW w:w="1697" w:type="dxa"/>
            <w:tcBorders>
              <w:top w:val="nil"/>
              <w:left w:val="nil"/>
              <w:bottom w:val="single" w:sz="4" w:space="0" w:color="auto"/>
              <w:right w:val="single" w:sz="4" w:space="0" w:color="auto"/>
            </w:tcBorders>
            <w:shd w:val="clear" w:color="auto" w:fill="FFFFFF" w:themeFill="background1"/>
            <w:noWrap/>
            <w:vAlign w:val="bottom"/>
          </w:tcPr>
          <w:p w14:paraId="06C06212" w14:textId="77777777" w:rsidR="007F67DE" w:rsidRDefault="00D011DF">
            <w:pPr>
              <w:overflowPunct/>
              <w:autoSpaceDE/>
              <w:autoSpaceDN/>
              <w:adjustRightInd/>
              <w:spacing w:before="0"/>
              <w:ind w:left="0" w:right="0"/>
              <w:jc w:val="center"/>
              <w:textAlignment w:val="auto"/>
              <w:rPr>
                <w:rFonts w:cs="Arial"/>
                <w:b/>
                <w:bCs/>
                <w:color w:val="000000"/>
              </w:rPr>
            </w:pPr>
            <w:r>
              <w:rPr>
                <w:rFonts w:cs="Arial"/>
                <w:b/>
                <w:bCs/>
                <w:color w:val="000000"/>
              </w:rPr>
              <w:t>Update</w:t>
            </w:r>
          </w:p>
        </w:tc>
        <w:tc>
          <w:tcPr>
            <w:tcW w:w="1168" w:type="dxa"/>
            <w:tcBorders>
              <w:top w:val="nil"/>
              <w:left w:val="nil"/>
              <w:bottom w:val="single" w:sz="4" w:space="0" w:color="auto"/>
              <w:right w:val="single" w:sz="4" w:space="0" w:color="auto"/>
            </w:tcBorders>
            <w:shd w:val="clear" w:color="auto" w:fill="FFFFFF" w:themeFill="background1"/>
            <w:noWrap/>
            <w:vAlign w:val="bottom"/>
          </w:tcPr>
          <w:p w14:paraId="1E65410B" w14:textId="77777777" w:rsidR="007F67DE" w:rsidRDefault="00D011DF">
            <w:pPr>
              <w:overflowPunct/>
              <w:autoSpaceDE/>
              <w:autoSpaceDN/>
              <w:adjustRightInd/>
              <w:spacing w:before="0"/>
              <w:ind w:left="0" w:right="0"/>
              <w:jc w:val="center"/>
              <w:textAlignment w:val="auto"/>
              <w:rPr>
                <w:rFonts w:cs="Arial"/>
                <w:b/>
                <w:bCs/>
                <w:color w:val="000000"/>
              </w:rPr>
            </w:pPr>
            <w:r>
              <w:rPr>
                <w:rFonts w:cs="Arial"/>
                <w:b/>
                <w:bCs/>
                <w:color w:val="000000"/>
              </w:rPr>
              <w:t>View</w:t>
            </w:r>
          </w:p>
        </w:tc>
        <w:tc>
          <w:tcPr>
            <w:tcW w:w="982" w:type="dxa"/>
            <w:tcBorders>
              <w:top w:val="nil"/>
              <w:left w:val="nil"/>
              <w:bottom w:val="single" w:sz="4" w:space="0" w:color="auto"/>
              <w:right w:val="single" w:sz="4" w:space="0" w:color="auto"/>
            </w:tcBorders>
            <w:shd w:val="clear" w:color="auto" w:fill="FFFFFF" w:themeFill="background1"/>
            <w:noWrap/>
            <w:vAlign w:val="bottom"/>
          </w:tcPr>
          <w:p w14:paraId="0ADED9A9" w14:textId="77777777" w:rsidR="007F67DE" w:rsidRDefault="00D011DF">
            <w:pPr>
              <w:overflowPunct/>
              <w:autoSpaceDE/>
              <w:autoSpaceDN/>
              <w:adjustRightInd/>
              <w:spacing w:before="0"/>
              <w:ind w:left="0" w:right="0"/>
              <w:jc w:val="center"/>
              <w:textAlignment w:val="auto"/>
              <w:rPr>
                <w:rFonts w:cs="Arial"/>
                <w:b/>
                <w:bCs/>
                <w:color w:val="000000"/>
              </w:rPr>
            </w:pPr>
            <w:r>
              <w:rPr>
                <w:rFonts w:cs="Arial"/>
                <w:b/>
                <w:bCs/>
                <w:color w:val="000000"/>
              </w:rPr>
              <w:t>Edit</w:t>
            </w:r>
          </w:p>
        </w:tc>
        <w:tc>
          <w:tcPr>
            <w:tcW w:w="1513" w:type="dxa"/>
            <w:tcBorders>
              <w:top w:val="nil"/>
              <w:left w:val="nil"/>
              <w:bottom w:val="single" w:sz="4" w:space="0" w:color="auto"/>
              <w:right w:val="single" w:sz="4" w:space="0" w:color="auto"/>
            </w:tcBorders>
            <w:shd w:val="clear" w:color="auto" w:fill="FFFFFF" w:themeFill="background1"/>
            <w:noWrap/>
            <w:vAlign w:val="bottom"/>
          </w:tcPr>
          <w:p w14:paraId="2F279753" w14:textId="77777777" w:rsidR="007F67DE" w:rsidRDefault="00D011DF">
            <w:pPr>
              <w:overflowPunct/>
              <w:autoSpaceDE/>
              <w:autoSpaceDN/>
              <w:adjustRightInd/>
              <w:spacing w:before="0"/>
              <w:ind w:left="0" w:right="0"/>
              <w:jc w:val="center"/>
              <w:textAlignment w:val="auto"/>
              <w:rPr>
                <w:rFonts w:cs="Arial"/>
                <w:b/>
                <w:bCs/>
                <w:color w:val="000000"/>
              </w:rPr>
            </w:pPr>
            <w:r>
              <w:rPr>
                <w:rFonts w:cs="Arial"/>
                <w:b/>
                <w:bCs/>
                <w:color w:val="000000"/>
              </w:rPr>
              <w:t>Delete</w:t>
            </w:r>
          </w:p>
        </w:tc>
      </w:tr>
      <w:tr w:rsidR="007F67DE" w14:paraId="05CE9D3C" w14:textId="777777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80E5D9B"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Admin</w:t>
            </w:r>
          </w:p>
        </w:tc>
        <w:tc>
          <w:tcPr>
            <w:tcW w:w="1660" w:type="dxa"/>
            <w:tcBorders>
              <w:top w:val="nil"/>
              <w:left w:val="nil"/>
              <w:bottom w:val="single" w:sz="4" w:space="0" w:color="auto"/>
              <w:right w:val="single" w:sz="4" w:space="0" w:color="auto"/>
            </w:tcBorders>
            <w:shd w:val="clear" w:color="auto" w:fill="auto"/>
            <w:noWrap/>
            <w:vAlign w:val="bottom"/>
          </w:tcPr>
          <w:p w14:paraId="040611BF"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Administrator</w:t>
            </w:r>
          </w:p>
        </w:tc>
        <w:tc>
          <w:tcPr>
            <w:tcW w:w="1697" w:type="dxa"/>
            <w:tcBorders>
              <w:top w:val="nil"/>
              <w:left w:val="nil"/>
              <w:bottom w:val="single" w:sz="4" w:space="0" w:color="auto"/>
              <w:right w:val="single" w:sz="4" w:space="0" w:color="auto"/>
            </w:tcBorders>
            <w:shd w:val="clear" w:color="auto" w:fill="auto"/>
            <w:noWrap/>
            <w:vAlign w:val="bottom"/>
          </w:tcPr>
          <w:p w14:paraId="3BD792B6" w14:textId="77777777" w:rsidR="007F67DE" w:rsidRDefault="00D011D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1168" w:type="dxa"/>
            <w:tcBorders>
              <w:top w:val="nil"/>
              <w:left w:val="nil"/>
              <w:bottom w:val="single" w:sz="4" w:space="0" w:color="auto"/>
              <w:right w:val="single" w:sz="4" w:space="0" w:color="auto"/>
            </w:tcBorders>
            <w:shd w:val="clear" w:color="auto" w:fill="auto"/>
            <w:noWrap/>
            <w:vAlign w:val="bottom"/>
          </w:tcPr>
          <w:p w14:paraId="3487092B" w14:textId="77777777" w:rsidR="007F67DE" w:rsidRDefault="00D011D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982" w:type="dxa"/>
            <w:tcBorders>
              <w:top w:val="nil"/>
              <w:left w:val="nil"/>
              <w:bottom w:val="single" w:sz="4" w:space="0" w:color="auto"/>
              <w:right w:val="single" w:sz="4" w:space="0" w:color="auto"/>
            </w:tcBorders>
            <w:shd w:val="clear" w:color="auto" w:fill="auto"/>
            <w:noWrap/>
            <w:vAlign w:val="bottom"/>
          </w:tcPr>
          <w:p w14:paraId="4E4F2529" w14:textId="77777777" w:rsidR="007F67DE" w:rsidRDefault="00D011D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c>
          <w:tcPr>
            <w:tcW w:w="1513" w:type="dxa"/>
            <w:tcBorders>
              <w:top w:val="nil"/>
              <w:left w:val="nil"/>
              <w:bottom w:val="single" w:sz="4" w:space="0" w:color="auto"/>
              <w:right w:val="single" w:sz="4" w:space="0" w:color="auto"/>
            </w:tcBorders>
            <w:shd w:val="clear" w:color="auto" w:fill="auto"/>
            <w:noWrap/>
            <w:vAlign w:val="bottom"/>
          </w:tcPr>
          <w:p w14:paraId="4C4990F5" w14:textId="77777777" w:rsidR="007F67DE" w:rsidRDefault="00D011DF">
            <w:pPr>
              <w:overflowPunct/>
              <w:autoSpaceDE/>
              <w:autoSpaceDN/>
              <w:adjustRightInd/>
              <w:spacing w:before="0"/>
              <w:ind w:left="0" w:right="0"/>
              <w:jc w:val="center"/>
              <w:textAlignment w:val="auto"/>
              <w:rPr>
                <w:rFonts w:cs="Arial"/>
                <w:color w:val="000000" w:themeColor="text1"/>
              </w:rPr>
            </w:pPr>
            <w:r>
              <w:rPr>
                <w:rFonts w:cs="Arial"/>
                <w:color w:val="000000" w:themeColor="text1"/>
              </w:rPr>
              <w:t>N.A</w:t>
            </w:r>
          </w:p>
        </w:tc>
      </w:tr>
      <w:tr w:rsidR="007F67DE" w14:paraId="6834DE0A" w14:textId="777777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9AF38FC"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 </w:t>
            </w:r>
          </w:p>
        </w:tc>
        <w:tc>
          <w:tcPr>
            <w:tcW w:w="1660" w:type="dxa"/>
            <w:tcBorders>
              <w:top w:val="nil"/>
              <w:left w:val="nil"/>
              <w:bottom w:val="single" w:sz="4" w:space="0" w:color="auto"/>
              <w:right w:val="single" w:sz="4" w:space="0" w:color="auto"/>
            </w:tcBorders>
            <w:shd w:val="clear" w:color="auto" w:fill="auto"/>
            <w:noWrap/>
            <w:vAlign w:val="bottom"/>
          </w:tcPr>
          <w:p w14:paraId="3FCD5A2D" w14:textId="77777777" w:rsidR="007F67DE" w:rsidRDefault="00D011DF">
            <w:pPr>
              <w:overflowPunct/>
              <w:autoSpaceDE/>
              <w:autoSpaceDN/>
              <w:adjustRightInd/>
              <w:spacing w:before="0"/>
              <w:ind w:left="0" w:right="0"/>
              <w:textAlignment w:val="auto"/>
              <w:rPr>
                <w:rFonts w:cs="Arial"/>
                <w:color w:val="000000"/>
              </w:rPr>
            </w:pPr>
            <w:r>
              <w:rPr>
                <w:rFonts w:cs="Arial"/>
                <w:color w:val="000000"/>
              </w:rPr>
              <w:t>Normal</w:t>
            </w:r>
          </w:p>
        </w:tc>
        <w:tc>
          <w:tcPr>
            <w:tcW w:w="1697" w:type="dxa"/>
            <w:tcBorders>
              <w:top w:val="nil"/>
              <w:left w:val="nil"/>
              <w:bottom w:val="single" w:sz="4" w:space="0" w:color="auto"/>
              <w:right w:val="single" w:sz="4" w:space="0" w:color="auto"/>
            </w:tcBorders>
            <w:shd w:val="clear" w:color="auto" w:fill="auto"/>
            <w:noWrap/>
            <w:vAlign w:val="bottom"/>
          </w:tcPr>
          <w:p w14:paraId="15AA318D" w14:textId="77777777" w:rsidR="007F67DE" w:rsidRDefault="00D011DF">
            <w:pPr>
              <w:overflowPunct/>
              <w:autoSpaceDE/>
              <w:autoSpaceDN/>
              <w:adjustRightInd/>
              <w:spacing w:before="0"/>
              <w:ind w:left="0" w:right="0"/>
              <w:jc w:val="center"/>
              <w:textAlignment w:val="auto"/>
              <w:rPr>
                <w:rFonts w:cs="Arial"/>
                <w:color w:val="000000"/>
              </w:rPr>
            </w:pPr>
            <w:r>
              <w:rPr>
                <w:rFonts w:cs="Arial"/>
                <w:color w:val="000000"/>
              </w:rPr>
              <w:t> </w:t>
            </w:r>
          </w:p>
        </w:tc>
        <w:tc>
          <w:tcPr>
            <w:tcW w:w="1168" w:type="dxa"/>
            <w:tcBorders>
              <w:top w:val="nil"/>
              <w:left w:val="nil"/>
              <w:bottom w:val="single" w:sz="4" w:space="0" w:color="auto"/>
              <w:right w:val="single" w:sz="4" w:space="0" w:color="auto"/>
            </w:tcBorders>
            <w:shd w:val="clear" w:color="auto" w:fill="auto"/>
            <w:noWrap/>
            <w:vAlign w:val="bottom"/>
          </w:tcPr>
          <w:p w14:paraId="33096EF0" w14:textId="77777777" w:rsidR="007F67DE" w:rsidRDefault="00D011DF">
            <w:pPr>
              <w:overflowPunct/>
              <w:autoSpaceDE/>
              <w:autoSpaceDN/>
              <w:adjustRightInd/>
              <w:spacing w:before="0"/>
              <w:ind w:left="0" w:right="0"/>
              <w:jc w:val="center"/>
              <w:textAlignment w:val="auto"/>
              <w:rPr>
                <w:rFonts w:cs="Arial"/>
                <w:color w:val="000000"/>
              </w:rPr>
            </w:pPr>
            <w:r>
              <w:rPr>
                <w:rFonts w:cs="Arial"/>
                <w:color w:val="000000"/>
              </w:rPr>
              <w:t>X</w:t>
            </w:r>
          </w:p>
        </w:tc>
        <w:tc>
          <w:tcPr>
            <w:tcW w:w="982" w:type="dxa"/>
            <w:tcBorders>
              <w:top w:val="nil"/>
              <w:left w:val="nil"/>
              <w:bottom w:val="single" w:sz="4" w:space="0" w:color="auto"/>
              <w:right w:val="single" w:sz="4" w:space="0" w:color="auto"/>
            </w:tcBorders>
            <w:shd w:val="clear" w:color="auto" w:fill="auto"/>
            <w:noWrap/>
            <w:vAlign w:val="bottom"/>
          </w:tcPr>
          <w:p w14:paraId="01512BE8" w14:textId="77777777" w:rsidR="007F67DE" w:rsidRDefault="00D011DF">
            <w:pPr>
              <w:overflowPunct/>
              <w:autoSpaceDE/>
              <w:autoSpaceDN/>
              <w:adjustRightInd/>
              <w:spacing w:before="0"/>
              <w:ind w:left="0" w:right="0"/>
              <w:jc w:val="center"/>
              <w:textAlignment w:val="auto"/>
              <w:rPr>
                <w:rFonts w:cs="Arial"/>
                <w:color w:val="000000"/>
              </w:rPr>
            </w:pPr>
            <w:r>
              <w:rPr>
                <w:rFonts w:cs="Arial"/>
                <w:color w:val="000000"/>
              </w:rPr>
              <w:t> </w:t>
            </w:r>
          </w:p>
        </w:tc>
        <w:tc>
          <w:tcPr>
            <w:tcW w:w="1513" w:type="dxa"/>
            <w:tcBorders>
              <w:top w:val="nil"/>
              <w:left w:val="nil"/>
              <w:bottom w:val="single" w:sz="4" w:space="0" w:color="auto"/>
              <w:right w:val="single" w:sz="4" w:space="0" w:color="auto"/>
            </w:tcBorders>
            <w:shd w:val="clear" w:color="auto" w:fill="auto"/>
            <w:noWrap/>
            <w:vAlign w:val="bottom"/>
          </w:tcPr>
          <w:p w14:paraId="0DA70637" w14:textId="77777777" w:rsidR="007F67DE" w:rsidRDefault="00D011DF">
            <w:pPr>
              <w:keepNext/>
              <w:overflowPunct/>
              <w:autoSpaceDE/>
              <w:autoSpaceDN/>
              <w:adjustRightInd/>
              <w:spacing w:before="0"/>
              <w:ind w:left="0" w:right="0"/>
              <w:jc w:val="center"/>
              <w:textAlignment w:val="auto"/>
              <w:rPr>
                <w:rFonts w:cs="Arial"/>
                <w:color w:val="000000"/>
              </w:rPr>
            </w:pPr>
            <w:r>
              <w:rPr>
                <w:rFonts w:cs="Arial"/>
                <w:color w:val="000000"/>
              </w:rPr>
              <w:t> </w:t>
            </w:r>
          </w:p>
        </w:tc>
      </w:tr>
    </w:tbl>
    <w:p w14:paraId="2B6D13F3" w14:textId="77777777" w:rsidR="007F67DE" w:rsidRDefault="00D011DF">
      <w:pPr>
        <w:pStyle w:val="Caption"/>
        <w:jc w:val="center"/>
        <w:rPr>
          <w:rFonts w:cs="Arial"/>
          <w:sz w:val="20"/>
        </w:rPr>
      </w:pPr>
      <w:r>
        <w:t xml:space="preserve">Table </w:t>
      </w:r>
      <w:r>
        <w:fldChar w:fldCharType="begin"/>
      </w:r>
      <w:r>
        <w:instrText xml:space="preserve"> SEQ Table \* ARABIC </w:instrText>
      </w:r>
      <w:r>
        <w:fldChar w:fldCharType="separate"/>
      </w:r>
      <w:r>
        <w:t>22</w:t>
      </w:r>
      <w:r>
        <w:fldChar w:fldCharType="end"/>
      </w:r>
    </w:p>
    <w:p w14:paraId="104DD0FD" w14:textId="77777777" w:rsidR="007F67DE" w:rsidRDefault="00D011DF">
      <w:pPr>
        <w:rPr>
          <w:b/>
        </w:rPr>
      </w:pPr>
      <w:bookmarkStart w:id="339" w:name="_Toc449860863"/>
      <w:bookmarkStart w:id="340" w:name="_Toc449860957"/>
      <w:r>
        <w:t xml:space="preserve"> </w:t>
      </w:r>
      <w:r>
        <w:rPr>
          <w:b/>
        </w:rPr>
        <w:t>DOCUMENTATION AND REFERENCES</w:t>
      </w:r>
      <w:bookmarkEnd w:id="339"/>
      <w:bookmarkEnd w:id="340"/>
    </w:p>
    <w:p w14:paraId="07E4BC8B" w14:textId="77777777" w:rsidR="007F67DE" w:rsidRDefault="007F67DE">
      <w:pPr>
        <w:pStyle w:val="BodyText"/>
        <w:rPr>
          <w:rFonts w:cs="Arial"/>
          <w:caps/>
          <w:sz w:val="20"/>
        </w:rPr>
      </w:pPr>
    </w:p>
    <w:tbl>
      <w:tblPr>
        <w:tblW w:w="946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1374"/>
        <w:gridCol w:w="7317"/>
      </w:tblGrid>
      <w:tr w:rsidR="007F67DE" w14:paraId="7087BA01" w14:textId="77777777">
        <w:tc>
          <w:tcPr>
            <w:tcW w:w="77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4F1C49A" w14:textId="77777777" w:rsidR="007F67DE" w:rsidRDefault="007F67DE">
            <w:pPr>
              <w:pStyle w:val="BodyText"/>
              <w:spacing w:before="60" w:after="60"/>
              <w:ind w:left="0"/>
              <w:rPr>
                <w:rFonts w:cs="Arial"/>
                <w:b/>
                <w:bCs/>
                <w:sz w:val="20"/>
              </w:rPr>
            </w:pPr>
          </w:p>
        </w:tc>
        <w:tc>
          <w:tcPr>
            <w:tcW w:w="137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089407A" w14:textId="77777777" w:rsidR="007F67DE" w:rsidRDefault="00D011DF">
            <w:pPr>
              <w:pStyle w:val="BodyText"/>
              <w:spacing w:before="60" w:after="60"/>
              <w:ind w:left="0"/>
              <w:rPr>
                <w:rFonts w:cs="Arial"/>
                <w:b/>
                <w:bCs/>
                <w:sz w:val="20"/>
              </w:rPr>
            </w:pPr>
            <w:r>
              <w:rPr>
                <w:rFonts w:cs="Arial"/>
                <w:b/>
                <w:bCs/>
                <w:sz w:val="20"/>
              </w:rPr>
              <w:t>Document</w:t>
            </w:r>
          </w:p>
        </w:tc>
        <w:tc>
          <w:tcPr>
            <w:tcW w:w="731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2BAFB67" w14:textId="77777777" w:rsidR="007F67DE" w:rsidRDefault="00D011DF">
            <w:pPr>
              <w:pStyle w:val="BodyText"/>
              <w:spacing w:before="60" w:after="60"/>
              <w:ind w:left="0"/>
              <w:jc w:val="center"/>
              <w:rPr>
                <w:rFonts w:cs="Arial"/>
                <w:b/>
                <w:bCs/>
                <w:sz w:val="20"/>
              </w:rPr>
            </w:pPr>
            <w:r>
              <w:rPr>
                <w:rFonts w:cs="Arial"/>
                <w:b/>
                <w:bCs/>
                <w:sz w:val="20"/>
              </w:rPr>
              <w:t>Location of source</w:t>
            </w:r>
          </w:p>
        </w:tc>
      </w:tr>
      <w:tr w:rsidR="007F67DE" w14:paraId="6B66B8F7" w14:textId="77777777">
        <w:tc>
          <w:tcPr>
            <w:tcW w:w="770" w:type="dxa"/>
            <w:tcBorders>
              <w:top w:val="single" w:sz="4" w:space="0" w:color="auto"/>
              <w:left w:val="single" w:sz="4" w:space="0" w:color="auto"/>
              <w:bottom w:val="single" w:sz="4" w:space="0" w:color="auto"/>
              <w:right w:val="single" w:sz="4" w:space="0" w:color="auto"/>
            </w:tcBorders>
          </w:tcPr>
          <w:p w14:paraId="06B67560" w14:textId="77777777" w:rsidR="007F67DE" w:rsidRDefault="00D011DF">
            <w:pPr>
              <w:pStyle w:val="BodyText"/>
              <w:spacing w:before="60" w:after="60"/>
              <w:ind w:left="0"/>
              <w:rPr>
                <w:rFonts w:cs="Arial"/>
                <w:sz w:val="20"/>
              </w:rPr>
            </w:pPr>
            <w:r>
              <w:rPr>
                <w:rFonts w:cs="Arial"/>
                <w:sz w:val="20"/>
              </w:rPr>
              <w:t>1.</w:t>
            </w:r>
          </w:p>
        </w:tc>
        <w:tc>
          <w:tcPr>
            <w:tcW w:w="1374" w:type="dxa"/>
            <w:tcBorders>
              <w:top w:val="single" w:sz="4" w:space="0" w:color="auto"/>
              <w:left w:val="single" w:sz="4" w:space="0" w:color="auto"/>
              <w:bottom w:val="single" w:sz="4" w:space="0" w:color="auto"/>
              <w:right w:val="single" w:sz="4" w:space="0" w:color="auto"/>
            </w:tcBorders>
          </w:tcPr>
          <w:p w14:paraId="56802D08" w14:textId="77777777" w:rsidR="007F67DE" w:rsidRDefault="00D011DF">
            <w:pPr>
              <w:pStyle w:val="TableText"/>
              <w:spacing w:before="60" w:after="60"/>
              <w:rPr>
                <w:sz w:val="20"/>
                <w:szCs w:val="20"/>
              </w:rPr>
            </w:pPr>
            <w:r>
              <w:rPr>
                <w:sz w:val="20"/>
                <w:szCs w:val="20"/>
              </w:rPr>
              <w:t xml:space="preserve">System Operation Document </w:t>
            </w:r>
          </w:p>
        </w:tc>
        <w:tc>
          <w:tcPr>
            <w:tcW w:w="7317" w:type="dxa"/>
            <w:tcBorders>
              <w:top w:val="single" w:sz="4" w:space="0" w:color="auto"/>
              <w:left w:val="single" w:sz="4" w:space="0" w:color="auto"/>
              <w:bottom w:val="single" w:sz="4" w:space="0" w:color="auto"/>
              <w:right w:val="single" w:sz="4" w:space="0" w:color="auto"/>
            </w:tcBorders>
          </w:tcPr>
          <w:p w14:paraId="5512F115" w14:textId="77777777" w:rsidR="007F67DE" w:rsidRDefault="00D011DF">
            <w:pPr>
              <w:pStyle w:val="BodyText"/>
              <w:spacing w:before="60" w:after="60"/>
              <w:ind w:left="0"/>
              <w:rPr>
                <w:rFonts w:cs="Arial"/>
                <w:sz w:val="20"/>
              </w:rPr>
            </w:pPr>
            <w:r>
              <w:rPr>
                <w:rFonts w:cs="Arial"/>
                <w:sz w:val="20"/>
              </w:rPr>
              <w:t>https://mabitdept.sharepoint.com/sites/MyPulse/InformationTechnology/ServiceDeliveryManagement/</w:t>
            </w:r>
          </w:p>
        </w:tc>
      </w:tr>
      <w:tr w:rsidR="007F67DE" w14:paraId="1B5B4DDB" w14:textId="77777777">
        <w:tc>
          <w:tcPr>
            <w:tcW w:w="770" w:type="dxa"/>
            <w:tcBorders>
              <w:top w:val="single" w:sz="4" w:space="0" w:color="auto"/>
              <w:left w:val="single" w:sz="4" w:space="0" w:color="auto"/>
              <w:bottom w:val="single" w:sz="4" w:space="0" w:color="auto"/>
              <w:right w:val="single" w:sz="4" w:space="0" w:color="auto"/>
            </w:tcBorders>
          </w:tcPr>
          <w:p w14:paraId="41BD3FC6" w14:textId="77777777" w:rsidR="007F67DE" w:rsidRDefault="00D011DF">
            <w:pPr>
              <w:pStyle w:val="BodyText"/>
              <w:spacing w:before="60" w:after="60"/>
              <w:ind w:left="0"/>
              <w:rPr>
                <w:rFonts w:cs="Arial"/>
                <w:sz w:val="20"/>
              </w:rPr>
            </w:pPr>
            <w:r>
              <w:rPr>
                <w:rFonts w:cs="Arial"/>
                <w:sz w:val="20"/>
              </w:rPr>
              <w:t>2.</w:t>
            </w:r>
          </w:p>
        </w:tc>
        <w:tc>
          <w:tcPr>
            <w:tcW w:w="1374" w:type="dxa"/>
            <w:tcBorders>
              <w:top w:val="single" w:sz="4" w:space="0" w:color="auto"/>
              <w:left w:val="single" w:sz="4" w:space="0" w:color="auto"/>
              <w:bottom w:val="single" w:sz="4" w:space="0" w:color="auto"/>
              <w:right w:val="single" w:sz="4" w:space="0" w:color="auto"/>
            </w:tcBorders>
          </w:tcPr>
          <w:p w14:paraId="7CA338A3" w14:textId="77777777" w:rsidR="007F67DE" w:rsidRDefault="00D011DF">
            <w:pPr>
              <w:pStyle w:val="TableText"/>
              <w:spacing w:before="60" w:after="60"/>
              <w:rPr>
                <w:sz w:val="20"/>
                <w:szCs w:val="20"/>
              </w:rPr>
            </w:pPr>
            <w:r>
              <w:rPr>
                <w:sz w:val="20"/>
                <w:szCs w:val="20"/>
              </w:rPr>
              <w:t>User Guide</w:t>
            </w:r>
          </w:p>
        </w:tc>
        <w:tc>
          <w:tcPr>
            <w:tcW w:w="7317" w:type="dxa"/>
            <w:tcBorders>
              <w:top w:val="single" w:sz="4" w:space="0" w:color="auto"/>
              <w:left w:val="single" w:sz="4" w:space="0" w:color="auto"/>
              <w:bottom w:val="single" w:sz="4" w:space="0" w:color="auto"/>
              <w:right w:val="single" w:sz="4" w:space="0" w:color="auto"/>
            </w:tcBorders>
          </w:tcPr>
          <w:p w14:paraId="2C6044C9" w14:textId="77777777" w:rsidR="007F67DE" w:rsidRDefault="00D011DF">
            <w:pPr>
              <w:pStyle w:val="BodyText"/>
              <w:keepNext/>
              <w:spacing w:before="60" w:after="60"/>
              <w:ind w:left="0"/>
              <w:rPr>
                <w:rFonts w:cs="Arial"/>
                <w:sz w:val="20"/>
              </w:rPr>
            </w:pPr>
            <w:r>
              <w:rPr>
                <w:rFonts w:cs="Arial"/>
                <w:sz w:val="20"/>
              </w:rPr>
              <w:t>https://mabitdept.sharepoint.com/sites/MyPulse/InformationTechnology/ServiceDeliveryManagement/</w:t>
            </w:r>
          </w:p>
        </w:tc>
      </w:tr>
    </w:tbl>
    <w:p w14:paraId="6A7E455C" w14:textId="77777777" w:rsidR="007F67DE" w:rsidRDefault="00D011DF">
      <w:pPr>
        <w:pStyle w:val="Caption"/>
        <w:jc w:val="center"/>
        <w:rPr>
          <w:rFonts w:ascii="Arial Narrow" w:hAnsi="Arial Narrow"/>
          <w:b/>
          <w:sz w:val="22"/>
          <w:szCs w:val="22"/>
          <w:lang w:val="en-GB"/>
        </w:rPr>
        <w:sectPr w:rsidR="007F67DE">
          <w:headerReference w:type="even" r:id="rId34"/>
          <w:footerReference w:type="even" r:id="rId35"/>
          <w:pgSz w:w="11909" w:h="16834"/>
          <w:pgMar w:top="360" w:right="648" w:bottom="360" w:left="1296" w:header="360" w:footer="360" w:gutter="0"/>
          <w:pgNumType w:chapStyle="9"/>
          <w:cols w:space="720"/>
        </w:sectPr>
      </w:pPr>
      <w:r>
        <w:t xml:space="preserve">Table </w:t>
      </w:r>
      <w:r>
        <w:fldChar w:fldCharType="begin"/>
      </w:r>
      <w:r>
        <w:instrText xml:space="preserve"> SEQ Table \* ARABIC </w:instrText>
      </w:r>
      <w:r>
        <w:fldChar w:fldCharType="separate"/>
      </w:r>
      <w:r>
        <w:t>23</w:t>
      </w:r>
      <w:r>
        <w:fldChar w:fldCharType="end"/>
      </w:r>
    </w:p>
    <w:p w14:paraId="00452901" w14:textId="77777777" w:rsidR="007F67DE" w:rsidRDefault="00D011DF">
      <w:pPr>
        <w:pStyle w:val="Heading1"/>
      </w:pPr>
      <w:bookmarkStart w:id="344" w:name="_Toc503434186"/>
      <w:bookmarkStart w:id="345" w:name="_Toc449860864"/>
      <w:bookmarkStart w:id="346" w:name="_Toc449860958"/>
      <w:r>
        <w:lastRenderedPageBreak/>
        <w:t>APPENDIX</w:t>
      </w:r>
      <w:bookmarkEnd w:id="344"/>
      <w:bookmarkEnd w:id="345"/>
      <w:bookmarkEnd w:id="346"/>
    </w:p>
    <w:p w14:paraId="1C70F795" w14:textId="77777777" w:rsidR="007F67DE" w:rsidRDefault="00D011DF">
      <w:pPr>
        <w:ind w:left="0"/>
        <w:rPr>
          <w:rFonts w:cs="Arial"/>
        </w:rPr>
      </w:pPr>
      <w:bookmarkStart w:id="347" w:name="_MON_1513068965"/>
      <w:bookmarkEnd w:id="347"/>
      <w:r>
        <w:rPr>
          <w:rFonts w:cs="Arial"/>
          <w:caps/>
        </w:rPr>
        <w:pict w14:anchorId="3699D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v:imagedata r:id="rId36" o:title=""/>
          </v:shape>
        </w:pict>
      </w:r>
      <w:r>
        <w:rPr>
          <w:rFonts w:cs="Arial"/>
          <w:noProof/>
        </w:rPr>
        <w:drawing>
          <wp:inline distT="0" distB="0" distL="0" distR="0" wp14:anchorId="2657D87C" wp14:editId="07777777">
            <wp:extent cx="971550" cy="63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971550" cy="638175"/>
                    </a:xfrm>
                    <a:prstGeom prst="rect">
                      <a:avLst/>
                    </a:prstGeom>
                    <a:noFill/>
                    <a:ln>
                      <a:noFill/>
                    </a:ln>
                  </pic:spPr>
                </pic:pic>
              </a:graphicData>
            </a:graphic>
          </wp:inline>
        </w:drawing>
      </w:r>
    </w:p>
    <w:p w14:paraId="6A956623" w14:textId="77777777" w:rsidR="007F67DE" w:rsidRDefault="007F67DE">
      <w:pPr>
        <w:ind w:left="540"/>
        <w:rPr>
          <w:rFonts w:cs="Arial"/>
        </w:rPr>
      </w:pPr>
    </w:p>
    <w:p w14:paraId="05DBCD01" w14:textId="77777777" w:rsidR="007F67DE" w:rsidRDefault="007F67DE">
      <w:pPr>
        <w:ind w:left="540"/>
        <w:rPr>
          <w:rFonts w:cs="Arial"/>
        </w:rPr>
      </w:pPr>
    </w:p>
    <w:p w14:paraId="4F027B32" w14:textId="77777777" w:rsidR="007F67DE" w:rsidRDefault="007F67DE">
      <w:pPr>
        <w:ind w:left="540"/>
        <w:rPr>
          <w:rFonts w:cs="Arial"/>
        </w:rPr>
      </w:pPr>
    </w:p>
    <w:p w14:paraId="63FF2D74" w14:textId="77777777" w:rsidR="007F67DE" w:rsidRDefault="007F67DE">
      <w:pPr>
        <w:ind w:left="540"/>
        <w:rPr>
          <w:rFonts w:cs="Arial"/>
        </w:rPr>
      </w:pPr>
    </w:p>
    <w:p w14:paraId="3DCF3892" w14:textId="77777777" w:rsidR="007F67DE" w:rsidRDefault="007F67DE">
      <w:pPr>
        <w:ind w:left="540"/>
        <w:rPr>
          <w:rFonts w:cs="Arial"/>
        </w:rPr>
      </w:pPr>
    </w:p>
    <w:p w14:paraId="2787F392" w14:textId="77777777" w:rsidR="007F67DE" w:rsidRDefault="007F67DE">
      <w:pPr>
        <w:ind w:left="540"/>
        <w:rPr>
          <w:rFonts w:cs="Arial"/>
        </w:rPr>
      </w:pPr>
    </w:p>
    <w:p w14:paraId="5D068C59" w14:textId="77777777" w:rsidR="007F67DE" w:rsidRDefault="007F67DE">
      <w:pPr>
        <w:ind w:left="540"/>
        <w:rPr>
          <w:rFonts w:cs="Arial"/>
        </w:rPr>
      </w:pPr>
    </w:p>
    <w:p w14:paraId="341A276E" w14:textId="77777777" w:rsidR="007F67DE" w:rsidRDefault="007F67DE">
      <w:pPr>
        <w:ind w:left="540"/>
        <w:rPr>
          <w:rFonts w:cs="Arial"/>
        </w:rPr>
      </w:pPr>
    </w:p>
    <w:p w14:paraId="53BACD0F" w14:textId="77777777" w:rsidR="007F67DE" w:rsidRDefault="007F67DE">
      <w:pPr>
        <w:ind w:left="540"/>
        <w:rPr>
          <w:rFonts w:cs="Arial"/>
        </w:rPr>
      </w:pPr>
    </w:p>
    <w:p w14:paraId="4AE6BDC3" w14:textId="77777777" w:rsidR="007F67DE" w:rsidRDefault="007F67DE">
      <w:pPr>
        <w:ind w:left="540"/>
        <w:rPr>
          <w:rFonts w:cs="Arial"/>
        </w:rPr>
      </w:pPr>
    </w:p>
    <w:p w14:paraId="6CDA7058" w14:textId="77777777" w:rsidR="007F67DE" w:rsidRDefault="007F67DE">
      <w:pPr>
        <w:ind w:left="540"/>
        <w:rPr>
          <w:rFonts w:cs="Arial"/>
        </w:rPr>
      </w:pPr>
    </w:p>
    <w:p w14:paraId="1D7BD492" w14:textId="77777777" w:rsidR="007F67DE" w:rsidRDefault="007F67DE">
      <w:pPr>
        <w:ind w:left="540"/>
        <w:rPr>
          <w:rFonts w:cs="Arial"/>
        </w:rPr>
      </w:pPr>
    </w:p>
    <w:p w14:paraId="1D1F4880" w14:textId="77777777" w:rsidR="007F67DE" w:rsidRDefault="007F67DE">
      <w:pPr>
        <w:ind w:left="540"/>
        <w:rPr>
          <w:rFonts w:cs="Arial"/>
        </w:rPr>
      </w:pPr>
    </w:p>
    <w:p w14:paraId="0612E972" w14:textId="77777777" w:rsidR="007F67DE" w:rsidRDefault="007F67DE">
      <w:pPr>
        <w:ind w:left="540"/>
        <w:rPr>
          <w:rFonts w:cs="Arial"/>
        </w:rPr>
      </w:pPr>
    </w:p>
    <w:p w14:paraId="4DFFF28C" w14:textId="77777777" w:rsidR="007F67DE" w:rsidRDefault="007F67DE">
      <w:pPr>
        <w:ind w:left="540"/>
        <w:rPr>
          <w:rFonts w:cs="Arial"/>
        </w:rPr>
      </w:pPr>
    </w:p>
    <w:p w14:paraId="66FCFE07" w14:textId="77777777" w:rsidR="007F67DE" w:rsidRDefault="007F67DE">
      <w:pPr>
        <w:ind w:left="540"/>
        <w:rPr>
          <w:rFonts w:cs="Arial"/>
        </w:rPr>
      </w:pPr>
    </w:p>
    <w:p w14:paraId="0CE5CD97" w14:textId="77777777" w:rsidR="007F67DE" w:rsidRDefault="007F67DE">
      <w:pPr>
        <w:ind w:left="540"/>
        <w:rPr>
          <w:rFonts w:cs="Arial"/>
        </w:rPr>
      </w:pPr>
    </w:p>
    <w:p w14:paraId="33A0AE41" w14:textId="77777777" w:rsidR="007F67DE" w:rsidRDefault="007F67DE">
      <w:pPr>
        <w:ind w:left="540"/>
        <w:rPr>
          <w:rFonts w:cs="Arial"/>
        </w:rPr>
      </w:pPr>
    </w:p>
    <w:p w14:paraId="061FEB43" w14:textId="77777777" w:rsidR="007F67DE" w:rsidRDefault="007F67DE">
      <w:pPr>
        <w:ind w:left="540"/>
        <w:rPr>
          <w:rFonts w:cs="Arial"/>
        </w:rPr>
      </w:pPr>
    </w:p>
    <w:p w14:paraId="188425CC" w14:textId="77777777" w:rsidR="007F67DE" w:rsidRDefault="007F67DE">
      <w:pPr>
        <w:ind w:left="540"/>
        <w:rPr>
          <w:rFonts w:cs="Arial"/>
        </w:rPr>
      </w:pPr>
    </w:p>
    <w:p w14:paraId="30563357" w14:textId="77777777" w:rsidR="007F67DE" w:rsidRDefault="007F67DE">
      <w:pPr>
        <w:ind w:left="540"/>
        <w:rPr>
          <w:rFonts w:cs="Arial"/>
        </w:rPr>
      </w:pPr>
    </w:p>
    <w:p w14:paraId="43F804A0" w14:textId="77777777" w:rsidR="007F67DE" w:rsidRDefault="007F67DE">
      <w:pPr>
        <w:ind w:left="540"/>
        <w:rPr>
          <w:rFonts w:cs="Arial"/>
        </w:rPr>
      </w:pPr>
    </w:p>
    <w:p w14:paraId="4200D767" w14:textId="77777777" w:rsidR="007F67DE" w:rsidRDefault="007F67DE">
      <w:pPr>
        <w:ind w:left="540"/>
        <w:rPr>
          <w:rFonts w:cs="Arial"/>
        </w:rPr>
      </w:pPr>
    </w:p>
    <w:p w14:paraId="496217B0" w14:textId="77777777" w:rsidR="007F67DE" w:rsidRDefault="00D011DF">
      <w:pPr>
        <w:outlineLvl w:val="0"/>
        <w:rPr>
          <w:rFonts w:cs="Arial"/>
          <w:lang w:val="en-GB"/>
        </w:rPr>
      </w:pPr>
      <w:r>
        <w:rPr>
          <w:rFonts w:ascii="Arial Narrow" w:hAnsi="Arial Narrow"/>
          <w:sz w:val="22"/>
          <w:szCs w:val="22"/>
        </w:rPr>
        <w:br w:type="page"/>
      </w:r>
    </w:p>
    <w:p w14:paraId="10EA7FD3" w14:textId="77777777" w:rsidR="007F67DE" w:rsidRDefault="00D011DF">
      <w:pPr>
        <w:ind w:left="0" w:firstLine="180"/>
        <w:rPr>
          <w:rFonts w:cs="Arial"/>
          <w:b/>
          <w:color w:val="000000"/>
          <w:lang w:val="en-GB"/>
        </w:rPr>
      </w:pPr>
      <w:r>
        <w:rPr>
          <w:rFonts w:cs="Arial"/>
          <w:b/>
          <w:color w:val="000000"/>
          <w:lang w:val="en-GB"/>
        </w:rPr>
        <w:lastRenderedPageBreak/>
        <w:t>PATCH MANAGEMENT REPORT</w:t>
      </w:r>
    </w:p>
    <w:p w14:paraId="66C82AA8" w14:textId="77777777" w:rsidR="007F67DE" w:rsidRDefault="007F67DE">
      <w:pPr>
        <w:ind w:left="0"/>
        <w:rPr>
          <w:rFonts w:cs="Arial"/>
          <w:b/>
          <w:color w:val="943634"/>
          <w:lang w:val="en-GB"/>
        </w:rPr>
      </w:pPr>
    </w:p>
    <w:p w14:paraId="4631F88E" w14:textId="77777777" w:rsidR="007F67DE" w:rsidRDefault="007F67DE">
      <w:pPr>
        <w:ind w:left="0"/>
        <w:rPr>
          <w:rFonts w:cs="Arial"/>
          <w:b/>
          <w:color w:val="943634"/>
          <w:lang w:val="en-GB"/>
        </w:rPr>
      </w:pPr>
    </w:p>
    <w:p w14:paraId="6047295E" w14:textId="77777777" w:rsidR="007F67DE" w:rsidRDefault="00D011DF">
      <w:pPr>
        <w:ind w:left="0" w:firstLine="27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t>:</w:t>
      </w:r>
      <w:r>
        <w:rPr>
          <w:rFonts w:cs="Arial"/>
          <w:color w:val="000000"/>
          <w:lang w:val="en-GB"/>
        </w:rPr>
        <w:tab/>
        <w:t>___________________________________________________</w:t>
      </w:r>
    </w:p>
    <w:p w14:paraId="4AF909B0" w14:textId="77777777" w:rsidR="007F67DE" w:rsidRDefault="007F67DE">
      <w:pPr>
        <w:ind w:left="0"/>
        <w:rPr>
          <w:rFonts w:cs="Arial"/>
          <w:color w:val="000000"/>
          <w:lang w:val="en-GB"/>
        </w:rPr>
      </w:pPr>
    </w:p>
    <w:p w14:paraId="570570F8" w14:textId="77777777" w:rsidR="007F67DE" w:rsidRDefault="00D011DF">
      <w:pPr>
        <w:ind w:left="0" w:firstLine="27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t>:</w:t>
      </w:r>
      <w:r>
        <w:rPr>
          <w:rFonts w:cs="Arial"/>
          <w:b/>
          <w:color w:val="000000"/>
          <w:lang w:val="en-GB"/>
        </w:rPr>
        <w:tab/>
      </w:r>
      <w:r>
        <w:rPr>
          <w:rFonts w:cs="Arial"/>
          <w:b/>
          <w:color w:val="000000"/>
          <w:lang w:val="en-GB"/>
        </w:rPr>
        <w:t>______________________________________________________</w:t>
      </w:r>
    </w:p>
    <w:p w14:paraId="4885100A" w14:textId="77777777" w:rsidR="007F67DE" w:rsidRDefault="007F67DE">
      <w:pPr>
        <w:ind w:left="0"/>
        <w:rPr>
          <w:rFonts w:cs="Arial"/>
          <w:b/>
          <w:color w:val="000000"/>
          <w:lang w:val="en-GB"/>
        </w:rPr>
      </w:pPr>
    </w:p>
    <w:p w14:paraId="3D7CEA7F" w14:textId="77777777" w:rsidR="007F67DE" w:rsidRDefault="007F67DE">
      <w:pPr>
        <w:ind w:left="0"/>
        <w:rPr>
          <w:rFonts w:cs="Arial"/>
          <w:b/>
          <w:color w:val="000000"/>
          <w:lang w:val="en-GB"/>
        </w:rPr>
      </w:pPr>
    </w:p>
    <w:tbl>
      <w:tblPr>
        <w:tblW w:w="96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7F67DE" w14:paraId="575780EF" w14:textId="77777777">
        <w:trPr>
          <w:trHeight w:val="512"/>
        </w:trPr>
        <w:tc>
          <w:tcPr>
            <w:tcW w:w="2628" w:type="dxa"/>
            <w:vAlign w:val="center"/>
          </w:tcPr>
          <w:p w14:paraId="491072FA" w14:textId="77777777" w:rsidR="007F67DE" w:rsidRDefault="00D011DF">
            <w:pPr>
              <w:ind w:left="0"/>
              <w:jc w:val="center"/>
              <w:rPr>
                <w:rFonts w:cs="Arial"/>
                <w:b/>
                <w:color w:val="000000"/>
                <w:lang w:val="en-GB"/>
              </w:rPr>
            </w:pPr>
            <w:r>
              <w:rPr>
                <w:rFonts w:cs="Arial"/>
                <w:b/>
                <w:color w:val="000000"/>
                <w:lang w:val="en-GB"/>
              </w:rPr>
              <w:t>Date</w:t>
            </w:r>
          </w:p>
        </w:tc>
        <w:tc>
          <w:tcPr>
            <w:tcW w:w="7047" w:type="dxa"/>
            <w:vAlign w:val="center"/>
          </w:tcPr>
          <w:p w14:paraId="72DE85DB" w14:textId="77777777" w:rsidR="007F67DE" w:rsidRDefault="00D011DF">
            <w:pPr>
              <w:ind w:left="0"/>
              <w:jc w:val="center"/>
              <w:rPr>
                <w:rFonts w:cs="Arial"/>
                <w:b/>
                <w:color w:val="000000"/>
                <w:lang w:val="en-GB"/>
              </w:rPr>
            </w:pPr>
            <w:r>
              <w:rPr>
                <w:rFonts w:cs="Arial"/>
                <w:b/>
                <w:color w:val="000000"/>
                <w:lang w:val="en-GB"/>
              </w:rPr>
              <w:t>Patch / Service Pack Applied</w:t>
            </w:r>
          </w:p>
        </w:tc>
      </w:tr>
      <w:tr w:rsidR="007F67DE" w14:paraId="7F6882C1" w14:textId="77777777">
        <w:trPr>
          <w:trHeight w:val="671"/>
        </w:trPr>
        <w:tc>
          <w:tcPr>
            <w:tcW w:w="2628" w:type="dxa"/>
          </w:tcPr>
          <w:p w14:paraId="66EFE8BD" w14:textId="77777777" w:rsidR="007F67DE" w:rsidRDefault="00D011DF">
            <w:pPr>
              <w:ind w:left="0"/>
              <w:rPr>
                <w:rFonts w:cs="Arial"/>
                <w:color w:val="000000"/>
                <w:lang w:val="en-GB"/>
              </w:rPr>
            </w:pPr>
            <w:r>
              <w:rPr>
                <w:rFonts w:cs="Arial"/>
                <w:color w:val="000000"/>
                <w:lang w:val="en-GB"/>
              </w:rPr>
              <w:t>10 Nov 2017</w:t>
            </w:r>
          </w:p>
        </w:tc>
        <w:tc>
          <w:tcPr>
            <w:tcW w:w="7047" w:type="dxa"/>
          </w:tcPr>
          <w:p w14:paraId="3FD371E9" w14:textId="77777777" w:rsidR="007F67DE" w:rsidRDefault="00D011DF">
            <w:pPr>
              <w:ind w:left="0"/>
              <w:rPr>
                <w:rFonts w:cs="Arial"/>
                <w:color w:val="000000"/>
                <w:lang w:val="en-GB"/>
              </w:rPr>
            </w:pPr>
            <w:r>
              <w:rPr>
                <w:rFonts w:cs="Arial"/>
                <w:color w:val="000000"/>
                <w:lang w:val="en-GB"/>
              </w:rPr>
              <w:t>OS Patching</w:t>
            </w:r>
          </w:p>
        </w:tc>
      </w:tr>
      <w:tr w:rsidR="007F67DE" w14:paraId="6DF670E6" w14:textId="77777777">
        <w:trPr>
          <w:trHeight w:val="706"/>
        </w:trPr>
        <w:tc>
          <w:tcPr>
            <w:tcW w:w="2628" w:type="dxa"/>
          </w:tcPr>
          <w:p w14:paraId="66597038" w14:textId="77777777" w:rsidR="007F67DE" w:rsidRDefault="007F67DE">
            <w:pPr>
              <w:ind w:left="0"/>
              <w:rPr>
                <w:rFonts w:cs="Arial"/>
                <w:b/>
                <w:color w:val="000000"/>
                <w:lang w:val="en-GB"/>
              </w:rPr>
            </w:pPr>
          </w:p>
        </w:tc>
        <w:tc>
          <w:tcPr>
            <w:tcW w:w="7047" w:type="dxa"/>
          </w:tcPr>
          <w:p w14:paraId="017458F3" w14:textId="77777777" w:rsidR="007F67DE" w:rsidRDefault="007F67DE">
            <w:pPr>
              <w:ind w:left="0"/>
              <w:rPr>
                <w:rFonts w:cs="Arial"/>
                <w:b/>
                <w:color w:val="000000"/>
                <w:lang w:val="en-GB"/>
              </w:rPr>
            </w:pPr>
          </w:p>
        </w:tc>
      </w:tr>
      <w:tr w:rsidR="007F67DE" w14:paraId="60086500" w14:textId="77777777">
        <w:trPr>
          <w:trHeight w:val="706"/>
        </w:trPr>
        <w:tc>
          <w:tcPr>
            <w:tcW w:w="2628" w:type="dxa"/>
          </w:tcPr>
          <w:p w14:paraId="6A9BAC8F" w14:textId="77777777" w:rsidR="007F67DE" w:rsidRDefault="007F67DE">
            <w:pPr>
              <w:ind w:left="0"/>
              <w:rPr>
                <w:rFonts w:cs="Arial"/>
                <w:b/>
                <w:color w:val="000000"/>
                <w:lang w:val="en-GB"/>
              </w:rPr>
            </w:pPr>
          </w:p>
        </w:tc>
        <w:tc>
          <w:tcPr>
            <w:tcW w:w="7047" w:type="dxa"/>
          </w:tcPr>
          <w:p w14:paraId="2C28ACFC" w14:textId="77777777" w:rsidR="007F67DE" w:rsidRDefault="007F67DE">
            <w:pPr>
              <w:ind w:left="0"/>
              <w:rPr>
                <w:rFonts w:cs="Arial"/>
                <w:b/>
                <w:color w:val="000000"/>
                <w:lang w:val="en-GB"/>
              </w:rPr>
            </w:pPr>
          </w:p>
        </w:tc>
      </w:tr>
      <w:tr w:rsidR="007F67DE" w14:paraId="67525D00" w14:textId="77777777">
        <w:trPr>
          <w:trHeight w:val="738"/>
        </w:trPr>
        <w:tc>
          <w:tcPr>
            <w:tcW w:w="2628" w:type="dxa"/>
          </w:tcPr>
          <w:p w14:paraId="02A3EDED" w14:textId="77777777" w:rsidR="007F67DE" w:rsidRDefault="007F67DE">
            <w:pPr>
              <w:ind w:left="0"/>
              <w:rPr>
                <w:rFonts w:cs="Arial"/>
                <w:b/>
                <w:color w:val="000000"/>
                <w:lang w:val="en-GB"/>
              </w:rPr>
            </w:pPr>
          </w:p>
        </w:tc>
        <w:tc>
          <w:tcPr>
            <w:tcW w:w="7047" w:type="dxa"/>
          </w:tcPr>
          <w:p w14:paraId="63B496E2" w14:textId="77777777" w:rsidR="007F67DE" w:rsidRDefault="007F67DE">
            <w:pPr>
              <w:ind w:left="0"/>
              <w:rPr>
                <w:rFonts w:cs="Arial"/>
                <w:b/>
                <w:color w:val="000000"/>
                <w:lang w:val="en-GB"/>
              </w:rPr>
            </w:pPr>
          </w:p>
        </w:tc>
      </w:tr>
    </w:tbl>
    <w:p w14:paraId="3A871899" w14:textId="77777777" w:rsidR="007F67DE" w:rsidRDefault="007F67DE">
      <w:pPr>
        <w:ind w:left="0"/>
        <w:rPr>
          <w:rFonts w:cs="Arial"/>
          <w:b/>
          <w:color w:val="000000"/>
          <w:lang w:val="en-GB"/>
        </w:rPr>
      </w:pPr>
    </w:p>
    <w:p w14:paraId="2F6D4EFB" w14:textId="77777777" w:rsidR="007F67DE" w:rsidRDefault="007F67DE">
      <w:pPr>
        <w:ind w:left="0"/>
        <w:rPr>
          <w:rFonts w:cs="Arial"/>
          <w:b/>
          <w:color w:val="000000"/>
          <w:lang w:val="en-GB"/>
        </w:rPr>
      </w:pPr>
    </w:p>
    <w:p w14:paraId="339D0948" w14:textId="77777777" w:rsidR="007F67DE" w:rsidRDefault="00D011DF">
      <w:pPr>
        <w:ind w:left="0" w:firstLine="81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Approved By:</w:t>
      </w:r>
    </w:p>
    <w:p w14:paraId="035A956E" w14:textId="77777777" w:rsidR="007F67DE" w:rsidRDefault="007F67DE">
      <w:pPr>
        <w:ind w:left="0"/>
        <w:rPr>
          <w:rFonts w:cs="Arial"/>
          <w:b/>
          <w:color w:val="000000"/>
          <w:lang w:val="en-GB"/>
        </w:rPr>
      </w:pPr>
    </w:p>
    <w:p w14:paraId="7BC35E71" w14:textId="77777777" w:rsidR="007F67DE" w:rsidRDefault="007F67DE">
      <w:pPr>
        <w:ind w:left="0"/>
        <w:rPr>
          <w:rFonts w:cs="Arial"/>
          <w:b/>
          <w:color w:val="000000"/>
          <w:lang w:val="en-GB"/>
        </w:rPr>
      </w:pPr>
    </w:p>
    <w:p w14:paraId="7CDC98AA" w14:textId="77777777" w:rsidR="007F67DE" w:rsidRDefault="00D011DF">
      <w:pPr>
        <w:ind w:left="0" w:firstLine="36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w:t>
      </w:r>
    </w:p>
    <w:p w14:paraId="4D606C4E" w14:textId="77777777" w:rsidR="007F67DE" w:rsidRDefault="00D011DF">
      <w:pPr>
        <w:ind w:left="0" w:firstLine="360"/>
        <w:rPr>
          <w:rFonts w:cs="Arial"/>
          <w:b/>
          <w:color w:val="000000"/>
          <w:lang w:val="en-GB"/>
        </w:rPr>
      </w:pPr>
      <w:r>
        <w:rPr>
          <w:rFonts w:cs="Arial"/>
          <w:b/>
          <w:color w:val="000000"/>
          <w:lang w:val="en-GB"/>
        </w:rPr>
        <w:tab/>
      </w:r>
      <w:r>
        <w:rPr>
          <w:rFonts w:cs="Arial"/>
          <w:b/>
          <w:color w:val="000000"/>
          <w:lang w:val="en-GB"/>
        </w:rPr>
        <w:tab/>
        <w:t>System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System Owner</w:t>
      </w:r>
    </w:p>
    <w:p w14:paraId="264C1A0E" w14:textId="77777777" w:rsidR="007F67DE" w:rsidRDefault="007F67DE">
      <w:pPr>
        <w:ind w:left="0"/>
        <w:rPr>
          <w:rFonts w:cs="Arial"/>
          <w:b/>
          <w:color w:val="000000"/>
          <w:lang w:val="en-GB"/>
        </w:rPr>
      </w:pPr>
    </w:p>
    <w:p w14:paraId="3DC20B7F" w14:textId="77777777" w:rsidR="007F67DE" w:rsidRDefault="007F67DE">
      <w:pPr>
        <w:ind w:left="0"/>
        <w:rPr>
          <w:rFonts w:cs="Arial"/>
          <w:b/>
          <w:color w:val="000000"/>
          <w:lang w:val="en-GB"/>
        </w:rPr>
      </w:pPr>
    </w:p>
    <w:p w14:paraId="222C0D7E" w14:textId="77777777" w:rsidR="007F67DE" w:rsidRDefault="007F67DE">
      <w:pPr>
        <w:ind w:left="0"/>
        <w:rPr>
          <w:rFonts w:cs="Arial"/>
          <w:b/>
          <w:color w:val="000000"/>
          <w:lang w:val="en-GB"/>
        </w:rPr>
      </w:pPr>
    </w:p>
    <w:p w14:paraId="2DE00C70" w14:textId="77777777" w:rsidR="007F67DE" w:rsidRDefault="007F67DE">
      <w:pPr>
        <w:ind w:left="0"/>
        <w:rPr>
          <w:rFonts w:cs="Arial"/>
          <w:b/>
          <w:color w:val="000000"/>
          <w:lang w:val="en-GB"/>
        </w:rPr>
      </w:pPr>
    </w:p>
    <w:p w14:paraId="0828AFE0" w14:textId="77777777" w:rsidR="007F67DE" w:rsidRDefault="007F67DE">
      <w:pPr>
        <w:ind w:left="0"/>
        <w:rPr>
          <w:rFonts w:cs="Arial"/>
          <w:b/>
          <w:color w:val="000000"/>
          <w:lang w:val="en-GB"/>
        </w:rPr>
      </w:pPr>
    </w:p>
    <w:p w14:paraId="7BBBDB27" w14:textId="77777777" w:rsidR="007F67DE" w:rsidRDefault="007F67DE">
      <w:pPr>
        <w:ind w:left="0"/>
        <w:rPr>
          <w:rFonts w:cs="Arial"/>
          <w:b/>
          <w:color w:val="000000"/>
          <w:lang w:val="en-GB"/>
        </w:rPr>
      </w:pPr>
    </w:p>
    <w:p w14:paraId="68285AC0" w14:textId="77777777" w:rsidR="007F67DE" w:rsidRDefault="007F67DE">
      <w:pPr>
        <w:ind w:left="0"/>
        <w:rPr>
          <w:rFonts w:cs="Arial"/>
          <w:b/>
          <w:color w:val="000000"/>
          <w:lang w:val="en-GB"/>
        </w:rPr>
      </w:pPr>
    </w:p>
    <w:p w14:paraId="63ED297C" w14:textId="77777777" w:rsidR="007F67DE" w:rsidRDefault="007F67DE">
      <w:pPr>
        <w:ind w:left="0"/>
        <w:rPr>
          <w:rFonts w:cs="Arial"/>
          <w:b/>
          <w:color w:val="000000"/>
          <w:lang w:val="en-GB"/>
        </w:rPr>
      </w:pPr>
    </w:p>
    <w:p w14:paraId="700A880C" w14:textId="77777777" w:rsidR="007F67DE" w:rsidRDefault="007F67DE">
      <w:pPr>
        <w:ind w:left="0"/>
        <w:rPr>
          <w:rFonts w:cs="Arial"/>
          <w:b/>
          <w:color w:val="000000"/>
          <w:lang w:val="en-GB"/>
        </w:rPr>
      </w:pPr>
    </w:p>
    <w:p w14:paraId="7D962636" w14:textId="77777777" w:rsidR="007F67DE" w:rsidRDefault="007F67DE">
      <w:pPr>
        <w:ind w:left="0"/>
        <w:rPr>
          <w:rFonts w:cs="Arial"/>
          <w:b/>
          <w:color w:val="000000"/>
          <w:lang w:val="en-GB"/>
        </w:rPr>
      </w:pPr>
    </w:p>
    <w:p w14:paraId="2A552BBE" w14:textId="77777777" w:rsidR="007F67DE" w:rsidRDefault="007F67DE">
      <w:pPr>
        <w:ind w:left="0"/>
        <w:rPr>
          <w:rFonts w:cs="Arial"/>
          <w:b/>
          <w:color w:val="000000"/>
          <w:lang w:val="en-GB"/>
        </w:rPr>
      </w:pPr>
    </w:p>
    <w:p w14:paraId="41558D7E" w14:textId="77777777" w:rsidR="007F67DE" w:rsidRDefault="007F67DE">
      <w:pPr>
        <w:ind w:left="0"/>
        <w:rPr>
          <w:rFonts w:cs="Arial"/>
          <w:b/>
          <w:color w:val="000000"/>
          <w:lang w:val="en-GB"/>
        </w:rPr>
      </w:pPr>
    </w:p>
    <w:p w14:paraId="791C0BC8" w14:textId="77777777" w:rsidR="007F67DE" w:rsidRDefault="007F67DE">
      <w:pPr>
        <w:ind w:left="0"/>
        <w:rPr>
          <w:rFonts w:cs="Arial"/>
          <w:b/>
          <w:color w:val="000000"/>
          <w:lang w:val="en-GB"/>
        </w:rPr>
      </w:pPr>
    </w:p>
    <w:p w14:paraId="6109F0E2" w14:textId="77777777" w:rsidR="007F67DE" w:rsidRDefault="007F67DE">
      <w:pPr>
        <w:ind w:left="0"/>
        <w:rPr>
          <w:rFonts w:cs="Arial"/>
          <w:b/>
          <w:color w:val="000000"/>
          <w:lang w:val="en-GB"/>
        </w:rPr>
      </w:pPr>
    </w:p>
    <w:p w14:paraId="39C05CC7" w14:textId="77777777" w:rsidR="007F67DE" w:rsidRDefault="007F67DE">
      <w:pPr>
        <w:ind w:left="0"/>
        <w:rPr>
          <w:rFonts w:cs="Arial"/>
          <w:b/>
          <w:color w:val="000000"/>
          <w:lang w:val="en-GB"/>
        </w:rPr>
      </w:pPr>
    </w:p>
    <w:p w14:paraId="1EF533CB" w14:textId="77777777" w:rsidR="007F67DE" w:rsidRDefault="007F67DE">
      <w:pPr>
        <w:ind w:left="0"/>
        <w:rPr>
          <w:rFonts w:cs="Arial"/>
          <w:b/>
          <w:color w:val="943634"/>
          <w:lang w:val="en-GB"/>
        </w:rPr>
      </w:pPr>
    </w:p>
    <w:p w14:paraId="22E2EB0F" w14:textId="77777777" w:rsidR="007F67DE" w:rsidRDefault="007F67DE">
      <w:pPr>
        <w:ind w:left="0"/>
        <w:rPr>
          <w:rFonts w:cs="Arial"/>
          <w:b/>
          <w:color w:val="000000"/>
          <w:lang w:val="en-GB"/>
        </w:rPr>
      </w:pPr>
    </w:p>
    <w:p w14:paraId="5F1A1ADB" w14:textId="77777777" w:rsidR="007F67DE" w:rsidRDefault="007F67DE">
      <w:pPr>
        <w:ind w:left="0"/>
        <w:rPr>
          <w:rFonts w:cs="Arial"/>
          <w:b/>
          <w:color w:val="000000"/>
          <w:lang w:val="en-GB"/>
        </w:rPr>
      </w:pPr>
    </w:p>
    <w:p w14:paraId="790F9C5E" w14:textId="77777777" w:rsidR="007F67DE" w:rsidRDefault="00D011DF">
      <w:pPr>
        <w:ind w:left="0"/>
        <w:rPr>
          <w:rFonts w:cs="Arial"/>
          <w:b/>
          <w:color w:val="000000"/>
          <w:lang w:val="en-GB"/>
        </w:rPr>
      </w:pPr>
      <w:r>
        <w:rPr>
          <w:rFonts w:cs="Arial"/>
          <w:b/>
          <w:color w:val="000000"/>
          <w:lang w:val="en-GB"/>
        </w:rPr>
        <w:t>BACKUP RESTORATION REPORT</w:t>
      </w:r>
    </w:p>
    <w:p w14:paraId="6D013848" w14:textId="77777777" w:rsidR="007F67DE" w:rsidRDefault="007F67DE">
      <w:pPr>
        <w:ind w:left="0"/>
        <w:rPr>
          <w:rFonts w:cs="Arial"/>
          <w:b/>
          <w:color w:val="000000"/>
          <w:lang w:val="en-GB"/>
        </w:rPr>
      </w:pPr>
    </w:p>
    <w:p w14:paraId="104D497C" w14:textId="77777777" w:rsidR="007F67DE" w:rsidRDefault="007F67DE">
      <w:pPr>
        <w:ind w:left="0"/>
        <w:rPr>
          <w:rFonts w:cs="Arial"/>
          <w:b/>
          <w:color w:val="943634"/>
          <w:lang w:val="en-GB"/>
        </w:rPr>
      </w:pPr>
    </w:p>
    <w:p w14:paraId="21D8DCD4" w14:textId="77777777" w:rsidR="007F67DE" w:rsidRDefault="00D011DF">
      <w:pPr>
        <w:ind w:left="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t>:</w:t>
      </w:r>
      <w:r>
        <w:rPr>
          <w:rFonts w:cs="Arial"/>
          <w:color w:val="000000"/>
          <w:lang w:val="en-GB"/>
        </w:rPr>
        <w:tab/>
      </w:r>
      <w:r>
        <w:rPr>
          <w:rFonts w:cs="Arial"/>
          <w:color w:val="000000"/>
          <w:lang w:val="en-GB"/>
        </w:rPr>
        <w:t>______________________________________________________</w:t>
      </w:r>
    </w:p>
    <w:p w14:paraId="2C344184" w14:textId="77777777" w:rsidR="007F67DE" w:rsidRDefault="007F67DE">
      <w:pPr>
        <w:ind w:left="0"/>
        <w:rPr>
          <w:rFonts w:cs="Arial"/>
          <w:color w:val="000000"/>
          <w:lang w:val="en-GB"/>
        </w:rPr>
      </w:pPr>
    </w:p>
    <w:p w14:paraId="2AD8F80C" w14:textId="77777777" w:rsidR="007F67DE" w:rsidRDefault="00D011DF">
      <w:pPr>
        <w:ind w:left="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t>:</w:t>
      </w:r>
      <w:r>
        <w:rPr>
          <w:rFonts w:cs="Arial"/>
          <w:b/>
          <w:color w:val="000000"/>
          <w:lang w:val="en-GB"/>
        </w:rPr>
        <w:tab/>
        <w:t>______________________________________________________</w:t>
      </w:r>
    </w:p>
    <w:p w14:paraId="13AA0B87" w14:textId="77777777" w:rsidR="007F67DE" w:rsidRDefault="007F67DE">
      <w:pPr>
        <w:ind w:left="0"/>
        <w:rPr>
          <w:rFonts w:cs="Arial"/>
          <w:b/>
          <w:color w:val="000000"/>
          <w:lang w:val="en-GB"/>
        </w:rPr>
      </w:pPr>
    </w:p>
    <w:p w14:paraId="0E474E68" w14:textId="77777777" w:rsidR="007F67DE" w:rsidRDefault="007F67DE">
      <w:pPr>
        <w:ind w:left="0"/>
        <w:rPr>
          <w:rFonts w:cs="Arial"/>
          <w:b/>
          <w:color w:val="000000"/>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7F67DE" w14:paraId="05921144" w14:textId="77777777">
        <w:trPr>
          <w:trHeight w:val="512"/>
        </w:trPr>
        <w:tc>
          <w:tcPr>
            <w:tcW w:w="2628" w:type="dxa"/>
            <w:vAlign w:val="center"/>
          </w:tcPr>
          <w:p w14:paraId="5F3F821A" w14:textId="77777777" w:rsidR="007F67DE" w:rsidRDefault="00D011DF">
            <w:pPr>
              <w:ind w:left="0"/>
              <w:jc w:val="center"/>
              <w:rPr>
                <w:rFonts w:cs="Arial"/>
                <w:color w:val="000000"/>
                <w:lang w:val="en-GB"/>
              </w:rPr>
            </w:pPr>
            <w:r>
              <w:rPr>
                <w:rFonts w:cs="Arial"/>
                <w:b/>
                <w:color w:val="000000"/>
                <w:lang w:val="en-GB"/>
              </w:rPr>
              <w:t>Date</w:t>
            </w:r>
          </w:p>
        </w:tc>
        <w:tc>
          <w:tcPr>
            <w:tcW w:w="7047" w:type="dxa"/>
            <w:vAlign w:val="center"/>
          </w:tcPr>
          <w:p w14:paraId="18A157EE" w14:textId="77777777" w:rsidR="007F67DE" w:rsidRDefault="00D011DF">
            <w:pPr>
              <w:ind w:left="0"/>
              <w:jc w:val="center"/>
              <w:rPr>
                <w:rFonts w:cs="Arial"/>
                <w:b/>
                <w:color w:val="000000"/>
                <w:lang w:val="en-GB"/>
              </w:rPr>
            </w:pPr>
            <w:r>
              <w:rPr>
                <w:rFonts w:cs="Arial"/>
                <w:b/>
                <w:color w:val="000000"/>
                <w:lang w:val="en-GB"/>
              </w:rPr>
              <w:t>Status of Restoration</w:t>
            </w:r>
          </w:p>
        </w:tc>
      </w:tr>
      <w:tr w:rsidR="007F67DE" w14:paraId="50DF6546" w14:textId="77777777">
        <w:trPr>
          <w:trHeight w:val="671"/>
        </w:trPr>
        <w:tc>
          <w:tcPr>
            <w:tcW w:w="2628" w:type="dxa"/>
          </w:tcPr>
          <w:p w14:paraId="740FBA26" w14:textId="77777777" w:rsidR="007F67DE" w:rsidRDefault="007F67DE">
            <w:pPr>
              <w:ind w:left="0"/>
              <w:rPr>
                <w:rFonts w:cs="Arial"/>
                <w:b/>
                <w:color w:val="000000"/>
                <w:lang w:val="en-GB"/>
              </w:rPr>
            </w:pPr>
          </w:p>
        </w:tc>
        <w:tc>
          <w:tcPr>
            <w:tcW w:w="7047" w:type="dxa"/>
          </w:tcPr>
          <w:p w14:paraId="025E7F4C" w14:textId="77777777" w:rsidR="007F67DE" w:rsidRDefault="007F67DE">
            <w:pPr>
              <w:ind w:left="0"/>
              <w:rPr>
                <w:rFonts w:cs="Arial"/>
                <w:b/>
                <w:color w:val="000000"/>
                <w:lang w:val="en-GB"/>
              </w:rPr>
            </w:pPr>
          </w:p>
        </w:tc>
      </w:tr>
      <w:tr w:rsidR="007F67DE" w14:paraId="526139AB" w14:textId="77777777">
        <w:trPr>
          <w:trHeight w:val="706"/>
        </w:trPr>
        <w:tc>
          <w:tcPr>
            <w:tcW w:w="2628" w:type="dxa"/>
          </w:tcPr>
          <w:p w14:paraId="60A5ECF6" w14:textId="77777777" w:rsidR="007F67DE" w:rsidRDefault="007F67DE">
            <w:pPr>
              <w:ind w:left="0"/>
              <w:rPr>
                <w:rFonts w:cs="Arial"/>
                <w:b/>
                <w:color w:val="000000"/>
                <w:lang w:val="en-GB"/>
              </w:rPr>
            </w:pPr>
          </w:p>
        </w:tc>
        <w:tc>
          <w:tcPr>
            <w:tcW w:w="7047" w:type="dxa"/>
          </w:tcPr>
          <w:p w14:paraId="07B15200" w14:textId="77777777" w:rsidR="007F67DE" w:rsidRDefault="007F67DE">
            <w:pPr>
              <w:ind w:left="0"/>
              <w:rPr>
                <w:rFonts w:cs="Arial"/>
                <w:b/>
                <w:color w:val="000000"/>
                <w:lang w:val="en-GB"/>
              </w:rPr>
            </w:pPr>
          </w:p>
        </w:tc>
      </w:tr>
      <w:tr w:rsidR="007F67DE" w14:paraId="490E2721" w14:textId="77777777">
        <w:trPr>
          <w:trHeight w:val="706"/>
        </w:trPr>
        <w:tc>
          <w:tcPr>
            <w:tcW w:w="2628" w:type="dxa"/>
          </w:tcPr>
          <w:p w14:paraId="5AE6D6BE" w14:textId="77777777" w:rsidR="007F67DE" w:rsidRDefault="007F67DE">
            <w:pPr>
              <w:ind w:left="0"/>
              <w:rPr>
                <w:rFonts w:cs="Arial"/>
                <w:b/>
                <w:color w:val="000000"/>
                <w:lang w:val="en-GB"/>
              </w:rPr>
            </w:pPr>
          </w:p>
        </w:tc>
        <w:tc>
          <w:tcPr>
            <w:tcW w:w="7047" w:type="dxa"/>
          </w:tcPr>
          <w:p w14:paraId="064791A8" w14:textId="77777777" w:rsidR="007F67DE" w:rsidRDefault="007F67DE">
            <w:pPr>
              <w:ind w:left="0"/>
              <w:rPr>
                <w:rFonts w:cs="Arial"/>
                <w:b/>
                <w:color w:val="000000"/>
                <w:lang w:val="en-GB"/>
              </w:rPr>
            </w:pPr>
          </w:p>
        </w:tc>
      </w:tr>
      <w:tr w:rsidR="007F67DE" w14:paraId="4BF6756B" w14:textId="77777777">
        <w:trPr>
          <w:trHeight w:val="738"/>
        </w:trPr>
        <w:tc>
          <w:tcPr>
            <w:tcW w:w="2628" w:type="dxa"/>
          </w:tcPr>
          <w:p w14:paraId="587D3BE7" w14:textId="77777777" w:rsidR="007F67DE" w:rsidRDefault="007F67DE">
            <w:pPr>
              <w:ind w:left="0"/>
              <w:rPr>
                <w:rFonts w:cs="Arial"/>
                <w:b/>
                <w:color w:val="000000"/>
                <w:lang w:val="en-GB"/>
              </w:rPr>
            </w:pPr>
          </w:p>
        </w:tc>
        <w:tc>
          <w:tcPr>
            <w:tcW w:w="7047" w:type="dxa"/>
          </w:tcPr>
          <w:p w14:paraId="683DC078" w14:textId="77777777" w:rsidR="007F67DE" w:rsidRDefault="007F67DE">
            <w:pPr>
              <w:ind w:left="0"/>
              <w:rPr>
                <w:rFonts w:cs="Arial"/>
                <w:b/>
                <w:color w:val="000000"/>
                <w:lang w:val="en-GB"/>
              </w:rPr>
            </w:pPr>
          </w:p>
        </w:tc>
      </w:tr>
    </w:tbl>
    <w:p w14:paraId="69678E1F" w14:textId="77777777" w:rsidR="007F67DE" w:rsidRDefault="007F67DE">
      <w:pPr>
        <w:ind w:left="0"/>
        <w:rPr>
          <w:rFonts w:cs="Arial"/>
          <w:b/>
          <w:color w:val="000000"/>
          <w:lang w:val="en-GB"/>
        </w:rPr>
      </w:pPr>
    </w:p>
    <w:p w14:paraId="08C1FDAD" w14:textId="77777777" w:rsidR="007F67DE" w:rsidRDefault="007F67DE">
      <w:pPr>
        <w:ind w:left="0"/>
        <w:rPr>
          <w:rFonts w:cs="Arial"/>
          <w:b/>
          <w:color w:val="000000"/>
          <w:lang w:val="en-GB"/>
        </w:rPr>
      </w:pPr>
    </w:p>
    <w:p w14:paraId="41B597A0" w14:textId="77777777" w:rsidR="007F67DE" w:rsidRDefault="00D011DF">
      <w:pPr>
        <w:ind w:left="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Approved By:</w:t>
      </w:r>
    </w:p>
    <w:p w14:paraId="1084E6F5" w14:textId="77777777" w:rsidR="007F67DE" w:rsidRDefault="007F67DE">
      <w:pPr>
        <w:ind w:left="0"/>
        <w:rPr>
          <w:rFonts w:cs="Arial"/>
          <w:b/>
          <w:color w:val="000000"/>
          <w:lang w:val="en-GB"/>
        </w:rPr>
      </w:pPr>
    </w:p>
    <w:p w14:paraId="364B0712" w14:textId="77777777" w:rsidR="007F67DE" w:rsidRDefault="007F67DE">
      <w:pPr>
        <w:ind w:left="0"/>
        <w:rPr>
          <w:rFonts w:cs="Arial"/>
          <w:b/>
          <w:color w:val="000000"/>
          <w:lang w:val="en-GB"/>
        </w:rPr>
      </w:pPr>
    </w:p>
    <w:p w14:paraId="778B7D20" w14:textId="77777777" w:rsidR="007F67DE" w:rsidRDefault="00D011DF">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w:t>
      </w:r>
    </w:p>
    <w:p w14:paraId="2E8C1BB7" w14:textId="77777777" w:rsidR="007F67DE" w:rsidRDefault="00D011DF">
      <w:pPr>
        <w:ind w:left="0"/>
        <w:rPr>
          <w:rFonts w:cs="Arial"/>
          <w:b/>
          <w:color w:val="000000"/>
          <w:lang w:val="en-GB"/>
        </w:rPr>
      </w:pPr>
      <w:r>
        <w:rPr>
          <w:rFonts w:cs="Arial"/>
          <w:b/>
          <w:color w:val="000000"/>
          <w:lang w:val="en-GB"/>
        </w:rPr>
        <w:tab/>
      </w:r>
      <w:r>
        <w:rPr>
          <w:rFonts w:cs="Arial"/>
          <w:b/>
          <w:color w:val="000000"/>
          <w:lang w:val="en-GB"/>
        </w:rPr>
        <w:tab/>
        <w:t>Backup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System Owner</w:t>
      </w:r>
    </w:p>
    <w:p w14:paraId="38A4CB42" w14:textId="77777777" w:rsidR="007F67DE" w:rsidRDefault="007F67DE">
      <w:pPr>
        <w:ind w:left="0"/>
        <w:rPr>
          <w:rFonts w:cs="Arial"/>
          <w:b/>
          <w:color w:val="000000"/>
          <w:lang w:val="en-GB"/>
        </w:rPr>
      </w:pPr>
    </w:p>
    <w:p w14:paraId="46F391E9" w14:textId="77777777" w:rsidR="007F67DE" w:rsidRDefault="007F67DE">
      <w:pPr>
        <w:ind w:left="0"/>
        <w:rPr>
          <w:rFonts w:cs="Arial"/>
          <w:b/>
          <w:color w:val="000000"/>
          <w:lang w:val="en-GB"/>
        </w:rPr>
      </w:pPr>
    </w:p>
    <w:p w14:paraId="28AC1B28" w14:textId="77777777" w:rsidR="007F67DE" w:rsidRDefault="007F67DE">
      <w:pPr>
        <w:ind w:left="0"/>
        <w:rPr>
          <w:rFonts w:cs="Arial"/>
          <w:b/>
          <w:color w:val="000000"/>
          <w:lang w:val="en-GB"/>
        </w:rPr>
      </w:pPr>
    </w:p>
    <w:p w14:paraId="59DE7374" w14:textId="77777777" w:rsidR="007F67DE" w:rsidRDefault="007F67DE">
      <w:pPr>
        <w:ind w:left="0"/>
        <w:rPr>
          <w:rFonts w:cs="Arial"/>
          <w:b/>
          <w:color w:val="000000"/>
          <w:lang w:val="en-GB"/>
        </w:rPr>
      </w:pPr>
    </w:p>
    <w:p w14:paraId="7CB7E4D9" w14:textId="77777777" w:rsidR="007F67DE" w:rsidRDefault="007F67DE">
      <w:pPr>
        <w:ind w:left="0"/>
        <w:rPr>
          <w:rFonts w:cs="Arial"/>
          <w:b/>
          <w:color w:val="000000"/>
          <w:lang w:val="en-GB"/>
        </w:rPr>
      </w:pPr>
    </w:p>
    <w:p w14:paraId="7E62752A" w14:textId="77777777" w:rsidR="007F67DE" w:rsidRDefault="007F67DE">
      <w:pPr>
        <w:ind w:left="0"/>
        <w:rPr>
          <w:rFonts w:cs="Arial"/>
          <w:b/>
          <w:color w:val="000000"/>
          <w:lang w:val="en-GB"/>
        </w:rPr>
      </w:pPr>
    </w:p>
    <w:p w14:paraId="5822CD19" w14:textId="77777777" w:rsidR="007F67DE" w:rsidRDefault="007F67DE">
      <w:pPr>
        <w:ind w:left="0"/>
        <w:rPr>
          <w:rFonts w:cs="Arial"/>
          <w:b/>
          <w:color w:val="000000"/>
          <w:lang w:val="en-GB"/>
        </w:rPr>
      </w:pPr>
    </w:p>
    <w:p w14:paraId="6D47760A" w14:textId="77777777" w:rsidR="007F67DE" w:rsidRDefault="007F67DE">
      <w:pPr>
        <w:ind w:left="0"/>
        <w:rPr>
          <w:rFonts w:cs="Arial"/>
          <w:b/>
          <w:color w:val="000000"/>
          <w:lang w:val="en-GB"/>
        </w:rPr>
      </w:pPr>
    </w:p>
    <w:p w14:paraId="46541FEE" w14:textId="77777777" w:rsidR="007F67DE" w:rsidRDefault="007F67DE">
      <w:pPr>
        <w:ind w:left="0"/>
        <w:rPr>
          <w:rFonts w:cs="Arial"/>
          <w:b/>
          <w:lang w:val="en-GB"/>
        </w:rPr>
      </w:pPr>
    </w:p>
    <w:p w14:paraId="3D0A7634" w14:textId="77777777" w:rsidR="007F67DE" w:rsidRDefault="007F67DE">
      <w:pPr>
        <w:ind w:left="0"/>
        <w:rPr>
          <w:rFonts w:cs="Arial"/>
          <w:b/>
          <w:lang w:val="en-GB"/>
        </w:rPr>
      </w:pPr>
    </w:p>
    <w:p w14:paraId="480AAAE3" w14:textId="77777777" w:rsidR="007F67DE" w:rsidRDefault="007F67DE">
      <w:pPr>
        <w:ind w:left="0"/>
        <w:rPr>
          <w:rFonts w:cs="Arial"/>
          <w:b/>
          <w:lang w:val="en-GB"/>
        </w:rPr>
      </w:pPr>
    </w:p>
    <w:p w14:paraId="615D263B" w14:textId="77777777" w:rsidR="007F67DE" w:rsidRDefault="007F67DE">
      <w:pPr>
        <w:ind w:left="0"/>
        <w:rPr>
          <w:rFonts w:cs="Arial"/>
          <w:b/>
          <w:lang w:val="en-GB"/>
        </w:rPr>
      </w:pPr>
    </w:p>
    <w:p w14:paraId="5FE46C25" w14:textId="77777777" w:rsidR="007F67DE" w:rsidRDefault="007F67DE">
      <w:pPr>
        <w:ind w:left="0"/>
        <w:rPr>
          <w:rFonts w:cs="Arial"/>
          <w:b/>
          <w:lang w:val="en-GB"/>
        </w:rPr>
      </w:pPr>
    </w:p>
    <w:p w14:paraId="662E2991" w14:textId="77777777" w:rsidR="007F67DE" w:rsidRDefault="007F67DE">
      <w:pPr>
        <w:ind w:left="0"/>
        <w:rPr>
          <w:rFonts w:cs="Arial"/>
          <w:b/>
          <w:lang w:val="en-GB"/>
        </w:rPr>
      </w:pPr>
    </w:p>
    <w:p w14:paraId="6F6DCEE7" w14:textId="77777777" w:rsidR="007F67DE" w:rsidRDefault="007F67DE">
      <w:pPr>
        <w:ind w:left="0"/>
        <w:rPr>
          <w:rFonts w:cs="Arial"/>
          <w:b/>
          <w:lang w:val="en-GB"/>
        </w:rPr>
      </w:pPr>
    </w:p>
    <w:p w14:paraId="738F6CFE" w14:textId="77777777" w:rsidR="007F67DE" w:rsidRDefault="007F67DE">
      <w:pPr>
        <w:ind w:left="0"/>
        <w:rPr>
          <w:rFonts w:cs="Arial"/>
          <w:b/>
          <w:lang w:val="en-GB"/>
        </w:rPr>
      </w:pPr>
    </w:p>
    <w:p w14:paraId="0E3612C3" w14:textId="77777777" w:rsidR="007F67DE" w:rsidRDefault="007F67DE">
      <w:pPr>
        <w:ind w:left="0"/>
        <w:rPr>
          <w:rFonts w:cs="Arial"/>
          <w:b/>
          <w:lang w:val="en-GB"/>
        </w:rPr>
      </w:pPr>
    </w:p>
    <w:p w14:paraId="1428F0A7" w14:textId="77777777" w:rsidR="007F67DE" w:rsidRDefault="007F67DE">
      <w:pPr>
        <w:ind w:left="0"/>
        <w:rPr>
          <w:rFonts w:cs="Arial"/>
          <w:b/>
          <w:lang w:val="en-GB"/>
        </w:rPr>
      </w:pPr>
    </w:p>
    <w:p w14:paraId="666D2598" w14:textId="77777777" w:rsidR="007F67DE" w:rsidRDefault="00D011DF">
      <w:pPr>
        <w:ind w:left="0" w:firstLine="360"/>
        <w:rPr>
          <w:rFonts w:cs="Arial"/>
          <w:b/>
          <w:color w:val="000000"/>
          <w:lang w:val="en-GB"/>
        </w:rPr>
      </w:pPr>
      <w:r>
        <w:rPr>
          <w:rFonts w:cs="Arial"/>
          <w:b/>
          <w:color w:val="000000"/>
          <w:lang w:val="en-GB"/>
        </w:rPr>
        <w:t>NON COMPLIANCE REPORT</w:t>
      </w:r>
    </w:p>
    <w:p w14:paraId="2050BD55" w14:textId="77777777" w:rsidR="007F67DE" w:rsidRDefault="007F67DE">
      <w:pPr>
        <w:ind w:left="0"/>
        <w:rPr>
          <w:rFonts w:cs="Arial"/>
          <w:b/>
          <w:lang w:val="en-GB"/>
        </w:rPr>
      </w:pPr>
    </w:p>
    <w:p w14:paraId="6A22A52B" w14:textId="77777777" w:rsidR="007F67DE" w:rsidRDefault="007F67DE">
      <w:pPr>
        <w:ind w:left="0"/>
        <w:rPr>
          <w:rFonts w:cs="Arial"/>
          <w:b/>
          <w:lang w:val="en-GB"/>
        </w:rPr>
      </w:pPr>
    </w:p>
    <w:p w14:paraId="7EB98E02" w14:textId="77777777" w:rsidR="007F67DE" w:rsidRDefault="00D011DF">
      <w:pPr>
        <w:ind w:left="270"/>
        <w:rPr>
          <w:rFonts w:cs="Arial"/>
          <w:lang w:val="en-GB"/>
        </w:rPr>
      </w:pPr>
      <w:r>
        <w:rPr>
          <w:rFonts w:cs="Arial"/>
          <w:lang w:val="en-GB"/>
        </w:rPr>
        <w:t>Application</w:t>
      </w:r>
      <w:r>
        <w:rPr>
          <w:rFonts w:cs="Arial"/>
          <w:lang w:val="en-GB"/>
        </w:rPr>
        <w:tab/>
      </w:r>
      <w:r>
        <w:rPr>
          <w:rFonts w:cs="Arial"/>
          <w:lang w:val="en-GB"/>
        </w:rPr>
        <w:tab/>
        <w:t>:</w:t>
      </w:r>
      <w:r>
        <w:rPr>
          <w:rFonts w:cs="Arial"/>
          <w:lang w:val="en-GB"/>
        </w:rPr>
        <w:tab/>
      </w:r>
      <w:r>
        <w:rPr>
          <w:rFonts w:cs="Arial"/>
          <w:lang w:val="en-GB"/>
        </w:rPr>
        <w:t>______________________________________________________</w:t>
      </w:r>
    </w:p>
    <w:p w14:paraId="45C09875" w14:textId="77777777" w:rsidR="007F67DE" w:rsidRDefault="007F67DE">
      <w:pPr>
        <w:ind w:left="0"/>
        <w:rPr>
          <w:rFonts w:cs="Arial"/>
          <w:lang w:val="en-GB"/>
        </w:rPr>
      </w:pPr>
    </w:p>
    <w:p w14:paraId="73FA6035" w14:textId="77777777" w:rsidR="007F67DE" w:rsidRDefault="00D011DF">
      <w:pPr>
        <w:ind w:left="0" w:firstLine="270"/>
        <w:rPr>
          <w:rFonts w:cs="Arial"/>
          <w:b/>
          <w:lang w:val="en-GB"/>
        </w:rPr>
      </w:pPr>
      <w:r>
        <w:rPr>
          <w:rFonts w:cs="Arial"/>
          <w:lang w:val="en-GB"/>
        </w:rPr>
        <w:t>Owner</w:t>
      </w:r>
      <w:r>
        <w:rPr>
          <w:rFonts w:cs="Arial"/>
          <w:b/>
          <w:lang w:val="en-GB"/>
        </w:rPr>
        <w:tab/>
      </w:r>
      <w:r>
        <w:rPr>
          <w:rFonts w:cs="Arial"/>
          <w:b/>
          <w:lang w:val="en-GB"/>
        </w:rPr>
        <w:tab/>
      </w:r>
      <w:r>
        <w:rPr>
          <w:rFonts w:cs="Arial"/>
          <w:b/>
          <w:lang w:val="en-GB"/>
        </w:rPr>
        <w:tab/>
        <w:t>:</w:t>
      </w:r>
      <w:r>
        <w:rPr>
          <w:rFonts w:cs="Arial"/>
          <w:b/>
          <w:lang w:val="en-GB"/>
        </w:rPr>
        <w:tab/>
        <w:t>______________________________________________________</w:t>
      </w:r>
    </w:p>
    <w:p w14:paraId="6CDC65EB" w14:textId="77777777" w:rsidR="007F67DE" w:rsidRDefault="007F67DE">
      <w:pPr>
        <w:ind w:left="0"/>
        <w:rPr>
          <w:rFonts w:cs="Arial"/>
          <w:b/>
          <w:lang w:val="en-GB"/>
        </w:rPr>
      </w:pPr>
    </w:p>
    <w:p w14:paraId="2D50532D" w14:textId="77777777" w:rsidR="007F67DE" w:rsidRDefault="007F67DE">
      <w:pPr>
        <w:ind w:left="0"/>
        <w:rPr>
          <w:rFonts w:cs="Arial"/>
          <w:b/>
          <w:lang w:val="en-GB"/>
        </w:rPr>
      </w:pPr>
    </w:p>
    <w:tbl>
      <w:tblPr>
        <w:tblW w:w="96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880"/>
        <w:gridCol w:w="5157"/>
      </w:tblGrid>
      <w:tr w:rsidR="007F67DE" w14:paraId="280AE445" w14:textId="77777777">
        <w:trPr>
          <w:trHeight w:val="512"/>
        </w:trPr>
        <w:tc>
          <w:tcPr>
            <w:tcW w:w="1638" w:type="dxa"/>
            <w:vAlign w:val="center"/>
          </w:tcPr>
          <w:p w14:paraId="6ECD21A2" w14:textId="77777777" w:rsidR="007F67DE" w:rsidRDefault="00D011DF">
            <w:pPr>
              <w:ind w:left="0"/>
              <w:jc w:val="center"/>
              <w:rPr>
                <w:rFonts w:cs="Arial"/>
                <w:b/>
                <w:lang w:val="en-GB"/>
              </w:rPr>
            </w:pPr>
            <w:r>
              <w:rPr>
                <w:rFonts w:cs="Arial"/>
                <w:b/>
                <w:lang w:val="en-GB"/>
              </w:rPr>
              <w:t>Date</w:t>
            </w:r>
          </w:p>
        </w:tc>
        <w:tc>
          <w:tcPr>
            <w:tcW w:w="2880" w:type="dxa"/>
            <w:vAlign w:val="center"/>
          </w:tcPr>
          <w:p w14:paraId="0981A464" w14:textId="77777777" w:rsidR="007F67DE" w:rsidRDefault="00D011DF">
            <w:pPr>
              <w:ind w:left="0" w:right="72"/>
              <w:jc w:val="center"/>
              <w:rPr>
                <w:rFonts w:cs="Arial"/>
                <w:b/>
                <w:lang w:val="en-GB"/>
              </w:rPr>
            </w:pPr>
            <w:r>
              <w:rPr>
                <w:rFonts w:cs="Arial"/>
                <w:b/>
                <w:lang w:val="en-GB"/>
              </w:rPr>
              <w:t>Reference Number</w:t>
            </w:r>
          </w:p>
        </w:tc>
        <w:tc>
          <w:tcPr>
            <w:tcW w:w="5157" w:type="dxa"/>
            <w:vAlign w:val="center"/>
          </w:tcPr>
          <w:p w14:paraId="02F99ED9" w14:textId="77777777" w:rsidR="007F67DE" w:rsidRDefault="00D011DF">
            <w:pPr>
              <w:ind w:left="0"/>
              <w:jc w:val="center"/>
              <w:rPr>
                <w:rFonts w:cs="Arial"/>
                <w:b/>
                <w:lang w:val="en-GB"/>
              </w:rPr>
            </w:pPr>
            <w:r>
              <w:rPr>
                <w:rFonts w:cs="Arial"/>
                <w:b/>
                <w:lang w:val="en-GB"/>
              </w:rPr>
              <w:t>Description</w:t>
            </w:r>
          </w:p>
        </w:tc>
      </w:tr>
      <w:tr w:rsidR="007F67DE" w14:paraId="26746B7D" w14:textId="77777777">
        <w:trPr>
          <w:trHeight w:val="671"/>
        </w:trPr>
        <w:tc>
          <w:tcPr>
            <w:tcW w:w="1638" w:type="dxa"/>
          </w:tcPr>
          <w:p w14:paraId="418800B0" w14:textId="77777777" w:rsidR="007F67DE" w:rsidRDefault="007F67DE">
            <w:pPr>
              <w:ind w:left="0"/>
              <w:rPr>
                <w:rFonts w:cs="Arial"/>
                <w:b/>
                <w:lang w:val="en-GB"/>
              </w:rPr>
            </w:pPr>
          </w:p>
        </w:tc>
        <w:tc>
          <w:tcPr>
            <w:tcW w:w="2880" w:type="dxa"/>
          </w:tcPr>
          <w:p w14:paraId="562855B0" w14:textId="77777777" w:rsidR="007F67DE" w:rsidRDefault="007F67DE">
            <w:pPr>
              <w:ind w:left="0"/>
              <w:rPr>
                <w:rFonts w:cs="Arial"/>
                <w:b/>
                <w:lang w:val="en-GB"/>
              </w:rPr>
            </w:pPr>
          </w:p>
        </w:tc>
        <w:tc>
          <w:tcPr>
            <w:tcW w:w="5157" w:type="dxa"/>
          </w:tcPr>
          <w:p w14:paraId="7E7AB69A" w14:textId="77777777" w:rsidR="007F67DE" w:rsidRDefault="007F67DE">
            <w:pPr>
              <w:ind w:left="0"/>
              <w:rPr>
                <w:rFonts w:cs="Arial"/>
                <w:b/>
                <w:lang w:val="en-GB"/>
              </w:rPr>
            </w:pPr>
          </w:p>
        </w:tc>
      </w:tr>
      <w:tr w:rsidR="007F67DE" w14:paraId="38775929" w14:textId="77777777">
        <w:trPr>
          <w:trHeight w:val="706"/>
        </w:trPr>
        <w:tc>
          <w:tcPr>
            <w:tcW w:w="1638" w:type="dxa"/>
          </w:tcPr>
          <w:p w14:paraId="0E0ED9E8" w14:textId="77777777" w:rsidR="007F67DE" w:rsidRDefault="007F67DE">
            <w:pPr>
              <w:ind w:left="0"/>
              <w:rPr>
                <w:rFonts w:cs="Arial"/>
                <w:b/>
                <w:lang w:val="en-GB"/>
              </w:rPr>
            </w:pPr>
          </w:p>
        </w:tc>
        <w:tc>
          <w:tcPr>
            <w:tcW w:w="2880" w:type="dxa"/>
          </w:tcPr>
          <w:p w14:paraId="5A4345F3" w14:textId="77777777" w:rsidR="007F67DE" w:rsidRDefault="007F67DE">
            <w:pPr>
              <w:ind w:left="0"/>
              <w:rPr>
                <w:rFonts w:cs="Arial"/>
                <w:b/>
                <w:lang w:val="en-GB"/>
              </w:rPr>
            </w:pPr>
          </w:p>
        </w:tc>
        <w:tc>
          <w:tcPr>
            <w:tcW w:w="5157" w:type="dxa"/>
          </w:tcPr>
          <w:p w14:paraId="472CC082" w14:textId="77777777" w:rsidR="007F67DE" w:rsidRDefault="007F67DE">
            <w:pPr>
              <w:ind w:left="0"/>
              <w:rPr>
                <w:rFonts w:cs="Arial"/>
                <w:b/>
                <w:lang w:val="en-GB"/>
              </w:rPr>
            </w:pPr>
          </w:p>
        </w:tc>
      </w:tr>
      <w:tr w:rsidR="007F67DE" w14:paraId="3675C73A" w14:textId="77777777">
        <w:trPr>
          <w:trHeight w:val="706"/>
        </w:trPr>
        <w:tc>
          <w:tcPr>
            <w:tcW w:w="1638" w:type="dxa"/>
          </w:tcPr>
          <w:p w14:paraId="7277ECC7" w14:textId="77777777" w:rsidR="007F67DE" w:rsidRDefault="007F67DE">
            <w:pPr>
              <w:ind w:left="0"/>
              <w:rPr>
                <w:rFonts w:cs="Arial"/>
                <w:b/>
                <w:lang w:val="en-GB"/>
              </w:rPr>
            </w:pPr>
          </w:p>
        </w:tc>
        <w:tc>
          <w:tcPr>
            <w:tcW w:w="2880" w:type="dxa"/>
          </w:tcPr>
          <w:p w14:paraId="71AE6454" w14:textId="77777777" w:rsidR="007F67DE" w:rsidRDefault="007F67DE">
            <w:pPr>
              <w:ind w:left="0"/>
              <w:rPr>
                <w:rFonts w:cs="Arial"/>
                <w:b/>
                <w:lang w:val="en-GB"/>
              </w:rPr>
            </w:pPr>
          </w:p>
        </w:tc>
        <w:tc>
          <w:tcPr>
            <w:tcW w:w="5157" w:type="dxa"/>
          </w:tcPr>
          <w:p w14:paraId="43136B93" w14:textId="77777777" w:rsidR="007F67DE" w:rsidRDefault="007F67DE">
            <w:pPr>
              <w:ind w:left="0"/>
              <w:rPr>
                <w:rFonts w:cs="Arial"/>
                <w:b/>
                <w:lang w:val="en-GB"/>
              </w:rPr>
            </w:pPr>
          </w:p>
        </w:tc>
      </w:tr>
      <w:tr w:rsidR="007F67DE" w14:paraId="2135056F" w14:textId="77777777">
        <w:trPr>
          <w:trHeight w:val="738"/>
        </w:trPr>
        <w:tc>
          <w:tcPr>
            <w:tcW w:w="1638" w:type="dxa"/>
          </w:tcPr>
          <w:p w14:paraId="00ECADE2" w14:textId="77777777" w:rsidR="007F67DE" w:rsidRDefault="007F67DE">
            <w:pPr>
              <w:ind w:left="0"/>
              <w:rPr>
                <w:rFonts w:cs="Arial"/>
                <w:b/>
                <w:lang w:val="en-GB"/>
              </w:rPr>
            </w:pPr>
          </w:p>
        </w:tc>
        <w:tc>
          <w:tcPr>
            <w:tcW w:w="2880" w:type="dxa"/>
          </w:tcPr>
          <w:p w14:paraId="60461305" w14:textId="77777777" w:rsidR="007F67DE" w:rsidRDefault="007F67DE">
            <w:pPr>
              <w:ind w:left="0"/>
              <w:rPr>
                <w:rFonts w:cs="Arial"/>
                <w:b/>
                <w:lang w:val="en-GB"/>
              </w:rPr>
            </w:pPr>
          </w:p>
        </w:tc>
        <w:tc>
          <w:tcPr>
            <w:tcW w:w="5157" w:type="dxa"/>
          </w:tcPr>
          <w:p w14:paraId="570A21AC" w14:textId="77777777" w:rsidR="007F67DE" w:rsidRDefault="007F67DE">
            <w:pPr>
              <w:ind w:left="0"/>
              <w:rPr>
                <w:rFonts w:cs="Arial"/>
                <w:b/>
                <w:lang w:val="en-GB"/>
              </w:rPr>
            </w:pPr>
          </w:p>
        </w:tc>
      </w:tr>
    </w:tbl>
    <w:p w14:paraId="6E52D402" w14:textId="77777777" w:rsidR="007F67DE" w:rsidRDefault="007F67DE">
      <w:pPr>
        <w:ind w:left="0"/>
        <w:rPr>
          <w:rFonts w:cs="Arial"/>
          <w:b/>
          <w:lang w:val="en-GB"/>
        </w:rPr>
      </w:pPr>
    </w:p>
    <w:p w14:paraId="0F516707" w14:textId="77777777" w:rsidR="007F67DE" w:rsidRDefault="007F67DE">
      <w:pPr>
        <w:ind w:left="0"/>
        <w:rPr>
          <w:rFonts w:cs="Arial"/>
          <w:b/>
          <w:lang w:val="en-GB"/>
        </w:rPr>
      </w:pPr>
    </w:p>
    <w:p w14:paraId="1AE3BA50" w14:textId="77777777" w:rsidR="007F67DE" w:rsidRDefault="00D011DF">
      <w:pPr>
        <w:ind w:left="0" w:firstLine="1080"/>
        <w:rPr>
          <w:rFonts w:cs="Arial"/>
          <w:b/>
          <w:lang w:val="en-GB"/>
        </w:rPr>
      </w:pPr>
      <w:r>
        <w:rPr>
          <w:rFonts w:cs="Arial"/>
          <w:b/>
          <w:lang w:val="en-GB"/>
        </w:rPr>
        <w:t>Prepared By:</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Approved By:</w:t>
      </w:r>
    </w:p>
    <w:p w14:paraId="6313D4C8" w14:textId="77777777" w:rsidR="007F67DE" w:rsidRDefault="007F67DE">
      <w:pPr>
        <w:ind w:left="0"/>
        <w:rPr>
          <w:rFonts w:cs="Arial"/>
          <w:b/>
          <w:lang w:val="en-GB"/>
        </w:rPr>
      </w:pPr>
    </w:p>
    <w:p w14:paraId="183D9767" w14:textId="77777777" w:rsidR="007F67DE" w:rsidRDefault="007F67DE">
      <w:pPr>
        <w:ind w:left="0"/>
        <w:rPr>
          <w:rFonts w:cs="Arial"/>
          <w:b/>
          <w:lang w:val="en-GB"/>
        </w:rPr>
      </w:pPr>
    </w:p>
    <w:p w14:paraId="1A0F8F25" w14:textId="77777777" w:rsidR="007F67DE" w:rsidRDefault="00D011DF">
      <w:pPr>
        <w:ind w:left="0" w:firstLine="540"/>
        <w:rPr>
          <w:rFonts w:cs="Arial"/>
          <w:b/>
          <w:lang w:val="en-GB"/>
        </w:rPr>
      </w:pPr>
      <w:r>
        <w:rPr>
          <w:rFonts w:cs="Arial"/>
          <w:b/>
          <w:lang w:val="en-GB"/>
        </w:rPr>
        <w:t xml:space="preserve">   ....................................................</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w:t>
      </w:r>
    </w:p>
    <w:p w14:paraId="741CE1FE" w14:textId="77777777" w:rsidR="007F67DE" w:rsidRDefault="00D011DF">
      <w:pPr>
        <w:ind w:left="0"/>
        <w:rPr>
          <w:rFonts w:cs="Arial"/>
          <w:b/>
          <w:lang w:val="en-GB"/>
        </w:rPr>
      </w:pPr>
      <w:r>
        <w:rPr>
          <w:rFonts w:cs="Arial"/>
          <w:b/>
          <w:lang w:val="en-GB"/>
        </w:rPr>
        <w:tab/>
      </w:r>
      <w:r>
        <w:rPr>
          <w:rFonts w:cs="Arial"/>
          <w:b/>
          <w:lang w:val="en-GB"/>
        </w:rPr>
        <w:tab/>
      </w:r>
      <w:r>
        <w:rPr>
          <w:rFonts w:cs="Arial"/>
          <w:b/>
          <w:lang w:val="en-GB"/>
        </w:rPr>
        <w:tab/>
        <w:t>System Admin</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System Owner</w:t>
      </w:r>
    </w:p>
    <w:p w14:paraId="2C821F3A" w14:textId="77777777" w:rsidR="007F67DE" w:rsidRDefault="007F67DE">
      <w:pPr>
        <w:ind w:left="0"/>
        <w:rPr>
          <w:rFonts w:cs="Arial"/>
          <w:b/>
          <w:lang w:val="en-GB"/>
        </w:rPr>
      </w:pPr>
    </w:p>
    <w:p w14:paraId="118136F6" w14:textId="77777777" w:rsidR="007F67DE" w:rsidRDefault="007F67DE">
      <w:pPr>
        <w:ind w:left="0"/>
        <w:rPr>
          <w:rFonts w:cs="Arial"/>
          <w:b/>
          <w:lang w:val="en-GB"/>
        </w:rPr>
      </w:pPr>
    </w:p>
    <w:p w14:paraId="3A6CA74B" w14:textId="77777777" w:rsidR="007F67DE" w:rsidRDefault="007F67DE">
      <w:pPr>
        <w:ind w:left="0"/>
        <w:rPr>
          <w:rFonts w:cs="Arial"/>
          <w:b/>
          <w:lang w:val="en-GB"/>
        </w:rPr>
      </w:pPr>
    </w:p>
    <w:p w14:paraId="46FE412C" w14:textId="77777777" w:rsidR="007F67DE" w:rsidRDefault="007F67DE">
      <w:pPr>
        <w:ind w:left="0"/>
        <w:rPr>
          <w:rFonts w:cs="Arial"/>
          <w:b/>
          <w:lang w:val="en-GB"/>
        </w:rPr>
      </w:pPr>
    </w:p>
    <w:p w14:paraId="76F7E902" w14:textId="77777777" w:rsidR="007F67DE" w:rsidRDefault="007F67DE">
      <w:pPr>
        <w:ind w:left="0"/>
        <w:rPr>
          <w:rFonts w:cs="Arial"/>
          <w:b/>
          <w:lang w:val="en-GB"/>
        </w:rPr>
      </w:pPr>
    </w:p>
    <w:p w14:paraId="1A64B853" w14:textId="77777777" w:rsidR="007F67DE" w:rsidRDefault="007F67DE">
      <w:pPr>
        <w:ind w:left="0"/>
        <w:rPr>
          <w:rFonts w:cs="Arial"/>
          <w:b/>
          <w:lang w:val="en-GB"/>
        </w:rPr>
      </w:pPr>
    </w:p>
    <w:p w14:paraId="670EA63D" w14:textId="77777777" w:rsidR="007F67DE" w:rsidRDefault="007F67DE">
      <w:pPr>
        <w:ind w:left="0"/>
        <w:rPr>
          <w:rFonts w:cs="Arial"/>
          <w:b/>
          <w:lang w:val="en-GB"/>
        </w:rPr>
      </w:pPr>
    </w:p>
    <w:p w14:paraId="22C5B2D8" w14:textId="77777777" w:rsidR="007F67DE" w:rsidRDefault="007F67DE">
      <w:pPr>
        <w:ind w:left="0"/>
        <w:rPr>
          <w:rFonts w:cs="Arial"/>
          <w:b/>
          <w:lang w:val="en-GB"/>
        </w:rPr>
      </w:pPr>
    </w:p>
    <w:p w14:paraId="7829CC3B" w14:textId="77777777" w:rsidR="007F67DE" w:rsidRDefault="007F67DE">
      <w:pPr>
        <w:ind w:left="0"/>
        <w:rPr>
          <w:rFonts w:cs="Arial"/>
          <w:b/>
          <w:lang w:val="en-GB"/>
        </w:rPr>
      </w:pPr>
    </w:p>
    <w:p w14:paraId="1E0D2375" w14:textId="77777777" w:rsidR="007F67DE" w:rsidRDefault="007F67DE">
      <w:pPr>
        <w:ind w:left="0"/>
        <w:rPr>
          <w:rFonts w:cs="Arial"/>
          <w:b/>
          <w:lang w:val="en-GB"/>
        </w:rPr>
      </w:pPr>
    </w:p>
    <w:p w14:paraId="16BD86AF" w14:textId="77777777" w:rsidR="007F67DE" w:rsidRDefault="007F67DE">
      <w:pPr>
        <w:ind w:left="0"/>
        <w:rPr>
          <w:rFonts w:cs="Arial"/>
          <w:b/>
          <w:lang w:val="en-GB"/>
        </w:rPr>
      </w:pPr>
    </w:p>
    <w:p w14:paraId="692CE51E" w14:textId="77777777" w:rsidR="007F67DE" w:rsidRDefault="007F67DE">
      <w:pPr>
        <w:ind w:left="0"/>
        <w:rPr>
          <w:rFonts w:cs="Arial"/>
          <w:b/>
          <w:lang w:val="en-GB"/>
        </w:rPr>
      </w:pPr>
    </w:p>
    <w:p w14:paraId="45C3DCF2" w14:textId="77777777" w:rsidR="007F67DE" w:rsidRDefault="007F67DE">
      <w:pPr>
        <w:ind w:left="0"/>
        <w:rPr>
          <w:rFonts w:cs="Arial"/>
          <w:b/>
          <w:lang w:val="en-GB"/>
        </w:rPr>
      </w:pPr>
    </w:p>
    <w:p w14:paraId="762D34F9" w14:textId="77777777" w:rsidR="007F67DE" w:rsidRDefault="007F67DE">
      <w:pPr>
        <w:ind w:left="0"/>
        <w:rPr>
          <w:rFonts w:cs="Arial"/>
          <w:b/>
          <w:lang w:val="en-GB"/>
        </w:rPr>
      </w:pPr>
    </w:p>
    <w:p w14:paraId="6A270B90" w14:textId="77777777" w:rsidR="007F67DE" w:rsidRDefault="007F67DE">
      <w:pPr>
        <w:ind w:left="0"/>
        <w:rPr>
          <w:rFonts w:cs="Arial"/>
          <w:b/>
          <w:lang w:val="en-GB"/>
        </w:rPr>
      </w:pPr>
    </w:p>
    <w:p w14:paraId="1F6C9E98" w14:textId="77777777" w:rsidR="007F67DE" w:rsidRDefault="007F67DE">
      <w:pPr>
        <w:ind w:left="0"/>
        <w:rPr>
          <w:rFonts w:cs="Arial"/>
          <w:b/>
          <w:lang w:val="en-GB"/>
        </w:rPr>
      </w:pPr>
    </w:p>
    <w:p w14:paraId="115C1B2A" w14:textId="77777777" w:rsidR="007F67DE" w:rsidRDefault="007F67DE">
      <w:pPr>
        <w:ind w:left="0"/>
        <w:rPr>
          <w:rFonts w:cs="Arial"/>
          <w:b/>
          <w:lang w:val="en-GB"/>
        </w:rPr>
      </w:pPr>
    </w:p>
    <w:p w14:paraId="6D05CB64" w14:textId="77777777" w:rsidR="007F67DE" w:rsidRDefault="007F67DE">
      <w:pPr>
        <w:ind w:left="0"/>
        <w:rPr>
          <w:rFonts w:cs="Arial"/>
          <w:b/>
          <w:lang w:val="en-GB"/>
        </w:rPr>
      </w:pPr>
    </w:p>
    <w:p w14:paraId="2BD07051" w14:textId="77777777" w:rsidR="007F67DE" w:rsidRDefault="007F67DE">
      <w:pPr>
        <w:ind w:left="0"/>
        <w:rPr>
          <w:rFonts w:cs="Arial"/>
          <w:b/>
          <w:lang w:val="en-GB"/>
        </w:rPr>
      </w:pPr>
    </w:p>
    <w:p w14:paraId="3621239F" w14:textId="77777777" w:rsidR="007F67DE" w:rsidRDefault="007F67DE">
      <w:pPr>
        <w:ind w:left="0"/>
        <w:rPr>
          <w:rFonts w:cs="Arial"/>
          <w:b/>
          <w:lang w:val="en-GB"/>
        </w:rPr>
      </w:pPr>
    </w:p>
    <w:p w14:paraId="1FD5FA50" w14:textId="77777777" w:rsidR="007F67DE" w:rsidRDefault="007F67DE">
      <w:pPr>
        <w:ind w:left="0"/>
        <w:rPr>
          <w:rFonts w:cs="Arial"/>
          <w:b/>
          <w:lang w:val="en-GB"/>
        </w:rPr>
      </w:pPr>
    </w:p>
    <w:p w14:paraId="217B0238" w14:textId="77777777" w:rsidR="007F67DE" w:rsidRDefault="007F67DE">
      <w:pPr>
        <w:ind w:left="0"/>
        <w:rPr>
          <w:rFonts w:cs="Arial"/>
          <w:b/>
          <w:lang w:val="en-GB"/>
        </w:rPr>
      </w:pPr>
    </w:p>
    <w:p w14:paraId="202FEFD9" w14:textId="77777777" w:rsidR="007F67DE" w:rsidRDefault="007F67DE">
      <w:pPr>
        <w:ind w:left="0"/>
        <w:rPr>
          <w:rFonts w:cs="Arial"/>
          <w:b/>
          <w:lang w:val="en-GB"/>
        </w:rPr>
      </w:pPr>
    </w:p>
    <w:p w14:paraId="05F814D9" w14:textId="77777777" w:rsidR="007F67DE" w:rsidRDefault="007F67DE">
      <w:pPr>
        <w:ind w:left="0"/>
        <w:rPr>
          <w:rFonts w:cs="Arial"/>
          <w:b/>
          <w:lang w:val="en-GB"/>
        </w:rPr>
      </w:pPr>
    </w:p>
    <w:p w14:paraId="69596ACF" w14:textId="77777777" w:rsidR="007F67DE" w:rsidRDefault="007F67DE">
      <w:pPr>
        <w:ind w:left="0"/>
        <w:rPr>
          <w:rFonts w:cs="Arial"/>
          <w:b/>
          <w:lang w:val="en-GB"/>
        </w:rPr>
      </w:pPr>
    </w:p>
    <w:p w14:paraId="12116FDA" w14:textId="77777777" w:rsidR="007F67DE" w:rsidRDefault="007F67DE">
      <w:pPr>
        <w:ind w:left="0"/>
        <w:rPr>
          <w:rFonts w:cs="Arial"/>
          <w:b/>
          <w:lang w:val="en-GB"/>
        </w:rPr>
      </w:pPr>
    </w:p>
    <w:p w14:paraId="719ECEC9" w14:textId="77777777" w:rsidR="007F67DE" w:rsidRDefault="007F67DE">
      <w:pPr>
        <w:ind w:left="0"/>
        <w:rPr>
          <w:rFonts w:cs="Arial"/>
          <w:b/>
          <w:lang w:val="en-GB"/>
        </w:rPr>
      </w:pPr>
    </w:p>
    <w:p w14:paraId="407B23F1" w14:textId="77777777" w:rsidR="007F67DE" w:rsidRDefault="007F67DE">
      <w:pPr>
        <w:ind w:left="0"/>
        <w:rPr>
          <w:rFonts w:cs="Arial"/>
          <w:b/>
          <w:lang w:val="en-GB"/>
        </w:rPr>
      </w:pPr>
    </w:p>
    <w:p w14:paraId="429CDF30" w14:textId="77777777" w:rsidR="007F67DE" w:rsidRDefault="007F67DE">
      <w:pPr>
        <w:ind w:left="0"/>
        <w:rPr>
          <w:rFonts w:cs="Arial"/>
          <w:b/>
          <w:lang w:val="en-GB"/>
        </w:rPr>
      </w:pPr>
    </w:p>
    <w:p w14:paraId="631CDF97" w14:textId="77777777" w:rsidR="007F67DE" w:rsidRDefault="007F67DE">
      <w:pPr>
        <w:ind w:left="0"/>
        <w:rPr>
          <w:rFonts w:cs="Arial"/>
          <w:b/>
          <w:lang w:val="en-GB"/>
        </w:rPr>
      </w:pPr>
    </w:p>
    <w:p w14:paraId="31FE71E4" w14:textId="77777777" w:rsidR="007F67DE" w:rsidRDefault="007F67DE">
      <w:pPr>
        <w:ind w:left="0"/>
        <w:rPr>
          <w:rFonts w:cs="Arial"/>
          <w:b/>
          <w:lang w:val="en-GB"/>
        </w:rPr>
      </w:pPr>
    </w:p>
    <w:p w14:paraId="69BCABCD" w14:textId="77777777" w:rsidR="007F67DE" w:rsidRDefault="007F67DE">
      <w:pPr>
        <w:ind w:left="0"/>
        <w:rPr>
          <w:rFonts w:cs="Arial"/>
          <w:b/>
          <w:lang w:val="en-GB"/>
        </w:rPr>
      </w:pPr>
    </w:p>
    <w:p w14:paraId="2D28C23C" w14:textId="77777777" w:rsidR="007F67DE" w:rsidRDefault="007F67DE">
      <w:pPr>
        <w:ind w:left="0"/>
        <w:rPr>
          <w:rFonts w:cs="Arial"/>
          <w:b/>
          <w:lang w:val="en-GB"/>
        </w:rPr>
      </w:pPr>
    </w:p>
    <w:p w14:paraId="0AA682A7" w14:textId="77777777" w:rsidR="007F67DE" w:rsidRDefault="00D011DF">
      <w:pPr>
        <w:ind w:left="0"/>
        <w:jc w:val="center"/>
        <w:rPr>
          <w:rFonts w:cs="Arial"/>
          <w:b/>
          <w:sz w:val="28"/>
          <w:szCs w:val="28"/>
          <w:lang w:val="en-GB"/>
        </w:rPr>
      </w:pPr>
      <w:r>
        <w:rPr>
          <w:rFonts w:cs="Arial"/>
          <w:b/>
          <w:sz w:val="28"/>
          <w:szCs w:val="28"/>
          <w:lang w:val="en-GB"/>
        </w:rPr>
        <w:t>END OF DOCUMENT</w:t>
      </w:r>
    </w:p>
    <w:p w14:paraId="0F7357C3" w14:textId="77777777" w:rsidR="007F67DE" w:rsidRDefault="007F67DE">
      <w:pPr>
        <w:ind w:left="0"/>
        <w:rPr>
          <w:rFonts w:cs="Arial"/>
          <w:b/>
          <w:lang w:val="en-GB"/>
        </w:rPr>
      </w:pPr>
    </w:p>
    <w:p w14:paraId="0C23292F" w14:textId="77777777" w:rsidR="007F67DE" w:rsidRDefault="007F67DE">
      <w:pPr>
        <w:ind w:left="0"/>
        <w:rPr>
          <w:rFonts w:cs="Arial"/>
          <w:b/>
          <w:lang w:val="en-GB"/>
        </w:rPr>
      </w:pPr>
    </w:p>
    <w:sectPr w:rsidR="007F67DE">
      <w:headerReference w:type="even" r:id="rId38"/>
      <w:footerReference w:type="even" r:id="rId39"/>
      <w:footerReference w:type="default" r:id="rId40"/>
      <w:pgSz w:w="11909" w:h="16834"/>
      <w:pgMar w:top="360" w:right="648" w:bottom="360" w:left="1296" w:header="360" w:footer="360" w:gutter="0"/>
      <w:pgNumType w:fmt="lowerRoman" w:start="1" w:chapStyle="8"/>
      <w:cols w:space="720"/>
      <w:sectPrChange w:id="354" w:author="Suman Guduru" w:date="2019-11-02T02:19:00Z">
        <w:sectPr w:rsidR="007F67DE">
          <w:pgMar w:top="360" w:right="648" w:bottom="360" w:left="1296" w:header="360" w:footer="36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51B89" w14:textId="77777777" w:rsidR="00D011DF" w:rsidRDefault="00D011DF">
      <w:pPr>
        <w:spacing w:before="0" w:after="0" w:line="240" w:lineRule="auto"/>
      </w:pPr>
      <w:r>
        <w:separator/>
      </w:r>
    </w:p>
  </w:endnote>
  <w:endnote w:type="continuationSeparator" w:id="0">
    <w:p w14:paraId="00AC7BE6" w14:textId="77777777" w:rsidR="00D011DF" w:rsidRDefault="00D011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Ind w:w="558" w:type="dxa"/>
      <w:tblBorders>
        <w:top w:val="single" w:sz="4" w:space="0" w:color="auto"/>
      </w:tblBorders>
      <w:tblLayout w:type="fixed"/>
      <w:tblLook w:val="04A0" w:firstRow="1" w:lastRow="0" w:firstColumn="1" w:lastColumn="0" w:noHBand="0" w:noVBand="1"/>
    </w:tblPr>
    <w:tblGrid>
      <w:gridCol w:w="1692"/>
      <w:gridCol w:w="8388"/>
    </w:tblGrid>
    <w:tr w:rsidR="007F67DE" w14:paraId="6925A8A4" w14:textId="77777777">
      <w:trPr>
        <w:trHeight w:val="203"/>
      </w:trPr>
      <w:tc>
        <w:tcPr>
          <w:tcW w:w="1692" w:type="dxa"/>
          <w:vAlign w:val="center"/>
        </w:tcPr>
        <w:p w14:paraId="50CF6DCB" w14:textId="77777777" w:rsidR="007F67DE" w:rsidRDefault="00D011DF">
          <w:pPr>
            <w:pStyle w:val="Footer"/>
            <w:pBdr>
              <w:top w:val="none" w:sz="0" w:space="0" w:color="auto"/>
            </w:pBdr>
            <w:tabs>
              <w:tab w:val="clear" w:pos="8640"/>
              <w:tab w:val="right" w:pos="9990"/>
            </w:tabs>
            <w:spacing w:before="0"/>
            <w:ind w:left="-108" w:right="54"/>
            <w:rPr>
              <w:sz w:val="8"/>
              <w:szCs w:val="8"/>
            </w:rPr>
          </w:pPr>
          <w:r>
            <w:rPr>
              <w:sz w:val="16"/>
              <w:szCs w:val="16"/>
            </w:rPr>
            <w:t>Title Page-</w:t>
          </w:r>
          <w:proofErr w:type="spellStart"/>
          <w:r>
            <w:rPr>
              <w:sz w:val="16"/>
              <w:szCs w:val="16"/>
            </w:rPr>
            <w:fldChar w:fldCharType="begin"/>
          </w:r>
          <w:r>
            <w:rPr>
              <w:sz w:val="16"/>
              <w:szCs w:val="16"/>
            </w:rPr>
            <w:instrText xml:space="preserve"> PAGE  \* roman  \* MERGEFORMAT </w:instrText>
          </w:r>
          <w:r>
            <w:rPr>
              <w:sz w:val="16"/>
              <w:szCs w:val="16"/>
            </w:rPr>
            <w:fldChar w:fldCharType="separate"/>
          </w:r>
          <w:r>
            <w:rPr>
              <w:sz w:val="16"/>
              <w:szCs w:val="16"/>
            </w:rPr>
            <w:t>ii</w:t>
          </w:r>
          <w:proofErr w:type="spellEnd"/>
          <w:r>
            <w:rPr>
              <w:sz w:val="16"/>
              <w:szCs w:val="16"/>
            </w:rPr>
            <w:fldChar w:fldCharType="end"/>
          </w:r>
        </w:p>
      </w:tc>
      <w:tc>
        <w:tcPr>
          <w:tcW w:w="8388" w:type="dxa"/>
          <w:vAlign w:val="bottom"/>
        </w:tcPr>
        <w:p w14:paraId="4185D7E8" w14:textId="77777777" w:rsidR="007F67DE" w:rsidRDefault="00D011DF">
          <w:pPr>
            <w:pStyle w:val="Footer"/>
            <w:pBdr>
              <w:top w:val="none" w:sz="0" w:space="0" w:color="auto"/>
            </w:pBdr>
            <w:tabs>
              <w:tab w:val="clear" w:pos="4320"/>
              <w:tab w:val="clear" w:pos="8640"/>
              <w:tab w:val="center" w:pos="5580"/>
              <w:tab w:val="right" w:pos="9990"/>
            </w:tabs>
            <w:spacing w:before="0"/>
            <w:ind w:left="0" w:right="-18"/>
            <w:rPr>
              <w:sz w:val="8"/>
              <w:szCs w:val="8"/>
            </w:rPr>
          </w:pPr>
          <w:r>
            <w:tab/>
          </w:r>
          <w:r>
            <w:rPr>
              <w:bCs w:val="0"/>
              <w:sz w:val="16"/>
              <w:szCs w:val="16"/>
            </w:rPr>
            <w:t xml:space="preserve">© Copyright Malaysia Airlines </w:t>
          </w:r>
          <w:proofErr w:type="spellStart"/>
          <w:r>
            <w:rPr>
              <w:bCs w:val="0"/>
              <w:sz w:val="16"/>
              <w:szCs w:val="16"/>
            </w:rPr>
            <w:t>Berhad</w:t>
          </w:r>
          <w:proofErr w:type="spellEnd"/>
          <w:r>
            <w:rPr>
              <w:bCs w:val="0"/>
              <w:sz w:val="16"/>
              <w:szCs w:val="16"/>
            </w:rPr>
            <w:t xml:space="preserve"> (MAB) 2017. All rights reserved</w:t>
          </w:r>
        </w:p>
      </w:tc>
    </w:tr>
  </w:tbl>
  <w:p w14:paraId="46AAD782" w14:textId="77777777" w:rsidR="007F67DE" w:rsidRDefault="007F67DE">
    <w:pPr>
      <w:pStyle w:val="Footer"/>
      <w:pBdr>
        <w:top w:val="none" w:sz="0" w:space="0" w:color="auto"/>
      </w:pBdr>
      <w:tabs>
        <w:tab w:val="clear" w:pos="8640"/>
        <w:tab w:val="right" w:pos="9360"/>
      </w:tabs>
      <w:rPr>
        <w:sz w:val="8"/>
        <w:szCs w:val="8"/>
      </w:rPr>
    </w:pPr>
  </w:p>
  <w:p w14:paraId="1721097C" w14:textId="77777777" w:rsidR="007F67DE" w:rsidRDefault="00D011DF">
    <w:pPr>
      <w:pStyle w:val="Footer"/>
      <w:pBdr>
        <w:top w:val="none" w:sz="0" w:space="0" w:color="auto"/>
      </w:pBdr>
      <w:tabs>
        <w:tab w:val="clear" w:pos="8640"/>
        <w:tab w:val="left" w:pos="720"/>
        <w:tab w:val="right" w:pos="9990"/>
      </w:tabs>
      <w:ind w:left="810" w:hanging="90"/>
      <w:rPr>
        <w:sz w:val="8"/>
        <w:szCs w:val="8"/>
      </w:rPr>
    </w:pP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31" w:type="dxa"/>
      <w:tblInd w:w="198" w:type="dxa"/>
      <w:tblBorders>
        <w:top w:val="single" w:sz="4" w:space="0" w:color="auto"/>
      </w:tblBorders>
      <w:tblLayout w:type="fixed"/>
      <w:tblLook w:val="04A0" w:firstRow="1" w:lastRow="0" w:firstColumn="1" w:lastColumn="0" w:noHBand="0" w:noVBand="1"/>
    </w:tblPr>
    <w:tblGrid>
      <w:gridCol w:w="3992"/>
      <w:gridCol w:w="3006"/>
      <w:gridCol w:w="2983"/>
      <w:gridCol w:w="850"/>
    </w:tblGrid>
    <w:tr w:rsidR="007F67DE" w14:paraId="5A1F75B7" w14:textId="77777777">
      <w:trPr>
        <w:trHeight w:val="125"/>
      </w:trPr>
      <w:tc>
        <w:tcPr>
          <w:tcW w:w="3992" w:type="dxa"/>
          <w:vAlign w:val="center"/>
        </w:tcPr>
        <w:p w14:paraId="05EFE840" w14:textId="77777777" w:rsidR="007F67DE" w:rsidRDefault="00D011DF">
          <w:pPr>
            <w:pStyle w:val="Footer"/>
            <w:pBdr>
              <w:top w:val="none" w:sz="0" w:space="0" w:color="auto"/>
            </w:pBdr>
            <w:spacing w:before="0"/>
            <w:ind w:left="-108"/>
            <w:rPr>
              <w:sz w:val="18"/>
              <w:szCs w:val="18"/>
            </w:rPr>
          </w:pPr>
          <w:del w:id="144" w:author="palash.pandit" w:date="2019-10-31T18:41:00Z">
            <w:r>
              <w:rPr>
                <w:sz w:val="18"/>
                <w:szCs w:val="18"/>
              </w:rPr>
              <w:delText>28-Dec-17</w:delText>
            </w:r>
          </w:del>
        </w:p>
      </w:tc>
      <w:tc>
        <w:tcPr>
          <w:tcW w:w="3006" w:type="dxa"/>
        </w:tcPr>
        <w:p w14:paraId="3460B26E"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Pr>
              <w:sz w:val="18"/>
              <w:szCs w:val="18"/>
            </w:rPr>
          </w:pPr>
          <w:r>
            <w:rPr>
              <w:sz w:val="18"/>
              <w:szCs w:val="18"/>
            </w:rPr>
            <w:t>Issue No: 1</w:t>
          </w:r>
        </w:p>
      </w:tc>
      <w:tc>
        <w:tcPr>
          <w:tcW w:w="2983" w:type="dxa"/>
        </w:tcPr>
        <w:p w14:paraId="49726757"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Pr>
              <w:sz w:val="18"/>
              <w:szCs w:val="18"/>
            </w:rPr>
          </w:pPr>
          <w:r>
            <w:rPr>
              <w:sz w:val="18"/>
              <w:szCs w:val="18"/>
            </w:rPr>
            <w:t xml:space="preserve">Rev. No.: </w:t>
          </w:r>
          <w:ins w:id="145" w:author="palash.pandit" w:date="2019-10-31T18:41:00Z">
            <w:r>
              <w:rPr>
                <w:sz w:val="18"/>
                <w:szCs w:val="18"/>
                <w:lang w:val="en-IN"/>
              </w:rPr>
              <w:t>4</w:t>
            </w:r>
          </w:ins>
          <w:del w:id="146" w:author="palash.pandit" w:date="2019-10-31T18:41:00Z">
            <w:r>
              <w:rPr>
                <w:sz w:val="18"/>
                <w:szCs w:val="18"/>
              </w:rPr>
              <w:delText>3</w:delText>
            </w:r>
          </w:del>
        </w:p>
      </w:tc>
      <w:tc>
        <w:tcPr>
          <w:tcW w:w="850" w:type="dxa"/>
          <w:vAlign w:val="center"/>
        </w:tcPr>
        <w:p w14:paraId="42D25CD9" w14:textId="77777777" w:rsidR="007F67DE" w:rsidRDefault="00D011DF">
          <w:pPr>
            <w:pStyle w:val="Footer"/>
            <w:pBdr>
              <w:top w:val="none" w:sz="0" w:space="0" w:color="auto"/>
            </w:pBdr>
            <w:spacing w:before="0"/>
            <w:ind w:left="0" w:right="-108"/>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3-2</w:t>
          </w:r>
          <w:r>
            <w:rPr>
              <w:sz w:val="18"/>
              <w:szCs w:val="18"/>
            </w:rPr>
            <w:fldChar w:fldCharType="end"/>
          </w:r>
        </w:p>
      </w:tc>
    </w:tr>
  </w:tbl>
  <w:p w14:paraId="6688C5E5" w14:textId="77777777" w:rsidR="007F67DE" w:rsidRDefault="007F67DE">
    <w:pPr>
      <w:pStyle w:val="Footer"/>
      <w:pBdr>
        <w:top w:val="none" w:sz="0" w:space="0" w:color="auto"/>
      </w:pBdr>
      <w:ind w:left="0" w:right="4"/>
      <w:rPr>
        <w:sz w:val="8"/>
        <w:szCs w:val="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78" w:type="dxa"/>
      <w:tblInd w:w="-720" w:type="dxa"/>
      <w:tblBorders>
        <w:top w:val="single" w:sz="4" w:space="0" w:color="auto"/>
      </w:tblBorders>
      <w:tblLayout w:type="fixed"/>
      <w:tblLook w:val="04A0" w:firstRow="1" w:lastRow="0" w:firstColumn="1" w:lastColumn="0" w:noHBand="0" w:noVBand="1"/>
    </w:tblPr>
    <w:tblGrid>
      <w:gridCol w:w="2794"/>
      <w:gridCol w:w="2795"/>
      <w:gridCol w:w="2794"/>
      <w:gridCol w:w="2795"/>
    </w:tblGrid>
    <w:tr w:rsidR="007F67DE" w14:paraId="705EC591" w14:textId="77777777">
      <w:trPr>
        <w:trHeight w:val="299"/>
      </w:trPr>
      <w:tc>
        <w:tcPr>
          <w:tcW w:w="2794" w:type="dxa"/>
          <w:vAlign w:val="center"/>
        </w:tcPr>
        <w:p w14:paraId="09EC5056" w14:textId="77777777" w:rsidR="007F67DE" w:rsidRDefault="00D011DF">
          <w:pPr>
            <w:pStyle w:val="Footer"/>
            <w:pBdr>
              <w:top w:val="none" w:sz="0" w:space="0" w:color="auto"/>
            </w:pBdr>
            <w:spacing w:before="0"/>
            <w:ind w:left="360" w:right="362"/>
            <w:rPr>
              <w:sz w:val="18"/>
              <w:szCs w:val="18"/>
            </w:rPr>
          </w:pPr>
          <w:del w:id="147" w:author="palash.pandit" w:date="2019-10-31T18:41:00Z">
            <w:r>
              <w:rPr>
                <w:sz w:val="18"/>
                <w:szCs w:val="18"/>
              </w:rPr>
              <w:delText>28-Dec-17</w:delText>
            </w:r>
          </w:del>
        </w:p>
      </w:tc>
      <w:tc>
        <w:tcPr>
          <w:tcW w:w="2795" w:type="dxa"/>
        </w:tcPr>
        <w:p w14:paraId="496C1DC2" w14:textId="77777777" w:rsidR="007F67DE" w:rsidRDefault="00D011DF">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rPr>
          </w:pPr>
          <w:r>
            <w:rPr>
              <w:sz w:val="18"/>
              <w:szCs w:val="18"/>
            </w:rPr>
            <w:t>Issue No: 1</w:t>
          </w:r>
        </w:p>
      </w:tc>
      <w:tc>
        <w:tcPr>
          <w:tcW w:w="2794" w:type="dxa"/>
        </w:tcPr>
        <w:p w14:paraId="1752CECB"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Pr>
              <w:sz w:val="18"/>
              <w:szCs w:val="18"/>
            </w:rPr>
          </w:pPr>
          <w:r>
            <w:rPr>
              <w:sz w:val="18"/>
              <w:szCs w:val="18"/>
            </w:rPr>
            <w:t xml:space="preserve">Rev. No.: </w:t>
          </w:r>
          <w:ins w:id="148" w:author="palash.pandit" w:date="2019-10-31T18:40:00Z">
            <w:r>
              <w:rPr>
                <w:sz w:val="18"/>
                <w:szCs w:val="18"/>
                <w:lang w:val="en-IN"/>
              </w:rPr>
              <w:t>4</w:t>
            </w:r>
          </w:ins>
          <w:del w:id="149" w:author="palash.pandit" w:date="2019-10-31T18:40:00Z">
            <w:r>
              <w:rPr>
                <w:sz w:val="18"/>
                <w:szCs w:val="18"/>
              </w:rPr>
              <w:delText>3</w:delText>
            </w:r>
          </w:del>
        </w:p>
      </w:tc>
      <w:tc>
        <w:tcPr>
          <w:tcW w:w="2795" w:type="dxa"/>
          <w:vAlign w:val="center"/>
        </w:tcPr>
        <w:p w14:paraId="15354264" w14:textId="77777777" w:rsidR="007F67DE" w:rsidRDefault="00D011DF">
          <w:pPr>
            <w:pStyle w:val="Footer"/>
            <w:pBdr>
              <w:top w:val="none" w:sz="0" w:space="0" w:color="auto"/>
            </w:pBdr>
            <w:spacing w:before="0"/>
            <w:ind w:right="-108"/>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3-1</w:t>
          </w:r>
          <w:r>
            <w:rPr>
              <w:sz w:val="18"/>
              <w:szCs w:val="18"/>
            </w:rPr>
            <w:fldChar w:fldCharType="end"/>
          </w:r>
        </w:p>
      </w:tc>
    </w:tr>
  </w:tbl>
  <w:p w14:paraId="4AE424E0" w14:textId="77777777" w:rsidR="007F67DE" w:rsidRDefault="007F67DE">
    <w:pPr>
      <w:pStyle w:val="Footer"/>
      <w:pBdr>
        <w:top w:val="none" w:sz="0" w:space="0" w:color="auto"/>
      </w:pBdr>
      <w:rPr>
        <w:sz w:val="8"/>
        <w:szCs w:val="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546"/>
      <w:gridCol w:w="2545"/>
      <w:gridCol w:w="2545"/>
      <w:gridCol w:w="2545"/>
    </w:tblGrid>
    <w:tr w:rsidR="007F67DE" w14:paraId="2B8A2406" w14:textId="77777777">
      <w:trPr>
        <w:trHeight w:val="125"/>
      </w:trPr>
      <w:tc>
        <w:tcPr>
          <w:tcW w:w="2546" w:type="dxa"/>
          <w:vAlign w:val="center"/>
        </w:tcPr>
        <w:p w14:paraId="0E253CEF" w14:textId="77777777" w:rsidR="007F67DE" w:rsidRDefault="00D011DF">
          <w:pPr>
            <w:pStyle w:val="Footer"/>
            <w:pBdr>
              <w:top w:val="none" w:sz="0" w:space="0" w:color="auto"/>
            </w:pBdr>
            <w:spacing w:before="0"/>
            <w:ind w:left="-90" w:right="362"/>
            <w:rPr>
              <w:sz w:val="18"/>
              <w:szCs w:val="18"/>
            </w:rPr>
          </w:pPr>
          <w:del w:id="161" w:author="palash.pandit" w:date="2019-10-31T18:41:00Z">
            <w:r>
              <w:rPr>
                <w:sz w:val="18"/>
                <w:szCs w:val="18"/>
              </w:rPr>
              <w:delText>27-Sep-19</w:delText>
            </w:r>
          </w:del>
        </w:p>
      </w:tc>
      <w:tc>
        <w:tcPr>
          <w:tcW w:w="2545" w:type="dxa"/>
        </w:tcPr>
        <w:p w14:paraId="325E3610" w14:textId="77777777" w:rsidR="007F67DE" w:rsidRDefault="00D011DF">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rPr>
          </w:pPr>
          <w:r>
            <w:rPr>
              <w:sz w:val="18"/>
              <w:szCs w:val="18"/>
            </w:rPr>
            <w:t>Issue No: 1</w:t>
          </w:r>
        </w:p>
      </w:tc>
      <w:tc>
        <w:tcPr>
          <w:tcW w:w="2545" w:type="dxa"/>
        </w:tcPr>
        <w:p w14:paraId="13D2C18E"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162" w:author="Rajeev Mahadasu" w:date="2019-10-30T12:58:00Z">
            <w:r>
              <w:rPr>
                <w:sz w:val="18"/>
                <w:szCs w:val="18"/>
              </w:rPr>
              <w:t>4</w:t>
            </w:r>
          </w:ins>
          <w:del w:id="163" w:author="Rajeev Mahadasu" w:date="2019-10-30T12:58:00Z">
            <w:r>
              <w:rPr>
                <w:sz w:val="18"/>
                <w:szCs w:val="18"/>
              </w:rPr>
              <w:delText>3</w:delText>
            </w:r>
          </w:del>
        </w:p>
      </w:tc>
      <w:tc>
        <w:tcPr>
          <w:tcW w:w="2545" w:type="dxa"/>
          <w:vAlign w:val="center"/>
        </w:tcPr>
        <w:p w14:paraId="0B4741A1" w14:textId="77777777" w:rsidR="007F67DE" w:rsidRDefault="00D011DF">
          <w:pPr>
            <w:pStyle w:val="Footer"/>
            <w:pBdr>
              <w:top w:val="none" w:sz="0" w:space="0" w:color="auto"/>
            </w:pBdr>
            <w:spacing w:before="0"/>
            <w:ind w:right="-108"/>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4-13</w:t>
          </w:r>
          <w:r>
            <w:rPr>
              <w:sz w:val="18"/>
              <w:szCs w:val="18"/>
            </w:rPr>
            <w:fldChar w:fldCharType="end"/>
          </w:r>
        </w:p>
      </w:tc>
    </w:tr>
  </w:tbl>
  <w:p w14:paraId="4AF50F37" w14:textId="77777777" w:rsidR="007F67DE" w:rsidRDefault="00D011DF">
    <w:pPr>
      <w:pStyle w:val="Footer"/>
      <w:pBdr>
        <w:top w:val="none" w:sz="0" w:space="0" w:color="auto"/>
      </w:pBdr>
      <w:tabs>
        <w:tab w:val="clear" w:pos="4320"/>
        <w:tab w:val="clear" w:pos="8640"/>
        <w:tab w:val="left" w:pos="1845"/>
      </w:tabs>
      <w:rPr>
        <w:sz w:val="8"/>
        <w:szCs w:val="8"/>
      </w:rPr>
    </w:pPr>
    <w:r>
      <w:rPr>
        <w:sz w:val="8"/>
        <w:szCs w:val="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08" w:type="dxa"/>
      <w:tblInd w:w="738" w:type="dxa"/>
      <w:tblBorders>
        <w:top w:val="single" w:sz="4" w:space="0" w:color="auto"/>
      </w:tblBorders>
      <w:tblLayout w:type="fixed"/>
      <w:tblLook w:val="04A0" w:firstRow="1" w:lastRow="0" w:firstColumn="1" w:lastColumn="0" w:noHBand="0" w:noVBand="1"/>
    </w:tblPr>
    <w:tblGrid>
      <w:gridCol w:w="2547"/>
      <w:gridCol w:w="2547"/>
      <w:gridCol w:w="2547"/>
      <w:gridCol w:w="1467"/>
    </w:tblGrid>
    <w:tr w:rsidR="007F67DE" w14:paraId="7608C66A" w14:textId="77777777">
      <w:trPr>
        <w:trHeight w:val="125"/>
      </w:trPr>
      <w:tc>
        <w:tcPr>
          <w:tcW w:w="2547" w:type="dxa"/>
          <w:vAlign w:val="center"/>
        </w:tcPr>
        <w:p w14:paraId="59B6FF85" w14:textId="77777777" w:rsidR="007F67DE" w:rsidRDefault="00D011DF">
          <w:pPr>
            <w:pStyle w:val="Footer"/>
            <w:pBdr>
              <w:top w:val="none" w:sz="0" w:space="0" w:color="auto"/>
            </w:pBdr>
            <w:spacing w:before="0"/>
            <w:ind w:left="-90"/>
            <w:rPr>
              <w:sz w:val="8"/>
              <w:szCs w:val="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4-12</w:t>
          </w:r>
          <w:r>
            <w:rPr>
              <w:sz w:val="18"/>
              <w:szCs w:val="18"/>
            </w:rPr>
            <w:fldChar w:fldCharType="end"/>
          </w:r>
        </w:p>
      </w:tc>
      <w:tc>
        <w:tcPr>
          <w:tcW w:w="2547" w:type="dxa"/>
        </w:tcPr>
        <w:p w14:paraId="37C45E4A"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Issue No: 1</w:t>
          </w:r>
        </w:p>
      </w:tc>
      <w:tc>
        <w:tcPr>
          <w:tcW w:w="2547" w:type="dxa"/>
        </w:tcPr>
        <w:p w14:paraId="66EC9028"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 xml:space="preserve">Rev. No.: </w:t>
          </w:r>
          <w:ins w:id="341" w:author="palash.pandit" w:date="2019-10-31T18:41:00Z">
            <w:r>
              <w:rPr>
                <w:sz w:val="18"/>
                <w:szCs w:val="18"/>
                <w:lang w:val="en-IN"/>
              </w:rPr>
              <w:t>4</w:t>
            </w:r>
          </w:ins>
          <w:del w:id="342" w:author="palash.pandit" w:date="2019-10-31T18:41:00Z">
            <w:r>
              <w:rPr>
                <w:sz w:val="18"/>
                <w:szCs w:val="18"/>
              </w:rPr>
              <w:delText>3</w:delText>
            </w:r>
          </w:del>
        </w:p>
      </w:tc>
      <w:tc>
        <w:tcPr>
          <w:tcW w:w="1467" w:type="dxa"/>
          <w:vAlign w:val="center"/>
        </w:tcPr>
        <w:p w14:paraId="23DEDBF4" w14:textId="77777777" w:rsidR="007F67DE" w:rsidRDefault="00D011DF">
          <w:pPr>
            <w:pStyle w:val="Footer"/>
            <w:pBdr>
              <w:top w:val="none" w:sz="0" w:space="0" w:color="auto"/>
            </w:pBdr>
            <w:spacing w:before="0"/>
            <w:ind w:right="-108" w:hanging="234"/>
            <w:jc w:val="right"/>
            <w:rPr>
              <w:sz w:val="18"/>
              <w:szCs w:val="18"/>
            </w:rPr>
          </w:pPr>
          <w:del w:id="343" w:author="palash.pandit" w:date="2019-10-31T18:41:00Z">
            <w:r>
              <w:rPr>
                <w:sz w:val="18"/>
                <w:szCs w:val="18"/>
              </w:rPr>
              <w:delText>28-Dec-17</w:delText>
            </w:r>
          </w:del>
        </w:p>
      </w:tc>
    </w:tr>
  </w:tbl>
  <w:p w14:paraId="0A56BDC6" w14:textId="77777777" w:rsidR="007F67DE" w:rsidRDefault="007F67DE">
    <w:pPr>
      <w:pStyle w:val="Footer"/>
      <w:pBdr>
        <w:top w:val="none" w:sz="0" w:space="0" w:color="auto"/>
      </w:pBdr>
      <w:tabs>
        <w:tab w:val="clear" w:pos="4320"/>
        <w:tab w:val="clear" w:pos="8640"/>
        <w:tab w:val="center" w:pos="2880"/>
        <w:tab w:val="center" w:pos="5760"/>
        <w:tab w:val="right" w:pos="9990"/>
      </w:tabs>
      <w:rPr>
        <w:sz w:val="8"/>
        <w:szCs w:val="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Ind w:w="2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7F67DE" w14:paraId="6B40DE71" w14:textId="77777777">
      <w:trPr>
        <w:trHeight w:val="125"/>
      </w:trPr>
      <w:tc>
        <w:tcPr>
          <w:tcW w:w="2547" w:type="dxa"/>
          <w:vAlign w:val="center"/>
        </w:tcPr>
        <w:p w14:paraId="1C1F62EE" w14:textId="77777777" w:rsidR="007F67DE" w:rsidRDefault="00D011DF">
          <w:pPr>
            <w:pStyle w:val="Footer"/>
            <w:pBdr>
              <w:top w:val="none" w:sz="0" w:space="0" w:color="auto"/>
            </w:pBdr>
            <w:spacing w:before="0"/>
            <w:ind w:left="-90"/>
            <w:rPr>
              <w:sz w:val="18"/>
              <w:szCs w:val="18"/>
            </w:rPr>
          </w:pPr>
          <w:r>
            <w:rPr>
              <w:sz w:val="18"/>
              <w:szCs w:val="18"/>
            </w:rPr>
            <w:t xml:space="preserve">Appendix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iv</w:t>
          </w:r>
          <w:r>
            <w:rPr>
              <w:sz w:val="18"/>
              <w:szCs w:val="18"/>
            </w:rPr>
            <w:fldChar w:fldCharType="end"/>
          </w:r>
        </w:p>
      </w:tc>
      <w:tc>
        <w:tcPr>
          <w:tcW w:w="2547" w:type="dxa"/>
        </w:tcPr>
        <w:p w14:paraId="74334159"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547" w:type="dxa"/>
        </w:tcPr>
        <w:p w14:paraId="6B0BDA83"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348" w:author="palash.pandit" w:date="2019-10-31T18:42:00Z">
            <w:r>
              <w:rPr>
                <w:sz w:val="18"/>
                <w:szCs w:val="18"/>
                <w:lang w:val="en-IN"/>
              </w:rPr>
              <w:t>4</w:t>
            </w:r>
          </w:ins>
          <w:del w:id="349" w:author="palash.pandit" w:date="2019-10-31T18:42:00Z">
            <w:r>
              <w:rPr>
                <w:sz w:val="18"/>
                <w:szCs w:val="18"/>
              </w:rPr>
              <w:delText>3</w:delText>
            </w:r>
          </w:del>
        </w:p>
      </w:tc>
      <w:tc>
        <w:tcPr>
          <w:tcW w:w="2547" w:type="dxa"/>
          <w:vAlign w:val="center"/>
        </w:tcPr>
        <w:p w14:paraId="523BA069" w14:textId="77777777" w:rsidR="007F67DE" w:rsidRDefault="00D011DF">
          <w:pPr>
            <w:pStyle w:val="Footer"/>
            <w:pBdr>
              <w:top w:val="none" w:sz="0" w:space="0" w:color="auto"/>
            </w:pBdr>
            <w:spacing w:before="0"/>
            <w:ind w:right="0"/>
            <w:jc w:val="right"/>
            <w:rPr>
              <w:sz w:val="18"/>
              <w:szCs w:val="18"/>
            </w:rPr>
          </w:pPr>
          <w:del w:id="350" w:author="palash.pandit" w:date="2019-10-31T18:42:00Z">
            <w:r>
              <w:rPr>
                <w:sz w:val="18"/>
                <w:szCs w:val="18"/>
              </w:rPr>
              <w:delText>28-Dec-17</w:delText>
            </w:r>
          </w:del>
        </w:p>
      </w:tc>
    </w:tr>
  </w:tbl>
  <w:p w14:paraId="25F15E76" w14:textId="77777777" w:rsidR="007F67DE" w:rsidRDefault="007F67DE">
    <w:pPr>
      <w:pStyle w:val="Footer"/>
      <w:pBdr>
        <w:top w:val="none" w:sz="0" w:space="0" w:color="auto"/>
      </w:pBdr>
      <w:spacing w:before="0"/>
      <w:rPr>
        <w:sz w:val="8"/>
        <w:szCs w:val="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7F67DE" w14:paraId="21607ED7" w14:textId="77777777">
      <w:trPr>
        <w:trHeight w:val="125"/>
      </w:trPr>
      <w:tc>
        <w:tcPr>
          <w:tcW w:w="2547" w:type="dxa"/>
          <w:vAlign w:val="center"/>
        </w:tcPr>
        <w:p w14:paraId="7E79473E" w14:textId="77777777" w:rsidR="007F67DE" w:rsidRDefault="00D011DF">
          <w:pPr>
            <w:pStyle w:val="Footer"/>
            <w:pBdr>
              <w:top w:val="none" w:sz="0" w:space="0" w:color="auto"/>
            </w:pBdr>
            <w:spacing w:before="0"/>
            <w:ind w:left="-90" w:right="342"/>
            <w:rPr>
              <w:sz w:val="18"/>
              <w:szCs w:val="18"/>
            </w:rPr>
          </w:pPr>
          <w:del w:id="351" w:author="palash.pandit" w:date="2019-10-31T18:42:00Z">
            <w:r>
              <w:rPr>
                <w:sz w:val="18"/>
                <w:szCs w:val="18"/>
              </w:rPr>
              <w:delText>28-Dec-17</w:delText>
            </w:r>
          </w:del>
        </w:p>
      </w:tc>
      <w:tc>
        <w:tcPr>
          <w:tcW w:w="2547" w:type="dxa"/>
        </w:tcPr>
        <w:p w14:paraId="68377882"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547" w:type="dxa"/>
        </w:tcPr>
        <w:p w14:paraId="1A2982B5"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352" w:author="palash.pandit" w:date="2019-10-31T18:42:00Z">
            <w:r>
              <w:rPr>
                <w:sz w:val="18"/>
                <w:szCs w:val="18"/>
                <w:lang w:val="en-IN"/>
              </w:rPr>
              <w:t>4</w:t>
            </w:r>
          </w:ins>
          <w:del w:id="353" w:author="palash.pandit" w:date="2019-10-31T18:42:00Z">
            <w:r>
              <w:rPr>
                <w:sz w:val="18"/>
                <w:szCs w:val="18"/>
              </w:rPr>
              <w:delText>3</w:delText>
            </w:r>
          </w:del>
        </w:p>
      </w:tc>
      <w:tc>
        <w:tcPr>
          <w:tcW w:w="2547" w:type="dxa"/>
          <w:vAlign w:val="center"/>
        </w:tcPr>
        <w:p w14:paraId="4C459D36" w14:textId="77777777" w:rsidR="007F67DE" w:rsidRDefault="00D011DF">
          <w:pPr>
            <w:pStyle w:val="Footer"/>
            <w:pBdr>
              <w:top w:val="none" w:sz="0" w:space="0" w:color="auto"/>
            </w:pBdr>
            <w:spacing w:before="0"/>
            <w:ind w:right="0" w:hanging="144"/>
            <w:jc w:val="right"/>
            <w:rPr>
              <w:sz w:val="18"/>
              <w:szCs w:val="18"/>
            </w:rPr>
          </w:pPr>
          <w:r>
            <w:rPr>
              <w:sz w:val="18"/>
              <w:szCs w:val="18"/>
            </w:rPr>
            <w:t>Appendix-</w:t>
          </w:r>
          <w:r>
            <w:rPr>
              <w:sz w:val="18"/>
              <w:szCs w:val="18"/>
            </w:rPr>
            <w:fldChar w:fldCharType="begin"/>
          </w:r>
          <w:r>
            <w:rPr>
              <w:sz w:val="18"/>
              <w:szCs w:val="18"/>
            </w:rPr>
            <w:instrText xml:space="preserve"> PAGE   \* MERGEFORMAT </w:instrText>
          </w:r>
          <w:r>
            <w:rPr>
              <w:sz w:val="18"/>
              <w:szCs w:val="18"/>
            </w:rPr>
            <w:fldChar w:fldCharType="separate"/>
          </w:r>
          <w:r>
            <w:rPr>
              <w:sz w:val="18"/>
              <w:szCs w:val="18"/>
            </w:rPr>
            <w:t>v</w:t>
          </w:r>
          <w:r>
            <w:rPr>
              <w:sz w:val="18"/>
              <w:szCs w:val="18"/>
            </w:rPr>
            <w:fldChar w:fldCharType="end"/>
          </w:r>
        </w:p>
      </w:tc>
    </w:tr>
  </w:tbl>
  <w:p w14:paraId="4F3E644B" w14:textId="77777777" w:rsidR="007F67DE" w:rsidRDefault="007F67DE">
    <w:pPr>
      <w:pStyle w:val="Footer"/>
      <w:pBdr>
        <w:top w:val="none" w:sz="0" w:space="0" w:color="auto"/>
      </w:pBdr>
      <w:tabs>
        <w:tab w:val="clear" w:pos="4320"/>
        <w:tab w:val="clear" w:pos="8640"/>
        <w:tab w:val="center" w:pos="2880"/>
        <w:tab w:val="center" w:pos="5760"/>
        <w:tab w:val="right" w:pos="9990"/>
      </w:tabs>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108" w:type="dxa"/>
      <w:tblLayout w:type="fixed"/>
      <w:tblLook w:val="04A0" w:firstRow="1" w:lastRow="0" w:firstColumn="1" w:lastColumn="0" w:noHBand="0" w:noVBand="1"/>
    </w:tblPr>
    <w:tblGrid>
      <w:gridCol w:w="6732"/>
      <w:gridCol w:w="3078"/>
    </w:tblGrid>
    <w:tr w:rsidR="007F67DE" w14:paraId="6A0223CC" w14:textId="77777777">
      <w:tc>
        <w:tcPr>
          <w:tcW w:w="6732" w:type="dxa"/>
          <w:tcBorders>
            <w:top w:val="single" w:sz="4" w:space="0" w:color="auto"/>
          </w:tcBorders>
        </w:tcPr>
        <w:p w14:paraId="38E0860E" w14:textId="77777777" w:rsidR="007F67DE" w:rsidRDefault="00D011DF">
          <w:pPr>
            <w:pStyle w:val="Footer"/>
            <w:pBdr>
              <w:top w:val="none" w:sz="0" w:space="0" w:color="auto"/>
            </w:pBdr>
            <w:tabs>
              <w:tab w:val="clear" w:pos="8640"/>
              <w:tab w:val="right" w:pos="9450"/>
            </w:tabs>
            <w:spacing w:before="0"/>
            <w:ind w:left="0" w:right="0"/>
            <w:rPr>
              <w:bCs w:val="0"/>
              <w:sz w:val="16"/>
              <w:szCs w:val="16"/>
            </w:rPr>
          </w:pPr>
          <w:r>
            <w:rPr>
              <w:bCs w:val="0"/>
              <w:sz w:val="16"/>
              <w:szCs w:val="16"/>
            </w:rPr>
            <w:t xml:space="preserve">© Copyright Malaysia Airlines </w:t>
          </w:r>
          <w:proofErr w:type="spellStart"/>
          <w:r>
            <w:rPr>
              <w:bCs w:val="0"/>
              <w:sz w:val="16"/>
              <w:szCs w:val="16"/>
            </w:rPr>
            <w:t>Berhad</w:t>
          </w:r>
          <w:proofErr w:type="spellEnd"/>
          <w:r>
            <w:rPr>
              <w:bCs w:val="0"/>
              <w:sz w:val="16"/>
              <w:szCs w:val="16"/>
            </w:rPr>
            <w:t xml:space="preserve"> (MAB) 2017. All rights reserved</w:t>
          </w:r>
        </w:p>
      </w:tc>
      <w:tc>
        <w:tcPr>
          <w:tcW w:w="3078" w:type="dxa"/>
          <w:tcBorders>
            <w:top w:val="single" w:sz="4" w:space="0" w:color="auto"/>
          </w:tcBorders>
        </w:tcPr>
        <w:p w14:paraId="157D232B" w14:textId="77777777" w:rsidR="007F67DE" w:rsidRDefault="00D011DF">
          <w:pPr>
            <w:pStyle w:val="Footer"/>
            <w:pBdr>
              <w:top w:val="none" w:sz="0" w:space="0" w:color="auto"/>
            </w:pBdr>
            <w:tabs>
              <w:tab w:val="clear" w:pos="8640"/>
              <w:tab w:val="right" w:pos="9450"/>
            </w:tabs>
            <w:spacing w:before="0"/>
            <w:ind w:left="0" w:right="0"/>
            <w:jc w:val="right"/>
            <w:rPr>
              <w:bCs w:val="0"/>
              <w:sz w:val="16"/>
              <w:szCs w:val="16"/>
            </w:rPr>
          </w:pPr>
          <w:r>
            <w:rPr>
              <w:sz w:val="16"/>
              <w:szCs w:val="16"/>
            </w:rPr>
            <w:t>Title Page-</w:t>
          </w:r>
          <w:proofErr w:type="spellStart"/>
          <w:r>
            <w:rPr>
              <w:sz w:val="16"/>
              <w:szCs w:val="16"/>
            </w:rPr>
            <w:fldChar w:fldCharType="begin"/>
          </w:r>
          <w:r>
            <w:rPr>
              <w:sz w:val="16"/>
              <w:szCs w:val="16"/>
            </w:rPr>
            <w:instrText xml:space="preserve"> PAGE  \* roman  \* MERGEFORMAT </w:instrText>
          </w:r>
          <w:r>
            <w:rPr>
              <w:sz w:val="16"/>
              <w:szCs w:val="16"/>
            </w:rPr>
            <w:fldChar w:fldCharType="separate"/>
          </w:r>
          <w:r>
            <w:rPr>
              <w:sz w:val="16"/>
              <w:szCs w:val="16"/>
            </w:rPr>
            <w:t>i</w:t>
          </w:r>
          <w:proofErr w:type="spellEnd"/>
          <w:r>
            <w:rPr>
              <w:sz w:val="16"/>
              <w:szCs w:val="16"/>
            </w:rPr>
            <w:fldChar w:fldCharType="end"/>
          </w:r>
        </w:p>
      </w:tc>
    </w:tr>
  </w:tbl>
  <w:p w14:paraId="54998899" w14:textId="77777777" w:rsidR="007F67DE" w:rsidRDefault="007F67DE">
    <w:pPr>
      <w:pStyle w:val="Footer"/>
      <w:pBdr>
        <w:top w:val="none" w:sz="0" w:space="0" w:color="auto"/>
      </w:pBdr>
      <w:tabs>
        <w:tab w:val="clear" w:pos="8640"/>
        <w:tab w:val="right" w:pos="9450"/>
      </w:tabs>
      <w:rPr>
        <w:bCs w:val="0"/>
        <w:sz w:val="8"/>
        <w:szCs w:val="8"/>
      </w:rPr>
    </w:pPr>
  </w:p>
  <w:p w14:paraId="00AB4751" w14:textId="77777777" w:rsidR="007F67DE" w:rsidRDefault="00D011DF">
    <w:pPr>
      <w:pStyle w:val="Footer"/>
      <w:pBdr>
        <w:top w:val="none" w:sz="0" w:space="0" w:color="auto"/>
      </w:pBdr>
      <w:tabs>
        <w:tab w:val="clear" w:pos="4320"/>
        <w:tab w:val="clear" w:pos="8640"/>
        <w:tab w:val="right" w:pos="9360"/>
      </w:tabs>
      <w:jc w:val="both"/>
      <w:rPr>
        <w:sz w:val="8"/>
        <w:szCs w:val="8"/>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898"/>
      <w:gridCol w:w="2430"/>
      <w:gridCol w:w="2520"/>
      <w:gridCol w:w="2333"/>
    </w:tblGrid>
    <w:tr w:rsidR="007F67DE" w14:paraId="0661B16D" w14:textId="77777777">
      <w:trPr>
        <w:trHeight w:val="100"/>
      </w:trPr>
      <w:tc>
        <w:tcPr>
          <w:tcW w:w="2898" w:type="dxa"/>
        </w:tcPr>
        <w:p w14:paraId="0A83D2E2"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Pr>
              <w:sz w:val="18"/>
              <w:szCs w:val="18"/>
            </w:rPr>
          </w:pPr>
          <w:r>
            <w:rPr>
              <w:sz w:val="18"/>
              <w:szCs w:val="18"/>
            </w:rPr>
            <w:t>Approval Page-</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proofErr w:type="spellEnd"/>
          <w:r>
            <w:rPr>
              <w:sz w:val="18"/>
              <w:szCs w:val="18"/>
            </w:rPr>
            <w:fldChar w:fldCharType="end"/>
          </w:r>
        </w:p>
      </w:tc>
      <w:tc>
        <w:tcPr>
          <w:tcW w:w="2430" w:type="dxa"/>
        </w:tcPr>
        <w:p w14:paraId="1C566248"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r>
            <w:rPr>
              <w:sz w:val="18"/>
              <w:szCs w:val="18"/>
            </w:rPr>
            <w:tab/>
            <w:t>Rev. No.: 0</w:t>
          </w:r>
        </w:p>
      </w:tc>
      <w:tc>
        <w:tcPr>
          <w:tcW w:w="2520" w:type="dxa"/>
        </w:tcPr>
        <w:p w14:paraId="41D36C06"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8" w:author="palash.pandit" w:date="2019-10-31T18:38:00Z">
            <w:r>
              <w:rPr>
                <w:sz w:val="18"/>
                <w:szCs w:val="18"/>
                <w:lang w:val="en-IN"/>
              </w:rPr>
              <w:t>4</w:t>
            </w:r>
          </w:ins>
          <w:del w:id="9" w:author="palash.pandit" w:date="2019-10-31T18:38:00Z">
            <w:r>
              <w:rPr>
                <w:sz w:val="18"/>
                <w:szCs w:val="18"/>
              </w:rPr>
              <w:delText>3</w:delText>
            </w:r>
          </w:del>
        </w:p>
      </w:tc>
      <w:tc>
        <w:tcPr>
          <w:tcW w:w="2333" w:type="dxa"/>
        </w:tcPr>
        <w:p w14:paraId="08B2B00F" w14:textId="77777777" w:rsidR="007F67DE" w:rsidRDefault="00D011DF">
          <w:pPr>
            <w:pStyle w:val="Footer"/>
            <w:pBdr>
              <w:top w:val="none" w:sz="0" w:space="0" w:color="auto"/>
            </w:pBdr>
            <w:tabs>
              <w:tab w:val="clear" w:pos="4320"/>
              <w:tab w:val="clear" w:pos="8640"/>
              <w:tab w:val="left" w:pos="2142"/>
              <w:tab w:val="center" w:pos="3600"/>
              <w:tab w:val="center" w:pos="5760"/>
              <w:tab w:val="right" w:pos="9990"/>
            </w:tabs>
            <w:spacing w:before="0"/>
            <w:ind w:right="-25"/>
            <w:jc w:val="right"/>
            <w:rPr>
              <w:sz w:val="18"/>
              <w:szCs w:val="18"/>
            </w:rPr>
          </w:pPr>
          <w:del w:id="10" w:author="palash.pandit" w:date="2019-10-31T18:38:00Z">
            <w:r>
              <w:rPr>
                <w:sz w:val="18"/>
                <w:szCs w:val="18"/>
              </w:rPr>
              <w:delText>28-Dec-17</w:delText>
            </w:r>
          </w:del>
        </w:p>
      </w:tc>
    </w:tr>
  </w:tbl>
  <w:p w14:paraId="72189CBF" w14:textId="77777777" w:rsidR="007F67DE" w:rsidRDefault="007F67DE">
    <w:pPr>
      <w:pStyle w:val="Footer"/>
      <w:pBdr>
        <w:top w:val="none" w:sz="0" w:space="0" w:color="auto"/>
      </w:pBdr>
      <w:spacing w:before="0"/>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358"/>
      <w:gridCol w:w="2520"/>
      <w:gridCol w:w="2430"/>
      <w:gridCol w:w="2873"/>
    </w:tblGrid>
    <w:tr w:rsidR="007F67DE" w14:paraId="13684CF4" w14:textId="77777777">
      <w:tc>
        <w:tcPr>
          <w:tcW w:w="2358" w:type="dxa"/>
        </w:tcPr>
        <w:p w14:paraId="2B991B0B"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432"/>
            <w:rPr>
              <w:sz w:val="18"/>
              <w:szCs w:val="18"/>
            </w:rPr>
          </w:pPr>
          <w:del w:id="11" w:author="palash.pandit" w:date="2019-10-31T18:38:00Z">
            <w:r>
              <w:rPr>
                <w:sz w:val="18"/>
                <w:szCs w:val="18"/>
              </w:rPr>
              <w:delText>28-Dec-17</w:delText>
            </w:r>
          </w:del>
        </w:p>
      </w:tc>
      <w:tc>
        <w:tcPr>
          <w:tcW w:w="2520" w:type="dxa"/>
        </w:tcPr>
        <w:p w14:paraId="32D0E44D"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r>
            <w:rPr>
              <w:sz w:val="18"/>
              <w:szCs w:val="18"/>
            </w:rPr>
            <w:tab/>
            <w:t>Rev. No.: 0</w:t>
          </w:r>
        </w:p>
      </w:tc>
      <w:tc>
        <w:tcPr>
          <w:tcW w:w="2430" w:type="dxa"/>
        </w:tcPr>
        <w:p w14:paraId="4198F3B9"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12" w:author="palash.pandit" w:date="2019-10-31T18:37:00Z">
            <w:r>
              <w:rPr>
                <w:sz w:val="18"/>
                <w:szCs w:val="18"/>
                <w:lang w:val="en-IN"/>
              </w:rPr>
              <w:t>4</w:t>
            </w:r>
          </w:ins>
          <w:del w:id="13" w:author="palash.pandit" w:date="2019-10-31T18:37:00Z">
            <w:r>
              <w:rPr>
                <w:sz w:val="18"/>
                <w:szCs w:val="18"/>
              </w:rPr>
              <w:delText>3</w:delText>
            </w:r>
          </w:del>
        </w:p>
      </w:tc>
      <w:tc>
        <w:tcPr>
          <w:tcW w:w="2873" w:type="dxa"/>
        </w:tcPr>
        <w:p w14:paraId="7C0F4B3A" w14:textId="77777777" w:rsidR="007F67DE" w:rsidRDefault="00D011DF">
          <w:pPr>
            <w:pStyle w:val="Footer"/>
            <w:pBdr>
              <w:top w:val="none" w:sz="0" w:space="0" w:color="auto"/>
            </w:pBdr>
            <w:tabs>
              <w:tab w:val="clear" w:pos="4320"/>
              <w:tab w:val="clear" w:pos="8640"/>
              <w:tab w:val="left" w:pos="2657"/>
              <w:tab w:val="center" w:pos="3600"/>
              <w:tab w:val="center" w:pos="5760"/>
              <w:tab w:val="right" w:pos="9990"/>
            </w:tabs>
            <w:spacing w:before="0"/>
            <w:ind w:right="65"/>
            <w:jc w:val="right"/>
            <w:rPr>
              <w:sz w:val="18"/>
              <w:szCs w:val="18"/>
            </w:rPr>
          </w:pPr>
          <w:r>
            <w:rPr>
              <w:sz w:val="18"/>
              <w:szCs w:val="18"/>
            </w:rPr>
            <w:t>Approval Page-</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proofErr w:type="spellEnd"/>
          <w:r>
            <w:rPr>
              <w:sz w:val="18"/>
              <w:szCs w:val="18"/>
            </w:rPr>
            <w:fldChar w:fldCharType="end"/>
          </w:r>
        </w:p>
      </w:tc>
    </w:tr>
  </w:tbl>
  <w:p w14:paraId="1AF4878C" w14:textId="77777777" w:rsidR="007F67DE" w:rsidRDefault="007F67DE">
    <w:pPr>
      <w:pStyle w:val="Footer"/>
      <w:pBdr>
        <w:top w:val="none" w:sz="0" w:space="0" w:color="auto"/>
      </w:pBdr>
      <w:tabs>
        <w:tab w:val="clear" w:pos="4320"/>
        <w:tab w:val="clear" w:pos="8640"/>
        <w:tab w:val="center" w:pos="3600"/>
        <w:tab w:val="center" w:pos="5760"/>
        <w:tab w:val="right" w:pos="9990"/>
      </w:tabs>
      <w:spacing w:before="0"/>
      <w:ind w:left="0" w:right="-25"/>
      <w:rPr>
        <w:sz w:val="8"/>
        <w:szCs w:val="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3078"/>
      <w:gridCol w:w="2340"/>
      <w:gridCol w:w="2430"/>
      <w:gridCol w:w="2333"/>
    </w:tblGrid>
    <w:tr w:rsidR="007F67DE" w14:paraId="242574B9" w14:textId="77777777">
      <w:tc>
        <w:tcPr>
          <w:tcW w:w="3078" w:type="dxa"/>
        </w:tcPr>
        <w:p w14:paraId="2AFE3E5B"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rPr>
              <w:sz w:val="18"/>
              <w:szCs w:val="18"/>
            </w:rPr>
          </w:pPr>
          <w:r>
            <w:rPr>
              <w:sz w:val="18"/>
              <w:szCs w:val="18"/>
            </w:rPr>
            <w:t>Table of Content -</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proofErr w:type="spellEnd"/>
          <w:r>
            <w:rPr>
              <w:sz w:val="18"/>
              <w:szCs w:val="18"/>
            </w:rPr>
            <w:fldChar w:fldCharType="end"/>
          </w:r>
        </w:p>
      </w:tc>
      <w:tc>
        <w:tcPr>
          <w:tcW w:w="2340" w:type="dxa"/>
        </w:tcPr>
        <w:p w14:paraId="416AD6BD"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rPr>
          </w:pPr>
          <w:r>
            <w:rPr>
              <w:sz w:val="18"/>
              <w:szCs w:val="18"/>
            </w:rPr>
            <w:t>Issue No: 1</w:t>
          </w:r>
        </w:p>
      </w:tc>
      <w:tc>
        <w:tcPr>
          <w:tcW w:w="2430" w:type="dxa"/>
        </w:tcPr>
        <w:p w14:paraId="6FB899D2"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rPr>
          </w:pPr>
          <w:r>
            <w:rPr>
              <w:sz w:val="18"/>
              <w:szCs w:val="18"/>
            </w:rPr>
            <w:t xml:space="preserve">Rev. No.: </w:t>
          </w:r>
          <w:ins w:id="14" w:author="palash.pandit" w:date="2019-10-31T18:39:00Z">
            <w:r>
              <w:rPr>
                <w:sz w:val="18"/>
                <w:szCs w:val="18"/>
                <w:lang w:val="en-IN"/>
              </w:rPr>
              <w:t>4</w:t>
            </w:r>
          </w:ins>
          <w:del w:id="15" w:author="palash.pandit" w:date="2019-10-31T18:39:00Z">
            <w:r>
              <w:rPr>
                <w:sz w:val="18"/>
                <w:szCs w:val="18"/>
              </w:rPr>
              <w:delText>3</w:delText>
            </w:r>
          </w:del>
        </w:p>
      </w:tc>
      <w:tc>
        <w:tcPr>
          <w:tcW w:w="2333" w:type="dxa"/>
        </w:tcPr>
        <w:p w14:paraId="6E6E7E82"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jc w:val="right"/>
            <w:rPr>
              <w:sz w:val="18"/>
              <w:szCs w:val="18"/>
            </w:rPr>
          </w:pPr>
          <w:del w:id="16" w:author="palash.pandit" w:date="2019-10-31T18:38:00Z">
            <w:r>
              <w:rPr>
                <w:sz w:val="18"/>
                <w:szCs w:val="18"/>
              </w:rPr>
              <w:delText>28-Dec-17</w:delText>
            </w:r>
          </w:del>
        </w:p>
      </w:tc>
    </w:tr>
  </w:tbl>
  <w:p w14:paraId="250806ED" w14:textId="77777777" w:rsidR="007F67DE" w:rsidRDefault="007F67DE">
    <w:pPr>
      <w:pStyle w:val="Footer"/>
      <w:pBdr>
        <w:top w:val="none" w:sz="0" w:space="0" w:color="auto"/>
      </w:pBdr>
      <w:rPr>
        <w:sz w:val="8"/>
        <w:szCs w:val="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top w:val="single" w:sz="4" w:space="0" w:color="auto"/>
      </w:tblBorders>
      <w:tblLayout w:type="fixed"/>
      <w:tblLook w:val="04A0" w:firstRow="1" w:lastRow="0" w:firstColumn="1" w:lastColumn="0" w:noHBand="0" w:noVBand="1"/>
    </w:tblPr>
    <w:tblGrid>
      <w:gridCol w:w="2358"/>
      <w:gridCol w:w="2340"/>
      <w:gridCol w:w="2520"/>
      <w:gridCol w:w="2963"/>
    </w:tblGrid>
    <w:tr w:rsidR="007F67DE" w14:paraId="14B79489" w14:textId="77777777">
      <w:tc>
        <w:tcPr>
          <w:tcW w:w="2358" w:type="dxa"/>
        </w:tcPr>
        <w:p w14:paraId="6213083A" w14:textId="77777777" w:rsidR="007F67DE" w:rsidRDefault="00D011DF">
          <w:pPr>
            <w:pStyle w:val="Footer"/>
            <w:pBdr>
              <w:top w:val="none" w:sz="0" w:space="0" w:color="auto"/>
            </w:pBdr>
            <w:tabs>
              <w:tab w:val="clear" w:pos="4320"/>
              <w:tab w:val="clear" w:pos="8640"/>
              <w:tab w:val="left" w:pos="1800"/>
              <w:tab w:val="center" w:pos="3600"/>
              <w:tab w:val="center" w:pos="5760"/>
              <w:tab w:val="right" w:pos="9990"/>
            </w:tabs>
            <w:spacing w:before="0"/>
            <w:ind w:left="0" w:right="0"/>
            <w:rPr>
              <w:sz w:val="18"/>
              <w:szCs w:val="18"/>
            </w:rPr>
          </w:pPr>
          <w:del w:id="17" w:author="palash.pandit" w:date="2019-10-31T18:38:00Z">
            <w:r>
              <w:rPr>
                <w:sz w:val="18"/>
                <w:szCs w:val="18"/>
              </w:rPr>
              <w:delText>28-Dec-17</w:delText>
            </w:r>
          </w:del>
        </w:p>
      </w:tc>
      <w:tc>
        <w:tcPr>
          <w:tcW w:w="2340" w:type="dxa"/>
        </w:tcPr>
        <w:p w14:paraId="06AF3700"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rPr>
          </w:pPr>
          <w:r>
            <w:rPr>
              <w:sz w:val="18"/>
              <w:szCs w:val="18"/>
            </w:rPr>
            <w:t>Issue No: 1</w:t>
          </w:r>
        </w:p>
      </w:tc>
      <w:tc>
        <w:tcPr>
          <w:tcW w:w="2520" w:type="dxa"/>
        </w:tcPr>
        <w:p w14:paraId="25FD3425"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rPr>
          </w:pPr>
          <w:r>
            <w:rPr>
              <w:sz w:val="18"/>
              <w:szCs w:val="18"/>
            </w:rPr>
            <w:t>Rev. No.:</w:t>
          </w:r>
          <w:ins w:id="18" w:author="palash.pandit" w:date="2019-10-31T18:38:00Z">
            <w:r>
              <w:rPr>
                <w:sz w:val="18"/>
                <w:szCs w:val="18"/>
                <w:lang w:val="en-IN"/>
              </w:rPr>
              <w:t>4</w:t>
            </w:r>
          </w:ins>
          <w:del w:id="19" w:author="palash.pandit" w:date="2019-10-31T18:38:00Z">
            <w:r>
              <w:rPr>
                <w:sz w:val="18"/>
                <w:szCs w:val="18"/>
              </w:rPr>
              <w:delText>3</w:delText>
            </w:r>
          </w:del>
        </w:p>
      </w:tc>
      <w:tc>
        <w:tcPr>
          <w:tcW w:w="2963" w:type="dxa"/>
        </w:tcPr>
        <w:p w14:paraId="2AC3730F"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ind w:left="0" w:right="0"/>
            <w:jc w:val="right"/>
            <w:rPr>
              <w:sz w:val="18"/>
              <w:szCs w:val="18"/>
            </w:rPr>
          </w:pPr>
          <w:r>
            <w:rPr>
              <w:sz w:val="18"/>
              <w:szCs w:val="18"/>
            </w:rPr>
            <w:t>Table of Content -</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proofErr w:type="spellEnd"/>
          <w:r>
            <w:rPr>
              <w:sz w:val="18"/>
              <w:szCs w:val="18"/>
            </w:rPr>
            <w:fldChar w:fldCharType="end"/>
          </w:r>
        </w:p>
      </w:tc>
    </w:tr>
  </w:tbl>
  <w:p w14:paraId="1A2222D7" w14:textId="77777777" w:rsidR="007F67DE" w:rsidRDefault="007F67DE">
    <w:pPr>
      <w:pStyle w:val="Footer"/>
      <w:pBdr>
        <w:top w:val="none" w:sz="0" w:space="0" w:color="auto"/>
      </w:pBdr>
      <w:spacing w:before="0"/>
      <w:ind w:left="0" w:right="0"/>
      <w:rPr>
        <w:sz w:val="8"/>
        <w:szCs w:val="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7F67DE" w14:paraId="375B5476" w14:textId="77777777">
      <w:trPr>
        <w:trHeight w:val="125"/>
      </w:trPr>
      <w:tc>
        <w:tcPr>
          <w:tcW w:w="2547" w:type="dxa"/>
          <w:vAlign w:val="center"/>
        </w:tcPr>
        <w:p w14:paraId="202EBD29" w14:textId="77777777" w:rsidR="007F67DE" w:rsidRDefault="00D011DF">
          <w:pPr>
            <w:pStyle w:val="Footer"/>
            <w:pBdr>
              <w:top w:val="none" w:sz="0" w:space="0" w:color="auto"/>
            </w:pBdr>
            <w:spacing w:before="0"/>
            <w:ind w:left="-90"/>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1-6</w:t>
          </w:r>
          <w:r>
            <w:rPr>
              <w:sz w:val="18"/>
              <w:szCs w:val="18"/>
            </w:rPr>
            <w:fldChar w:fldCharType="end"/>
          </w:r>
        </w:p>
      </w:tc>
      <w:tc>
        <w:tcPr>
          <w:tcW w:w="2547" w:type="dxa"/>
          <w:vAlign w:val="center"/>
        </w:tcPr>
        <w:p w14:paraId="1369AEB4"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Issue No: 1</w:t>
          </w:r>
        </w:p>
      </w:tc>
      <w:tc>
        <w:tcPr>
          <w:tcW w:w="2547" w:type="dxa"/>
          <w:vAlign w:val="center"/>
        </w:tcPr>
        <w:p w14:paraId="374A8C45"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rPr>
              <w:sz w:val="18"/>
              <w:szCs w:val="18"/>
            </w:rPr>
          </w:pPr>
          <w:r>
            <w:rPr>
              <w:sz w:val="18"/>
              <w:szCs w:val="18"/>
            </w:rPr>
            <w:t xml:space="preserve">Rev. No.: </w:t>
          </w:r>
          <w:del w:id="84" w:author="Rajeev Mahadasu" w:date="2019-10-30T12:57:00Z">
            <w:r>
              <w:rPr>
                <w:sz w:val="18"/>
                <w:szCs w:val="18"/>
              </w:rPr>
              <w:delText>3</w:delText>
            </w:r>
          </w:del>
          <w:ins w:id="85" w:author="Rajeev Mahadasu" w:date="2019-10-30T12:57:00Z">
            <w:r>
              <w:rPr>
                <w:sz w:val="18"/>
                <w:szCs w:val="18"/>
              </w:rPr>
              <w:t>4</w:t>
            </w:r>
          </w:ins>
        </w:p>
      </w:tc>
      <w:tc>
        <w:tcPr>
          <w:tcW w:w="2547" w:type="dxa"/>
          <w:vAlign w:val="center"/>
        </w:tcPr>
        <w:p w14:paraId="40EA4DF3" w14:textId="77777777" w:rsidR="007F67DE" w:rsidRDefault="00D011DF">
          <w:pPr>
            <w:pStyle w:val="Footer"/>
            <w:pBdr>
              <w:top w:val="none" w:sz="0" w:space="0" w:color="auto"/>
            </w:pBdr>
            <w:tabs>
              <w:tab w:val="left" w:pos="3114"/>
            </w:tabs>
            <w:spacing w:before="0"/>
            <w:ind w:right="0"/>
            <w:jc w:val="right"/>
            <w:rPr>
              <w:sz w:val="18"/>
              <w:szCs w:val="18"/>
            </w:rPr>
          </w:pPr>
          <w:del w:id="86" w:author="palash.pandit" w:date="2019-10-31T18:39:00Z">
            <w:r>
              <w:rPr>
                <w:sz w:val="18"/>
                <w:szCs w:val="18"/>
              </w:rPr>
              <w:delText>28-Dec-17</w:delText>
            </w:r>
          </w:del>
          <w:ins w:id="87" w:author="Rajeev Mahadasu" w:date="2019-10-30T12:57:00Z">
            <w:del w:id="88" w:author="palash.pandit" w:date="2019-10-31T18:39:00Z">
              <w:r>
                <w:rPr>
                  <w:sz w:val="18"/>
                  <w:szCs w:val="18"/>
                </w:rPr>
                <w:delText>27-Sep</w:delText>
              </w:r>
            </w:del>
          </w:ins>
          <w:ins w:id="89" w:author="Rajeev Mahadasu" w:date="2019-10-30T12:58:00Z">
            <w:del w:id="90" w:author="palash.pandit" w:date="2019-10-31T18:39:00Z">
              <w:r>
                <w:rPr>
                  <w:sz w:val="18"/>
                  <w:szCs w:val="18"/>
                </w:rPr>
                <w:delText>t-19</w:delText>
              </w:r>
            </w:del>
          </w:ins>
        </w:p>
      </w:tc>
    </w:tr>
  </w:tbl>
  <w:p w14:paraId="05FFD593" w14:textId="77777777" w:rsidR="007F67DE" w:rsidRDefault="007F67DE">
    <w:pPr>
      <w:pStyle w:val="Footer"/>
      <w:pBdr>
        <w:top w:val="none" w:sz="0" w:space="0" w:color="auto"/>
      </w:pBdr>
      <w:spacing w:before="0"/>
      <w:rPr>
        <w:sz w:val="8"/>
        <w:szCs w:val="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7F67DE" w14:paraId="2B095613" w14:textId="77777777">
      <w:trPr>
        <w:trHeight w:val="125"/>
      </w:trPr>
      <w:tc>
        <w:tcPr>
          <w:tcW w:w="2547" w:type="dxa"/>
          <w:vAlign w:val="center"/>
        </w:tcPr>
        <w:p w14:paraId="3190C226" w14:textId="77777777" w:rsidR="007F67DE" w:rsidRDefault="00D011DF">
          <w:pPr>
            <w:pStyle w:val="Footer"/>
            <w:pBdr>
              <w:top w:val="none" w:sz="0" w:space="0" w:color="auto"/>
            </w:pBdr>
            <w:spacing w:before="0"/>
            <w:ind w:left="-90" w:right="362"/>
            <w:rPr>
              <w:sz w:val="18"/>
              <w:szCs w:val="18"/>
            </w:rPr>
          </w:pPr>
          <w:del w:id="91" w:author="palash.pandit" w:date="2019-10-31T18:39:00Z">
            <w:r>
              <w:rPr>
                <w:sz w:val="18"/>
                <w:szCs w:val="18"/>
              </w:rPr>
              <w:delText>28-Dec-17</w:delText>
            </w:r>
          </w:del>
        </w:p>
      </w:tc>
      <w:tc>
        <w:tcPr>
          <w:tcW w:w="2547" w:type="dxa"/>
        </w:tcPr>
        <w:p w14:paraId="0CFD601D" w14:textId="77777777" w:rsidR="007F67DE" w:rsidRDefault="00D011DF">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rPr>
          </w:pPr>
          <w:r>
            <w:rPr>
              <w:sz w:val="18"/>
              <w:szCs w:val="18"/>
            </w:rPr>
            <w:t>Issue No: 1</w:t>
          </w:r>
        </w:p>
      </w:tc>
      <w:tc>
        <w:tcPr>
          <w:tcW w:w="2547" w:type="dxa"/>
        </w:tcPr>
        <w:p w14:paraId="21156A8E"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92" w:author="palash.pandit" w:date="2019-10-31T18:39:00Z">
            <w:r>
              <w:rPr>
                <w:sz w:val="18"/>
                <w:szCs w:val="18"/>
                <w:lang w:val="en-IN"/>
              </w:rPr>
              <w:t>4</w:t>
            </w:r>
          </w:ins>
          <w:del w:id="93" w:author="palash.pandit" w:date="2019-10-31T18:39:00Z">
            <w:r>
              <w:rPr>
                <w:sz w:val="18"/>
                <w:szCs w:val="18"/>
              </w:rPr>
              <w:delText>3</w:delText>
            </w:r>
          </w:del>
        </w:p>
      </w:tc>
      <w:tc>
        <w:tcPr>
          <w:tcW w:w="2547" w:type="dxa"/>
          <w:vAlign w:val="center"/>
        </w:tcPr>
        <w:p w14:paraId="102FDF56" w14:textId="77777777" w:rsidR="007F67DE" w:rsidRDefault="00D011DF">
          <w:pPr>
            <w:pStyle w:val="Footer"/>
            <w:pBdr>
              <w:top w:val="none" w:sz="0" w:space="0" w:color="auto"/>
            </w:pBdr>
            <w:spacing w:before="0"/>
            <w:ind w:right="-108"/>
            <w:jc w:val="right"/>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2-1</w:t>
          </w:r>
          <w:r>
            <w:rPr>
              <w:sz w:val="18"/>
              <w:szCs w:val="18"/>
            </w:rPr>
            <w:fldChar w:fldCharType="end"/>
          </w:r>
        </w:p>
      </w:tc>
    </w:tr>
  </w:tbl>
  <w:p w14:paraId="7618A91F" w14:textId="77777777" w:rsidR="007F67DE" w:rsidRDefault="007F67DE">
    <w:pPr>
      <w:pStyle w:val="Footer"/>
      <w:pBdr>
        <w:top w:val="none" w:sz="0" w:space="0" w:color="auto"/>
      </w:pBdr>
      <w:rPr>
        <w:sz w:val="8"/>
        <w:szCs w:val="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tblBorders>
      <w:tblLayout w:type="fixed"/>
      <w:tblLook w:val="04A0" w:firstRow="1" w:lastRow="0" w:firstColumn="1" w:lastColumn="0" w:noHBand="0" w:noVBand="1"/>
    </w:tblPr>
    <w:tblGrid>
      <w:gridCol w:w="2487"/>
      <w:gridCol w:w="2826"/>
      <w:gridCol w:w="2496"/>
      <w:gridCol w:w="2379"/>
    </w:tblGrid>
    <w:tr w:rsidR="007F67DE" w14:paraId="1AA6B9EA" w14:textId="77777777">
      <w:trPr>
        <w:trHeight w:val="125"/>
      </w:trPr>
      <w:tc>
        <w:tcPr>
          <w:tcW w:w="2487" w:type="dxa"/>
          <w:vAlign w:val="center"/>
        </w:tcPr>
        <w:p w14:paraId="262DB0A5" w14:textId="77777777" w:rsidR="007F67DE" w:rsidRDefault="00D011DF">
          <w:pPr>
            <w:pStyle w:val="Footer"/>
            <w:pBdr>
              <w:top w:val="none" w:sz="0" w:space="0" w:color="auto"/>
            </w:pBdr>
            <w:spacing w:before="0"/>
            <w:ind w:left="0"/>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2-2</w:t>
          </w:r>
          <w:r>
            <w:rPr>
              <w:sz w:val="18"/>
              <w:szCs w:val="18"/>
            </w:rPr>
            <w:fldChar w:fldCharType="end"/>
          </w:r>
        </w:p>
      </w:tc>
      <w:tc>
        <w:tcPr>
          <w:tcW w:w="2826" w:type="dxa"/>
        </w:tcPr>
        <w:p w14:paraId="4CC5164B"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Issue No: 1</w:t>
          </w:r>
        </w:p>
      </w:tc>
      <w:tc>
        <w:tcPr>
          <w:tcW w:w="2496" w:type="dxa"/>
        </w:tcPr>
        <w:p w14:paraId="07CE7A19" w14:textId="77777777" w:rsidR="007F67DE" w:rsidRDefault="00D011DF">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rPr>
            <w:t xml:space="preserve">Rev. No.: </w:t>
          </w:r>
          <w:ins w:id="135" w:author="palash.pandit" w:date="2019-10-31T18:40:00Z">
            <w:r>
              <w:rPr>
                <w:sz w:val="18"/>
                <w:szCs w:val="18"/>
                <w:lang w:val="en-IN"/>
              </w:rPr>
              <w:t>4</w:t>
            </w:r>
          </w:ins>
          <w:del w:id="136" w:author="palash.pandit" w:date="2019-10-31T18:40:00Z">
            <w:r>
              <w:rPr>
                <w:sz w:val="18"/>
                <w:szCs w:val="18"/>
              </w:rPr>
              <w:delText>3</w:delText>
            </w:r>
          </w:del>
        </w:p>
      </w:tc>
      <w:tc>
        <w:tcPr>
          <w:tcW w:w="2379" w:type="dxa"/>
          <w:vAlign w:val="center"/>
        </w:tcPr>
        <w:p w14:paraId="1A7AB252" w14:textId="77777777" w:rsidR="007F67DE" w:rsidRDefault="00D011DF">
          <w:pPr>
            <w:pStyle w:val="Footer"/>
            <w:pBdr>
              <w:top w:val="none" w:sz="0" w:space="0" w:color="auto"/>
            </w:pBdr>
            <w:spacing w:before="0"/>
            <w:ind w:right="-108"/>
            <w:jc w:val="right"/>
            <w:rPr>
              <w:sz w:val="18"/>
              <w:szCs w:val="18"/>
            </w:rPr>
          </w:pPr>
          <w:del w:id="137" w:author="palash.pandit" w:date="2019-10-31T18:40:00Z">
            <w:r>
              <w:rPr>
                <w:sz w:val="18"/>
                <w:szCs w:val="18"/>
              </w:rPr>
              <w:delText>28-Dec-17</w:delText>
            </w:r>
          </w:del>
        </w:p>
      </w:tc>
    </w:tr>
  </w:tbl>
  <w:p w14:paraId="6F74D8FD" w14:textId="77777777" w:rsidR="007F67DE" w:rsidRDefault="00D011DF">
    <w:pPr>
      <w:pStyle w:val="Footer"/>
      <w:pBdr>
        <w:top w:val="none" w:sz="0" w:space="0" w:color="auto"/>
      </w:pBdr>
      <w:spacing w:before="0"/>
      <w:rPr>
        <w:sz w:val="8"/>
        <w:szCs w:val="8"/>
      </w:rPr>
    </w:pPr>
    <w:r>
      <w:rPr>
        <w:sz w:val="8"/>
        <w:szCs w:val="8"/>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1AD9" w14:textId="77777777" w:rsidR="00D011DF" w:rsidRDefault="00D011DF">
      <w:pPr>
        <w:spacing w:before="0" w:after="0" w:line="240" w:lineRule="auto"/>
      </w:pPr>
      <w:r>
        <w:separator/>
      </w:r>
    </w:p>
  </w:footnote>
  <w:footnote w:type="continuationSeparator" w:id="0">
    <w:p w14:paraId="7CC10900" w14:textId="77777777" w:rsidR="00D011DF" w:rsidRDefault="00D011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Ind w:w="468" w:type="dxa"/>
      <w:tblBorders>
        <w:bottom w:val="single" w:sz="4" w:space="0" w:color="auto"/>
      </w:tblBorders>
      <w:tblLayout w:type="fixed"/>
      <w:tblLook w:val="04A0" w:firstRow="1" w:lastRow="0" w:firstColumn="1" w:lastColumn="0" w:noHBand="0" w:noVBand="1"/>
    </w:tblPr>
    <w:tblGrid>
      <w:gridCol w:w="5940"/>
      <w:gridCol w:w="4050"/>
    </w:tblGrid>
    <w:tr w:rsidR="007F67DE" w14:paraId="5D74FCFA" w14:textId="77777777">
      <w:trPr>
        <w:cantSplit/>
        <w:trHeight w:val="630"/>
      </w:trPr>
      <w:tc>
        <w:tcPr>
          <w:tcW w:w="5940" w:type="dxa"/>
          <w:vAlign w:val="bottom"/>
        </w:tcPr>
        <w:p w14:paraId="5CACBA02" w14:textId="77777777" w:rsidR="007F67DE" w:rsidRDefault="00D011DF">
          <w:pPr>
            <w:spacing w:before="0"/>
            <w:ind w:left="-108" w:right="1140"/>
            <w:rPr>
              <w:rFonts w:cs="Arial"/>
              <w:b/>
              <w:i/>
              <w:sz w:val="16"/>
              <w:szCs w:val="16"/>
            </w:rPr>
          </w:pPr>
          <w:r>
            <w:rPr>
              <w:rFonts w:cs="Arial"/>
              <w:b/>
              <w:i/>
              <w:sz w:val="16"/>
              <w:szCs w:val="16"/>
            </w:rPr>
            <w:t>Internal Use Only</w:t>
          </w:r>
        </w:p>
        <w:p w14:paraId="2D461D88" w14:textId="77777777" w:rsidR="007F67DE" w:rsidRDefault="007F67DE">
          <w:pPr>
            <w:spacing w:before="0"/>
            <w:ind w:left="-108" w:right="1140"/>
            <w:rPr>
              <w:rFonts w:cs="Arial"/>
              <w:b/>
              <w:i/>
              <w:sz w:val="16"/>
              <w:szCs w:val="16"/>
            </w:rPr>
          </w:pPr>
        </w:p>
        <w:p w14:paraId="73F8DB4D" w14:textId="77777777" w:rsidR="007F67DE" w:rsidRDefault="007F67DE">
          <w:pPr>
            <w:spacing w:before="0"/>
            <w:ind w:left="-108" w:right="1140"/>
            <w:rPr>
              <w:sz w:val="8"/>
              <w:szCs w:val="8"/>
            </w:rPr>
          </w:pPr>
        </w:p>
        <w:p w14:paraId="019C1604" w14:textId="77777777" w:rsidR="007F67DE" w:rsidRDefault="00D011DF">
          <w:pPr>
            <w:tabs>
              <w:tab w:val="center" w:pos="792"/>
            </w:tabs>
            <w:spacing w:before="0"/>
            <w:ind w:left="-108" w:right="0"/>
            <w:rPr>
              <w:rFonts w:ascii="Arial Narrow" w:hAnsi="Arial Narrow"/>
              <w:sz w:val="18"/>
            </w:rPr>
          </w:pPr>
          <w:r>
            <w:rPr>
              <w:b/>
            </w:rPr>
            <w:t>MH Cargo Viewer</w:t>
          </w:r>
          <w:r>
            <w:rPr>
              <w:rFonts w:cs="Arial"/>
              <w:b/>
              <w:bCs/>
            </w:rPr>
            <w:t xml:space="preserve"> SOD</w:t>
          </w:r>
        </w:p>
      </w:tc>
      <w:tc>
        <w:tcPr>
          <w:tcW w:w="4050" w:type="dxa"/>
          <w:vAlign w:val="bottom"/>
        </w:tcPr>
        <w:p w14:paraId="27EAA955" w14:textId="77777777" w:rsidR="007F67DE" w:rsidRDefault="00D011DF">
          <w:pPr>
            <w:ind w:left="0" w:right="0"/>
            <w:jc w:val="center"/>
          </w:pPr>
          <w:r>
            <w:rPr>
              <w:noProof/>
            </w:rPr>
            <w:drawing>
              <wp:inline distT="0" distB="0" distL="0" distR="0" wp14:anchorId="67E6735B" wp14:editId="07777777">
                <wp:extent cx="15621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4019" cy="438688"/>
                        </a:xfrm>
                        <a:prstGeom prst="rect">
                          <a:avLst/>
                        </a:prstGeom>
                      </pic:spPr>
                    </pic:pic>
                  </a:graphicData>
                </a:graphic>
              </wp:inline>
            </w:drawing>
          </w:r>
          <w:r>
            <w:rPr>
              <w:noProof/>
            </w:rPr>
            <w:drawing>
              <wp:anchor distT="0" distB="0" distL="114300" distR="114300" simplePos="0" relativeHeight="251681792" behindDoc="0" locked="0" layoutInCell="1" allowOverlap="1" wp14:anchorId="734AB02E" wp14:editId="07777777">
                <wp:simplePos x="0" y="0"/>
                <wp:positionH relativeFrom="column">
                  <wp:posOffset>5459095</wp:posOffset>
                </wp:positionH>
                <wp:positionV relativeFrom="paragraph">
                  <wp:posOffset>408940</wp:posOffset>
                </wp:positionV>
                <wp:extent cx="1551305" cy="393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551305" cy="393065"/>
                        </a:xfrm>
                        <a:prstGeom prst="rect">
                          <a:avLst/>
                        </a:prstGeom>
                        <a:noFill/>
                        <a:ln>
                          <a:noFill/>
                        </a:ln>
                      </pic:spPr>
                    </pic:pic>
                  </a:graphicData>
                </a:graphic>
              </wp:anchor>
            </w:drawing>
          </w:r>
        </w:p>
        <w:p w14:paraId="6BF20CEA" w14:textId="77777777" w:rsidR="007F67DE" w:rsidRDefault="007F67DE">
          <w:pPr>
            <w:spacing w:before="0"/>
            <w:ind w:left="0" w:right="0"/>
            <w:jc w:val="center"/>
          </w:pPr>
        </w:p>
      </w:tc>
    </w:tr>
  </w:tbl>
  <w:p w14:paraId="25F866C5" w14:textId="77777777" w:rsidR="007F67DE" w:rsidRDefault="007F67DE">
    <w:pPr>
      <w:pStyle w:val="Header"/>
      <w:spacing w:before="0"/>
      <w:ind w:left="0" w:right="-43"/>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Ind w:w="108" w:type="dxa"/>
      <w:tblBorders>
        <w:bottom w:val="single" w:sz="4" w:space="0" w:color="auto"/>
      </w:tblBorders>
      <w:tblLayout w:type="fixed"/>
      <w:tblLook w:val="04A0" w:firstRow="1" w:lastRow="0" w:firstColumn="1" w:lastColumn="0" w:noHBand="0" w:noVBand="1"/>
    </w:tblPr>
    <w:tblGrid>
      <w:gridCol w:w="3240"/>
      <w:gridCol w:w="6750"/>
    </w:tblGrid>
    <w:tr w:rsidR="007F67DE" w14:paraId="4E2BC948" w14:textId="77777777">
      <w:trPr>
        <w:cantSplit/>
        <w:trHeight w:val="990"/>
      </w:trPr>
      <w:tc>
        <w:tcPr>
          <w:tcW w:w="3240" w:type="dxa"/>
          <w:vAlign w:val="center"/>
        </w:tcPr>
        <w:p w14:paraId="74CF2A11" w14:textId="77777777" w:rsidR="007F67DE" w:rsidRDefault="00D011DF">
          <w:pPr>
            <w:spacing w:before="0"/>
            <w:ind w:left="0" w:right="0"/>
            <w:jc w:val="center"/>
            <w:rPr>
              <w:rFonts w:cs="Arial"/>
            </w:rPr>
          </w:pPr>
          <w:r>
            <w:rPr>
              <w:rFonts w:cs="Arial"/>
              <w:noProof/>
            </w:rPr>
            <w:drawing>
              <wp:anchor distT="0" distB="0" distL="114300" distR="114300" simplePos="0" relativeHeight="251645952" behindDoc="0" locked="0" layoutInCell="1" allowOverlap="1" wp14:anchorId="5AA6A255" wp14:editId="07777777">
                <wp:simplePos x="0" y="0"/>
                <wp:positionH relativeFrom="column">
                  <wp:posOffset>-62865</wp:posOffset>
                </wp:positionH>
                <wp:positionV relativeFrom="paragraph">
                  <wp:posOffset>-15875</wp:posOffset>
                </wp:positionV>
                <wp:extent cx="1543050" cy="40005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p>
      </w:tc>
      <w:tc>
        <w:tcPr>
          <w:tcW w:w="6750" w:type="dxa"/>
          <w:vAlign w:val="bottom"/>
        </w:tcPr>
        <w:p w14:paraId="11717D59" w14:textId="77777777" w:rsidR="007F67DE" w:rsidRDefault="00D011DF">
          <w:pPr>
            <w:spacing w:before="0"/>
            <w:ind w:right="-108"/>
            <w:jc w:val="right"/>
            <w:rPr>
              <w:rFonts w:cs="Arial"/>
              <w:b/>
              <w:bCs/>
              <w:i/>
              <w:sz w:val="16"/>
              <w:szCs w:val="16"/>
            </w:rPr>
          </w:pPr>
          <w:r>
            <w:rPr>
              <w:rFonts w:cs="Arial"/>
              <w:b/>
              <w:bCs/>
              <w:i/>
              <w:sz w:val="16"/>
              <w:szCs w:val="16"/>
            </w:rPr>
            <w:t>Internal Use Only</w:t>
          </w:r>
        </w:p>
        <w:p w14:paraId="0210DD7E" w14:textId="77777777" w:rsidR="007F67DE" w:rsidRDefault="007F67DE">
          <w:pPr>
            <w:spacing w:before="0"/>
            <w:ind w:right="-108"/>
            <w:jc w:val="right"/>
            <w:rPr>
              <w:rFonts w:cs="Arial"/>
              <w:b/>
              <w:bCs/>
              <w:i/>
              <w:sz w:val="16"/>
              <w:szCs w:val="16"/>
            </w:rPr>
          </w:pPr>
        </w:p>
        <w:p w14:paraId="3BF677DD" w14:textId="77777777" w:rsidR="007F67DE" w:rsidRDefault="007F67DE">
          <w:pPr>
            <w:spacing w:before="0"/>
            <w:ind w:right="-108"/>
            <w:jc w:val="right"/>
            <w:rPr>
              <w:sz w:val="8"/>
              <w:szCs w:val="8"/>
            </w:rPr>
          </w:pPr>
        </w:p>
        <w:p w14:paraId="65090808" w14:textId="77777777" w:rsidR="007F67DE" w:rsidRDefault="00D011DF">
          <w:pPr>
            <w:tabs>
              <w:tab w:val="left" w:pos="5703"/>
            </w:tabs>
            <w:spacing w:before="0"/>
            <w:ind w:right="-108"/>
            <w:jc w:val="right"/>
            <w:rPr>
              <w:b/>
            </w:rPr>
          </w:pPr>
          <w:r>
            <w:rPr>
              <w:b/>
            </w:rPr>
            <w:t xml:space="preserve">MH Cargo Viewer SOD </w:t>
          </w:r>
        </w:p>
      </w:tc>
    </w:tr>
  </w:tbl>
  <w:p w14:paraId="6A778EA0" w14:textId="77777777" w:rsidR="007F67DE" w:rsidRDefault="007F67DE">
    <w:pPr>
      <w:pStyle w:val="Header"/>
      <w:tabs>
        <w:tab w:val="left" w:pos="9810"/>
      </w:tabs>
      <w:spacing w:before="0"/>
      <w:ind w:left="0" w:right="-29"/>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28" w:type="dxa"/>
      <w:tblInd w:w="468" w:type="dxa"/>
      <w:tblBorders>
        <w:bottom w:val="single" w:sz="4" w:space="0" w:color="auto"/>
      </w:tblBorders>
      <w:tblLayout w:type="fixed"/>
      <w:tblLook w:val="04A0" w:firstRow="1" w:lastRow="0" w:firstColumn="1" w:lastColumn="0" w:noHBand="0" w:noVBand="1"/>
    </w:tblPr>
    <w:tblGrid>
      <w:gridCol w:w="7328"/>
      <w:gridCol w:w="2300"/>
    </w:tblGrid>
    <w:tr w:rsidR="007F67DE" w14:paraId="631FD020" w14:textId="77777777">
      <w:trPr>
        <w:cantSplit/>
        <w:trHeight w:val="758"/>
      </w:trPr>
      <w:tc>
        <w:tcPr>
          <w:tcW w:w="7328" w:type="dxa"/>
          <w:vAlign w:val="bottom"/>
        </w:tcPr>
        <w:p w14:paraId="4C4E04BB" w14:textId="77777777" w:rsidR="007F67DE" w:rsidRDefault="00D011DF">
          <w:pPr>
            <w:spacing w:before="0"/>
            <w:ind w:left="-108" w:right="1140"/>
            <w:rPr>
              <w:rFonts w:cs="Arial"/>
              <w:b/>
              <w:i/>
              <w:sz w:val="16"/>
              <w:szCs w:val="16"/>
            </w:rPr>
          </w:pPr>
          <w:r>
            <w:rPr>
              <w:rFonts w:cs="Arial"/>
              <w:b/>
              <w:i/>
              <w:sz w:val="16"/>
              <w:szCs w:val="16"/>
            </w:rPr>
            <w:t>Internal Use Only</w:t>
          </w:r>
        </w:p>
        <w:p w14:paraId="5FB90CE9" w14:textId="77777777" w:rsidR="007F67DE" w:rsidRDefault="007F67DE">
          <w:pPr>
            <w:spacing w:before="0"/>
            <w:ind w:left="-108" w:right="1140"/>
            <w:rPr>
              <w:rFonts w:cs="Arial"/>
              <w:b/>
              <w:i/>
              <w:sz w:val="16"/>
              <w:szCs w:val="16"/>
            </w:rPr>
          </w:pPr>
        </w:p>
        <w:p w14:paraId="23A7C8A6" w14:textId="77777777" w:rsidR="007F67DE" w:rsidRDefault="007F67DE">
          <w:pPr>
            <w:spacing w:before="0"/>
            <w:ind w:left="-108" w:right="1140"/>
            <w:rPr>
              <w:sz w:val="8"/>
              <w:szCs w:val="8"/>
            </w:rPr>
          </w:pPr>
        </w:p>
        <w:p w14:paraId="1BD3462E" w14:textId="77777777" w:rsidR="007F67DE" w:rsidRDefault="00D011DF">
          <w:pPr>
            <w:tabs>
              <w:tab w:val="center" w:pos="792"/>
            </w:tabs>
            <w:spacing w:before="0"/>
            <w:ind w:left="-108" w:right="0"/>
            <w:rPr>
              <w:rFonts w:ascii="Arial Narrow" w:hAnsi="Arial Narrow"/>
              <w:sz w:val="18"/>
            </w:rPr>
          </w:pPr>
          <w:r>
            <w:rPr>
              <w:b/>
            </w:rPr>
            <w:t>MH Cargo Viewer</w:t>
          </w:r>
          <w:r>
            <w:rPr>
              <w:rFonts w:cs="Arial"/>
              <w:b/>
              <w:bCs/>
            </w:rPr>
            <w:t xml:space="preserve"> SOD</w:t>
          </w:r>
        </w:p>
      </w:tc>
      <w:tc>
        <w:tcPr>
          <w:tcW w:w="2300" w:type="dxa"/>
          <w:vAlign w:val="bottom"/>
        </w:tcPr>
        <w:p w14:paraId="79DABACB" w14:textId="77777777" w:rsidR="007F67DE" w:rsidRDefault="00D011DF">
          <w:pPr>
            <w:ind w:left="0" w:right="0"/>
            <w:jc w:val="center"/>
          </w:pPr>
          <w:r>
            <w:rPr>
              <w:rFonts w:cs="Arial"/>
              <w:noProof/>
            </w:rPr>
            <w:drawing>
              <wp:anchor distT="0" distB="0" distL="114300" distR="114300" simplePos="0" relativeHeight="251658240" behindDoc="0" locked="0" layoutInCell="1" allowOverlap="1" wp14:anchorId="55304623" wp14:editId="07777777">
                <wp:simplePos x="0" y="0"/>
                <wp:positionH relativeFrom="column">
                  <wp:posOffset>4445</wp:posOffset>
                </wp:positionH>
                <wp:positionV relativeFrom="paragraph">
                  <wp:posOffset>-112395</wp:posOffset>
                </wp:positionV>
                <wp:extent cx="1543050" cy="40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p>
        <w:p w14:paraId="236FC237" w14:textId="77777777" w:rsidR="007F67DE" w:rsidRDefault="007F67DE">
          <w:pPr>
            <w:spacing w:before="0"/>
            <w:ind w:left="0" w:right="0"/>
            <w:jc w:val="center"/>
          </w:pPr>
        </w:p>
      </w:tc>
    </w:tr>
  </w:tbl>
  <w:p w14:paraId="064FF0C9" w14:textId="77777777" w:rsidR="007F67DE" w:rsidRDefault="007F67DE">
    <w:pPr>
      <w:pStyle w:val="Header"/>
      <w:spacing w:before="0"/>
      <w:ind w:left="0" w:right="-43"/>
      <w:jc w:val="right"/>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64" w:type="dxa"/>
      <w:tblInd w:w="108" w:type="dxa"/>
      <w:tblBorders>
        <w:bottom w:val="single" w:sz="4" w:space="0" w:color="auto"/>
      </w:tblBorders>
      <w:tblLayout w:type="fixed"/>
      <w:tblLook w:val="04A0" w:firstRow="1" w:lastRow="0" w:firstColumn="1" w:lastColumn="0" w:noHBand="0" w:noVBand="1"/>
    </w:tblPr>
    <w:tblGrid>
      <w:gridCol w:w="2245"/>
      <w:gridCol w:w="7919"/>
    </w:tblGrid>
    <w:tr w:rsidR="007F67DE" w14:paraId="2FFF1A92" w14:textId="77777777">
      <w:trPr>
        <w:cantSplit/>
        <w:trHeight w:val="630"/>
      </w:trPr>
      <w:tc>
        <w:tcPr>
          <w:tcW w:w="2245" w:type="dxa"/>
          <w:vAlign w:val="center"/>
        </w:tcPr>
        <w:p w14:paraId="0377E23D" w14:textId="77777777" w:rsidR="007F67DE" w:rsidRDefault="00D011DF">
          <w:pPr>
            <w:spacing w:before="0"/>
            <w:ind w:left="0" w:right="0"/>
            <w:jc w:val="center"/>
            <w:rPr>
              <w:rFonts w:cs="Arial"/>
            </w:rPr>
          </w:pPr>
          <w:r>
            <w:rPr>
              <w:rFonts w:cs="Arial"/>
              <w:noProof/>
            </w:rPr>
            <w:drawing>
              <wp:anchor distT="0" distB="0" distL="114300" distR="114300" simplePos="0" relativeHeight="251655168" behindDoc="0" locked="0" layoutInCell="1" allowOverlap="1" wp14:anchorId="58C475E7" wp14:editId="07777777">
                <wp:simplePos x="0" y="0"/>
                <wp:positionH relativeFrom="column">
                  <wp:posOffset>18415</wp:posOffset>
                </wp:positionH>
                <wp:positionV relativeFrom="paragraph">
                  <wp:posOffset>-158115</wp:posOffset>
                </wp:positionV>
                <wp:extent cx="1543050" cy="400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p>
      </w:tc>
      <w:tc>
        <w:tcPr>
          <w:tcW w:w="7919" w:type="dxa"/>
          <w:vAlign w:val="bottom"/>
        </w:tcPr>
        <w:p w14:paraId="010A27EB" w14:textId="77777777" w:rsidR="007F67DE" w:rsidRDefault="00D011DF">
          <w:pPr>
            <w:spacing w:before="0"/>
            <w:ind w:right="-108"/>
            <w:jc w:val="right"/>
            <w:rPr>
              <w:rFonts w:cs="Arial"/>
              <w:b/>
              <w:bCs/>
              <w:i/>
              <w:sz w:val="16"/>
              <w:szCs w:val="16"/>
            </w:rPr>
          </w:pPr>
          <w:r>
            <w:rPr>
              <w:rFonts w:cs="Arial"/>
              <w:b/>
              <w:bCs/>
              <w:i/>
              <w:sz w:val="16"/>
              <w:szCs w:val="16"/>
            </w:rPr>
            <w:t>Internal Use Only</w:t>
          </w:r>
        </w:p>
        <w:p w14:paraId="619E7DCA" w14:textId="77777777" w:rsidR="007F67DE" w:rsidRDefault="007F67DE">
          <w:pPr>
            <w:spacing w:before="0"/>
            <w:ind w:right="-108"/>
            <w:jc w:val="right"/>
            <w:rPr>
              <w:rFonts w:cs="Arial"/>
              <w:b/>
              <w:bCs/>
              <w:i/>
              <w:sz w:val="16"/>
              <w:szCs w:val="16"/>
            </w:rPr>
          </w:pPr>
        </w:p>
        <w:p w14:paraId="3D72BBB8" w14:textId="77777777" w:rsidR="007F67DE" w:rsidRDefault="007F67DE">
          <w:pPr>
            <w:spacing w:before="0"/>
            <w:ind w:right="-108"/>
            <w:jc w:val="right"/>
            <w:rPr>
              <w:sz w:val="8"/>
              <w:szCs w:val="8"/>
            </w:rPr>
          </w:pPr>
        </w:p>
        <w:p w14:paraId="11D47AFC" w14:textId="77777777" w:rsidR="007F67DE" w:rsidRDefault="00D011DF">
          <w:pPr>
            <w:tabs>
              <w:tab w:val="left" w:pos="5703"/>
            </w:tabs>
            <w:spacing w:before="0"/>
            <w:ind w:right="-108"/>
            <w:jc w:val="right"/>
            <w:rPr>
              <w:b/>
            </w:rPr>
          </w:pPr>
          <w:r>
            <w:rPr>
              <w:b/>
            </w:rPr>
            <w:t>MH Cargo Viewer SOD</w:t>
          </w:r>
        </w:p>
      </w:tc>
    </w:tr>
  </w:tbl>
  <w:p w14:paraId="0FE0AA04" w14:textId="77777777" w:rsidR="007F67DE" w:rsidRDefault="007F67DE">
    <w:pPr>
      <w:pStyle w:val="Header"/>
      <w:tabs>
        <w:tab w:val="left" w:pos="9810"/>
      </w:tabs>
      <w:spacing w:before="0"/>
      <w:ind w:left="0" w:right="-29"/>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3" w:type="dxa"/>
      <w:tblInd w:w="108" w:type="dxa"/>
      <w:tblBorders>
        <w:bottom w:val="single" w:sz="4" w:space="0" w:color="auto"/>
      </w:tblBorders>
      <w:tblLayout w:type="fixed"/>
      <w:tblLook w:val="04A0" w:firstRow="1" w:lastRow="0" w:firstColumn="1" w:lastColumn="0" w:noHBand="0" w:noVBand="1"/>
    </w:tblPr>
    <w:tblGrid>
      <w:gridCol w:w="2168"/>
      <w:gridCol w:w="7625"/>
    </w:tblGrid>
    <w:tr w:rsidR="007F67DE" w14:paraId="55085707" w14:textId="77777777">
      <w:trPr>
        <w:cantSplit/>
        <w:trHeight w:val="711"/>
      </w:trPr>
      <w:tc>
        <w:tcPr>
          <w:tcW w:w="2168" w:type="dxa"/>
          <w:vAlign w:val="center"/>
        </w:tcPr>
        <w:p w14:paraId="357D2308" w14:textId="77777777" w:rsidR="007F67DE" w:rsidRDefault="00D011DF">
          <w:pPr>
            <w:spacing w:before="0"/>
            <w:ind w:left="0" w:right="0"/>
            <w:jc w:val="center"/>
            <w:rPr>
              <w:rFonts w:cs="Arial"/>
            </w:rPr>
          </w:pPr>
          <w:r>
            <w:rPr>
              <w:rFonts w:cs="Arial"/>
              <w:noProof/>
            </w:rPr>
            <w:drawing>
              <wp:anchor distT="0" distB="0" distL="114300" distR="114300" simplePos="0" relativeHeight="251661312" behindDoc="0" locked="0" layoutInCell="1" allowOverlap="1" wp14:anchorId="3DFF03E7" wp14:editId="07777777">
                <wp:simplePos x="0" y="0"/>
                <wp:positionH relativeFrom="column">
                  <wp:posOffset>-62865</wp:posOffset>
                </wp:positionH>
                <wp:positionV relativeFrom="paragraph">
                  <wp:posOffset>-13335</wp:posOffset>
                </wp:positionV>
                <wp:extent cx="1495425" cy="381000"/>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5425" cy="381000"/>
                        </a:xfrm>
                        <a:prstGeom prst="rect">
                          <a:avLst/>
                        </a:prstGeom>
                        <a:noFill/>
                        <a:ln>
                          <a:noFill/>
                        </a:ln>
                      </pic:spPr>
                    </pic:pic>
                  </a:graphicData>
                </a:graphic>
              </wp:anchor>
            </w:drawing>
          </w:r>
        </w:p>
      </w:tc>
      <w:tc>
        <w:tcPr>
          <w:tcW w:w="7625" w:type="dxa"/>
          <w:vAlign w:val="bottom"/>
        </w:tcPr>
        <w:p w14:paraId="50ED7BCD" w14:textId="77777777" w:rsidR="007F67DE" w:rsidRDefault="00D011DF">
          <w:pPr>
            <w:spacing w:before="0"/>
            <w:ind w:right="-108"/>
            <w:jc w:val="right"/>
            <w:rPr>
              <w:rFonts w:cs="Arial"/>
              <w:b/>
              <w:bCs/>
              <w:i/>
              <w:sz w:val="16"/>
              <w:szCs w:val="16"/>
            </w:rPr>
          </w:pPr>
          <w:r>
            <w:rPr>
              <w:rFonts w:cs="Arial"/>
              <w:b/>
              <w:bCs/>
              <w:i/>
              <w:sz w:val="16"/>
              <w:szCs w:val="16"/>
            </w:rPr>
            <w:t>Internal Use Only</w:t>
          </w:r>
        </w:p>
        <w:p w14:paraId="747CF5AC" w14:textId="77777777" w:rsidR="007F67DE" w:rsidRDefault="007F67DE">
          <w:pPr>
            <w:spacing w:before="0"/>
            <w:ind w:right="-108"/>
            <w:jc w:val="right"/>
            <w:rPr>
              <w:rFonts w:cs="Arial"/>
              <w:b/>
              <w:bCs/>
              <w:i/>
              <w:sz w:val="16"/>
              <w:szCs w:val="16"/>
            </w:rPr>
          </w:pPr>
        </w:p>
        <w:p w14:paraId="5E454F11" w14:textId="77777777" w:rsidR="007F67DE" w:rsidRDefault="007F67DE">
          <w:pPr>
            <w:spacing w:before="0"/>
            <w:ind w:right="-108"/>
            <w:jc w:val="right"/>
            <w:rPr>
              <w:sz w:val="8"/>
              <w:szCs w:val="8"/>
            </w:rPr>
          </w:pPr>
        </w:p>
        <w:p w14:paraId="0A5E474A" w14:textId="77777777" w:rsidR="007F67DE" w:rsidRDefault="00D011DF">
          <w:pPr>
            <w:tabs>
              <w:tab w:val="left" w:pos="5703"/>
            </w:tabs>
            <w:spacing w:before="0"/>
            <w:ind w:right="-108"/>
            <w:jc w:val="right"/>
            <w:rPr>
              <w:b/>
            </w:rPr>
          </w:pPr>
          <w:r>
            <w:rPr>
              <w:b/>
            </w:rPr>
            <w:t>MH Cargo Viewer</w:t>
          </w:r>
          <w:r>
            <w:rPr>
              <w:rFonts w:cs="Arial"/>
              <w:b/>
              <w:bCs/>
            </w:rPr>
            <w:t xml:space="preserve"> SOD</w:t>
          </w:r>
        </w:p>
      </w:tc>
    </w:tr>
  </w:tbl>
  <w:p w14:paraId="2334F3C2" w14:textId="77777777" w:rsidR="007F67DE" w:rsidRDefault="007F67DE">
    <w:pPr>
      <w:pStyle w:val="Header"/>
      <w:tabs>
        <w:tab w:val="left" w:pos="9810"/>
      </w:tabs>
      <w:spacing w:before="0"/>
      <w:ind w:left="0" w:right="-29"/>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Ind w:w="558" w:type="dxa"/>
      <w:tblBorders>
        <w:bottom w:val="single" w:sz="4" w:space="0" w:color="auto"/>
      </w:tblBorders>
      <w:tblLayout w:type="fixed"/>
      <w:tblLook w:val="04A0" w:firstRow="1" w:lastRow="0" w:firstColumn="1" w:lastColumn="0" w:noHBand="0" w:noVBand="1"/>
    </w:tblPr>
    <w:tblGrid>
      <w:gridCol w:w="7750"/>
      <w:gridCol w:w="2431"/>
    </w:tblGrid>
    <w:tr w:rsidR="007F67DE" w14:paraId="3B3081AA" w14:textId="77777777">
      <w:trPr>
        <w:cantSplit/>
        <w:trHeight w:val="630"/>
      </w:trPr>
      <w:tc>
        <w:tcPr>
          <w:tcW w:w="7750" w:type="dxa"/>
          <w:vAlign w:val="bottom"/>
        </w:tcPr>
        <w:p w14:paraId="0D588F54" w14:textId="77777777" w:rsidR="007F67DE" w:rsidRDefault="00D011DF">
          <w:pPr>
            <w:spacing w:before="0"/>
            <w:ind w:left="-108" w:right="1140"/>
            <w:rPr>
              <w:rFonts w:cs="Arial"/>
              <w:b/>
              <w:i/>
              <w:sz w:val="16"/>
              <w:szCs w:val="16"/>
            </w:rPr>
          </w:pPr>
          <w:r>
            <w:rPr>
              <w:rFonts w:cs="Arial"/>
              <w:noProof/>
            </w:rPr>
            <w:drawing>
              <wp:anchor distT="0" distB="0" distL="114300" distR="114300" simplePos="0" relativeHeight="251662336" behindDoc="0" locked="0" layoutInCell="1" allowOverlap="1" wp14:anchorId="581E3DC2" wp14:editId="07777777">
                <wp:simplePos x="0" y="0"/>
                <wp:positionH relativeFrom="column">
                  <wp:posOffset>4796790</wp:posOffset>
                </wp:positionH>
                <wp:positionV relativeFrom="paragraph">
                  <wp:posOffset>-93345</wp:posOffset>
                </wp:positionV>
                <wp:extent cx="1543050" cy="4000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Pr>
              <w:rFonts w:cs="Arial"/>
              <w:b/>
              <w:i/>
              <w:sz w:val="16"/>
              <w:szCs w:val="16"/>
            </w:rPr>
            <w:t>Internal Use Only</w:t>
          </w:r>
        </w:p>
        <w:p w14:paraId="7FE267A1" w14:textId="77777777" w:rsidR="007F67DE" w:rsidRDefault="007F67DE">
          <w:pPr>
            <w:spacing w:before="0"/>
            <w:ind w:left="-108" w:right="1140"/>
            <w:rPr>
              <w:rFonts w:cs="Arial"/>
              <w:b/>
              <w:i/>
              <w:sz w:val="16"/>
              <w:szCs w:val="16"/>
            </w:rPr>
          </w:pPr>
        </w:p>
        <w:p w14:paraId="39AA02EC" w14:textId="77777777" w:rsidR="007F67DE" w:rsidRDefault="007F67DE">
          <w:pPr>
            <w:spacing w:before="0"/>
            <w:ind w:left="-108" w:right="1140"/>
            <w:rPr>
              <w:sz w:val="8"/>
              <w:szCs w:val="8"/>
            </w:rPr>
          </w:pPr>
        </w:p>
        <w:p w14:paraId="22F8D6EE" w14:textId="77777777" w:rsidR="007F67DE" w:rsidRDefault="00D011DF">
          <w:pPr>
            <w:tabs>
              <w:tab w:val="center" w:pos="792"/>
            </w:tabs>
            <w:spacing w:before="0"/>
            <w:ind w:left="-108" w:right="0"/>
            <w:rPr>
              <w:rFonts w:ascii="Arial Narrow" w:hAnsi="Arial Narrow"/>
              <w:sz w:val="18"/>
            </w:rPr>
          </w:pPr>
          <w:r>
            <w:rPr>
              <w:b/>
            </w:rPr>
            <w:t>MH Cargo Viewer</w:t>
          </w:r>
          <w:r>
            <w:rPr>
              <w:rFonts w:cs="Arial"/>
              <w:b/>
              <w:bCs/>
            </w:rPr>
            <w:t xml:space="preserve"> SOD</w:t>
          </w:r>
        </w:p>
      </w:tc>
      <w:tc>
        <w:tcPr>
          <w:tcW w:w="2431" w:type="dxa"/>
          <w:vAlign w:val="bottom"/>
        </w:tcPr>
        <w:p w14:paraId="328E887E" w14:textId="77777777" w:rsidR="007F67DE" w:rsidRDefault="007F67DE">
          <w:pPr>
            <w:ind w:left="0" w:right="0"/>
            <w:jc w:val="center"/>
          </w:pPr>
        </w:p>
        <w:p w14:paraId="5A4440EE" w14:textId="77777777" w:rsidR="007F67DE" w:rsidRDefault="007F67DE">
          <w:pPr>
            <w:spacing w:before="0"/>
            <w:ind w:left="0" w:right="0"/>
            <w:jc w:val="center"/>
          </w:pPr>
        </w:p>
      </w:tc>
    </w:tr>
  </w:tbl>
  <w:p w14:paraId="71E86D4E" w14:textId="77777777" w:rsidR="007F67DE" w:rsidRDefault="007F67DE">
    <w:pPr>
      <w:pStyle w:val="Header"/>
      <w:spacing w:before="0"/>
      <w:ind w:left="0" w:right="-43"/>
      <w:jc w:val="right"/>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1" w:type="dxa"/>
      <w:tblBorders>
        <w:bottom w:val="single" w:sz="4" w:space="0" w:color="auto"/>
      </w:tblBorders>
      <w:tblLayout w:type="fixed"/>
      <w:tblLook w:val="04A0" w:firstRow="1" w:lastRow="0" w:firstColumn="1" w:lastColumn="0" w:noHBand="0" w:noVBand="1"/>
    </w:tblPr>
    <w:tblGrid>
      <w:gridCol w:w="7750"/>
      <w:gridCol w:w="2431"/>
    </w:tblGrid>
    <w:tr w:rsidR="007F67DE" w14:paraId="56710077" w14:textId="77777777">
      <w:trPr>
        <w:cantSplit/>
        <w:trHeight w:val="630"/>
      </w:trPr>
      <w:tc>
        <w:tcPr>
          <w:tcW w:w="7750" w:type="dxa"/>
          <w:vAlign w:val="bottom"/>
        </w:tcPr>
        <w:p w14:paraId="32B6E6D4" w14:textId="77777777" w:rsidR="007F67DE" w:rsidRDefault="00D011DF">
          <w:pPr>
            <w:spacing w:before="0"/>
            <w:ind w:left="-108" w:right="1140"/>
            <w:rPr>
              <w:rFonts w:cs="Arial"/>
              <w:b/>
              <w:i/>
              <w:sz w:val="16"/>
              <w:szCs w:val="16"/>
            </w:rPr>
          </w:pPr>
          <w:r>
            <w:rPr>
              <w:rFonts w:cs="Arial"/>
              <w:noProof/>
            </w:rPr>
            <w:drawing>
              <wp:anchor distT="0" distB="0" distL="114300" distR="114300" simplePos="0" relativeHeight="251682816" behindDoc="0" locked="0" layoutInCell="1" allowOverlap="1" wp14:anchorId="1063EFF7" wp14:editId="07777777">
                <wp:simplePos x="0" y="0"/>
                <wp:positionH relativeFrom="column">
                  <wp:posOffset>4763770</wp:posOffset>
                </wp:positionH>
                <wp:positionV relativeFrom="paragraph">
                  <wp:posOffset>-87630</wp:posOffset>
                </wp:positionV>
                <wp:extent cx="1543050" cy="400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3050" cy="400050"/>
                        </a:xfrm>
                        <a:prstGeom prst="rect">
                          <a:avLst/>
                        </a:prstGeom>
                        <a:noFill/>
                        <a:ln>
                          <a:noFill/>
                        </a:ln>
                      </pic:spPr>
                    </pic:pic>
                  </a:graphicData>
                </a:graphic>
              </wp:anchor>
            </w:drawing>
          </w:r>
          <w:r>
            <w:rPr>
              <w:rFonts w:cs="Arial"/>
              <w:b/>
              <w:i/>
              <w:sz w:val="16"/>
              <w:szCs w:val="16"/>
            </w:rPr>
            <w:t>Internal Use Only</w:t>
          </w:r>
        </w:p>
        <w:p w14:paraId="69C5AB75" w14:textId="77777777" w:rsidR="007F67DE" w:rsidRDefault="007F67DE">
          <w:pPr>
            <w:spacing w:before="0"/>
            <w:ind w:left="-108" w:right="1140"/>
            <w:rPr>
              <w:rFonts w:cs="Arial"/>
              <w:b/>
              <w:i/>
              <w:sz w:val="16"/>
              <w:szCs w:val="16"/>
            </w:rPr>
          </w:pPr>
        </w:p>
        <w:p w14:paraId="096E06FE" w14:textId="77777777" w:rsidR="007F67DE" w:rsidRDefault="007F67DE">
          <w:pPr>
            <w:spacing w:before="0"/>
            <w:ind w:left="-108" w:right="1140"/>
            <w:rPr>
              <w:sz w:val="8"/>
              <w:szCs w:val="8"/>
            </w:rPr>
          </w:pPr>
        </w:p>
        <w:p w14:paraId="41898690" w14:textId="77777777" w:rsidR="007F67DE" w:rsidRDefault="00D011DF">
          <w:pPr>
            <w:tabs>
              <w:tab w:val="center" w:pos="792"/>
            </w:tabs>
            <w:spacing w:before="0"/>
            <w:ind w:left="0" w:right="0"/>
            <w:rPr>
              <w:rFonts w:ascii="Arial Narrow" w:hAnsi="Arial Narrow"/>
              <w:sz w:val="18"/>
            </w:rPr>
          </w:pPr>
          <w:r>
            <w:rPr>
              <w:b/>
            </w:rPr>
            <w:t>MH Cargo Viewer</w:t>
          </w:r>
          <w:r>
            <w:rPr>
              <w:rFonts w:cs="Arial"/>
              <w:b/>
              <w:bCs/>
            </w:rPr>
            <w:t xml:space="preserve"> SOD</w:t>
          </w:r>
        </w:p>
      </w:tc>
      <w:tc>
        <w:tcPr>
          <w:tcW w:w="2431" w:type="dxa"/>
          <w:vAlign w:val="bottom"/>
        </w:tcPr>
        <w:p w14:paraId="27286A95" w14:textId="77777777" w:rsidR="007F67DE" w:rsidRDefault="007F67DE">
          <w:pPr>
            <w:ind w:left="0" w:right="0"/>
            <w:jc w:val="center"/>
          </w:pPr>
        </w:p>
        <w:p w14:paraId="64AB2A5A" w14:textId="77777777" w:rsidR="007F67DE" w:rsidRDefault="007F67DE">
          <w:pPr>
            <w:spacing w:before="0"/>
            <w:ind w:left="0" w:right="0"/>
            <w:jc w:val="center"/>
          </w:pPr>
        </w:p>
      </w:tc>
    </w:tr>
  </w:tbl>
  <w:p w14:paraId="4159FAB9" w14:textId="77777777" w:rsidR="007F67DE" w:rsidRDefault="007F67DE">
    <w:pPr>
      <w:pStyle w:val="Header"/>
      <w:spacing w:before="0"/>
      <w:ind w:left="0" w:right="-43"/>
      <w:jc w:val="right"/>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none"/>
      <w:suff w:val="nothing"/>
      <w:lvlText w:val=""/>
      <w:lvlJc w:val="left"/>
      <w:pPr>
        <w:tabs>
          <w:tab w:val="left" w:pos="576"/>
        </w:tabs>
        <w:ind w:left="1152" w:hanging="576"/>
      </w:pPr>
      <w:rPr>
        <w:rFonts w:cs="Arial"/>
        <w:color w:val="000000"/>
      </w:rPr>
    </w:lvl>
    <w:lvl w:ilvl="1">
      <w:start w:val="1"/>
      <w:numFmt w:val="none"/>
      <w:suff w:val="nothing"/>
      <w:lvlText w:val=""/>
      <w:lvlJc w:val="left"/>
      <w:pPr>
        <w:tabs>
          <w:tab w:val="left" w:pos="576"/>
        </w:tabs>
        <w:ind w:left="1152" w:hanging="576"/>
      </w:pPr>
    </w:lvl>
    <w:lvl w:ilvl="2">
      <w:start w:val="1"/>
      <w:numFmt w:val="none"/>
      <w:suff w:val="nothing"/>
      <w:lvlText w:val=""/>
      <w:lvlJc w:val="left"/>
      <w:pPr>
        <w:tabs>
          <w:tab w:val="left" w:pos="576"/>
        </w:tabs>
        <w:ind w:left="1152" w:firstLine="0"/>
      </w:pPr>
      <w:rPr>
        <w:rFonts w:cs="Arial"/>
      </w:rPr>
    </w:lvl>
    <w:lvl w:ilvl="3">
      <w:start w:val="1"/>
      <w:numFmt w:val="none"/>
      <w:suff w:val="nothing"/>
      <w:lvlText w:val=""/>
      <w:lvlJc w:val="left"/>
      <w:pPr>
        <w:tabs>
          <w:tab w:val="left" w:pos="576"/>
        </w:tabs>
        <w:ind w:left="1152" w:firstLine="0"/>
      </w:pPr>
    </w:lvl>
    <w:lvl w:ilvl="4">
      <w:start w:val="1"/>
      <w:numFmt w:val="none"/>
      <w:suff w:val="nothing"/>
      <w:lvlText w:val=""/>
      <w:lvlJc w:val="left"/>
      <w:pPr>
        <w:tabs>
          <w:tab w:val="left" w:pos="576"/>
        </w:tabs>
        <w:ind w:left="1152" w:firstLine="0"/>
      </w:pPr>
    </w:lvl>
    <w:lvl w:ilvl="5">
      <w:start w:val="1"/>
      <w:numFmt w:val="none"/>
      <w:suff w:val="nothing"/>
      <w:lvlText w:val=""/>
      <w:lvlJc w:val="left"/>
      <w:pPr>
        <w:tabs>
          <w:tab w:val="left" w:pos="576"/>
        </w:tabs>
        <w:ind w:left="1728" w:hanging="1152"/>
      </w:pPr>
    </w:lvl>
    <w:lvl w:ilvl="6">
      <w:start w:val="1"/>
      <w:numFmt w:val="none"/>
      <w:suff w:val="nothing"/>
      <w:lvlText w:val=""/>
      <w:lvlJc w:val="left"/>
      <w:pPr>
        <w:tabs>
          <w:tab w:val="left" w:pos="576"/>
        </w:tabs>
        <w:ind w:left="1872" w:hanging="1296"/>
      </w:pPr>
    </w:lvl>
    <w:lvl w:ilvl="7">
      <w:start w:val="1"/>
      <w:numFmt w:val="none"/>
      <w:suff w:val="nothing"/>
      <w:lvlText w:val=""/>
      <w:lvlJc w:val="left"/>
      <w:pPr>
        <w:tabs>
          <w:tab w:val="left" w:pos="576"/>
        </w:tabs>
        <w:ind w:left="576" w:firstLine="0"/>
      </w:pPr>
    </w:lvl>
    <w:lvl w:ilvl="8">
      <w:start w:val="1"/>
      <w:numFmt w:val="none"/>
      <w:suff w:val="nothing"/>
      <w:lvlText w:val=""/>
      <w:lvlJc w:val="left"/>
      <w:pPr>
        <w:tabs>
          <w:tab w:val="left" w:pos="576"/>
        </w:tabs>
        <w:ind w:left="2160" w:hanging="1584"/>
      </w:pPr>
    </w:lvl>
  </w:abstractNum>
  <w:abstractNum w:abstractNumId="1" w15:restartNumberingAfterBreak="0">
    <w:nsid w:val="03394507"/>
    <w:multiLevelType w:val="multilevel"/>
    <w:tmpl w:val="03394507"/>
    <w:lvl w:ilvl="0">
      <w:start w:val="1"/>
      <w:numFmt w:val="bullet"/>
      <w:pStyle w:val="ListParagraph"/>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4B3657C"/>
    <w:multiLevelType w:val="multilevel"/>
    <w:tmpl w:val="04B3657C"/>
    <w:lvl w:ilvl="0">
      <w:start w:val="1"/>
      <w:numFmt w:val="bullet"/>
      <w:lvlText w:val=""/>
      <w:lvlJc w:val="left"/>
      <w:pPr>
        <w:ind w:left="1296" w:hanging="360"/>
      </w:pPr>
      <w:rPr>
        <w:rFonts w:ascii="Wingdings" w:hAnsi="Wingdings"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 w15:restartNumberingAfterBreak="0">
    <w:nsid w:val="0D6B6289"/>
    <w:multiLevelType w:val="multilevel"/>
    <w:tmpl w:val="0D6B62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7F25F4"/>
    <w:multiLevelType w:val="multilevel"/>
    <w:tmpl w:val="0F7F25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70AFD"/>
    <w:multiLevelType w:val="multilevel"/>
    <w:tmpl w:val="10F70AFD"/>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6" w15:restartNumberingAfterBreak="0">
    <w:nsid w:val="30833EA3"/>
    <w:multiLevelType w:val="multilevel"/>
    <w:tmpl w:val="30833EA3"/>
    <w:lvl w:ilvl="0">
      <w:start w:val="1"/>
      <w:numFmt w:val="decimal"/>
      <w:pStyle w:val="Title"/>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165912"/>
    <w:multiLevelType w:val="multilevel"/>
    <w:tmpl w:val="351659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135ABD"/>
    <w:multiLevelType w:val="multilevel"/>
    <w:tmpl w:val="39135ABD"/>
    <w:lvl w:ilvl="0">
      <w:start w:val="1"/>
      <w:numFmt w:val="bullet"/>
      <w:lvlText w:val=""/>
      <w:lvlJc w:val="left"/>
      <w:pPr>
        <w:tabs>
          <w:tab w:val="left" w:pos="1710"/>
        </w:tabs>
        <w:ind w:left="1710" w:hanging="360"/>
      </w:pPr>
      <w:rPr>
        <w:rFonts w:ascii="Wingdings" w:hAnsi="Wingdings" w:hint="default"/>
        <w:b/>
        <w:bCs/>
        <w:i/>
        <w:color w:val="000000"/>
        <w:szCs w:val="20"/>
      </w:rPr>
    </w:lvl>
    <w:lvl w:ilvl="1">
      <w:start w:val="1"/>
      <w:numFmt w:val="decimal"/>
      <w:lvlText w:val="%2."/>
      <w:lvlJc w:val="left"/>
      <w:pPr>
        <w:tabs>
          <w:tab w:val="left" w:pos="2070"/>
        </w:tabs>
        <w:ind w:left="2070" w:hanging="360"/>
      </w:pPr>
    </w:lvl>
    <w:lvl w:ilvl="2">
      <w:start w:val="1"/>
      <w:numFmt w:val="decimal"/>
      <w:lvlText w:val="%3."/>
      <w:lvlJc w:val="left"/>
      <w:pPr>
        <w:tabs>
          <w:tab w:val="left" w:pos="2430"/>
        </w:tabs>
        <w:ind w:left="2430" w:hanging="360"/>
      </w:pPr>
    </w:lvl>
    <w:lvl w:ilvl="3">
      <w:start w:val="1"/>
      <w:numFmt w:val="decimal"/>
      <w:lvlText w:val="%4."/>
      <w:lvlJc w:val="left"/>
      <w:pPr>
        <w:tabs>
          <w:tab w:val="left" w:pos="2790"/>
        </w:tabs>
        <w:ind w:left="2790" w:hanging="360"/>
      </w:pPr>
    </w:lvl>
    <w:lvl w:ilvl="4">
      <w:start w:val="1"/>
      <w:numFmt w:val="decimal"/>
      <w:lvlText w:val="%5)"/>
      <w:lvlJc w:val="left"/>
      <w:pPr>
        <w:tabs>
          <w:tab w:val="left" w:pos="3150"/>
        </w:tabs>
        <w:ind w:left="3150" w:hanging="360"/>
      </w:pPr>
    </w:lvl>
    <w:lvl w:ilvl="5">
      <w:start w:val="1"/>
      <w:numFmt w:val="decimal"/>
      <w:lvlText w:val="%6."/>
      <w:lvlJc w:val="left"/>
      <w:pPr>
        <w:tabs>
          <w:tab w:val="left" w:pos="3510"/>
        </w:tabs>
        <w:ind w:left="3510" w:hanging="360"/>
      </w:pPr>
    </w:lvl>
    <w:lvl w:ilvl="6">
      <w:start w:val="1"/>
      <w:numFmt w:val="decimal"/>
      <w:lvlText w:val="%7."/>
      <w:lvlJc w:val="left"/>
      <w:pPr>
        <w:tabs>
          <w:tab w:val="left" w:pos="3870"/>
        </w:tabs>
        <w:ind w:left="3870" w:hanging="360"/>
      </w:pPr>
    </w:lvl>
    <w:lvl w:ilvl="7">
      <w:start w:val="1"/>
      <w:numFmt w:val="decimal"/>
      <w:lvlText w:val="%8."/>
      <w:lvlJc w:val="left"/>
      <w:pPr>
        <w:tabs>
          <w:tab w:val="left" w:pos="4230"/>
        </w:tabs>
        <w:ind w:left="4230" w:hanging="360"/>
      </w:pPr>
    </w:lvl>
    <w:lvl w:ilvl="8">
      <w:start w:val="1"/>
      <w:numFmt w:val="decimal"/>
      <w:lvlText w:val="%9."/>
      <w:lvlJc w:val="left"/>
      <w:pPr>
        <w:tabs>
          <w:tab w:val="left" w:pos="4590"/>
        </w:tabs>
        <w:ind w:left="4590" w:hanging="360"/>
      </w:pPr>
    </w:lvl>
  </w:abstractNum>
  <w:abstractNum w:abstractNumId="9" w15:restartNumberingAfterBreak="0">
    <w:nsid w:val="4AA61639"/>
    <w:multiLevelType w:val="multilevel"/>
    <w:tmpl w:val="4AA61639"/>
    <w:lvl w:ilvl="0">
      <w:start w:val="1"/>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205B5B"/>
    <w:multiLevelType w:val="multilevel"/>
    <w:tmpl w:val="4B205B5B"/>
    <w:lvl w:ilvl="0">
      <w:start w:val="1"/>
      <w:numFmt w:val="decimal"/>
      <w:lvlText w:val="3.%1"/>
      <w:lvlJc w:val="left"/>
      <w:pPr>
        <w:ind w:left="907" w:hanging="360"/>
      </w:pPr>
      <w:rPr>
        <w:rFonts w:ascii="Arial" w:hAnsi="Arial" w:hint="default"/>
        <w:b/>
        <w:i w:val="0"/>
        <w:sz w:val="20"/>
      </w:rPr>
    </w:lvl>
    <w:lvl w:ilvl="1">
      <w:start w:val="1"/>
      <w:numFmt w:val="decimal"/>
      <w:lvlText w:val="3.%2"/>
      <w:lvlJc w:val="left"/>
      <w:pPr>
        <w:ind w:left="1807" w:hanging="360"/>
      </w:pPr>
      <w:rPr>
        <w:rFonts w:ascii="Arial" w:hAnsi="Arial" w:hint="default"/>
        <w:b w:val="0"/>
        <w:i w:val="0"/>
        <w:sz w:val="20"/>
      </w:rPr>
    </w:lvl>
    <w:lvl w:ilvl="2">
      <w:start w:val="1"/>
      <w:numFmt w:val="decimal"/>
      <w:lvlText w:val="%1.%2.%3"/>
      <w:lvlJc w:val="left"/>
      <w:pPr>
        <w:ind w:left="2707" w:hanging="720"/>
      </w:pPr>
      <w:rPr>
        <w:rFonts w:hint="default"/>
      </w:rPr>
    </w:lvl>
    <w:lvl w:ilvl="3">
      <w:start w:val="1"/>
      <w:numFmt w:val="decimal"/>
      <w:lvlText w:val="%1.%2.%3.%4"/>
      <w:lvlJc w:val="left"/>
      <w:pPr>
        <w:ind w:left="3427" w:hanging="720"/>
      </w:pPr>
      <w:rPr>
        <w:rFonts w:hint="default"/>
      </w:rPr>
    </w:lvl>
    <w:lvl w:ilvl="4">
      <w:start w:val="1"/>
      <w:numFmt w:val="decimal"/>
      <w:lvlText w:val="%1.%2.%3.%4.%5"/>
      <w:lvlJc w:val="left"/>
      <w:pPr>
        <w:ind w:left="4507" w:hanging="1080"/>
      </w:pPr>
      <w:rPr>
        <w:rFonts w:hint="default"/>
      </w:rPr>
    </w:lvl>
    <w:lvl w:ilvl="5">
      <w:start w:val="1"/>
      <w:numFmt w:val="decimal"/>
      <w:lvlText w:val="%1.%2.%3.%4.%5.%6"/>
      <w:lvlJc w:val="left"/>
      <w:pPr>
        <w:ind w:left="5227" w:hanging="1080"/>
      </w:pPr>
      <w:rPr>
        <w:rFonts w:hint="default"/>
      </w:rPr>
    </w:lvl>
    <w:lvl w:ilvl="6">
      <w:start w:val="1"/>
      <w:numFmt w:val="decimal"/>
      <w:lvlText w:val="%1.%2.%3.%4.%5.%6.%7"/>
      <w:lvlJc w:val="left"/>
      <w:pPr>
        <w:ind w:left="6307" w:hanging="1440"/>
      </w:pPr>
      <w:rPr>
        <w:rFonts w:hint="default"/>
      </w:rPr>
    </w:lvl>
    <w:lvl w:ilvl="7">
      <w:start w:val="1"/>
      <w:numFmt w:val="decimal"/>
      <w:lvlText w:val="%1.%2.%3.%4.%5.%6.%7.%8"/>
      <w:lvlJc w:val="left"/>
      <w:pPr>
        <w:ind w:left="7027" w:hanging="1440"/>
      </w:pPr>
      <w:rPr>
        <w:rFonts w:hint="default"/>
      </w:rPr>
    </w:lvl>
    <w:lvl w:ilvl="8">
      <w:start w:val="1"/>
      <w:numFmt w:val="decimal"/>
      <w:lvlText w:val="%1.%2.%3.%4.%5.%6.%7.%8.%9"/>
      <w:lvlJc w:val="left"/>
      <w:pPr>
        <w:ind w:left="7747" w:hanging="1440"/>
      </w:pPr>
      <w:rPr>
        <w:rFonts w:hint="default"/>
      </w:rPr>
    </w:lvl>
  </w:abstractNum>
  <w:abstractNum w:abstractNumId="11" w15:restartNumberingAfterBreak="0">
    <w:nsid w:val="53C4501B"/>
    <w:multiLevelType w:val="multilevel"/>
    <w:tmpl w:val="53C4501B"/>
    <w:lvl w:ilvl="0">
      <w:start w:val="1"/>
      <w:numFmt w:val="decimal"/>
      <w:pStyle w:val="Heading9"/>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084555"/>
    <w:multiLevelType w:val="multilevel"/>
    <w:tmpl w:val="5D084555"/>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E1706E"/>
    <w:multiLevelType w:val="multilevel"/>
    <w:tmpl w:val="63E170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46B2677"/>
    <w:multiLevelType w:val="multilevel"/>
    <w:tmpl w:val="646B2677"/>
    <w:lvl w:ilvl="0">
      <w:start w:val="1"/>
      <w:numFmt w:val="decimal"/>
      <w:lvlText w:val="%1."/>
      <w:lvlJc w:val="left"/>
      <w:pPr>
        <w:tabs>
          <w:tab w:val="left" w:pos="540"/>
        </w:tabs>
        <w:ind w:left="540" w:hanging="360"/>
      </w:pPr>
      <w:rPr>
        <w:color w:val="4A442A"/>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710767F6"/>
    <w:multiLevelType w:val="multilevel"/>
    <w:tmpl w:val="710767F6"/>
    <w:lvl w:ilvl="0">
      <w:start w:val="3"/>
      <w:numFmt w:val="decimal"/>
      <w:lvlText w:val="%1"/>
      <w:lvlJc w:val="left"/>
      <w:pPr>
        <w:ind w:left="360" w:hanging="360"/>
      </w:pPr>
      <w:rPr>
        <w:rFonts w:hint="default"/>
      </w:rPr>
    </w:lvl>
    <w:lvl w:ilvl="1">
      <w:start w:val="1"/>
      <w:numFmt w:val="decimal"/>
      <w:lvlText w:val="4.%2"/>
      <w:lvlJc w:val="left"/>
      <w:pPr>
        <w:ind w:left="1080" w:hanging="360"/>
      </w:pPr>
      <w:rPr>
        <w:rFonts w:ascii="Arial" w:hAnsi="Arial" w:hint="default"/>
        <w:b/>
        <w:i w:val="0"/>
        <w:sz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2772A3"/>
    <w:multiLevelType w:val="multilevel"/>
    <w:tmpl w:val="7A2772A3"/>
    <w:lvl w:ilvl="0">
      <w:start w:val="1"/>
      <w:numFmt w:val="bullet"/>
      <w:lvlText w:val=""/>
      <w:lvlJc w:val="left"/>
      <w:pPr>
        <w:ind w:left="1296" w:hanging="360"/>
      </w:pPr>
      <w:rPr>
        <w:rFonts w:ascii="Wingdings" w:hAnsi="Wingdings"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num w:numId="1">
    <w:abstractNumId w:val="11"/>
  </w:num>
  <w:num w:numId="2">
    <w:abstractNumId w:val="6"/>
  </w:num>
  <w:num w:numId="3">
    <w:abstractNumId w:val="1"/>
  </w:num>
  <w:num w:numId="4">
    <w:abstractNumId w:val="4"/>
  </w:num>
  <w:num w:numId="5">
    <w:abstractNumId w:val="12"/>
  </w:num>
  <w:num w:numId="6">
    <w:abstractNumId w:val="9"/>
  </w:num>
  <w:num w:numId="7">
    <w:abstractNumId w:val="7"/>
  </w:num>
  <w:num w:numId="8">
    <w:abstractNumId w:val="10"/>
  </w:num>
  <w:num w:numId="9">
    <w:abstractNumId w:val="15"/>
  </w:num>
  <w:num w:numId="10">
    <w:abstractNumId w:val="8"/>
  </w:num>
  <w:num w:numId="11">
    <w:abstractNumId w:val="3"/>
  </w:num>
  <w:num w:numId="12">
    <w:abstractNumId w:val="0"/>
  </w:num>
  <w:num w:numId="13">
    <w:abstractNumId w:val="2"/>
  </w:num>
  <w:num w:numId="14">
    <w:abstractNumId w:val="13"/>
  </w:num>
  <w:num w:numId="15">
    <w:abstractNumId w:val="16"/>
  </w:num>
  <w:num w:numId="16">
    <w:abstractNumId w:val="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Fazrin Safri">
    <w15:presenceInfo w15:providerId="AD" w15:userId="S::ext_muhammadfazrin.safri01@malaysiaairlines.com::508947d0-0e89-4cb8-a12d-53e0bd725202"/>
  </w15:person>
  <w15:person w15:author="palash.pandit">
    <w15:presenceInfo w15:providerId="None" w15:userId="palash.pandit"/>
  </w15:person>
  <w15:person w15:author="Rajeev Mahadasu">
    <w15:presenceInfo w15:providerId="AD" w15:userId="S::Rajeev.Mahadasu@Yash.com::cd04c028-e9d4-449d-99f1-fbf8be202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hyphenationZone w:val="0"/>
  <w:doNotHyphenateCaps/>
  <w:evenAndOddHeaders/>
  <w:drawingGridHorizontalSpacing w:val="10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731749"/>
    <w:rsid w:val="000000C7"/>
    <w:rsid w:val="00000EE6"/>
    <w:rsid w:val="00002317"/>
    <w:rsid w:val="000043E5"/>
    <w:rsid w:val="00004C1D"/>
    <w:rsid w:val="000051B0"/>
    <w:rsid w:val="0001185F"/>
    <w:rsid w:val="000140C5"/>
    <w:rsid w:val="00022787"/>
    <w:rsid w:val="0002553B"/>
    <w:rsid w:val="000277CF"/>
    <w:rsid w:val="000327D4"/>
    <w:rsid w:val="00035DFD"/>
    <w:rsid w:val="00036F8E"/>
    <w:rsid w:val="00037D7F"/>
    <w:rsid w:val="000401AF"/>
    <w:rsid w:val="0004289C"/>
    <w:rsid w:val="0005177C"/>
    <w:rsid w:val="00054C49"/>
    <w:rsid w:val="00055263"/>
    <w:rsid w:val="00055343"/>
    <w:rsid w:val="000557F1"/>
    <w:rsid w:val="00055D3A"/>
    <w:rsid w:val="00065076"/>
    <w:rsid w:val="00065168"/>
    <w:rsid w:val="0006629A"/>
    <w:rsid w:val="0006716E"/>
    <w:rsid w:val="0007282F"/>
    <w:rsid w:val="0007360B"/>
    <w:rsid w:val="0007675A"/>
    <w:rsid w:val="00077DE5"/>
    <w:rsid w:val="000805A3"/>
    <w:rsid w:val="000832F1"/>
    <w:rsid w:val="00083DFD"/>
    <w:rsid w:val="00085417"/>
    <w:rsid w:val="000873EB"/>
    <w:rsid w:val="000875A6"/>
    <w:rsid w:val="000879B7"/>
    <w:rsid w:val="00087E75"/>
    <w:rsid w:val="0009032B"/>
    <w:rsid w:val="00093F5B"/>
    <w:rsid w:val="00094BDE"/>
    <w:rsid w:val="00094D80"/>
    <w:rsid w:val="00095433"/>
    <w:rsid w:val="00096071"/>
    <w:rsid w:val="000A0466"/>
    <w:rsid w:val="000A0AE8"/>
    <w:rsid w:val="000A63CF"/>
    <w:rsid w:val="000A668E"/>
    <w:rsid w:val="000B4BF7"/>
    <w:rsid w:val="000B5832"/>
    <w:rsid w:val="000B63F7"/>
    <w:rsid w:val="000B6D6E"/>
    <w:rsid w:val="000C507C"/>
    <w:rsid w:val="000C5082"/>
    <w:rsid w:val="000C60CD"/>
    <w:rsid w:val="000C60F0"/>
    <w:rsid w:val="000D3781"/>
    <w:rsid w:val="000D4F09"/>
    <w:rsid w:val="000D5A4F"/>
    <w:rsid w:val="000D5CAE"/>
    <w:rsid w:val="000D6B18"/>
    <w:rsid w:val="000E010D"/>
    <w:rsid w:val="000E1EB4"/>
    <w:rsid w:val="000E6522"/>
    <w:rsid w:val="000F248D"/>
    <w:rsid w:val="000F2EEB"/>
    <w:rsid w:val="000F37C2"/>
    <w:rsid w:val="000F553B"/>
    <w:rsid w:val="000F6D0F"/>
    <w:rsid w:val="00100FB6"/>
    <w:rsid w:val="001011BE"/>
    <w:rsid w:val="001019FB"/>
    <w:rsid w:val="00101C5B"/>
    <w:rsid w:val="00106609"/>
    <w:rsid w:val="00106FE3"/>
    <w:rsid w:val="0011108E"/>
    <w:rsid w:val="00112378"/>
    <w:rsid w:val="00113D79"/>
    <w:rsid w:val="00116AF2"/>
    <w:rsid w:val="001241F9"/>
    <w:rsid w:val="00126912"/>
    <w:rsid w:val="00131949"/>
    <w:rsid w:val="00135322"/>
    <w:rsid w:val="00135E4B"/>
    <w:rsid w:val="00136513"/>
    <w:rsid w:val="00137D51"/>
    <w:rsid w:val="001474D9"/>
    <w:rsid w:val="00151D39"/>
    <w:rsid w:val="00154A52"/>
    <w:rsid w:val="00160BFC"/>
    <w:rsid w:val="00160EA8"/>
    <w:rsid w:val="001620B2"/>
    <w:rsid w:val="0016555D"/>
    <w:rsid w:val="0016573C"/>
    <w:rsid w:val="00166526"/>
    <w:rsid w:val="00166B4D"/>
    <w:rsid w:val="001728D9"/>
    <w:rsid w:val="00173832"/>
    <w:rsid w:val="00176044"/>
    <w:rsid w:val="001770D9"/>
    <w:rsid w:val="0018148A"/>
    <w:rsid w:val="00181BF4"/>
    <w:rsid w:val="00181DA9"/>
    <w:rsid w:val="0018678D"/>
    <w:rsid w:val="00186A7B"/>
    <w:rsid w:val="001914F5"/>
    <w:rsid w:val="0019273A"/>
    <w:rsid w:val="00193079"/>
    <w:rsid w:val="00193617"/>
    <w:rsid w:val="00194BA6"/>
    <w:rsid w:val="001A07E5"/>
    <w:rsid w:val="001A1AD7"/>
    <w:rsid w:val="001A23FC"/>
    <w:rsid w:val="001A2B75"/>
    <w:rsid w:val="001A4A7C"/>
    <w:rsid w:val="001A6A1F"/>
    <w:rsid w:val="001B4431"/>
    <w:rsid w:val="001B5BA6"/>
    <w:rsid w:val="001B7CA9"/>
    <w:rsid w:val="001C2769"/>
    <w:rsid w:val="001C6DB0"/>
    <w:rsid w:val="001C7E55"/>
    <w:rsid w:val="001C7E9D"/>
    <w:rsid w:val="001C7F48"/>
    <w:rsid w:val="001D1201"/>
    <w:rsid w:val="001D4597"/>
    <w:rsid w:val="001D4737"/>
    <w:rsid w:val="001D52D5"/>
    <w:rsid w:val="001D5808"/>
    <w:rsid w:val="001D75C9"/>
    <w:rsid w:val="001E106B"/>
    <w:rsid w:val="001E1ABF"/>
    <w:rsid w:val="001E23C8"/>
    <w:rsid w:val="001E299D"/>
    <w:rsid w:val="001E2AA3"/>
    <w:rsid w:val="001E3976"/>
    <w:rsid w:val="001E4FC1"/>
    <w:rsid w:val="001E5481"/>
    <w:rsid w:val="001E5963"/>
    <w:rsid w:val="001E71DB"/>
    <w:rsid w:val="001F2F85"/>
    <w:rsid w:val="001F3934"/>
    <w:rsid w:val="001F5D0C"/>
    <w:rsid w:val="0020020D"/>
    <w:rsid w:val="002005B0"/>
    <w:rsid w:val="0020353E"/>
    <w:rsid w:val="00204678"/>
    <w:rsid w:val="00205642"/>
    <w:rsid w:val="002062F2"/>
    <w:rsid w:val="002105E2"/>
    <w:rsid w:val="002107A4"/>
    <w:rsid w:val="00210D97"/>
    <w:rsid w:val="00210E1C"/>
    <w:rsid w:val="0021593B"/>
    <w:rsid w:val="00216B6E"/>
    <w:rsid w:val="00217150"/>
    <w:rsid w:val="00217C46"/>
    <w:rsid w:val="00220470"/>
    <w:rsid w:val="00220E48"/>
    <w:rsid w:val="002214F0"/>
    <w:rsid w:val="00234C7E"/>
    <w:rsid w:val="00234CF8"/>
    <w:rsid w:val="00240B53"/>
    <w:rsid w:val="0024109B"/>
    <w:rsid w:val="0024541B"/>
    <w:rsid w:val="002463A0"/>
    <w:rsid w:val="00251BD4"/>
    <w:rsid w:val="00253F61"/>
    <w:rsid w:val="002607D2"/>
    <w:rsid w:val="00261846"/>
    <w:rsid w:val="00264D9F"/>
    <w:rsid w:val="00265EDB"/>
    <w:rsid w:val="00266190"/>
    <w:rsid w:val="00266B98"/>
    <w:rsid w:val="00267266"/>
    <w:rsid w:val="00267C98"/>
    <w:rsid w:val="002704D3"/>
    <w:rsid w:val="00270BEF"/>
    <w:rsid w:val="00271C6D"/>
    <w:rsid w:val="00272AEB"/>
    <w:rsid w:val="002738FE"/>
    <w:rsid w:val="002766B3"/>
    <w:rsid w:val="00276A39"/>
    <w:rsid w:val="00280765"/>
    <w:rsid w:val="0028384B"/>
    <w:rsid w:val="00283A49"/>
    <w:rsid w:val="002859AD"/>
    <w:rsid w:val="00286B14"/>
    <w:rsid w:val="002943C8"/>
    <w:rsid w:val="002959E0"/>
    <w:rsid w:val="002970AF"/>
    <w:rsid w:val="002A31C4"/>
    <w:rsid w:val="002A4B66"/>
    <w:rsid w:val="002A752D"/>
    <w:rsid w:val="002B082F"/>
    <w:rsid w:val="002B16E6"/>
    <w:rsid w:val="002B3EA0"/>
    <w:rsid w:val="002B49D9"/>
    <w:rsid w:val="002B54A1"/>
    <w:rsid w:val="002B595F"/>
    <w:rsid w:val="002B62F2"/>
    <w:rsid w:val="002B72CD"/>
    <w:rsid w:val="002C05BA"/>
    <w:rsid w:val="002C163C"/>
    <w:rsid w:val="002C4432"/>
    <w:rsid w:val="002C4F8F"/>
    <w:rsid w:val="002C5AA9"/>
    <w:rsid w:val="002C6357"/>
    <w:rsid w:val="002C63E4"/>
    <w:rsid w:val="002C6678"/>
    <w:rsid w:val="002C7CD1"/>
    <w:rsid w:val="002D0904"/>
    <w:rsid w:val="002D0C46"/>
    <w:rsid w:val="002D0DB9"/>
    <w:rsid w:val="002D326B"/>
    <w:rsid w:val="002D4239"/>
    <w:rsid w:val="002D4559"/>
    <w:rsid w:val="002D5377"/>
    <w:rsid w:val="002D54D0"/>
    <w:rsid w:val="002D75A9"/>
    <w:rsid w:val="002D7A34"/>
    <w:rsid w:val="002E04B7"/>
    <w:rsid w:val="002E1A03"/>
    <w:rsid w:val="002E5835"/>
    <w:rsid w:val="002E604D"/>
    <w:rsid w:val="002E6BF0"/>
    <w:rsid w:val="002E75CB"/>
    <w:rsid w:val="002F2F69"/>
    <w:rsid w:val="00300219"/>
    <w:rsid w:val="00300C97"/>
    <w:rsid w:val="00301323"/>
    <w:rsid w:val="00302319"/>
    <w:rsid w:val="00302732"/>
    <w:rsid w:val="00311CE6"/>
    <w:rsid w:val="0031254A"/>
    <w:rsid w:val="00313CDE"/>
    <w:rsid w:val="0031543B"/>
    <w:rsid w:val="003163E1"/>
    <w:rsid w:val="003219DD"/>
    <w:rsid w:val="003263E9"/>
    <w:rsid w:val="00327105"/>
    <w:rsid w:val="0033103F"/>
    <w:rsid w:val="00331DF2"/>
    <w:rsid w:val="003322EE"/>
    <w:rsid w:val="00335410"/>
    <w:rsid w:val="003359C8"/>
    <w:rsid w:val="003361DE"/>
    <w:rsid w:val="003405A9"/>
    <w:rsid w:val="00341DB8"/>
    <w:rsid w:val="00342647"/>
    <w:rsid w:val="0034484D"/>
    <w:rsid w:val="00347166"/>
    <w:rsid w:val="00352015"/>
    <w:rsid w:val="003606F2"/>
    <w:rsid w:val="003628F0"/>
    <w:rsid w:val="00364279"/>
    <w:rsid w:val="0036517E"/>
    <w:rsid w:val="00367FD8"/>
    <w:rsid w:val="00370B8E"/>
    <w:rsid w:val="00374A67"/>
    <w:rsid w:val="00375849"/>
    <w:rsid w:val="00381167"/>
    <w:rsid w:val="003852A7"/>
    <w:rsid w:val="003856FC"/>
    <w:rsid w:val="00387AA9"/>
    <w:rsid w:val="0039255C"/>
    <w:rsid w:val="0039519F"/>
    <w:rsid w:val="003958BA"/>
    <w:rsid w:val="003A174B"/>
    <w:rsid w:val="003A1FCC"/>
    <w:rsid w:val="003A2012"/>
    <w:rsid w:val="003A21DC"/>
    <w:rsid w:val="003A52EE"/>
    <w:rsid w:val="003A6190"/>
    <w:rsid w:val="003A6654"/>
    <w:rsid w:val="003A6938"/>
    <w:rsid w:val="003B297B"/>
    <w:rsid w:val="003B48DA"/>
    <w:rsid w:val="003B6ADE"/>
    <w:rsid w:val="003B72C5"/>
    <w:rsid w:val="003C0C8D"/>
    <w:rsid w:val="003C4915"/>
    <w:rsid w:val="003C4F52"/>
    <w:rsid w:val="003C5776"/>
    <w:rsid w:val="003D1581"/>
    <w:rsid w:val="003D2869"/>
    <w:rsid w:val="003D7536"/>
    <w:rsid w:val="003E024D"/>
    <w:rsid w:val="003E0DC9"/>
    <w:rsid w:val="003E5F8A"/>
    <w:rsid w:val="003F03EB"/>
    <w:rsid w:val="003F28E6"/>
    <w:rsid w:val="003F6C76"/>
    <w:rsid w:val="004023C2"/>
    <w:rsid w:val="0040312D"/>
    <w:rsid w:val="00403314"/>
    <w:rsid w:val="00405F42"/>
    <w:rsid w:val="00406C91"/>
    <w:rsid w:val="00411B25"/>
    <w:rsid w:val="004129FB"/>
    <w:rsid w:val="0041405F"/>
    <w:rsid w:val="00416C23"/>
    <w:rsid w:val="004176A0"/>
    <w:rsid w:val="00420F71"/>
    <w:rsid w:val="00425387"/>
    <w:rsid w:val="00425FCA"/>
    <w:rsid w:val="00427DD5"/>
    <w:rsid w:val="00430275"/>
    <w:rsid w:val="0043120C"/>
    <w:rsid w:val="0043291F"/>
    <w:rsid w:val="00434004"/>
    <w:rsid w:val="00434DFC"/>
    <w:rsid w:val="0043545E"/>
    <w:rsid w:val="00435C94"/>
    <w:rsid w:val="00436109"/>
    <w:rsid w:val="00436477"/>
    <w:rsid w:val="00436F97"/>
    <w:rsid w:val="0043749B"/>
    <w:rsid w:val="00441950"/>
    <w:rsid w:val="00442945"/>
    <w:rsid w:val="0044318B"/>
    <w:rsid w:val="00450B1C"/>
    <w:rsid w:val="00450F35"/>
    <w:rsid w:val="00454F11"/>
    <w:rsid w:val="00457E09"/>
    <w:rsid w:val="00460E51"/>
    <w:rsid w:val="004611A4"/>
    <w:rsid w:val="0046325C"/>
    <w:rsid w:val="00463812"/>
    <w:rsid w:val="00463C5D"/>
    <w:rsid w:val="00464CE9"/>
    <w:rsid w:val="00465E43"/>
    <w:rsid w:val="004667C9"/>
    <w:rsid w:val="00467393"/>
    <w:rsid w:val="00470F7E"/>
    <w:rsid w:val="00470FDE"/>
    <w:rsid w:val="00471AB4"/>
    <w:rsid w:val="00471D41"/>
    <w:rsid w:val="00472185"/>
    <w:rsid w:val="0047392B"/>
    <w:rsid w:val="004742B2"/>
    <w:rsid w:val="00475440"/>
    <w:rsid w:val="004756E6"/>
    <w:rsid w:val="00482248"/>
    <w:rsid w:val="00482A4B"/>
    <w:rsid w:val="00482AC4"/>
    <w:rsid w:val="00487F48"/>
    <w:rsid w:val="00490F79"/>
    <w:rsid w:val="0049123B"/>
    <w:rsid w:val="00494F01"/>
    <w:rsid w:val="00494FED"/>
    <w:rsid w:val="00495264"/>
    <w:rsid w:val="00497B5B"/>
    <w:rsid w:val="004A062D"/>
    <w:rsid w:val="004A1D57"/>
    <w:rsid w:val="004A261A"/>
    <w:rsid w:val="004A3C39"/>
    <w:rsid w:val="004A3D6C"/>
    <w:rsid w:val="004A4BBC"/>
    <w:rsid w:val="004A597E"/>
    <w:rsid w:val="004A7DED"/>
    <w:rsid w:val="004A7E28"/>
    <w:rsid w:val="004B0540"/>
    <w:rsid w:val="004B3BF3"/>
    <w:rsid w:val="004B466A"/>
    <w:rsid w:val="004B46EB"/>
    <w:rsid w:val="004B5F1D"/>
    <w:rsid w:val="004B6EE4"/>
    <w:rsid w:val="004B77E9"/>
    <w:rsid w:val="004B7E53"/>
    <w:rsid w:val="004C0607"/>
    <w:rsid w:val="004C16FF"/>
    <w:rsid w:val="004C2B8B"/>
    <w:rsid w:val="004D0788"/>
    <w:rsid w:val="004D2F85"/>
    <w:rsid w:val="004D355F"/>
    <w:rsid w:val="004D6611"/>
    <w:rsid w:val="004E27FB"/>
    <w:rsid w:val="004E4B75"/>
    <w:rsid w:val="004E5663"/>
    <w:rsid w:val="004E6E38"/>
    <w:rsid w:val="004E7755"/>
    <w:rsid w:val="004F23E4"/>
    <w:rsid w:val="004F26FB"/>
    <w:rsid w:val="004F5386"/>
    <w:rsid w:val="004F5656"/>
    <w:rsid w:val="004F6B1C"/>
    <w:rsid w:val="004F7E5A"/>
    <w:rsid w:val="004F7E78"/>
    <w:rsid w:val="00500D09"/>
    <w:rsid w:val="00501A66"/>
    <w:rsid w:val="0050429E"/>
    <w:rsid w:val="00505557"/>
    <w:rsid w:val="0050562A"/>
    <w:rsid w:val="00505E0F"/>
    <w:rsid w:val="00506920"/>
    <w:rsid w:val="005103C9"/>
    <w:rsid w:val="005105B2"/>
    <w:rsid w:val="00511141"/>
    <w:rsid w:val="00512F86"/>
    <w:rsid w:val="005136DD"/>
    <w:rsid w:val="005151C0"/>
    <w:rsid w:val="00515DA9"/>
    <w:rsid w:val="00516666"/>
    <w:rsid w:val="00521447"/>
    <w:rsid w:val="00523A81"/>
    <w:rsid w:val="00523BE5"/>
    <w:rsid w:val="00523D78"/>
    <w:rsid w:val="005256DF"/>
    <w:rsid w:val="00525956"/>
    <w:rsid w:val="005269DA"/>
    <w:rsid w:val="00526C4E"/>
    <w:rsid w:val="0053024A"/>
    <w:rsid w:val="00530B32"/>
    <w:rsid w:val="00532DA3"/>
    <w:rsid w:val="0053490D"/>
    <w:rsid w:val="005355A6"/>
    <w:rsid w:val="005357D4"/>
    <w:rsid w:val="0054008D"/>
    <w:rsid w:val="00540F4E"/>
    <w:rsid w:val="00541937"/>
    <w:rsid w:val="00542E66"/>
    <w:rsid w:val="00542FB4"/>
    <w:rsid w:val="00543305"/>
    <w:rsid w:val="005439F0"/>
    <w:rsid w:val="00543BF4"/>
    <w:rsid w:val="00544033"/>
    <w:rsid w:val="005453A0"/>
    <w:rsid w:val="00545FEF"/>
    <w:rsid w:val="00546259"/>
    <w:rsid w:val="00546F3B"/>
    <w:rsid w:val="005478C8"/>
    <w:rsid w:val="00553BC7"/>
    <w:rsid w:val="00553D3E"/>
    <w:rsid w:val="00554531"/>
    <w:rsid w:val="005545B1"/>
    <w:rsid w:val="00560F5D"/>
    <w:rsid w:val="00561793"/>
    <w:rsid w:val="005632D1"/>
    <w:rsid w:val="0056525D"/>
    <w:rsid w:val="00570D1A"/>
    <w:rsid w:val="0057121D"/>
    <w:rsid w:val="0057138E"/>
    <w:rsid w:val="005730BA"/>
    <w:rsid w:val="0058068F"/>
    <w:rsid w:val="00581EAA"/>
    <w:rsid w:val="00582640"/>
    <w:rsid w:val="0058313D"/>
    <w:rsid w:val="00583A87"/>
    <w:rsid w:val="005852AC"/>
    <w:rsid w:val="005861B8"/>
    <w:rsid w:val="00590794"/>
    <w:rsid w:val="005913B1"/>
    <w:rsid w:val="0059440E"/>
    <w:rsid w:val="00596265"/>
    <w:rsid w:val="005975DD"/>
    <w:rsid w:val="005A0F0D"/>
    <w:rsid w:val="005A1486"/>
    <w:rsid w:val="005A3955"/>
    <w:rsid w:val="005A4F45"/>
    <w:rsid w:val="005A51D5"/>
    <w:rsid w:val="005A64D7"/>
    <w:rsid w:val="005B26BC"/>
    <w:rsid w:val="005B307C"/>
    <w:rsid w:val="005B36F9"/>
    <w:rsid w:val="005B535B"/>
    <w:rsid w:val="005B59B7"/>
    <w:rsid w:val="005B5AF0"/>
    <w:rsid w:val="005B75B6"/>
    <w:rsid w:val="005B7A9D"/>
    <w:rsid w:val="005C01AB"/>
    <w:rsid w:val="005C087C"/>
    <w:rsid w:val="005C08B7"/>
    <w:rsid w:val="005C1733"/>
    <w:rsid w:val="005C5CA5"/>
    <w:rsid w:val="005C7020"/>
    <w:rsid w:val="005D29FC"/>
    <w:rsid w:val="005D35EF"/>
    <w:rsid w:val="005D6359"/>
    <w:rsid w:val="005D6DBD"/>
    <w:rsid w:val="005E251A"/>
    <w:rsid w:val="005E4C6E"/>
    <w:rsid w:val="005E4CAA"/>
    <w:rsid w:val="005F0534"/>
    <w:rsid w:val="005F49CB"/>
    <w:rsid w:val="005F5809"/>
    <w:rsid w:val="005F7814"/>
    <w:rsid w:val="005F7A69"/>
    <w:rsid w:val="0060028F"/>
    <w:rsid w:val="0060106F"/>
    <w:rsid w:val="006020C9"/>
    <w:rsid w:val="006031AA"/>
    <w:rsid w:val="00603BE1"/>
    <w:rsid w:val="00604673"/>
    <w:rsid w:val="00604E26"/>
    <w:rsid w:val="00607803"/>
    <w:rsid w:val="00610319"/>
    <w:rsid w:val="00611D59"/>
    <w:rsid w:val="006137AF"/>
    <w:rsid w:val="00621FD4"/>
    <w:rsid w:val="00625D42"/>
    <w:rsid w:val="0062690B"/>
    <w:rsid w:val="00631ABB"/>
    <w:rsid w:val="00631B0D"/>
    <w:rsid w:val="00631FC3"/>
    <w:rsid w:val="006410BA"/>
    <w:rsid w:val="00641899"/>
    <w:rsid w:val="00641D4F"/>
    <w:rsid w:val="006438CB"/>
    <w:rsid w:val="00646C6C"/>
    <w:rsid w:val="00650620"/>
    <w:rsid w:val="0065285A"/>
    <w:rsid w:val="006529E3"/>
    <w:rsid w:val="00656209"/>
    <w:rsid w:val="0065647C"/>
    <w:rsid w:val="0065734F"/>
    <w:rsid w:val="00657BB7"/>
    <w:rsid w:val="00661134"/>
    <w:rsid w:val="006615A8"/>
    <w:rsid w:val="00671095"/>
    <w:rsid w:val="00675184"/>
    <w:rsid w:val="006753B7"/>
    <w:rsid w:val="006768E4"/>
    <w:rsid w:val="00677572"/>
    <w:rsid w:val="00677BEC"/>
    <w:rsid w:val="00681D98"/>
    <w:rsid w:val="0068436C"/>
    <w:rsid w:val="006906D6"/>
    <w:rsid w:val="006914B8"/>
    <w:rsid w:val="00692713"/>
    <w:rsid w:val="00694CFD"/>
    <w:rsid w:val="0069582F"/>
    <w:rsid w:val="00697ED4"/>
    <w:rsid w:val="006A3ECB"/>
    <w:rsid w:val="006A7A1F"/>
    <w:rsid w:val="006C32ED"/>
    <w:rsid w:val="006C518B"/>
    <w:rsid w:val="006C73BB"/>
    <w:rsid w:val="006D003A"/>
    <w:rsid w:val="006D0B55"/>
    <w:rsid w:val="006D3368"/>
    <w:rsid w:val="006D531C"/>
    <w:rsid w:val="006D643E"/>
    <w:rsid w:val="006E01C0"/>
    <w:rsid w:val="006E03F3"/>
    <w:rsid w:val="006E113D"/>
    <w:rsid w:val="006E13CE"/>
    <w:rsid w:val="006E18E0"/>
    <w:rsid w:val="006E2823"/>
    <w:rsid w:val="006E523E"/>
    <w:rsid w:val="006E726A"/>
    <w:rsid w:val="006F021F"/>
    <w:rsid w:val="006F0EEF"/>
    <w:rsid w:val="006F2CB6"/>
    <w:rsid w:val="006F3C5F"/>
    <w:rsid w:val="006F5BB3"/>
    <w:rsid w:val="006F6CC2"/>
    <w:rsid w:val="007020A5"/>
    <w:rsid w:val="007035CE"/>
    <w:rsid w:val="007041F6"/>
    <w:rsid w:val="00705AD9"/>
    <w:rsid w:val="00716048"/>
    <w:rsid w:val="00717235"/>
    <w:rsid w:val="0072019F"/>
    <w:rsid w:val="00725785"/>
    <w:rsid w:val="0072748E"/>
    <w:rsid w:val="00730456"/>
    <w:rsid w:val="00731749"/>
    <w:rsid w:val="00734C5F"/>
    <w:rsid w:val="00735A2B"/>
    <w:rsid w:val="00736020"/>
    <w:rsid w:val="007364D5"/>
    <w:rsid w:val="00736B7A"/>
    <w:rsid w:val="00740FF6"/>
    <w:rsid w:val="00742B58"/>
    <w:rsid w:val="00744366"/>
    <w:rsid w:val="00747076"/>
    <w:rsid w:val="00751FA5"/>
    <w:rsid w:val="007556EA"/>
    <w:rsid w:val="007559FD"/>
    <w:rsid w:val="00755D65"/>
    <w:rsid w:val="00761355"/>
    <w:rsid w:val="00762031"/>
    <w:rsid w:val="00762694"/>
    <w:rsid w:val="007635F5"/>
    <w:rsid w:val="007671BE"/>
    <w:rsid w:val="0076763B"/>
    <w:rsid w:val="00770264"/>
    <w:rsid w:val="007710A1"/>
    <w:rsid w:val="00773289"/>
    <w:rsid w:val="007746BD"/>
    <w:rsid w:val="00777230"/>
    <w:rsid w:val="00780BBB"/>
    <w:rsid w:val="0078117E"/>
    <w:rsid w:val="007822C4"/>
    <w:rsid w:val="007823F9"/>
    <w:rsid w:val="00790671"/>
    <w:rsid w:val="00795762"/>
    <w:rsid w:val="00796677"/>
    <w:rsid w:val="007969E6"/>
    <w:rsid w:val="00797014"/>
    <w:rsid w:val="007974E7"/>
    <w:rsid w:val="007A063F"/>
    <w:rsid w:val="007A0F39"/>
    <w:rsid w:val="007A1BCC"/>
    <w:rsid w:val="007A60E4"/>
    <w:rsid w:val="007A6BEA"/>
    <w:rsid w:val="007B3AE1"/>
    <w:rsid w:val="007B51F6"/>
    <w:rsid w:val="007B529F"/>
    <w:rsid w:val="007C0D3D"/>
    <w:rsid w:val="007C1BFC"/>
    <w:rsid w:val="007C2452"/>
    <w:rsid w:val="007C2B5E"/>
    <w:rsid w:val="007C4D89"/>
    <w:rsid w:val="007D020C"/>
    <w:rsid w:val="007D0746"/>
    <w:rsid w:val="007D077F"/>
    <w:rsid w:val="007D2A34"/>
    <w:rsid w:val="007D2DCD"/>
    <w:rsid w:val="007D4342"/>
    <w:rsid w:val="007E12BB"/>
    <w:rsid w:val="007E2A02"/>
    <w:rsid w:val="007E30A1"/>
    <w:rsid w:val="007E3D48"/>
    <w:rsid w:val="007E44AA"/>
    <w:rsid w:val="007E4911"/>
    <w:rsid w:val="007E66B3"/>
    <w:rsid w:val="007E7265"/>
    <w:rsid w:val="007E744A"/>
    <w:rsid w:val="007E745A"/>
    <w:rsid w:val="007E7776"/>
    <w:rsid w:val="007F0BB3"/>
    <w:rsid w:val="007F191C"/>
    <w:rsid w:val="007F25C7"/>
    <w:rsid w:val="007F3A43"/>
    <w:rsid w:val="007F4BFE"/>
    <w:rsid w:val="007F5901"/>
    <w:rsid w:val="007F671C"/>
    <w:rsid w:val="007F67DE"/>
    <w:rsid w:val="007F7800"/>
    <w:rsid w:val="007F7908"/>
    <w:rsid w:val="00800C42"/>
    <w:rsid w:val="00801C91"/>
    <w:rsid w:val="00804512"/>
    <w:rsid w:val="00811A7A"/>
    <w:rsid w:val="00812CDF"/>
    <w:rsid w:val="00812F1F"/>
    <w:rsid w:val="00815E19"/>
    <w:rsid w:val="00817C8C"/>
    <w:rsid w:val="008238E4"/>
    <w:rsid w:val="0083332A"/>
    <w:rsid w:val="00835939"/>
    <w:rsid w:val="00835B72"/>
    <w:rsid w:val="0083600F"/>
    <w:rsid w:val="0083633C"/>
    <w:rsid w:val="00836A19"/>
    <w:rsid w:val="008412DB"/>
    <w:rsid w:val="00841EA7"/>
    <w:rsid w:val="00847B67"/>
    <w:rsid w:val="00847E27"/>
    <w:rsid w:val="008515ED"/>
    <w:rsid w:val="008519D3"/>
    <w:rsid w:val="0085303B"/>
    <w:rsid w:val="00853F42"/>
    <w:rsid w:val="00854A45"/>
    <w:rsid w:val="00855798"/>
    <w:rsid w:val="008604AC"/>
    <w:rsid w:val="008612B7"/>
    <w:rsid w:val="00864046"/>
    <w:rsid w:val="0086406F"/>
    <w:rsid w:val="00866887"/>
    <w:rsid w:val="00866A08"/>
    <w:rsid w:val="00867143"/>
    <w:rsid w:val="008800AC"/>
    <w:rsid w:val="008814F9"/>
    <w:rsid w:val="00883B12"/>
    <w:rsid w:val="00885B79"/>
    <w:rsid w:val="008860FC"/>
    <w:rsid w:val="00892112"/>
    <w:rsid w:val="008928EB"/>
    <w:rsid w:val="00893F10"/>
    <w:rsid w:val="008943A2"/>
    <w:rsid w:val="008963EA"/>
    <w:rsid w:val="008A06D9"/>
    <w:rsid w:val="008A0D67"/>
    <w:rsid w:val="008A2451"/>
    <w:rsid w:val="008A3930"/>
    <w:rsid w:val="008A4A3E"/>
    <w:rsid w:val="008A6110"/>
    <w:rsid w:val="008B03C9"/>
    <w:rsid w:val="008B0CF0"/>
    <w:rsid w:val="008B13F7"/>
    <w:rsid w:val="008B1C04"/>
    <w:rsid w:val="008B2BB4"/>
    <w:rsid w:val="008B2E2F"/>
    <w:rsid w:val="008B34E4"/>
    <w:rsid w:val="008B49C6"/>
    <w:rsid w:val="008C0629"/>
    <w:rsid w:val="008C069C"/>
    <w:rsid w:val="008C0EE7"/>
    <w:rsid w:val="008C3BD8"/>
    <w:rsid w:val="008D17D5"/>
    <w:rsid w:val="008D55D2"/>
    <w:rsid w:val="008D70A6"/>
    <w:rsid w:val="008E3FAC"/>
    <w:rsid w:val="008E40E9"/>
    <w:rsid w:val="008E468F"/>
    <w:rsid w:val="008F0448"/>
    <w:rsid w:val="008F2422"/>
    <w:rsid w:val="008F6394"/>
    <w:rsid w:val="008F6CEC"/>
    <w:rsid w:val="00901A9E"/>
    <w:rsid w:val="009046D1"/>
    <w:rsid w:val="00911DA1"/>
    <w:rsid w:val="00912303"/>
    <w:rsid w:val="00914BDE"/>
    <w:rsid w:val="009169D2"/>
    <w:rsid w:val="00917A2A"/>
    <w:rsid w:val="00921151"/>
    <w:rsid w:val="00921324"/>
    <w:rsid w:val="00921DCD"/>
    <w:rsid w:val="00922B9A"/>
    <w:rsid w:val="009275DB"/>
    <w:rsid w:val="00930821"/>
    <w:rsid w:val="0093108F"/>
    <w:rsid w:val="009333AA"/>
    <w:rsid w:val="00933AD1"/>
    <w:rsid w:val="00935115"/>
    <w:rsid w:val="0093534C"/>
    <w:rsid w:val="009417CB"/>
    <w:rsid w:val="009424C8"/>
    <w:rsid w:val="00944084"/>
    <w:rsid w:val="009450C1"/>
    <w:rsid w:val="009454A2"/>
    <w:rsid w:val="00951A85"/>
    <w:rsid w:val="00952168"/>
    <w:rsid w:val="00952285"/>
    <w:rsid w:val="00952486"/>
    <w:rsid w:val="009527E7"/>
    <w:rsid w:val="00954E59"/>
    <w:rsid w:val="009561E6"/>
    <w:rsid w:val="00957B36"/>
    <w:rsid w:val="00960C09"/>
    <w:rsid w:val="00960C69"/>
    <w:rsid w:val="009616EA"/>
    <w:rsid w:val="00962A78"/>
    <w:rsid w:val="0096499F"/>
    <w:rsid w:val="009667C5"/>
    <w:rsid w:val="00966C3E"/>
    <w:rsid w:val="009670A1"/>
    <w:rsid w:val="009723D1"/>
    <w:rsid w:val="009728B4"/>
    <w:rsid w:val="009734C5"/>
    <w:rsid w:val="00973666"/>
    <w:rsid w:val="009744D4"/>
    <w:rsid w:val="0097654C"/>
    <w:rsid w:val="00977149"/>
    <w:rsid w:val="009842C4"/>
    <w:rsid w:val="009857FA"/>
    <w:rsid w:val="0099307C"/>
    <w:rsid w:val="009958E0"/>
    <w:rsid w:val="009964EC"/>
    <w:rsid w:val="009A049A"/>
    <w:rsid w:val="009A345D"/>
    <w:rsid w:val="009A3823"/>
    <w:rsid w:val="009A5437"/>
    <w:rsid w:val="009A6555"/>
    <w:rsid w:val="009B25D9"/>
    <w:rsid w:val="009B4E03"/>
    <w:rsid w:val="009B6339"/>
    <w:rsid w:val="009B7E37"/>
    <w:rsid w:val="009C28AB"/>
    <w:rsid w:val="009C3080"/>
    <w:rsid w:val="009C4BF0"/>
    <w:rsid w:val="009C5C3C"/>
    <w:rsid w:val="009C61E2"/>
    <w:rsid w:val="009C6511"/>
    <w:rsid w:val="009C72E9"/>
    <w:rsid w:val="009C75F1"/>
    <w:rsid w:val="009D0F84"/>
    <w:rsid w:val="009D40CC"/>
    <w:rsid w:val="009D5670"/>
    <w:rsid w:val="009D60D7"/>
    <w:rsid w:val="009E0946"/>
    <w:rsid w:val="009E28BA"/>
    <w:rsid w:val="009E2BBE"/>
    <w:rsid w:val="009E5553"/>
    <w:rsid w:val="009E55D9"/>
    <w:rsid w:val="009E68B1"/>
    <w:rsid w:val="009F3FA1"/>
    <w:rsid w:val="009F50ED"/>
    <w:rsid w:val="009F55A5"/>
    <w:rsid w:val="009F56F5"/>
    <w:rsid w:val="009F73A2"/>
    <w:rsid w:val="009F7CDA"/>
    <w:rsid w:val="00A0245E"/>
    <w:rsid w:val="00A03F08"/>
    <w:rsid w:val="00A11C7D"/>
    <w:rsid w:val="00A13470"/>
    <w:rsid w:val="00A16E8F"/>
    <w:rsid w:val="00A2110D"/>
    <w:rsid w:val="00A22DB6"/>
    <w:rsid w:val="00A23E96"/>
    <w:rsid w:val="00A26CD8"/>
    <w:rsid w:val="00A27D8E"/>
    <w:rsid w:val="00A3081D"/>
    <w:rsid w:val="00A31C62"/>
    <w:rsid w:val="00A35495"/>
    <w:rsid w:val="00A365A6"/>
    <w:rsid w:val="00A3663E"/>
    <w:rsid w:val="00A41663"/>
    <w:rsid w:val="00A424C5"/>
    <w:rsid w:val="00A4420B"/>
    <w:rsid w:val="00A45217"/>
    <w:rsid w:val="00A45891"/>
    <w:rsid w:val="00A463B4"/>
    <w:rsid w:val="00A47741"/>
    <w:rsid w:val="00A5201F"/>
    <w:rsid w:val="00A52AD4"/>
    <w:rsid w:val="00A53498"/>
    <w:rsid w:val="00A53D9F"/>
    <w:rsid w:val="00A5526E"/>
    <w:rsid w:val="00A57DFA"/>
    <w:rsid w:val="00A62ED3"/>
    <w:rsid w:val="00A63367"/>
    <w:rsid w:val="00A6388A"/>
    <w:rsid w:val="00A63D5C"/>
    <w:rsid w:val="00A6561D"/>
    <w:rsid w:val="00A67672"/>
    <w:rsid w:val="00A71A6A"/>
    <w:rsid w:val="00A72100"/>
    <w:rsid w:val="00A75FC5"/>
    <w:rsid w:val="00A80FE4"/>
    <w:rsid w:val="00A832FA"/>
    <w:rsid w:val="00A9321A"/>
    <w:rsid w:val="00A94D2B"/>
    <w:rsid w:val="00A95CE2"/>
    <w:rsid w:val="00A9649A"/>
    <w:rsid w:val="00A96DC4"/>
    <w:rsid w:val="00AA0919"/>
    <w:rsid w:val="00AA2550"/>
    <w:rsid w:val="00AA3894"/>
    <w:rsid w:val="00AA69A5"/>
    <w:rsid w:val="00AA7819"/>
    <w:rsid w:val="00AB1727"/>
    <w:rsid w:val="00AB24AF"/>
    <w:rsid w:val="00AB2CF6"/>
    <w:rsid w:val="00AB3F87"/>
    <w:rsid w:val="00AB43DA"/>
    <w:rsid w:val="00AB4543"/>
    <w:rsid w:val="00AB50C7"/>
    <w:rsid w:val="00AC1167"/>
    <w:rsid w:val="00AC1B7A"/>
    <w:rsid w:val="00AC1C70"/>
    <w:rsid w:val="00AC269B"/>
    <w:rsid w:val="00AC4BD0"/>
    <w:rsid w:val="00AC6727"/>
    <w:rsid w:val="00AD0C27"/>
    <w:rsid w:val="00AD1871"/>
    <w:rsid w:val="00AD1AC4"/>
    <w:rsid w:val="00AD3B7F"/>
    <w:rsid w:val="00AD74D0"/>
    <w:rsid w:val="00AE39E4"/>
    <w:rsid w:val="00AE5DDB"/>
    <w:rsid w:val="00AF110F"/>
    <w:rsid w:val="00AF598A"/>
    <w:rsid w:val="00AF643D"/>
    <w:rsid w:val="00AF672D"/>
    <w:rsid w:val="00AF70FF"/>
    <w:rsid w:val="00AF71BB"/>
    <w:rsid w:val="00AF7887"/>
    <w:rsid w:val="00B01B0A"/>
    <w:rsid w:val="00B01B9F"/>
    <w:rsid w:val="00B042B7"/>
    <w:rsid w:val="00B053EF"/>
    <w:rsid w:val="00B05A1B"/>
    <w:rsid w:val="00B05D0D"/>
    <w:rsid w:val="00B11A7E"/>
    <w:rsid w:val="00B13203"/>
    <w:rsid w:val="00B205A2"/>
    <w:rsid w:val="00B20C23"/>
    <w:rsid w:val="00B2292D"/>
    <w:rsid w:val="00B22E8E"/>
    <w:rsid w:val="00B23351"/>
    <w:rsid w:val="00B26786"/>
    <w:rsid w:val="00B32900"/>
    <w:rsid w:val="00B405BD"/>
    <w:rsid w:val="00B40C64"/>
    <w:rsid w:val="00B42F32"/>
    <w:rsid w:val="00B433F5"/>
    <w:rsid w:val="00B46729"/>
    <w:rsid w:val="00B476C4"/>
    <w:rsid w:val="00B536BB"/>
    <w:rsid w:val="00B55C08"/>
    <w:rsid w:val="00B55E4D"/>
    <w:rsid w:val="00B62642"/>
    <w:rsid w:val="00B6322F"/>
    <w:rsid w:val="00B64221"/>
    <w:rsid w:val="00B6574E"/>
    <w:rsid w:val="00B662A1"/>
    <w:rsid w:val="00B7003B"/>
    <w:rsid w:val="00B7134F"/>
    <w:rsid w:val="00B72639"/>
    <w:rsid w:val="00B76496"/>
    <w:rsid w:val="00B77002"/>
    <w:rsid w:val="00B80E08"/>
    <w:rsid w:val="00B86884"/>
    <w:rsid w:val="00B91B9E"/>
    <w:rsid w:val="00B9247F"/>
    <w:rsid w:val="00B94160"/>
    <w:rsid w:val="00B96B25"/>
    <w:rsid w:val="00B97E92"/>
    <w:rsid w:val="00BA0145"/>
    <w:rsid w:val="00BA3410"/>
    <w:rsid w:val="00BA38D2"/>
    <w:rsid w:val="00BA5F96"/>
    <w:rsid w:val="00BA6558"/>
    <w:rsid w:val="00BA6AE4"/>
    <w:rsid w:val="00BA705A"/>
    <w:rsid w:val="00BB062E"/>
    <w:rsid w:val="00BB2B5B"/>
    <w:rsid w:val="00BB59D8"/>
    <w:rsid w:val="00BB746E"/>
    <w:rsid w:val="00BB755C"/>
    <w:rsid w:val="00BB7AF6"/>
    <w:rsid w:val="00BC05A0"/>
    <w:rsid w:val="00BC0775"/>
    <w:rsid w:val="00BC1395"/>
    <w:rsid w:val="00BC177B"/>
    <w:rsid w:val="00BC25B0"/>
    <w:rsid w:val="00BC30C2"/>
    <w:rsid w:val="00BC475A"/>
    <w:rsid w:val="00BC60FE"/>
    <w:rsid w:val="00BD40BE"/>
    <w:rsid w:val="00BD4194"/>
    <w:rsid w:val="00BD4701"/>
    <w:rsid w:val="00BD4ED2"/>
    <w:rsid w:val="00BD6B7A"/>
    <w:rsid w:val="00BE17A8"/>
    <w:rsid w:val="00BE3C9A"/>
    <w:rsid w:val="00BE44CE"/>
    <w:rsid w:val="00BE4FBF"/>
    <w:rsid w:val="00BF3D7A"/>
    <w:rsid w:val="00BF3E9B"/>
    <w:rsid w:val="00BF3FAD"/>
    <w:rsid w:val="00BF57CE"/>
    <w:rsid w:val="00BF5ADC"/>
    <w:rsid w:val="00C00CAE"/>
    <w:rsid w:val="00C020B9"/>
    <w:rsid w:val="00C045A7"/>
    <w:rsid w:val="00C05733"/>
    <w:rsid w:val="00C11280"/>
    <w:rsid w:val="00C11956"/>
    <w:rsid w:val="00C12B0C"/>
    <w:rsid w:val="00C13E62"/>
    <w:rsid w:val="00C154A7"/>
    <w:rsid w:val="00C22F63"/>
    <w:rsid w:val="00C236B0"/>
    <w:rsid w:val="00C2756F"/>
    <w:rsid w:val="00C2757A"/>
    <w:rsid w:val="00C31516"/>
    <w:rsid w:val="00C31525"/>
    <w:rsid w:val="00C33513"/>
    <w:rsid w:val="00C4034E"/>
    <w:rsid w:val="00C40796"/>
    <w:rsid w:val="00C40D0E"/>
    <w:rsid w:val="00C415AF"/>
    <w:rsid w:val="00C43E09"/>
    <w:rsid w:val="00C43FA2"/>
    <w:rsid w:val="00C4523B"/>
    <w:rsid w:val="00C45B2B"/>
    <w:rsid w:val="00C5008A"/>
    <w:rsid w:val="00C51962"/>
    <w:rsid w:val="00C51F7C"/>
    <w:rsid w:val="00C52D18"/>
    <w:rsid w:val="00C61D00"/>
    <w:rsid w:val="00C628D2"/>
    <w:rsid w:val="00C63E2A"/>
    <w:rsid w:val="00C65BC0"/>
    <w:rsid w:val="00C67A7B"/>
    <w:rsid w:val="00C7051D"/>
    <w:rsid w:val="00C71B76"/>
    <w:rsid w:val="00C71B8E"/>
    <w:rsid w:val="00C72ADE"/>
    <w:rsid w:val="00C73028"/>
    <w:rsid w:val="00C7339A"/>
    <w:rsid w:val="00C74F39"/>
    <w:rsid w:val="00C75D8A"/>
    <w:rsid w:val="00C77821"/>
    <w:rsid w:val="00C80DC8"/>
    <w:rsid w:val="00C83219"/>
    <w:rsid w:val="00C83954"/>
    <w:rsid w:val="00C84477"/>
    <w:rsid w:val="00C84A31"/>
    <w:rsid w:val="00C85CC7"/>
    <w:rsid w:val="00C869FB"/>
    <w:rsid w:val="00C86C87"/>
    <w:rsid w:val="00C86DAA"/>
    <w:rsid w:val="00C86E8B"/>
    <w:rsid w:val="00C90C03"/>
    <w:rsid w:val="00C92D14"/>
    <w:rsid w:val="00C95112"/>
    <w:rsid w:val="00CA0129"/>
    <w:rsid w:val="00CA1A8F"/>
    <w:rsid w:val="00CA40D0"/>
    <w:rsid w:val="00CA44C6"/>
    <w:rsid w:val="00CA4AD8"/>
    <w:rsid w:val="00CA623D"/>
    <w:rsid w:val="00CA6285"/>
    <w:rsid w:val="00CA64C1"/>
    <w:rsid w:val="00CB058D"/>
    <w:rsid w:val="00CB17F4"/>
    <w:rsid w:val="00CB3421"/>
    <w:rsid w:val="00CB3820"/>
    <w:rsid w:val="00CB64BC"/>
    <w:rsid w:val="00CB7581"/>
    <w:rsid w:val="00CC1510"/>
    <w:rsid w:val="00CC452D"/>
    <w:rsid w:val="00CC4612"/>
    <w:rsid w:val="00CC6F4C"/>
    <w:rsid w:val="00CD0BA4"/>
    <w:rsid w:val="00CD0DA4"/>
    <w:rsid w:val="00CD15FD"/>
    <w:rsid w:val="00CD16F7"/>
    <w:rsid w:val="00CD2B59"/>
    <w:rsid w:val="00CD3D48"/>
    <w:rsid w:val="00CD7AF6"/>
    <w:rsid w:val="00CE0146"/>
    <w:rsid w:val="00CE3BA4"/>
    <w:rsid w:val="00CE4122"/>
    <w:rsid w:val="00CE4595"/>
    <w:rsid w:val="00CE54FA"/>
    <w:rsid w:val="00CE7AB5"/>
    <w:rsid w:val="00CF0450"/>
    <w:rsid w:val="00CF12D7"/>
    <w:rsid w:val="00CF1A50"/>
    <w:rsid w:val="00CF1DAF"/>
    <w:rsid w:val="00CF2D78"/>
    <w:rsid w:val="00CF2F8B"/>
    <w:rsid w:val="00CF4A53"/>
    <w:rsid w:val="00CF7FB3"/>
    <w:rsid w:val="00D00D2B"/>
    <w:rsid w:val="00D011DF"/>
    <w:rsid w:val="00D0134F"/>
    <w:rsid w:val="00D044F7"/>
    <w:rsid w:val="00D0778E"/>
    <w:rsid w:val="00D079E0"/>
    <w:rsid w:val="00D10BE9"/>
    <w:rsid w:val="00D10D17"/>
    <w:rsid w:val="00D11FA7"/>
    <w:rsid w:val="00D132D4"/>
    <w:rsid w:val="00D14343"/>
    <w:rsid w:val="00D160B0"/>
    <w:rsid w:val="00D17508"/>
    <w:rsid w:val="00D20AAC"/>
    <w:rsid w:val="00D20CC5"/>
    <w:rsid w:val="00D21673"/>
    <w:rsid w:val="00D23785"/>
    <w:rsid w:val="00D23DC9"/>
    <w:rsid w:val="00D24925"/>
    <w:rsid w:val="00D24F8D"/>
    <w:rsid w:val="00D26B29"/>
    <w:rsid w:val="00D30868"/>
    <w:rsid w:val="00D314EB"/>
    <w:rsid w:val="00D3218D"/>
    <w:rsid w:val="00D32E91"/>
    <w:rsid w:val="00D339C1"/>
    <w:rsid w:val="00D366FE"/>
    <w:rsid w:val="00D36AEE"/>
    <w:rsid w:val="00D40668"/>
    <w:rsid w:val="00D455E4"/>
    <w:rsid w:val="00D468E8"/>
    <w:rsid w:val="00D4695B"/>
    <w:rsid w:val="00D47A24"/>
    <w:rsid w:val="00D50050"/>
    <w:rsid w:val="00D51ED9"/>
    <w:rsid w:val="00D523B1"/>
    <w:rsid w:val="00D5257C"/>
    <w:rsid w:val="00D53FEA"/>
    <w:rsid w:val="00D54E9D"/>
    <w:rsid w:val="00D554A1"/>
    <w:rsid w:val="00D560D4"/>
    <w:rsid w:val="00D56633"/>
    <w:rsid w:val="00D56AFE"/>
    <w:rsid w:val="00D6260D"/>
    <w:rsid w:val="00D642DD"/>
    <w:rsid w:val="00D655EA"/>
    <w:rsid w:val="00D65885"/>
    <w:rsid w:val="00D660A7"/>
    <w:rsid w:val="00D66D32"/>
    <w:rsid w:val="00D6739C"/>
    <w:rsid w:val="00D70B12"/>
    <w:rsid w:val="00D770B2"/>
    <w:rsid w:val="00D8071B"/>
    <w:rsid w:val="00D81587"/>
    <w:rsid w:val="00D817C8"/>
    <w:rsid w:val="00D835A7"/>
    <w:rsid w:val="00D85427"/>
    <w:rsid w:val="00D872A5"/>
    <w:rsid w:val="00D91A69"/>
    <w:rsid w:val="00D967EB"/>
    <w:rsid w:val="00D96F73"/>
    <w:rsid w:val="00D97E09"/>
    <w:rsid w:val="00DA1011"/>
    <w:rsid w:val="00DA11F3"/>
    <w:rsid w:val="00DA2F08"/>
    <w:rsid w:val="00DA50FA"/>
    <w:rsid w:val="00DA66C3"/>
    <w:rsid w:val="00DB0AF4"/>
    <w:rsid w:val="00DB4C6F"/>
    <w:rsid w:val="00DC139D"/>
    <w:rsid w:val="00DC31FD"/>
    <w:rsid w:val="00DC4B14"/>
    <w:rsid w:val="00DC6D58"/>
    <w:rsid w:val="00DD0405"/>
    <w:rsid w:val="00DD044B"/>
    <w:rsid w:val="00DD0C77"/>
    <w:rsid w:val="00DD10B4"/>
    <w:rsid w:val="00DD12FA"/>
    <w:rsid w:val="00DD24BD"/>
    <w:rsid w:val="00DD39CA"/>
    <w:rsid w:val="00DE440F"/>
    <w:rsid w:val="00DF0000"/>
    <w:rsid w:val="00DF0119"/>
    <w:rsid w:val="00DF1DC9"/>
    <w:rsid w:val="00DF2696"/>
    <w:rsid w:val="00E00283"/>
    <w:rsid w:val="00E0036E"/>
    <w:rsid w:val="00E004C6"/>
    <w:rsid w:val="00E0275E"/>
    <w:rsid w:val="00E040F1"/>
    <w:rsid w:val="00E040F6"/>
    <w:rsid w:val="00E10090"/>
    <w:rsid w:val="00E11815"/>
    <w:rsid w:val="00E11CF9"/>
    <w:rsid w:val="00E12488"/>
    <w:rsid w:val="00E1331F"/>
    <w:rsid w:val="00E203FD"/>
    <w:rsid w:val="00E208A1"/>
    <w:rsid w:val="00E20A21"/>
    <w:rsid w:val="00E2384E"/>
    <w:rsid w:val="00E27E63"/>
    <w:rsid w:val="00E367E0"/>
    <w:rsid w:val="00E40688"/>
    <w:rsid w:val="00E42D64"/>
    <w:rsid w:val="00E444BB"/>
    <w:rsid w:val="00E4769F"/>
    <w:rsid w:val="00E47C17"/>
    <w:rsid w:val="00E50050"/>
    <w:rsid w:val="00E52AA9"/>
    <w:rsid w:val="00E63B10"/>
    <w:rsid w:val="00E6721E"/>
    <w:rsid w:val="00E73D96"/>
    <w:rsid w:val="00E741CE"/>
    <w:rsid w:val="00E74A62"/>
    <w:rsid w:val="00E763B8"/>
    <w:rsid w:val="00E77941"/>
    <w:rsid w:val="00E77E4D"/>
    <w:rsid w:val="00E83339"/>
    <w:rsid w:val="00E83E0E"/>
    <w:rsid w:val="00E84110"/>
    <w:rsid w:val="00E842D2"/>
    <w:rsid w:val="00E86719"/>
    <w:rsid w:val="00E90631"/>
    <w:rsid w:val="00E9174F"/>
    <w:rsid w:val="00E93B2B"/>
    <w:rsid w:val="00E946FF"/>
    <w:rsid w:val="00E96C3A"/>
    <w:rsid w:val="00E97A68"/>
    <w:rsid w:val="00EA0446"/>
    <w:rsid w:val="00EA245A"/>
    <w:rsid w:val="00EA62B6"/>
    <w:rsid w:val="00EB44AC"/>
    <w:rsid w:val="00EB4529"/>
    <w:rsid w:val="00EB5760"/>
    <w:rsid w:val="00EC09B0"/>
    <w:rsid w:val="00EC1A5A"/>
    <w:rsid w:val="00EC2761"/>
    <w:rsid w:val="00EC2970"/>
    <w:rsid w:val="00EC4517"/>
    <w:rsid w:val="00EC496D"/>
    <w:rsid w:val="00EC5248"/>
    <w:rsid w:val="00EC7497"/>
    <w:rsid w:val="00ED01CF"/>
    <w:rsid w:val="00ED01DC"/>
    <w:rsid w:val="00ED0844"/>
    <w:rsid w:val="00ED0C30"/>
    <w:rsid w:val="00ED128D"/>
    <w:rsid w:val="00ED3253"/>
    <w:rsid w:val="00ED43D8"/>
    <w:rsid w:val="00ED50AA"/>
    <w:rsid w:val="00EE50F5"/>
    <w:rsid w:val="00EF347C"/>
    <w:rsid w:val="00EF6D2B"/>
    <w:rsid w:val="00EF7054"/>
    <w:rsid w:val="00F03053"/>
    <w:rsid w:val="00F055ED"/>
    <w:rsid w:val="00F05927"/>
    <w:rsid w:val="00F06CB3"/>
    <w:rsid w:val="00F10324"/>
    <w:rsid w:val="00F10EAF"/>
    <w:rsid w:val="00F12301"/>
    <w:rsid w:val="00F1716A"/>
    <w:rsid w:val="00F20B9F"/>
    <w:rsid w:val="00F20EBC"/>
    <w:rsid w:val="00F2287B"/>
    <w:rsid w:val="00F23DF2"/>
    <w:rsid w:val="00F2550E"/>
    <w:rsid w:val="00F275CF"/>
    <w:rsid w:val="00F30557"/>
    <w:rsid w:val="00F3310D"/>
    <w:rsid w:val="00F33326"/>
    <w:rsid w:val="00F34B63"/>
    <w:rsid w:val="00F34F73"/>
    <w:rsid w:val="00F35024"/>
    <w:rsid w:val="00F356ED"/>
    <w:rsid w:val="00F361BC"/>
    <w:rsid w:val="00F375DB"/>
    <w:rsid w:val="00F40EBE"/>
    <w:rsid w:val="00F40F37"/>
    <w:rsid w:val="00F41DCF"/>
    <w:rsid w:val="00F42206"/>
    <w:rsid w:val="00F47D0E"/>
    <w:rsid w:val="00F505A5"/>
    <w:rsid w:val="00F513BB"/>
    <w:rsid w:val="00F51A8D"/>
    <w:rsid w:val="00F53443"/>
    <w:rsid w:val="00F55E43"/>
    <w:rsid w:val="00F56D4D"/>
    <w:rsid w:val="00F57DE1"/>
    <w:rsid w:val="00F608F4"/>
    <w:rsid w:val="00F632AC"/>
    <w:rsid w:val="00F64BFB"/>
    <w:rsid w:val="00F64E5F"/>
    <w:rsid w:val="00F65D3C"/>
    <w:rsid w:val="00F676A2"/>
    <w:rsid w:val="00F70BB9"/>
    <w:rsid w:val="00F72D60"/>
    <w:rsid w:val="00F72E66"/>
    <w:rsid w:val="00F73981"/>
    <w:rsid w:val="00F76215"/>
    <w:rsid w:val="00F7765E"/>
    <w:rsid w:val="00F812DB"/>
    <w:rsid w:val="00F8413C"/>
    <w:rsid w:val="00F8471B"/>
    <w:rsid w:val="00F85E2D"/>
    <w:rsid w:val="00F869AA"/>
    <w:rsid w:val="00F86CCC"/>
    <w:rsid w:val="00F8725B"/>
    <w:rsid w:val="00F87342"/>
    <w:rsid w:val="00F90626"/>
    <w:rsid w:val="00FA0CBF"/>
    <w:rsid w:val="00FA1E51"/>
    <w:rsid w:val="00FA5879"/>
    <w:rsid w:val="00FB1ADB"/>
    <w:rsid w:val="00FB3627"/>
    <w:rsid w:val="00FB40D0"/>
    <w:rsid w:val="00FB4ABA"/>
    <w:rsid w:val="00FB6A19"/>
    <w:rsid w:val="00FC2496"/>
    <w:rsid w:val="00FC3E0C"/>
    <w:rsid w:val="00FC422A"/>
    <w:rsid w:val="00FC4E05"/>
    <w:rsid w:val="00FC63F9"/>
    <w:rsid w:val="00FC6A87"/>
    <w:rsid w:val="00FD1572"/>
    <w:rsid w:val="00FD2CC7"/>
    <w:rsid w:val="00FD4117"/>
    <w:rsid w:val="00FD5BED"/>
    <w:rsid w:val="00FD6FF0"/>
    <w:rsid w:val="00FE3EA7"/>
    <w:rsid w:val="00FE4B62"/>
    <w:rsid w:val="00FE5096"/>
    <w:rsid w:val="00FE5622"/>
    <w:rsid w:val="00FE5DCA"/>
    <w:rsid w:val="00FE61D9"/>
    <w:rsid w:val="00FE65AA"/>
    <w:rsid w:val="00FF1594"/>
    <w:rsid w:val="00FF2C42"/>
    <w:rsid w:val="00FF38F4"/>
    <w:rsid w:val="00FF5F5E"/>
    <w:rsid w:val="1AB77361"/>
    <w:rsid w:val="1FCD7871"/>
    <w:rsid w:val="295553CB"/>
    <w:rsid w:val="3766E2B5"/>
    <w:rsid w:val="4A445257"/>
    <w:rsid w:val="5026F5A0"/>
    <w:rsid w:val="5BFB02A7"/>
    <w:rsid w:val="671AF037"/>
    <w:rsid w:val="79D57A5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fillcolor="white">
      <v:fill color="white"/>
    </o:shapedefaults>
    <o:shapelayout v:ext="edit">
      <o:idmap v:ext="edit" data="1"/>
    </o:shapelayout>
  </w:shapeDefaults>
  <w:decimalSymbol w:val="."/>
  <w:listSeparator w:val=","/>
  <w14:docId w14:val="0338EB9E"/>
  <w15:docId w15:val="{AF56C6D9-FB3B-4BC4-B14F-D3774ED9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uiPriority="39" w:qFormat="1"/>
    <w:lsdException w:name="toc 6" w:semiHidden="1" w:unhideWhenUsed="1"/>
    <w:lsdException w:name="toc 7" w:semiHidden="1" w:unhideWhenUsed="1"/>
    <w:lsdException w:name="toc 8" w:uiPriority="39" w:qFormat="1"/>
    <w:lsdException w:name="toc 9" w:uiPriority="39" w:qFormat="1"/>
    <w:lsdException w:name="Normal Indent" w:semiHidden="1" w:unhideWhenUsed="1"/>
    <w:lsdException w:name="footnote text" w:semiHidden="1" w:unhideWhenUsed="1"/>
    <w:lsdException w:name="annotation text" w:qFormat="1"/>
    <w:lsdException w:name="header" w:uiPriority="99"/>
    <w:lsdException w:name="footer" w:uiPriority="99"/>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Hyperlink" w:uiPriority="99"/>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before="120"/>
      <w:ind w:left="576" w:right="576"/>
      <w:textAlignment w:val="baseline"/>
    </w:pPr>
    <w:rPr>
      <w:rFonts w:ascii="Arial" w:hAnsi="Arial"/>
    </w:rPr>
  </w:style>
  <w:style w:type="paragraph" w:styleId="Heading1">
    <w:name w:val="heading 1"/>
    <w:basedOn w:val="Normal"/>
    <w:next w:val="Normal"/>
    <w:qFormat/>
    <w:pPr>
      <w:keepNext/>
      <w:ind w:hanging="576"/>
      <w:outlineLvl w:val="0"/>
    </w:pPr>
    <w:rPr>
      <w:b/>
      <w:lang w:val="en-G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ind w:right="342"/>
      <w:jc w:val="both"/>
      <w:outlineLvl w:val="2"/>
    </w:pPr>
    <w:rPr>
      <w:b/>
      <w:sz w:val="18"/>
    </w:rPr>
  </w:style>
  <w:style w:type="paragraph" w:styleId="Heading4">
    <w:name w:val="heading 4"/>
    <w:basedOn w:val="Normal"/>
    <w:next w:val="Normal"/>
    <w:qFormat/>
    <w:pPr>
      <w:keepNext/>
      <w:ind w:right="342"/>
      <w:jc w:val="both"/>
      <w:outlineLvl w:val="3"/>
    </w:pPr>
    <w:rPr>
      <w:b/>
      <w:sz w:val="24"/>
    </w:rPr>
  </w:style>
  <w:style w:type="paragraph" w:styleId="Heading5">
    <w:name w:val="heading 5"/>
    <w:basedOn w:val="Normal"/>
    <w:next w:val="Normal"/>
    <w:qFormat/>
    <w:pPr>
      <w:keepNext/>
      <w:ind w:right="346"/>
      <w:jc w:val="both"/>
      <w:outlineLvl w:val="4"/>
    </w:pPr>
    <w:rPr>
      <w:b/>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jc w:val="both"/>
      <w:outlineLvl w:val="6"/>
    </w:pPr>
    <w:rPr>
      <w:b/>
      <w:sz w:val="24"/>
    </w:rPr>
  </w:style>
  <w:style w:type="paragraph" w:styleId="Heading8">
    <w:name w:val="heading 8"/>
    <w:basedOn w:val="Normal"/>
    <w:next w:val="Normal"/>
    <w:qFormat/>
    <w:pPr>
      <w:keepNext/>
      <w:spacing w:before="40" w:after="40" w:line="240" w:lineRule="atLeast"/>
      <w:ind w:left="547"/>
      <w:jc w:val="both"/>
      <w:outlineLvl w:val="7"/>
    </w:pPr>
    <w:rPr>
      <w:b/>
      <w:caps/>
    </w:rPr>
  </w:style>
  <w:style w:type="paragraph" w:styleId="Heading9">
    <w:name w:val="heading 9"/>
    <w:basedOn w:val="Normal"/>
    <w:next w:val="Normal"/>
    <w:qFormat/>
    <w:pPr>
      <w:keepNext/>
      <w:numPr>
        <w:numId w:val="1"/>
      </w:num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pPr>
      <w:tabs>
        <w:tab w:val="left" w:pos="720"/>
      </w:tabs>
      <w:ind w:left="720" w:right="72" w:hanging="18"/>
      <w:jc w:val="both"/>
    </w:pPr>
    <w:rPr>
      <w:sz w:val="24"/>
    </w:rPr>
  </w:style>
  <w:style w:type="paragraph" w:styleId="BodyText">
    <w:name w:val="Body Text"/>
    <w:basedOn w:val="Normal"/>
    <w:link w:val="BodyTextChar"/>
    <w:rPr>
      <w:sz w:val="24"/>
    </w:rPr>
  </w:style>
  <w:style w:type="paragraph" w:styleId="BodyText2">
    <w:name w:val="Body Text 2"/>
    <w:basedOn w:val="Normal"/>
    <w:pPr>
      <w:jc w:val="both"/>
    </w:pPr>
    <w:rPr>
      <w:sz w:val="24"/>
    </w:rPr>
  </w:style>
  <w:style w:type="paragraph" w:styleId="BodyText3">
    <w:name w:val="Body Text 3"/>
    <w:basedOn w:val="Normal"/>
    <w:pPr>
      <w:ind w:right="702"/>
      <w:jc w:val="both"/>
    </w:pPr>
    <w:rPr>
      <w:sz w:val="24"/>
    </w:rPr>
  </w:style>
  <w:style w:type="paragraph" w:styleId="BodyTextIndent">
    <w:name w:val="Body Text Indent"/>
    <w:basedOn w:val="Normal"/>
    <w:pPr>
      <w:tabs>
        <w:tab w:val="left" w:pos="432"/>
      </w:tabs>
      <w:ind w:left="432" w:hanging="432"/>
      <w:jc w:val="both"/>
    </w:pPr>
    <w:rPr>
      <w:sz w:val="24"/>
    </w:rPr>
  </w:style>
  <w:style w:type="paragraph" w:styleId="BodyTextIndent2">
    <w:name w:val="Body Text Indent 2"/>
    <w:basedOn w:val="Normal"/>
    <w:pPr>
      <w:ind w:left="522"/>
      <w:jc w:val="both"/>
    </w:pPr>
    <w:rPr>
      <w:sz w:val="24"/>
    </w:rPr>
  </w:style>
  <w:style w:type="paragraph" w:styleId="BodyTextIndent3">
    <w:name w:val="Body Text Indent 3"/>
    <w:basedOn w:val="Normal"/>
    <w:pPr>
      <w:tabs>
        <w:tab w:val="left" w:pos="2052"/>
      </w:tabs>
      <w:ind w:left="2052" w:hanging="2052"/>
      <w:jc w:val="both"/>
    </w:pPr>
    <w:rPr>
      <w:sz w:val="24"/>
    </w:rPr>
  </w:style>
  <w:style w:type="paragraph" w:styleId="Caption">
    <w:name w:val="caption"/>
    <w:basedOn w:val="Normal"/>
    <w:next w:val="Normal"/>
    <w:unhideWhenUsed/>
    <w:qFormat/>
    <w:pPr>
      <w:spacing w:before="0" w:after="200"/>
    </w:pPr>
    <w:rPr>
      <w:i/>
      <w:iCs/>
      <w:color w:val="1F497D" w:themeColor="text2"/>
      <w:sz w:val="18"/>
      <w:szCs w:val="18"/>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link w:val="FooterChar"/>
    <w:uiPriority w:val="99"/>
    <w:pPr>
      <w:pBdr>
        <w:top w:val="single" w:sz="12" w:space="1" w:color="auto"/>
      </w:pBdr>
      <w:tabs>
        <w:tab w:val="center" w:pos="4320"/>
        <w:tab w:val="right" w:pos="8640"/>
      </w:tabs>
    </w:pPr>
    <w:rPr>
      <w:rFonts w:cs="Arial"/>
      <w:bCs/>
      <w:lang w:val="en-GB"/>
    </w:r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qFormat/>
    <w:pPr>
      <w:overflowPunct/>
      <w:autoSpaceDE/>
      <w:autoSpaceDN/>
      <w:adjustRightInd/>
      <w:spacing w:before="100" w:beforeAutospacing="1" w:after="100" w:afterAutospacing="1"/>
      <w:textAlignment w:val="auto"/>
    </w:pPr>
    <w:rPr>
      <w:rFonts w:ascii="Verdana" w:hAnsi="Verdana"/>
      <w:color w:val="FFFFFF"/>
      <w:sz w:val="22"/>
      <w:szCs w:val="22"/>
    </w:rPr>
  </w:style>
  <w:style w:type="paragraph" w:styleId="Title">
    <w:name w:val="Title"/>
    <w:basedOn w:val="Normal"/>
    <w:qFormat/>
    <w:pPr>
      <w:numPr>
        <w:numId w:val="2"/>
      </w:numPr>
      <w:overflowPunct/>
      <w:autoSpaceDE/>
      <w:autoSpaceDN/>
      <w:adjustRightInd/>
      <w:jc w:val="center"/>
      <w:textAlignment w:val="auto"/>
    </w:pPr>
    <w:rPr>
      <w:b/>
      <w:sz w:val="28"/>
      <w:lang w:val="en-GB"/>
    </w:rPr>
  </w:style>
  <w:style w:type="paragraph" w:styleId="TOC1">
    <w:name w:val="toc 1"/>
    <w:basedOn w:val="Normal"/>
    <w:next w:val="Normal"/>
    <w:uiPriority w:val="39"/>
    <w:qFormat/>
    <w:pPr>
      <w:tabs>
        <w:tab w:val="left" w:pos="864"/>
        <w:tab w:val="left" w:pos="1008"/>
        <w:tab w:val="left" w:pos="1100"/>
        <w:tab w:val="right" w:pos="9360"/>
      </w:tabs>
      <w:ind w:left="58" w:right="58" w:firstLine="212"/>
      <w:jc w:val="both"/>
    </w:pPr>
    <w:rPr>
      <w:rFonts w:cs="Arial"/>
      <w:b/>
      <w:bCs/>
      <w:lang w:val="en-GB"/>
    </w:rPr>
  </w:style>
  <w:style w:type="paragraph" w:styleId="TOC2">
    <w:name w:val="toc 2"/>
    <w:basedOn w:val="Normal"/>
    <w:next w:val="Normal"/>
    <w:uiPriority w:val="39"/>
    <w:qFormat/>
    <w:pPr>
      <w:tabs>
        <w:tab w:val="left" w:pos="9072"/>
      </w:tabs>
      <w:ind w:left="619" w:right="-115"/>
    </w:pPr>
  </w:style>
  <w:style w:type="paragraph" w:styleId="TOC3">
    <w:name w:val="toc 3"/>
    <w:basedOn w:val="Normal"/>
    <w:next w:val="Normal"/>
    <w:uiPriority w:val="39"/>
    <w:qFormat/>
    <w:pPr>
      <w:tabs>
        <w:tab w:val="center" w:pos="360"/>
        <w:tab w:val="left" w:pos="792"/>
        <w:tab w:val="right" w:pos="9360"/>
        <w:tab w:val="right" w:pos="9922"/>
      </w:tabs>
      <w:ind w:left="1238" w:right="-115" w:firstLine="382"/>
      <w:jc w:val="both"/>
    </w:pPr>
  </w:style>
  <w:style w:type="paragraph" w:styleId="TOC5">
    <w:name w:val="toc 5"/>
    <w:basedOn w:val="Normal"/>
    <w:next w:val="Normal"/>
    <w:uiPriority w:val="39"/>
    <w:qFormat/>
    <w:pPr>
      <w:tabs>
        <w:tab w:val="left" w:pos="9090"/>
        <w:tab w:val="right" w:pos="9955"/>
      </w:tabs>
      <w:ind w:left="800" w:right="1181" w:firstLine="1000"/>
    </w:pPr>
  </w:style>
  <w:style w:type="paragraph" w:styleId="TOC8">
    <w:name w:val="toc 8"/>
    <w:basedOn w:val="Normal"/>
    <w:next w:val="Normal"/>
    <w:uiPriority w:val="39"/>
    <w:qFormat/>
    <w:pPr>
      <w:tabs>
        <w:tab w:val="left" w:pos="792"/>
        <w:tab w:val="right" w:pos="9360"/>
      </w:tabs>
      <w:ind w:left="54"/>
    </w:pPr>
    <w:rPr>
      <w:b/>
      <w:lang w:val="en-GB"/>
    </w:rPr>
  </w:style>
  <w:style w:type="paragraph" w:styleId="TOC9">
    <w:name w:val="toc 9"/>
    <w:basedOn w:val="Normal"/>
    <w:next w:val="Normal"/>
    <w:uiPriority w:val="39"/>
    <w:qFormat/>
    <w:pPr>
      <w:tabs>
        <w:tab w:val="left" w:pos="864"/>
        <w:tab w:val="right" w:pos="9360"/>
      </w:tabs>
      <w:ind w:left="54"/>
    </w:pPr>
    <w:rPr>
      <w:b/>
    </w:rPr>
  </w:style>
  <w:style w:type="character" w:styleId="CommentReference">
    <w:name w:val="annotation reference"/>
    <w:basedOn w:val="DefaultParagraphFont"/>
    <w:rPr>
      <w:sz w:val="16"/>
      <w:szCs w:val="16"/>
    </w:rPr>
  </w:style>
  <w:style w:type="character" w:styleId="Hyperlink">
    <w:name w:val="Hyperlink"/>
    <w:basedOn w:val="DefaultParagraphFont"/>
    <w:uiPriority w:val="99"/>
    <w:rPr>
      <w:color w:val="0000FF"/>
      <w:u w:val="single"/>
    </w:rPr>
  </w:style>
  <w:style w:type="character" w:styleId="PageNumber">
    <w:name w:val="page number"/>
    <w:rPr>
      <w:rFonts w:ascii="Times New Roman" w:hAnsi="Times New Roman"/>
      <w:color w:val="auto"/>
      <w:spacing w:val="0"/>
      <w:sz w:val="24"/>
    </w:rPr>
  </w:style>
  <w:style w:type="character" w:styleId="Strong">
    <w:name w:val="Strong"/>
    <w:basedOn w:val="DefaultParagraphFont"/>
    <w:qFormat/>
    <w:rPr>
      <w:b/>
      <w:bCs/>
    </w:rPr>
  </w:style>
  <w:style w:type="table" w:styleId="TableGrid">
    <w:name w:val="Table Grid"/>
    <w:basedOn w:val="TableNormal"/>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ParagraphFont1">
    <w:name w:val="Default Paragraph Font1"/>
    <w:semiHidden/>
    <w:rPr>
      <w:rFonts w:ascii="Times New Roman" w:hAnsi="Times New Roman"/>
      <w:color w:val="auto"/>
      <w:spacing w:val="0"/>
      <w:sz w:val="24"/>
    </w:rPr>
  </w:style>
  <w:style w:type="paragraph" w:customStyle="1" w:styleId="Heading21">
    <w:name w:val="Heading 21"/>
    <w:basedOn w:val="Normal"/>
    <w:pPr>
      <w:keepNext/>
    </w:pPr>
    <w:rPr>
      <w:rFonts w:ascii="Arial Narrow" w:hAnsi="Arial Narrow"/>
      <w:sz w:val="24"/>
    </w:rPr>
  </w:style>
  <w:style w:type="paragraph" w:customStyle="1" w:styleId="Heading91">
    <w:name w:val="Heading 91"/>
    <w:basedOn w:val="Normal"/>
    <w:pPr>
      <w:keepNext/>
      <w:jc w:val="center"/>
    </w:pPr>
    <w:rPr>
      <w:b/>
      <w:sz w:val="18"/>
    </w:rPr>
  </w:style>
  <w:style w:type="paragraph" w:customStyle="1" w:styleId="Heading61">
    <w:name w:val="Heading 61"/>
    <w:basedOn w:val="Normal"/>
    <w:pPr>
      <w:keepNext/>
      <w:jc w:val="both"/>
    </w:pPr>
    <w:rPr>
      <w:sz w:val="24"/>
    </w:rPr>
  </w:style>
  <w:style w:type="paragraph" w:customStyle="1" w:styleId="Heading71">
    <w:name w:val="Heading 71"/>
    <w:basedOn w:val="Normal"/>
    <w:pPr>
      <w:keepNext/>
      <w:jc w:val="center"/>
    </w:pPr>
    <w:rPr>
      <w:sz w:val="24"/>
    </w:rPr>
  </w:style>
  <w:style w:type="paragraph" w:customStyle="1" w:styleId="Heading51">
    <w:name w:val="Heading 51"/>
    <w:basedOn w:val="Normal"/>
    <w:pPr>
      <w:keepNext/>
      <w:jc w:val="both"/>
    </w:pPr>
    <w:rPr>
      <w:b/>
      <w:sz w:val="24"/>
    </w:rPr>
  </w:style>
  <w:style w:type="paragraph" w:customStyle="1" w:styleId="Heading31">
    <w:name w:val="Heading 31"/>
    <w:basedOn w:val="Normal"/>
    <w:pPr>
      <w:keepNext/>
      <w:ind w:left="1350"/>
      <w:jc w:val="both"/>
    </w:pPr>
    <w:rPr>
      <w:sz w:val="24"/>
    </w:rPr>
  </w:style>
  <w:style w:type="paragraph" w:customStyle="1" w:styleId="Heading41">
    <w:name w:val="Heading 41"/>
    <w:basedOn w:val="Normal"/>
    <w:pPr>
      <w:keepNext/>
      <w:ind w:left="720"/>
      <w:jc w:val="both"/>
    </w:pPr>
    <w:rPr>
      <w:sz w:val="24"/>
    </w:rPr>
  </w:style>
  <w:style w:type="paragraph" w:customStyle="1" w:styleId="Heading81">
    <w:name w:val="Heading 81"/>
    <w:basedOn w:val="Normal"/>
    <w:pPr>
      <w:keepNext/>
      <w:jc w:val="center"/>
    </w:pPr>
    <w:rPr>
      <w:b/>
      <w:sz w:val="22"/>
    </w:rPr>
  </w:style>
  <w:style w:type="paragraph" w:customStyle="1" w:styleId="Header1">
    <w:name w:val="Header1"/>
    <w:basedOn w:val="Normal"/>
    <w:pPr>
      <w:tabs>
        <w:tab w:val="center" w:pos="4320"/>
        <w:tab w:val="right" w:pos="8640"/>
      </w:tabs>
    </w:pPr>
  </w:style>
  <w:style w:type="paragraph" w:customStyle="1" w:styleId="Heading11">
    <w:name w:val="Heading 11"/>
    <w:basedOn w:val="Normal"/>
    <w:pPr>
      <w:keepNext/>
      <w:spacing w:line="360" w:lineRule="auto"/>
      <w:jc w:val="center"/>
    </w:pPr>
    <w:rPr>
      <w:b/>
    </w:rPr>
  </w:style>
  <w:style w:type="paragraph" w:customStyle="1" w:styleId="DefaultText1">
    <w:name w:val="Default Text:1"/>
    <w:basedOn w:val="Normal"/>
    <w:rPr>
      <w:sz w:val="24"/>
    </w:rPr>
  </w:style>
  <w:style w:type="paragraph" w:customStyle="1" w:styleId="DefaultText">
    <w:name w:val="Default Text"/>
    <w:basedOn w:val="Normal"/>
    <w:rPr>
      <w:sz w:val="24"/>
    </w:rPr>
  </w:style>
  <w:style w:type="paragraph" w:customStyle="1" w:styleId="BodySingle">
    <w:name w:val="Body Single"/>
    <w:basedOn w:val="Normal"/>
    <w:pPr>
      <w:overflowPunct/>
      <w:autoSpaceDE/>
      <w:autoSpaceDN/>
      <w:adjustRightInd/>
      <w:textAlignment w:val="auto"/>
    </w:pPr>
    <w:rPr>
      <w:snapToGrid w:val="0"/>
      <w:sz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rPr>
      <w:rFonts w:ascii="Arial" w:hAnsi="Arial" w:cs="Arial"/>
      <w:bCs/>
      <w:lang w:val="en-GB"/>
    </w:rPr>
  </w:style>
  <w:style w:type="paragraph" w:styleId="ListParagraph">
    <w:name w:val="List Paragraph"/>
    <w:basedOn w:val="Normal"/>
    <w:uiPriority w:val="34"/>
    <w:qFormat/>
    <w:pPr>
      <w:widowControl w:val="0"/>
      <w:numPr>
        <w:numId w:val="3"/>
      </w:numPr>
      <w:suppressAutoHyphens/>
      <w:overflowPunct/>
      <w:autoSpaceDE/>
      <w:autoSpaceDN/>
      <w:adjustRightInd/>
      <w:spacing w:before="0" w:after="40" w:line="240" w:lineRule="atLeast"/>
      <w:ind w:right="0"/>
      <w:jc w:val="both"/>
      <w:textAlignment w:val="auto"/>
    </w:pPr>
    <w:rPr>
      <w:lang w:val="en-GB"/>
    </w:rPr>
  </w:style>
  <w:style w:type="paragraph" w:customStyle="1" w:styleId="TOCHeading1">
    <w:name w:val="TOC Heading1"/>
    <w:basedOn w:val="Heading1"/>
    <w:next w:val="Normal"/>
    <w:uiPriority w:val="39"/>
    <w:semiHidden/>
    <w:unhideWhenUsed/>
    <w:qFormat/>
    <w:pPr>
      <w:keepLines/>
      <w:overflowPunct/>
      <w:autoSpaceDE/>
      <w:autoSpaceDN/>
      <w:adjustRightInd/>
      <w:spacing w:before="480" w:line="276" w:lineRule="auto"/>
      <w:ind w:left="0" w:right="0" w:firstLine="0"/>
      <w:textAlignment w:val="auto"/>
      <w:outlineLvl w:val="9"/>
    </w:pPr>
    <w:rPr>
      <w:rFonts w:ascii="Cambria" w:hAnsi="Cambria"/>
      <w:bCs/>
      <w:color w:val="365F91"/>
      <w:sz w:val="28"/>
      <w:szCs w:val="28"/>
      <w:lang w:val="en-US"/>
    </w:rPr>
  </w:style>
  <w:style w:type="character" w:customStyle="1" w:styleId="CommentTextChar">
    <w:name w:val="Comment Text Char"/>
    <w:basedOn w:val="DefaultParagraphFont"/>
    <w:link w:val="CommentText"/>
    <w:qFormat/>
    <w:rPr>
      <w:rFonts w:ascii="Arial" w:hAnsi="Arial"/>
    </w:rPr>
  </w:style>
  <w:style w:type="character" w:customStyle="1" w:styleId="CommentSubjectChar">
    <w:name w:val="Comment Subject Char"/>
    <w:basedOn w:val="CommentTextChar"/>
    <w:link w:val="CommentSubject"/>
    <w:rPr>
      <w:rFonts w:ascii="Arial" w:hAnsi="Arial"/>
      <w:b/>
      <w:bCs/>
    </w:rPr>
  </w:style>
  <w:style w:type="paragraph" w:customStyle="1" w:styleId="Revision1">
    <w:name w:val="Revision1"/>
    <w:hidden/>
    <w:uiPriority w:val="99"/>
    <w:semiHidden/>
    <w:qFormat/>
    <w:rPr>
      <w:rFonts w:ascii="Arial" w:hAnsi="Arial"/>
    </w:rPr>
  </w:style>
  <w:style w:type="character" w:customStyle="1" w:styleId="BodyTextChar">
    <w:name w:val="Body Text Char"/>
    <w:link w:val="BodyText"/>
    <w:rPr>
      <w:rFonts w:ascii="Arial" w:hAnsi="Arial"/>
      <w:sz w:val="24"/>
    </w:rPr>
  </w:style>
  <w:style w:type="paragraph" w:customStyle="1" w:styleId="TableText">
    <w:name w:val="Table Text"/>
    <w:basedOn w:val="Normal"/>
    <w:qFormat/>
    <w:pPr>
      <w:overflowPunct/>
      <w:spacing w:before="0"/>
      <w:ind w:left="0" w:right="0"/>
      <w:textAlignment w:val="auto"/>
    </w:pPr>
    <w:rPr>
      <w:rFonts w:cs="Arial"/>
      <w:sz w:val="22"/>
      <w:szCs w:val="22"/>
    </w:rPr>
  </w:style>
  <w:style w:type="paragraph" w:customStyle="1" w:styleId="Default">
    <w:name w:val="Default"/>
    <w:qFormat/>
    <w:pPr>
      <w:autoSpaceDE w:val="0"/>
      <w:autoSpaceDN w:val="0"/>
      <w:adjustRightInd w:val="0"/>
    </w:pPr>
    <w:rPr>
      <w:rFonts w:ascii="Calibri" w:hAnsi="Calibri" w:cs="Calibri"/>
      <w:color w:val="000000"/>
      <w:sz w:val="24"/>
      <w:szCs w:val="24"/>
    </w:rPr>
  </w:style>
  <w:style w:type="paragraph" w:customStyle="1" w:styleId="figure-format">
    <w:name w:val="figure-format"/>
    <w:basedOn w:val="BodyText"/>
    <w:pPr>
      <w:tabs>
        <w:tab w:val="left" w:pos="720"/>
      </w:tabs>
      <w:suppressAutoHyphens/>
      <w:overflowPunct/>
      <w:autoSpaceDE/>
      <w:autoSpaceDN/>
      <w:adjustRightInd/>
      <w:spacing w:before="240"/>
      <w:ind w:left="720" w:right="0"/>
      <w:jc w:val="center"/>
      <w:textAlignment w:val="auto"/>
    </w:pPr>
    <w:rPr>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4.xml"/><Relationship Id="rId39" Type="http://schemas.openxmlformats.org/officeDocument/2006/relationships/footer" Target="footer14.xml"/><Relationship Id="rId21" Type="http://schemas.openxmlformats.org/officeDocument/2006/relationships/footer" Target="footer7.xml"/><Relationship Id="rId34" Type="http://schemas.openxmlformats.org/officeDocument/2006/relationships/header" Target="header6.xml"/><Relationship Id="rId42"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8.emf"/><Relationship Id="rId40" Type="http://schemas.openxmlformats.org/officeDocument/2006/relationships/footer" Target="footer1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image" Target="media/image7.emf"/><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3.xm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3.xml"/><Relationship Id="rId33" Type="http://schemas.openxmlformats.org/officeDocument/2006/relationships/image" Target="media/image6.png"/><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33"/>
    <customShpInfo spid="_x0000_s1035"/>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83D3CAF2E52E438707037627F1BD4B" ma:contentTypeVersion="14" ma:contentTypeDescription="Create a new document." ma:contentTypeScope="" ma:versionID="61c4b887d8f454b15eeb7ed81070f119">
  <xsd:schema xmlns:xsd="http://www.w3.org/2001/XMLSchema" xmlns:xs="http://www.w3.org/2001/XMLSchema" xmlns:p="http://schemas.microsoft.com/office/2006/metadata/properties" xmlns:ns2="5e8dc66c-6deb-4971-a6c1-c73bf5d9451b" xmlns:ns3="00d97cc4-d51b-4a96-8d57-266139ac8fe6" targetNamespace="http://schemas.microsoft.com/office/2006/metadata/properties" ma:root="true" ma:fieldsID="9ff9a0486d1e3639b3e3ec9554439d08" ns2:_="" ns3:_="">
    <xsd:import namespace="5e8dc66c-6deb-4971-a6c1-c73bf5d9451b"/>
    <xsd:import namespace="00d97cc4-d51b-4a96-8d57-266139ac8f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Status" minOccurs="0"/>
                <xsd:element ref="ns2:Towe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c66c-6deb-4971-a6c1-c73bf5d94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tatus" ma:index="17" nillable="true" ma:displayName="Status" ma:default="0" ma:description="Reviewed?" ma:format="Dropdown" ma:internalName="Status">
      <xsd:simpleType>
        <xsd:restriction base="dms:Boolean"/>
      </xsd:simpleType>
    </xsd:element>
    <xsd:element name="Tower" ma:index="18" nillable="true" ma:displayName="Tower" ma:format="Dropdown" ma:internalName="Towe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d97cc4-d51b-4a96-8d57-266139ac8fe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5e8dc66c-6deb-4971-a6c1-c73bf5d9451b">false</Status>
    <Tower xmlns="5e8dc66c-6deb-4971-a6c1-c73bf5d9451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2A79E2-9BFC-4D66-BE92-5D9074C94B26}">
  <ds:schemaRefs>
    <ds:schemaRef ds:uri="http://schemas.microsoft.com/sharepoint/v3/contenttype/forms"/>
  </ds:schemaRefs>
</ds:datastoreItem>
</file>

<file path=customXml/itemProps3.xml><?xml version="1.0" encoding="utf-8"?>
<ds:datastoreItem xmlns:ds="http://schemas.openxmlformats.org/officeDocument/2006/customXml" ds:itemID="{A8ECD817-B6AA-43ED-B6CD-5EA21A19DC4A}"/>
</file>

<file path=customXml/itemProps4.xml><?xml version="1.0" encoding="utf-8"?>
<ds:datastoreItem xmlns:ds="http://schemas.openxmlformats.org/officeDocument/2006/customXml" ds:itemID="{A504E261-159B-494B-9D05-AB12B12588EA}">
  <ds:schemaRefs>
    <ds:schemaRef ds:uri="http://schemas.microsoft.com/office/2006/metadata/properties"/>
    <ds:schemaRef ds:uri="http://schemas.microsoft.com/office/infopath/2007/PartnerControls"/>
    <ds:schemaRef ds:uri="5e8dc66c-6deb-4971-a6c1-c73bf5d9451b"/>
  </ds:schemaRefs>
</ds:datastoreItem>
</file>

<file path=customXml/itemProps5.xml><?xml version="1.0" encoding="utf-8"?>
<ds:datastoreItem xmlns:ds="http://schemas.openxmlformats.org/officeDocument/2006/customXml" ds:itemID="{A21E7AC0-727F-43E2-9D51-9E751172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4192</Words>
  <Characters>23899</Characters>
  <Application>Microsoft Office Word</Application>
  <DocSecurity>0</DocSecurity>
  <Lines>199</Lines>
  <Paragraphs>56</Paragraphs>
  <ScaleCrop>false</ScaleCrop>
  <Company>Malaysia Airlines System</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Zureen Eliza Zakria</dc:creator>
  <cp:lastModifiedBy>Muhammad Fazrin Safri</cp:lastModifiedBy>
  <cp:revision>5</cp:revision>
  <cp:lastPrinted>2017-12-29T06:32:00Z</cp:lastPrinted>
  <dcterms:created xsi:type="dcterms:W3CDTF">2019-10-30T07:30:00Z</dcterms:created>
  <dcterms:modified xsi:type="dcterms:W3CDTF">2020-08-05T07:28:00Z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0x0101001683D3CAF2E52E438707037627F1BD4B</vt:lpwstr>
  </property>
  <property fmtid="{D5CDD505-2E9C-101B-9397-08002B2CF9AE}" pid="3" name="Order">
    <vt:r8>2323500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xd_Signature">
    <vt:bool>false</vt:bool>
  </property>
  <property fmtid="{D5CDD505-2E9C-101B-9397-08002B2CF9AE}" pid="9" name="xd_ProgID">
    <vt:lpwstr/>
  </property>
  <property fmtid="{D5CDD505-2E9C-101B-9397-08002B2CF9AE}" pid="10" name="KSOProductBuildVer">
    <vt:lpwstr>1033-11.2.0.8991</vt:lpwstr>
  </property>
</Properties>
</file>